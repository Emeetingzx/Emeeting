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22A6" w:rsidRPr="00A5132F" w:rsidRDefault="008322A6" w:rsidP="008322A6">
      <w:pPr>
        <w:jc w:val="center"/>
        <w:rPr>
          <w:b/>
          <w:bCs/>
          <w:color w:val="000000"/>
          <w:sz w:val="32"/>
        </w:rPr>
      </w:pPr>
      <w:r w:rsidRPr="00A5132F">
        <w:rPr>
          <w:rFonts w:hint="eastAsia"/>
          <w:b/>
          <w:bCs/>
          <w:color w:val="000000"/>
          <w:sz w:val="32"/>
        </w:rPr>
        <w:t>目</w:t>
      </w:r>
      <w:r w:rsidRPr="00A5132F">
        <w:rPr>
          <w:rFonts w:hint="eastAsia"/>
          <w:b/>
          <w:bCs/>
          <w:color w:val="000000"/>
          <w:sz w:val="32"/>
        </w:rPr>
        <w:t xml:space="preserve">  </w:t>
      </w:r>
      <w:r w:rsidRPr="00A5132F">
        <w:rPr>
          <w:rFonts w:hint="eastAsia"/>
          <w:b/>
          <w:bCs/>
          <w:color w:val="000000"/>
          <w:sz w:val="32"/>
        </w:rPr>
        <w:t>录</w:t>
      </w:r>
    </w:p>
    <w:p w:rsidR="008322A6" w:rsidRPr="00A5132F" w:rsidRDefault="008322A6" w:rsidP="008322A6">
      <w:pPr>
        <w:jc w:val="center"/>
        <w:rPr>
          <w:b/>
          <w:bCs/>
          <w:color w:val="000000"/>
          <w:sz w:val="32"/>
        </w:rPr>
      </w:pPr>
    </w:p>
    <w:sdt>
      <w:sdtPr>
        <w:rPr>
          <w:rFonts w:ascii="Arial" w:eastAsia="宋体" w:hAnsi="Arial" w:cs="Arial"/>
          <w:b w:val="0"/>
          <w:bCs w:val="0"/>
          <w:color w:val="auto"/>
          <w:sz w:val="21"/>
          <w:szCs w:val="18"/>
          <w:lang w:val="zh-CN"/>
        </w:rPr>
        <w:id w:val="14372421"/>
        <w:docPartObj>
          <w:docPartGallery w:val="Table of Contents"/>
          <w:docPartUnique/>
        </w:docPartObj>
      </w:sdtPr>
      <w:sdtEndPr>
        <w:rPr>
          <w:lang w:val="en-US"/>
        </w:rPr>
      </w:sdtEndPr>
      <w:sdtContent>
        <w:p w:rsidR="007939F5" w:rsidRDefault="007939F5">
          <w:pPr>
            <w:pStyle w:val="TOC"/>
          </w:pPr>
          <w:r>
            <w:rPr>
              <w:lang w:val="zh-CN"/>
            </w:rPr>
            <w:t>目录</w:t>
          </w:r>
        </w:p>
        <w:p w:rsidR="00BC73A4" w:rsidRDefault="003801D2">
          <w:pPr>
            <w:pStyle w:val="10"/>
            <w:tabs>
              <w:tab w:val="left" w:pos="420"/>
              <w:tab w:val="right" w:leader="dot" w:pos="8296"/>
            </w:tabs>
            <w:rPr>
              <w:rFonts w:asciiTheme="minorHAnsi" w:eastAsiaTheme="minorEastAsia" w:hAnsiTheme="minorHAnsi" w:cstheme="minorBidi"/>
              <w:b w:val="0"/>
              <w:caps w:val="0"/>
              <w:noProof/>
              <w:sz w:val="21"/>
              <w:szCs w:val="22"/>
            </w:rPr>
          </w:pPr>
          <w:r w:rsidRPr="003801D2">
            <w:fldChar w:fldCharType="begin"/>
          </w:r>
          <w:r w:rsidR="007939F5">
            <w:instrText xml:space="preserve"> TOC \o "1-3" \h \z \u </w:instrText>
          </w:r>
          <w:r w:rsidRPr="003801D2">
            <w:fldChar w:fldCharType="separate"/>
          </w:r>
          <w:hyperlink w:anchor="_Toc429732950" w:history="1">
            <w:r w:rsidR="00BC73A4" w:rsidRPr="00224A47">
              <w:rPr>
                <w:rStyle w:val="a8"/>
                <w:noProof/>
              </w:rPr>
              <w:t>1</w:t>
            </w:r>
            <w:r w:rsidR="00BC73A4">
              <w:rPr>
                <w:rFonts w:asciiTheme="minorHAnsi" w:eastAsiaTheme="minorEastAsia" w:hAnsiTheme="minorHAnsi" w:cstheme="minorBidi"/>
                <w:b w:val="0"/>
                <w:caps w:val="0"/>
                <w:noProof/>
                <w:sz w:val="21"/>
                <w:szCs w:val="22"/>
              </w:rPr>
              <w:tab/>
            </w:r>
            <w:r w:rsidR="00BC73A4" w:rsidRPr="00224A47">
              <w:rPr>
                <w:rStyle w:val="a8"/>
                <w:rFonts w:hint="eastAsia"/>
                <w:noProof/>
              </w:rPr>
              <w:t>修改记录</w:t>
            </w:r>
            <w:r w:rsidR="00BC73A4">
              <w:rPr>
                <w:noProof/>
                <w:webHidden/>
              </w:rPr>
              <w:tab/>
            </w:r>
            <w:r>
              <w:rPr>
                <w:noProof/>
                <w:webHidden/>
              </w:rPr>
              <w:fldChar w:fldCharType="begin"/>
            </w:r>
            <w:r w:rsidR="00BC73A4">
              <w:rPr>
                <w:noProof/>
                <w:webHidden/>
              </w:rPr>
              <w:instrText xml:space="preserve"> PAGEREF _Toc429732950 \h </w:instrText>
            </w:r>
            <w:r>
              <w:rPr>
                <w:noProof/>
                <w:webHidden/>
              </w:rPr>
            </w:r>
            <w:r>
              <w:rPr>
                <w:noProof/>
                <w:webHidden/>
              </w:rPr>
              <w:fldChar w:fldCharType="separate"/>
            </w:r>
            <w:r w:rsidR="00BC73A4">
              <w:rPr>
                <w:noProof/>
                <w:webHidden/>
              </w:rPr>
              <w:t>2</w:t>
            </w:r>
            <w:r>
              <w:rPr>
                <w:noProof/>
                <w:webHidden/>
              </w:rPr>
              <w:fldChar w:fldCharType="end"/>
            </w:r>
          </w:hyperlink>
        </w:p>
        <w:p w:rsidR="00BC73A4" w:rsidRDefault="003801D2">
          <w:pPr>
            <w:pStyle w:val="10"/>
            <w:tabs>
              <w:tab w:val="left" w:pos="420"/>
              <w:tab w:val="right" w:leader="dot" w:pos="8296"/>
            </w:tabs>
            <w:rPr>
              <w:rFonts w:asciiTheme="minorHAnsi" w:eastAsiaTheme="minorEastAsia" w:hAnsiTheme="minorHAnsi" w:cstheme="minorBidi"/>
              <w:b w:val="0"/>
              <w:caps w:val="0"/>
              <w:noProof/>
              <w:sz w:val="21"/>
              <w:szCs w:val="22"/>
            </w:rPr>
          </w:pPr>
          <w:hyperlink w:anchor="_Toc429732951" w:history="1">
            <w:r w:rsidR="00BC73A4" w:rsidRPr="00224A47">
              <w:rPr>
                <w:rStyle w:val="a8"/>
                <w:noProof/>
              </w:rPr>
              <w:t>2</w:t>
            </w:r>
            <w:r w:rsidR="00BC73A4">
              <w:rPr>
                <w:rFonts w:asciiTheme="minorHAnsi" w:eastAsiaTheme="minorEastAsia" w:hAnsiTheme="minorHAnsi" w:cstheme="minorBidi"/>
                <w:b w:val="0"/>
                <w:caps w:val="0"/>
                <w:noProof/>
                <w:sz w:val="21"/>
                <w:szCs w:val="22"/>
              </w:rPr>
              <w:tab/>
            </w:r>
            <w:r w:rsidR="00BC73A4" w:rsidRPr="00224A47">
              <w:rPr>
                <w:rStyle w:val="a8"/>
                <w:rFonts w:hint="eastAsia"/>
                <w:noProof/>
              </w:rPr>
              <w:t>范围</w:t>
            </w:r>
            <w:r w:rsidR="00BC73A4">
              <w:rPr>
                <w:noProof/>
                <w:webHidden/>
              </w:rPr>
              <w:tab/>
            </w:r>
            <w:r>
              <w:rPr>
                <w:noProof/>
                <w:webHidden/>
              </w:rPr>
              <w:fldChar w:fldCharType="begin"/>
            </w:r>
            <w:r w:rsidR="00BC73A4">
              <w:rPr>
                <w:noProof/>
                <w:webHidden/>
              </w:rPr>
              <w:instrText xml:space="preserve"> PAGEREF _Toc429732951 \h </w:instrText>
            </w:r>
            <w:r>
              <w:rPr>
                <w:noProof/>
                <w:webHidden/>
              </w:rPr>
            </w:r>
            <w:r>
              <w:rPr>
                <w:noProof/>
                <w:webHidden/>
              </w:rPr>
              <w:fldChar w:fldCharType="separate"/>
            </w:r>
            <w:r w:rsidR="00BC73A4">
              <w:rPr>
                <w:noProof/>
                <w:webHidden/>
              </w:rPr>
              <w:t>2</w:t>
            </w:r>
            <w:r>
              <w:rPr>
                <w:noProof/>
                <w:webHidden/>
              </w:rPr>
              <w:fldChar w:fldCharType="end"/>
            </w:r>
          </w:hyperlink>
        </w:p>
        <w:p w:rsidR="00BC73A4" w:rsidRDefault="003801D2">
          <w:pPr>
            <w:pStyle w:val="10"/>
            <w:tabs>
              <w:tab w:val="left" w:pos="420"/>
              <w:tab w:val="right" w:leader="dot" w:pos="8296"/>
            </w:tabs>
            <w:rPr>
              <w:rFonts w:asciiTheme="minorHAnsi" w:eastAsiaTheme="minorEastAsia" w:hAnsiTheme="minorHAnsi" w:cstheme="minorBidi"/>
              <w:b w:val="0"/>
              <w:caps w:val="0"/>
              <w:noProof/>
              <w:sz w:val="21"/>
              <w:szCs w:val="22"/>
            </w:rPr>
          </w:pPr>
          <w:hyperlink w:anchor="_Toc429732952" w:history="1">
            <w:r w:rsidR="00BC73A4" w:rsidRPr="00224A47">
              <w:rPr>
                <w:rStyle w:val="a8"/>
                <w:noProof/>
              </w:rPr>
              <w:t>3</w:t>
            </w:r>
            <w:r w:rsidR="00BC73A4">
              <w:rPr>
                <w:rFonts w:asciiTheme="minorHAnsi" w:eastAsiaTheme="minorEastAsia" w:hAnsiTheme="minorHAnsi" w:cstheme="minorBidi"/>
                <w:b w:val="0"/>
                <w:caps w:val="0"/>
                <w:noProof/>
                <w:sz w:val="21"/>
                <w:szCs w:val="22"/>
              </w:rPr>
              <w:tab/>
            </w:r>
            <w:r w:rsidR="00BC73A4" w:rsidRPr="00224A47">
              <w:rPr>
                <w:rStyle w:val="a8"/>
                <w:rFonts w:hint="eastAsia"/>
                <w:noProof/>
              </w:rPr>
              <w:t>问题及解决方案</w:t>
            </w:r>
            <w:r w:rsidR="00BC73A4">
              <w:rPr>
                <w:noProof/>
                <w:webHidden/>
              </w:rPr>
              <w:tab/>
            </w:r>
            <w:r>
              <w:rPr>
                <w:noProof/>
                <w:webHidden/>
              </w:rPr>
              <w:fldChar w:fldCharType="begin"/>
            </w:r>
            <w:r w:rsidR="00BC73A4">
              <w:rPr>
                <w:noProof/>
                <w:webHidden/>
              </w:rPr>
              <w:instrText xml:space="preserve"> PAGEREF _Toc429732952 \h </w:instrText>
            </w:r>
            <w:r>
              <w:rPr>
                <w:noProof/>
                <w:webHidden/>
              </w:rPr>
            </w:r>
            <w:r>
              <w:rPr>
                <w:noProof/>
                <w:webHidden/>
              </w:rPr>
              <w:fldChar w:fldCharType="separate"/>
            </w:r>
            <w:r w:rsidR="00BC73A4">
              <w:rPr>
                <w:noProof/>
                <w:webHidden/>
              </w:rPr>
              <w:t>2</w:t>
            </w:r>
            <w:r>
              <w:rPr>
                <w:noProof/>
                <w:webHidden/>
              </w:rPr>
              <w:fldChar w:fldCharType="end"/>
            </w:r>
          </w:hyperlink>
        </w:p>
        <w:p w:rsidR="00BC73A4" w:rsidRDefault="003801D2">
          <w:pPr>
            <w:pStyle w:val="21"/>
            <w:tabs>
              <w:tab w:val="left" w:pos="840"/>
              <w:tab w:val="right" w:leader="dot" w:pos="8296"/>
            </w:tabs>
            <w:rPr>
              <w:rFonts w:asciiTheme="minorHAnsi" w:eastAsiaTheme="minorEastAsia" w:hAnsiTheme="minorHAnsi" w:cstheme="minorBidi"/>
              <w:smallCaps w:val="0"/>
              <w:noProof/>
              <w:sz w:val="21"/>
              <w:szCs w:val="22"/>
            </w:rPr>
          </w:pPr>
          <w:hyperlink w:anchor="_Toc429732953" w:history="1">
            <w:r w:rsidR="00BC73A4" w:rsidRPr="00224A47">
              <w:rPr>
                <w:rStyle w:val="a8"/>
                <w:noProof/>
              </w:rPr>
              <w:t>3.1</w:t>
            </w:r>
            <w:r w:rsidR="00BC73A4">
              <w:rPr>
                <w:rFonts w:asciiTheme="minorHAnsi" w:eastAsiaTheme="minorEastAsia" w:hAnsiTheme="minorHAnsi" w:cstheme="minorBidi"/>
                <w:smallCaps w:val="0"/>
                <w:noProof/>
                <w:sz w:val="21"/>
                <w:szCs w:val="22"/>
              </w:rPr>
              <w:tab/>
            </w:r>
            <w:r w:rsidR="00BC73A4" w:rsidRPr="00224A47">
              <w:rPr>
                <w:rStyle w:val="a8"/>
                <w:rFonts w:hint="eastAsia"/>
                <w:noProof/>
              </w:rPr>
              <w:t>概述</w:t>
            </w:r>
            <w:r w:rsidR="00BC73A4">
              <w:rPr>
                <w:noProof/>
                <w:webHidden/>
              </w:rPr>
              <w:tab/>
            </w:r>
            <w:r>
              <w:rPr>
                <w:noProof/>
                <w:webHidden/>
              </w:rPr>
              <w:fldChar w:fldCharType="begin"/>
            </w:r>
            <w:r w:rsidR="00BC73A4">
              <w:rPr>
                <w:noProof/>
                <w:webHidden/>
              </w:rPr>
              <w:instrText xml:space="preserve"> PAGEREF _Toc429732953 \h </w:instrText>
            </w:r>
            <w:r>
              <w:rPr>
                <w:noProof/>
                <w:webHidden/>
              </w:rPr>
            </w:r>
            <w:r>
              <w:rPr>
                <w:noProof/>
                <w:webHidden/>
              </w:rPr>
              <w:fldChar w:fldCharType="separate"/>
            </w:r>
            <w:r w:rsidR="00BC73A4">
              <w:rPr>
                <w:noProof/>
                <w:webHidden/>
              </w:rPr>
              <w:t>2</w:t>
            </w:r>
            <w:r>
              <w:rPr>
                <w:noProof/>
                <w:webHidden/>
              </w:rPr>
              <w:fldChar w:fldCharType="end"/>
            </w:r>
          </w:hyperlink>
        </w:p>
        <w:p w:rsidR="00BC73A4" w:rsidRDefault="003801D2">
          <w:pPr>
            <w:pStyle w:val="30"/>
            <w:tabs>
              <w:tab w:val="left" w:pos="1260"/>
              <w:tab w:val="right" w:leader="dot" w:pos="8296"/>
            </w:tabs>
            <w:rPr>
              <w:rFonts w:asciiTheme="minorHAnsi" w:eastAsiaTheme="minorEastAsia" w:hAnsiTheme="minorHAnsi" w:cstheme="minorBidi"/>
              <w:i w:val="0"/>
              <w:noProof/>
              <w:sz w:val="21"/>
              <w:szCs w:val="22"/>
            </w:rPr>
          </w:pPr>
          <w:hyperlink w:anchor="_Toc429732954" w:history="1">
            <w:r w:rsidR="00BC73A4" w:rsidRPr="00224A47">
              <w:rPr>
                <w:rStyle w:val="a8"/>
                <w:noProof/>
              </w:rPr>
              <w:t>3.1.1</w:t>
            </w:r>
            <w:r w:rsidR="00BC73A4">
              <w:rPr>
                <w:rFonts w:asciiTheme="minorHAnsi" w:eastAsiaTheme="minorEastAsia" w:hAnsiTheme="minorHAnsi" w:cstheme="minorBidi"/>
                <w:i w:val="0"/>
                <w:noProof/>
                <w:sz w:val="21"/>
                <w:szCs w:val="22"/>
              </w:rPr>
              <w:tab/>
            </w:r>
            <w:r w:rsidR="00BC73A4" w:rsidRPr="00224A47">
              <w:rPr>
                <w:rStyle w:val="a8"/>
                <w:rFonts w:hint="eastAsia"/>
                <w:noProof/>
              </w:rPr>
              <w:t>输入对象</w:t>
            </w:r>
            <w:r w:rsidR="00BC73A4">
              <w:rPr>
                <w:noProof/>
                <w:webHidden/>
              </w:rPr>
              <w:tab/>
            </w:r>
            <w:r>
              <w:rPr>
                <w:noProof/>
                <w:webHidden/>
              </w:rPr>
              <w:fldChar w:fldCharType="begin"/>
            </w:r>
            <w:r w:rsidR="00BC73A4">
              <w:rPr>
                <w:noProof/>
                <w:webHidden/>
              </w:rPr>
              <w:instrText xml:space="preserve"> PAGEREF _Toc429732954 \h </w:instrText>
            </w:r>
            <w:r>
              <w:rPr>
                <w:noProof/>
                <w:webHidden/>
              </w:rPr>
            </w:r>
            <w:r>
              <w:rPr>
                <w:noProof/>
                <w:webHidden/>
              </w:rPr>
              <w:fldChar w:fldCharType="separate"/>
            </w:r>
            <w:r w:rsidR="00BC73A4">
              <w:rPr>
                <w:noProof/>
                <w:webHidden/>
              </w:rPr>
              <w:t>2</w:t>
            </w:r>
            <w:r>
              <w:rPr>
                <w:noProof/>
                <w:webHidden/>
              </w:rPr>
              <w:fldChar w:fldCharType="end"/>
            </w:r>
          </w:hyperlink>
        </w:p>
        <w:p w:rsidR="00BC73A4" w:rsidRDefault="003801D2">
          <w:pPr>
            <w:pStyle w:val="30"/>
            <w:tabs>
              <w:tab w:val="left" w:pos="1260"/>
              <w:tab w:val="right" w:leader="dot" w:pos="8296"/>
            </w:tabs>
            <w:rPr>
              <w:rFonts w:asciiTheme="minorHAnsi" w:eastAsiaTheme="minorEastAsia" w:hAnsiTheme="minorHAnsi" w:cstheme="minorBidi"/>
              <w:i w:val="0"/>
              <w:noProof/>
              <w:sz w:val="21"/>
              <w:szCs w:val="22"/>
            </w:rPr>
          </w:pPr>
          <w:hyperlink w:anchor="_Toc429732955" w:history="1">
            <w:r w:rsidR="00BC73A4" w:rsidRPr="00224A47">
              <w:rPr>
                <w:rStyle w:val="a8"/>
                <w:noProof/>
              </w:rPr>
              <w:t>3.1.2</w:t>
            </w:r>
            <w:r w:rsidR="00BC73A4">
              <w:rPr>
                <w:rFonts w:asciiTheme="minorHAnsi" w:eastAsiaTheme="minorEastAsia" w:hAnsiTheme="minorHAnsi" w:cstheme="minorBidi"/>
                <w:i w:val="0"/>
                <w:noProof/>
                <w:sz w:val="21"/>
                <w:szCs w:val="22"/>
              </w:rPr>
              <w:tab/>
            </w:r>
            <w:r w:rsidR="00BC73A4" w:rsidRPr="00224A47">
              <w:rPr>
                <w:rStyle w:val="a8"/>
                <w:rFonts w:hint="eastAsia"/>
                <w:noProof/>
              </w:rPr>
              <w:t>简单参数对象</w:t>
            </w:r>
            <w:r w:rsidR="00BC73A4">
              <w:rPr>
                <w:noProof/>
                <w:webHidden/>
              </w:rPr>
              <w:tab/>
            </w:r>
            <w:r>
              <w:rPr>
                <w:noProof/>
                <w:webHidden/>
              </w:rPr>
              <w:fldChar w:fldCharType="begin"/>
            </w:r>
            <w:r w:rsidR="00BC73A4">
              <w:rPr>
                <w:noProof/>
                <w:webHidden/>
              </w:rPr>
              <w:instrText xml:space="preserve"> PAGEREF _Toc429732955 \h </w:instrText>
            </w:r>
            <w:r>
              <w:rPr>
                <w:noProof/>
                <w:webHidden/>
              </w:rPr>
            </w:r>
            <w:r>
              <w:rPr>
                <w:noProof/>
                <w:webHidden/>
              </w:rPr>
              <w:fldChar w:fldCharType="separate"/>
            </w:r>
            <w:r w:rsidR="00BC73A4">
              <w:rPr>
                <w:noProof/>
                <w:webHidden/>
              </w:rPr>
              <w:t>2</w:t>
            </w:r>
            <w:r>
              <w:rPr>
                <w:noProof/>
                <w:webHidden/>
              </w:rPr>
              <w:fldChar w:fldCharType="end"/>
            </w:r>
          </w:hyperlink>
        </w:p>
        <w:p w:rsidR="00BC73A4" w:rsidRDefault="003801D2">
          <w:pPr>
            <w:pStyle w:val="30"/>
            <w:tabs>
              <w:tab w:val="left" w:pos="1260"/>
              <w:tab w:val="right" w:leader="dot" w:pos="8296"/>
            </w:tabs>
            <w:rPr>
              <w:rFonts w:asciiTheme="minorHAnsi" w:eastAsiaTheme="minorEastAsia" w:hAnsiTheme="minorHAnsi" w:cstheme="minorBidi"/>
              <w:i w:val="0"/>
              <w:noProof/>
              <w:sz w:val="21"/>
              <w:szCs w:val="22"/>
            </w:rPr>
          </w:pPr>
          <w:hyperlink w:anchor="_Toc429732956" w:history="1">
            <w:r w:rsidR="00BC73A4" w:rsidRPr="00224A47">
              <w:rPr>
                <w:rStyle w:val="a8"/>
                <w:noProof/>
              </w:rPr>
              <w:t>3.1.3</w:t>
            </w:r>
            <w:r w:rsidR="00BC73A4">
              <w:rPr>
                <w:rFonts w:asciiTheme="minorHAnsi" w:eastAsiaTheme="minorEastAsia" w:hAnsiTheme="minorHAnsi" w:cstheme="minorBidi"/>
                <w:i w:val="0"/>
                <w:noProof/>
                <w:sz w:val="21"/>
                <w:szCs w:val="22"/>
              </w:rPr>
              <w:tab/>
            </w:r>
            <w:r w:rsidR="00BC73A4" w:rsidRPr="00224A47">
              <w:rPr>
                <w:rStyle w:val="a8"/>
                <w:rFonts w:hint="eastAsia"/>
                <w:noProof/>
              </w:rPr>
              <w:t>输出对象</w:t>
            </w:r>
            <w:r w:rsidR="00BC73A4">
              <w:rPr>
                <w:noProof/>
                <w:webHidden/>
              </w:rPr>
              <w:tab/>
            </w:r>
            <w:r>
              <w:rPr>
                <w:noProof/>
                <w:webHidden/>
              </w:rPr>
              <w:fldChar w:fldCharType="begin"/>
            </w:r>
            <w:r w:rsidR="00BC73A4">
              <w:rPr>
                <w:noProof/>
                <w:webHidden/>
              </w:rPr>
              <w:instrText xml:space="preserve"> PAGEREF _Toc429732956 \h </w:instrText>
            </w:r>
            <w:r>
              <w:rPr>
                <w:noProof/>
                <w:webHidden/>
              </w:rPr>
            </w:r>
            <w:r>
              <w:rPr>
                <w:noProof/>
                <w:webHidden/>
              </w:rPr>
              <w:fldChar w:fldCharType="separate"/>
            </w:r>
            <w:r w:rsidR="00BC73A4">
              <w:rPr>
                <w:noProof/>
                <w:webHidden/>
              </w:rPr>
              <w:t>3</w:t>
            </w:r>
            <w:r>
              <w:rPr>
                <w:noProof/>
                <w:webHidden/>
              </w:rPr>
              <w:fldChar w:fldCharType="end"/>
            </w:r>
          </w:hyperlink>
        </w:p>
        <w:p w:rsidR="00BC73A4" w:rsidRDefault="003801D2">
          <w:pPr>
            <w:pStyle w:val="30"/>
            <w:tabs>
              <w:tab w:val="right" w:leader="dot" w:pos="8296"/>
            </w:tabs>
            <w:rPr>
              <w:rFonts w:asciiTheme="minorHAnsi" w:eastAsiaTheme="minorEastAsia" w:hAnsiTheme="minorHAnsi" w:cstheme="minorBidi"/>
              <w:i w:val="0"/>
              <w:noProof/>
              <w:sz w:val="21"/>
              <w:szCs w:val="22"/>
            </w:rPr>
          </w:pPr>
          <w:hyperlink w:anchor="_Toc429732957" w:history="1">
            <w:r w:rsidR="00BC73A4" w:rsidRPr="00224A47">
              <w:rPr>
                <w:rStyle w:val="a8"/>
                <w:noProof/>
              </w:rPr>
              <w:t>2.1.3</w:t>
            </w:r>
            <w:r w:rsidR="00BC73A4" w:rsidRPr="00224A47">
              <w:rPr>
                <w:rStyle w:val="a8"/>
                <w:rFonts w:hint="eastAsia"/>
                <w:noProof/>
              </w:rPr>
              <w:t>分页参数输入对象</w:t>
            </w:r>
            <w:r w:rsidR="00BC73A4">
              <w:rPr>
                <w:noProof/>
                <w:webHidden/>
              </w:rPr>
              <w:tab/>
            </w:r>
            <w:r>
              <w:rPr>
                <w:noProof/>
                <w:webHidden/>
              </w:rPr>
              <w:fldChar w:fldCharType="begin"/>
            </w:r>
            <w:r w:rsidR="00BC73A4">
              <w:rPr>
                <w:noProof/>
                <w:webHidden/>
              </w:rPr>
              <w:instrText xml:space="preserve"> PAGEREF _Toc429732957 \h </w:instrText>
            </w:r>
            <w:r>
              <w:rPr>
                <w:noProof/>
                <w:webHidden/>
              </w:rPr>
            </w:r>
            <w:r>
              <w:rPr>
                <w:noProof/>
                <w:webHidden/>
              </w:rPr>
              <w:fldChar w:fldCharType="separate"/>
            </w:r>
            <w:r w:rsidR="00BC73A4">
              <w:rPr>
                <w:noProof/>
                <w:webHidden/>
              </w:rPr>
              <w:t>3</w:t>
            </w:r>
            <w:r>
              <w:rPr>
                <w:noProof/>
                <w:webHidden/>
              </w:rPr>
              <w:fldChar w:fldCharType="end"/>
            </w:r>
          </w:hyperlink>
        </w:p>
        <w:p w:rsidR="00BC73A4" w:rsidRDefault="003801D2">
          <w:pPr>
            <w:pStyle w:val="30"/>
            <w:tabs>
              <w:tab w:val="right" w:leader="dot" w:pos="8296"/>
            </w:tabs>
            <w:rPr>
              <w:rFonts w:asciiTheme="minorHAnsi" w:eastAsiaTheme="minorEastAsia" w:hAnsiTheme="minorHAnsi" w:cstheme="minorBidi"/>
              <w:i w:val="0"/>
              <w:noProof/>
              <w:sz w:val="21"/>
              <w:szCs w:val="22"/>
            </w:rPr>
          </w:pPr>
          <w:hyperlink w:anchor="_Toc429732958" w:history="1">
            <w:r w:rsidR="00BC73A4" w:rsidRPr="00224A47">
              <w:rPr>
                <w:rStyle w:val="a8"/>
                <w:noProof/>
              </w:rPr>
              <w:t>2.1.4</w:t>
            </w:r>
            <w:r w:rsidR="00BC73A4" w:rsidRPr="00224A47">
              <w:rPr>
                <w:rStyle w:val="a8"/>
                <w:rFonts w:hint="eastAsia"/>
                <w:noProof/>
              </w:rPr>
              <w:t>分页参数返回对象</w:t>
            </w:r>
            <w:r w:rsidR="00BC73A4">
              <w:rPr>
                <w:noProof/>
                <w:webHidden/>
              </w:rPr>
              <w:tab/>
            </w:r>
            <w:r>
              <w:rPr>
                <w:noProof/>
                <w:webHidden/>
              </w:rPr>
              <w:fldChar w:fldCharType="begin"/>
            </w:r>
            <w:r w:rsidR="00BC73A4">
              <w:rPr>
                <w:noProof/>
                <w:webHidden/>
              </w:rPr>
              <w:instrText xml:space="preserve"> PAGEREF _Toc429732958 \h </w:instrText>
            </w:r>
            <w:r>
              <w:rPr>
                <w:noProof/>
                <w:webHidden/>
              </w:rPr>
            </w:r>
            <w:r>
              <w:rPr>
                <w:noProof/>
                <w:webHidden/>
              </w:rPr>
              <w:fldChar w:fldCharType="separate"/>
            </w:r>
            <w:r w:rsidR="00BC73A4">
              <w:rPr>
                <w:noProof/>
                <w:webHidden/>
              </w:rPr>
              <w:t>3</w:t>
            </w:r>
            <w:r>
              <w:rPr>
                <w:noProof/>
                <w:webHidden/>
              </w:rPr>
              <w:fldChar w:fldCharType="end"/>
            </w:r>
          </w:hyperlink>
        </w:p>
        <w:p w:rsidR="00BC73A4" w:rsidRDefault="003801D2">
          <w:pPr>
            <w:pStyle w:val="30"/>
            <w:tabs>
              <w:tab w:val="right" w:leader="dot" w:pos="8296"/>
            </w:tabs>
            <w:rPr>
              <w:rFonts w:asciiTheme="minorHAnsi" w:eastAsiaTheme="minorEastAsia" w:hAnsiTheme="minorHAnsi" w:cstheme="minorBidi"/>
              <w:i w:val="0"/>
              <w:noProof/>
              <w:sz w:val="21"/>
              <w:szCs w:val="22"/>
            </w:rPr>
          </w:pPr>
          <w:hyperlink w:anchor="_Toc429732959" w:history="1">
            <w:r w:rsidR="00BC73A4" w:rsidRPr="00224A47">
              <w:rPr>
                <w:rStyle w:val="a8"/>
                <w:noProof/>
              </w:rPr>
              <w:t>2.1.5</w:t>
            </w:r>
            <w:r w:rsidR="00BC73A4" w:rsidRPr="00224A47">
              <w:rPr>
                <w:rStyle w:val="a8"/>
                <w:rFonts w:hint="eastAsia"/>
                <w:noProof/>
              </w:rPr>
              <w:t>修改</w:t>
            </w:r>
            <w:r w:rsidR="00BC73A4" w:rsidRPr="00224A47">
              <w:rPr>
                <w:rStyle w:val="a8"/>
                <w:noProof/>
              </w:rPr>
              <w:t>-</w:t>
            </w:r>
            <w:r w:rsidR="00BC73A4" w:rsidRPr="00224A47">
              <w:rPr>
                <w:rStyle w:val="a8"/>
                <w:rFonts w:hint="eastAsia"/>
                <w:noProof/>
              </w:rPr>
              <w:t>接口地址对象</w:t>
            </w:r>
            <w:r w:rsidR="00BC73A4">
              <w:rPr>
                <w:noProof/>
                <w:webHidden/>
              </w:rPr>
              <w:tab/>
            </w:r>
            <w:r>
              <w:rPr>
                <w:noProof/>
                <w:webHidden/>
              </w:rPr>
              <w:fldChar w:fldCharType="begin"/>
            </w:r>
            <w:r w:rsidR="00BC73A4">
              <w:rPr>
                <w:noProof/>
                <w:webHidden/>
              </w:rPr>
              <w:instrText xml:space="preserve"> PAGEREF _Toc429732959 \h </w:instrText>
            </w:r>
            <w:r>
              <w:rPr>
                <w:noProof/>
                <w:webHidden/>
              </w:rPr>
            </w:r>
            <w:r>
              <w:rPr>
                <w:noProof/>
                <w:webHidden/>
              </w:rPr>
              <w:fldChar w:fldCharType="separate"/>
            </w:r>
            <w:r w:rsidR="00BC73A4">
              <w:rPr>
                <w:noProof/>
                <w:webHidden/>
              </w:rPr>
              <w:t>3</w:t>
            </w:r>
            <w:r>
              <w:rPr>
                <w:noProof/>
                <w:webHidden/>
              </w:rPr>
              <w:fldChar w:fldCharType="end"/>
            </w:r>
          </w:hyperlink>
        </w:p>
        <w:p w:rsidR="00BC73A4" w:rsidRDefault="003801D2">
          <w:pPr>
            <w:pStyle w:val="21"/>
            <w:tabs>
              <w:tab w:val="left" w:pos="840"/>
              <w:tab w:val="right" w:leader="dot" w:pos="8296"/>
            </w:tabs>
            <w:rPr>
              <w:rFonts w:asciiTheme="minorHAnsi" w:eastAsiaTheme="minorEastAsia" w:hAnsiTheme="minorHAnsi" w:cstheme="minorBidi"/>
              <w:smallCaps w:val="0"/>
              <w:noProof/>
              <w:sz w:val="21"/>
              <w:szCs w:val="22"/>
            </w:rPr>
          </w:pPr>
          <w:hyperlink w:anchor="_Toc429732960" w:history="1">
            <w:r w:rsidR="00BC73A4" w:rsidRPr="00224A47">
              <w:rPr>
                <w:rStyle w:val="a8"/>
                <w:noProof/>
              </w:rPr>
              <w:t>3.2</w:t>
            </w:r>
            <w:r w:rsidR="00BC73A4">
              <w:rPr>
                <w:rFonts w:asciiTheme="minorHAnsi" w:eastAsiaTheme="minorEastAsia" w:hAnsiTheme="minorHAnsi" w:cstheme="minorBidi"/>
                <w:smallCaps w:val="0"/>
                <w:noProof/>
                <w:sz w:val="21"/>
                <w:szCs w:val="22"/>
              </w:rPr>
              <w:tab/>
            </w:r>
            <w:r w:rsidR="00BC73A4" w:rsidRPr="00224A47">
              <w:rPr>
                <w:rStyle w:val="a8"/>
                <w:rFonts w:hint="eastAsia"/>
                <w:noProof/>
              </w:rPr>
              <w:t>接口需求内容</w:t>
            </w:r>
            <w:r w:rsidR="00BC73A4">
              <w:rPr>
                <w:noProof/>
                <w:webHidden/>
              </w:rPr>
              <w:tab/>
            </w:r>
            <w:r>
              <w:rPr>
                <w:noProof/>
                <w:webHidden/>
              </w:rPr>
              <w:fldChar w:fldCharType="begin"/>
            </w:r>
            <w:r w:rsidR="00BC73A4">
              <w:rPr>
                <w:noProof/>
                <w:webHidden/>
              </w:rPr>
              <w:instrText xml:space="preserve"> PAGEREF _Toc429732960 \h </w:instrText>
            </w:r>
            <w:r>
              <w:rPr>
                <w:noProof/>
                <w:webHidden/>
              </w:rPr>
            </w:r>
            <w:r>
              <w:rPr>
                <w:noProof/>
                <w:webHidden/>
              </w:rPr>
              <w:fldChar w:fldCharType="separate"/>
            </w:r>
            <w:r w:rsidR="00BC73A4">
              <w:rPr>
                <w:noProof/>
                <w:webHidden/>
              </w:rPr>
              <w:t>4</w:t>
            </w:r>
            <w:r>
              <w:rPr>
                <w:noProof/>
                <w:webHidden/>
              </w:rPr>
              <w:fldChar w:fldCharType="end"/>
            </w:r>
          </w:hyperlink>
        </w:p>
        <w:p w:rsidR="00BC73A4" w:rsidRDefault="003801D2">
          <w:pPr>
            <w:pStyle w:val="30"/>
            <w:tabs>
              <w:tab w:val="left" w:pos="1260"/>
              <w:tab w:val="right" w:leader="dot" w:pos="8296"/>
            </w:tabs>
            <w:rPr>
              <w:rFonts w:asciiTheme="minorHAnsi" w:eastAsiaTheme="minorEastAsia" w:hAnsiTheme="minorHAnsi" w:cstheme="minorBidi"/>
              <w:i w:val="0"/>
              <w:noProof/>
              <w:sz w:val="21"/>
              <w:szCs w:val="22"/>
            </w:rPr>
          </w:pPr>
          <w:hyperlink w:anchor="_Toc429732961" w:history="1">
            <w:r w:rsidR="00BC73A4" w:rsidRPr="00224A47">
              <w:rPr>
                <w:rStyle w:val="a8"/>
                <w:noProof/>
              </w:rPr>
              <w:t>3.2.1</w:t>
            </w:r>
            <w:r w:rsidR="00BC73A4">
              <w:rPr>
                <w:rFonts w:asciiTheme="minorHAnsi" w:eastAsiaTheme="minorEastAsia" w:hAnsiTheme="minorHAnsi" w:cstheme="minorBidi"/>
                <w:i w:val="0"/>
                <w:noProof/>
                <w:sz w:val="21"/>
                <w:szCs w:val="22"/>
              </w:rPr>
              <w:tab/>
            </w:r>
            <w:r w:rsidR="00BC73A4" w:rsidRPr="00224A47">
              <w:rPr>
                <w:rStyle w:val="a8"/>
                <w:rFonts w:hint="eastAsia"/>
                <w:noProof/>
              </w:rPr>
              <w:t>基础</w:t>
            </w:r>
            <w:r w:rsidR="00BC73A4">
              <w:rPr>
                <w:noProof/>
                <w:webHidden/>
              </w:rPr>
              <w:tab/>
            </w:r>
            <w:r>
              <w:rPr>
                <w:noProof/>
                <w:webHidden/>
              </w:rPr>
              <w:fldChar w:fldCharType="begin"/>
            </w:r>
            <w:r w:rsidR="00BC73A4">
              <w:rPr>
                <w:noProof/>
                <w:webHidden/>
              </w:rPr>
              <w:instrText xml:space="preserve"> PAGEREF _Toc429732961 \h </w:instrText>
            </w:r>
            <w:r>
              <w:rPr>
                <w:noProof/>
                <w:webHidden/>
              </w:rPr>
            </w:r>
            <w:r>
              <w:rPr>
                <w:noProof/>
                <w:webHidden/>
              </w:rPr>
              <w:fldChar w:fldCharType="separate"/>
            </w:r>
            <w:r w:rsidR="00BC73A4">
              <w:rPr>
                <w:noProof/>
                <w:webHidden/>
              </w:rPr>
              <w:t>4</w:t>
            </w:r>
            <w:r>
              <w:rPr>
                <w:noProof/>
                <w:webHidden/>
              </w:rPr>
              <w:fldChar w:fldCharType="end"/>
            </w:r>
          </w:hyperlink>
        </w:p>
        <w:p w:rsidR="00BC73A4" w:rsidRDefault="003801D2">
          <w:pPr>
            <w:pStyle w:val="30"/>
            <w:tabs>
              <w:tab w:val="left" w:pos="1260"/>
              <w:tab w:val="right" w:leader="dot" w:pos="8296"/>
            </w:tabs>
            <w:rPr>
              <w:rFonts w:asciiTheme="minorHAnsi" w:eastAsiaTheme="minorEastAsia" w:hAnsiTheme="minorHAnsi" w:cstheme="minorBidi"/>
              <w:i w:val="0"/>
              <w:noProof/>
              <w:sz w:val="21"/>
              <w:szCs w:val="22"/>
            </w:rPr>
          </w:pPr>
          <w:hyperlink w:anchor="_Toc429732962" w:history="1">
            <w:r w:rsidR="00BC73A4" w:rsidRPr="00224A47">
              <w:rPr>
                <w:rStyle w:val="a8"/>
                <w:noProof/>
              </w:rPr>
              <w:t>3.2.2</w:t>
            </w:r>
            <w:r w:rsidR="00BC73A4">
              <w:rPr>
                <w:rFonts w:asciiTheme="minorHAnsi" w:eastAsiaTheme="minorEastAsia" w:hAnsiTheme="minorHAnsi" w:cstheme="minorBidi"/>
                <w:i w:val="0"/>
                <w:noProof/>
                <w:sz w:val="21"/>
                <w:szCs w:val="22"/>
              </w:rPr>
              <w:tab/>
            </w:r>
            <w:r w:rsidR="00BC73A4" w:rsidRPr="00224A47">
              <w:rPr>
                <w:rStyle w:val="a8"/>
                <w:rFonts w:hint="eastAsia"/>
                <w:noProof/>
              </w:rPr>
              <w:t>公共</w:t>
            </w:r>
            <w:r w:rsidR="00BC73A4">
              <w:rPr>
                <w:noProof/>
                <w:webHidden/>
              </w:rPr>
              <w:tab/>
            </w:r>
            <w:r>
              <w:rPr>
                <w:noProof/>
                <w:webHidden/>
              </w:rPr>
              <w:fldChar w:fldCharType="begin"/>
            </w:r>
            <w:r w:rsidR="00BC73A4">
              <w:rPr>
                <w:noProof/>
                <w:webHidden/>
              </w:rPr>
              <w:instrText xml:space="preserve"> PAGEREF _Toc429732962 \h </w:instrText>
            </w:r>
            <w:r>
              <w:rPr>
                <w:noProof/>
                <w:webHidden/>
              </w:rPr>
            </w:r>
            <w:r>
              <w:rPr>
                <w:noProof/>
                <w:webHidden/>
              </w:rPr>
              <w:fldChar w:fldCharType="separate"/>
            </w:r>
            <w:r w:rsidR="00BC73A4">
              <w:rPr>
                <w:noProof/>
                <w:webHidden/>
              </w:rPr>
              <w:t>7</w:t>
            </w:r>
            <w:r>
              <w:rPr>
                <w:noProof/>
                <w:webHidden/>
              </w:rPr>
              <w:fldChar w:fldCharType="end"/>
            </w:r>
          </w:hyperlink>
        </w:p>
        <w:p w:rsidR="00BC73A4" w:rsidRDefault="003801D2">
          <w:pPr>
            <w:pStyle w:val="30"/>
            <w:tabs>
              <w:tab w:val="left" w:pos="1260"/>
              <w:tab w:val="right" w:leader="dot" w:pos="8296"/>
            </w:tabs>
            <w:rPr>
              <w:rFonts w:asciiTheme="minorHAnsi" w:eastAsiaTheme="minorEastAsia" w:hAnsiTheme="minorHAnsi" w:cstheme="minorBidi"/>
              <w:i w:val="0"/>
              <w:noProof/>
              <w:sz w:val="21"/>
              <w:szCs w:val="22"/>
            </w:rPr>
          </w:pPr>
          <w:hyperlink w:anchor="_Toc429732963" w:history="1">
            <w:r w:rsidR="00BC73A4" w:rsidRPr="00224A47">
              <w:rPr>
                <w:rStyle w:val="a8"/>
                <w:strike/>
                <w:noProof/>
              </w:rPr>
              <w:t>3.2.3</w:t>
            </w:r>
            <w:r w:rsidR="00BC73A4">
              <w:rPr>
                <w:rFonts w:asciiTheme="minorHAnsi" w:eastAsiaTheme="minorEastAsia" w:hAnsiTheme="minorHAnsi" w:cstheme="minorBidi"/>
                <w:i w:val="0"/>
                <w:noProof/>
                <w:sz w:val="21"/>
                <w:szCs w:val="22"/>
              </w:rPr>
              <w:tab/>
            </w:r>
            <w:r w:rsidR="00BC73A4" w:rsidRPr="00224A47">
              <w:rPr>
                <w:rStyle w:val="a8"/>
                <w:rFonts w:hint="eastAsia"/>
                <w:strike/>
                <w:noProof/>
              </w:rPr>
              <w:t>本期不做</w:t>
            </w:r>
            <w:r w:rsidR="00BC73A4" w:rsidRPr="00224A47">
              <w:rPr>
                <w:rStyle w:val="a8"/>
                <w:strike/>
                <w:noProof/>
              </w:rPr>
              <w:t>-</w:t>
            </w:r>
            <w:r w:rsidR="00BC73A4" w:rsidRPr="00224A47">
              <w:rPr>
                <w:rStyle w:val="a8"/>
                <w:rFonts w:hint="eastAsia"/>
                <w:strike/>
                <w:noProof/>
              </w:rPr>
              <w:t>会议查询</w:t>
            </w:r>
            <w:r w:rsidR="00BC73A4">
              <w:rPr>
                <w:noProof/>
                <w:webHidden/>
              </w:rPr>
              <w:tab/>
            </w:r>
            <w:r>
              <w:rPr>
                <w:noProof/>
                <w:webHidden/>
              </w:rPr>
              <w:fldChar w:fldCharType="begin"/>
            </w:r>
            <w:r w:rsidR="00BC73A4">
              <w:rPr>
                <w:noProof/>
                <w:webHidden/>
              </w:rPr>
              <w:instrText xml:space="preserve"> PAGEREF _Toc429732963 \h </w:instrText>
            </w:r>
            <w:r>
              <w:rPr>
                <w:noProof/>
                <w:webHidden/>
              </w:rPr>
            </w:r>
            <w:r>
              <w:rPr>
                <w:noProof/>
                <w:webHidden/>
              </w:rPr>
              <w:fldChar w:fldCharType="separate"/>
            </w:r>
            <w:r w:rsidR="00BC73A4">
              <w:rPr>
                <w:noProof/>
                <w:webHidden/>
              </w:rPr>
              <w:t>15</w:t>
            </w:r>
            <w:r>
              <w:rPr>
                <w:noProof/>
                <w:webHidden/>
              </w:rPr>
              <w:fldChar w:fldCharType="end"/>
            </w:r>
          </w:hyperlink>
        </w:p>
        <w:p w:rsidR="00BC73A4" w:rsidRDefault="003801D2">
          <w:pPr>
            <w:pStyle w:val="30"/>
            <w:tabs>
              <w:tab w:val="left" w:pos="1260"/>
              <w:tab w:val="right" w:leader="dot" w:pos="8296"/>
            </w:tabs>
            <w:rPr>
              <w:rFonts w:asciiTheme="minorHAnsi" w:eastAsiaTheme="minorEastAsia" w:hAnsiTheme="minorHAnsi" w:cstheme="minorBidi"/>
              <w:i w:val="0"/>
              <w:noProof/>
              <w:sz w:val="21"/>
              <w:szCs w:val="22"/>
            </w:rPr>
          </w:pPr>
          <w:hyperlink w:anchor="_Toc429732964" w:history="1">
            <w:r w:rsidR="00BC73A4" w:rsidRPr="00224A47">
              <w:rPr>
                <w:rStyle w:val="a8"/>
                <w:noProof/>
              </w:rPr>
              <w:t>3.2.4</w:t>
            </w:r>
            <w:r w:rsidR="00BC73A4">
              <w:rPr>
                <w:rFonts w:asciiTheme="minorHAnsi" w:eastAsiaTheme="minorEastAsia" w:hAnsiTheme="minorHAnsi" w:cstheme="minorBidi"/>
                <w:i w:val="0"/>
                <w:noProof/>
                <w:sz w:val="21"/>
                <w:szCs w:val="22"/>
              </w:rPr>
              <w:tab/>
            </w:r>
            <w:r w:rsidR="00BC73A4" w:rsidRPr="00224A47">
              <w:rPr>
                <w:rStyle w:val="a8"/>
                <w:rFonts w:hint="eastAsia"/>
                <w:noProof/>
              </w:rPr>
              <w:t>新增</w:t>
            </w:r>
            <w:r w:rsidR="00BC73A4" w:rsidRPr="00224A47">
              <w:rPr>
                <w:rStyle w:val="a8"/>
                <w:noProof/>
              </w:rPr>
              <w:t>-</w:t>
            </w:r>
            <w:r w:rsidR="00BC73A4" w:rsidRPr="00224A47">
              <w:rPr>
                <w:rStyle w:val="a8"/>
                <w:rFonts w:hint="eastAsia"/>
                <w:noProof/>
              </w:rPr>
              <w:t>会议预定</w:t>
            </w:r>
            <w:r w:rsidR="00BC73A4">
              <w:rPr>
                <w:noProof/>
                <w:webHidden/>
              </w:rPr>
              <w:tab/>
            </w:r>
            <w:r>
              <w:rPr>
                <w:noProof/>
                <w:webHidden/>
              </w:rPr>
              <w:fldChar w:fldCharType="begin"/>
            </w:r>
            <w:r w:rsidR="00BC73A4">
              <w:rPr>
                <w:noProof/>
                <w:webHidden/>
              </w:rPr>
              <w:instrText xml:space="preserve"> PAGEREF _Toc429732964 \h </w:instrText>
            </w:r>
            <w:r>
              <w:rPr>
                <w:noProof/>
                <w:webHidden/>
              </w:rPr>
            </w:r>
            <w:r>
              <w:rPr>
                <w:noProof/>
                <w:webHidden/>
              </w:rPr>
              <w:fldChar w:fldCharType="separate"/>
            </w:r>
            <w:r w:rsidR="00BC73A4">
              <w:rPr>
                <w:noProof/>
                <w:webHidden/>
              </w:rPr>
              <w:t>18</w:t>
            </w:r>
            <w:r>
              <w:rPr>
                <w:noProof/>
                <w:webHidden/>
              </w:rPr>
              <w:fldChar w:fldCharType="end"/>
            </w:r>
          </w:hyperlink>
        </w:p>
        <w:p w:rsidR="00BC73A4" w:rsidRDefault="003801D2">
          <w:pPr>
            <w:pStyle w:val="30"/>
            <w:tabs>
              <w:tab w:val="left" w:pos="1260"/>
              <w:tab w:val="right" w:leader="dot" w:pos="8296"/>
            </w:tabs>
            <w:rPr>
              <w:rFonts w:asciiTheme="minorHAnsi" w:eastAsiaTheme="minorEastAsia" w:hAnsiTheme="minorHAnsi" w:cstheme="minorBidi"/>
              <w:i w:val="0"/>
              <w:noProof/>
              <w:sz w:val="21"/>
              <w:szCs w:val="22"/>
            </w:rPr>
          </w:pPr>
          <w:hyperlink w:anchor="_Toc429732965" w:history="1">
            <w:r w:rsidR="00BC73A4" w:rsidRPr="00224A47">
              <w:rPr>
                <w:rStyle w:val="a8"/>
                <w:noProof/>
              </w:rPr>
              <w:t>3.2.5</w:t>
            </w:r>
            <w:r w:rsidR="00BC73A4">
              <w:rPr>
                <w:rFonts w:asciiTheme="minorHAnsi" w:eastAsiaTheme="minorEastAsia" w:hAnsiTheme="minorHAnsi" w:cstheme="minorBidi"/>
                <w:i w:val="0"/>
                <w:noProof/>
                <w:sz w:val="21"/>
                <w:szCs w:val="22"/>
              </w:rPr>
              <w:tab/>
            </w:r>
            <w:r w:rsidR="00BC73A4" w:rsidRPr="00224A47">
              <w:rPr>
                <w:rStyle w:val="a8"/>
                <w:rFonts w:hint="eastAsia"/>
                <w:noProof/>
              </w:rPr>
              <w:t>摇一摇</w:t>
            </w:r>
            <w:r w:rsidR="00BC73A4">
              <w:rPr>
                <w:noProof/>
                <w:webHidden/>
              </w:rPr>
              <w:tab/>
            </w:r>
            <w:r>
              <w:rPr>
                <w:noProof/>
                <w:webHidden/>
              </w:rPr>
              <w:fldChar w:fldCharType="begin"/>
            </w:r>
            <w:r w:rsidR="00BC73A4">
              <w:rPr>
                <w:noProof/>
                <w:webHidden/>
              </w:rPr>
              <w:instrText xml:space="preserve"> PAGEREF _Toc429732965 \h </w:instrText>
            </w:r>
            <w:r>
              <w:rPr>
                <w:noProof/>
                <w:webHidden/>
              </w:rPr>
            </w:r>
            <w:r>
              <w:rPr>
                <w:noProof/>
                <w:webHidden/>
              </w:rPr>
              <w:fldChar w:fldCharType="separate"/>
            </w:r>
            <w:r w:rsidR="00BC73A4">
              <w:rPr>
                <w:noProof/>
                <w:webHidden/>
              </w:rPr>
              <w:t>20</w:t>
            </w:r>
            <w:r>
              <w:rPr>
                <w:noProof/>
                <w:webHidden/>
              </w:rPr>
              <w:fldChar w:fldCharType="end"/>
            </w:r>
          </w:hyperlink>
        </w:p>
        <w:p w:rsidR="00BC73A4" w:rsidRDefault="003801D2">
          <w:pPr>
            <w:pStyle w:val="30"/>
            <w:tabs>
              <w:tab w:val="left" w:pos="1260"/>
              <w:tab w:val="right" w:leader="dot" w:pos="8296"/>
            </w:tabs>
            <w:rPr>
              <w:rFonts w:asciiTheme="minorHAnsi" w:eastAsiaTheme="minorEastAsia" w:hAnsiTheme="minorHAnsi" w:cstheme="minorBidi"/>
              <w:i w:val="0"/>
              <w:noProof/>
              <w:sz w:val="21"/>
              <w:szCs w:val="22"/>
            </w:rPr>
          </w:pPr>
          <w:hyperlink w:anchor="_Toc429732966" w:history="1">
            <w:r w:rsidR="00BC73A4" w:rsidRPr="00224A47">
              <w:rPr>
                <w:rStyle w:val="a8"/>
                <w:noProof/>
              </w:rPr>
              <w:t>3.2.6</w:t>
            </w:r>
            <w:r w:rsidR="00BC73A4">
              <w:rPr>
                <w:rFonts w:asciiTheme="minorHAnsi" w:eastAsiaTheme="minorEastAsia" w:hAnsiTheme="minorHAnsi" w:cstheme="minorBidi"/>
                <w:i w:val="0"/>
                <w:noProof/>
                <w:sz w:val="21"/>
                <w:szCs w:val="22"/>
              </w:rPr>
              <w:tab/>
            </w:r>
            <w:r w:rsidR="00BC73A4" w:rsidRPr="00224A47">
              <w:rPr>
                <w:rStyle w:val="a8"/>
                <w:rFonts w:hint="eastAsia"/>
                <w:noProof/>
              </w:rPr>
              <w:t>我的会议</w:t>
            </w:r>
            <w:r w:rsidR="00BC73A4">
              <w:rPr>
                <w:noProof/>
                <w:webHidden/>
              </w:rPr>
              <w:tab/>
            </w:r>
            <w:r>
              <w:rPr>
                <w:noProof/>
                <w:webHidden/>
              </w:rPr>
              <w:fldChar w:fldCharType="begin"/>
            </w:r>
            <w:r w:rsidR="00BC73A4">
              <w:rPr>
                <w:noProof/>
                <w:webHidden/>
              </w:rPr>
              <w:instrText xml:space="preserve"> PAGEREF _Toc429732966 \h </w:instrText>
            </w:r>
            <w:r>
              <w:rPr>
                <w:noProof/>
                <w:webHidden/>
              </w:rPr>
            </w:r>
            <w:r>
              <w:rPr>
                <w:noProof/>
                <w:webHidden/>
              </w:rPr>
              <w:fldChar w:fldCharType="separate"/>
            </w:r>
            <w:r w:rsidR="00BC73A4">
              <w:rPr>
                <w:noProof/>
                <w:webHidden/>
              </w:rPr>
              <w:t>22</w:t>
            </w:r>
            <w:r>
              <w:rPr>
                <w:noProof/>
                <w:webHidden/>
              </w:rPr>
              <w:fldChar w:fldCharType="end"/>
            </w:r>
          </w:hyperlink>
        </w:p>
        <w:p w:rsidR="00BC73A4" w:rsidRDefault="003801D2">
          <w:pPr>
            <w:pStyle w:val="30"/>
            <w:tabs>
              <w:tab w:val="left" w:pos="1260"/>
              <w:tab w:val="right" w:leader="dot" w:pos="8296"/>
            </w:tabs>
            <w:rPr>
              <w:rFonts w:asciiTheme="minorHAnsi" w:eastAsiaTheme="minorEastAsia" w:hAnsiTheme="minorHAnsi" w:cstheme="minorBidi"/>
              <w:i w:val="0"/>
              <w:noProof/>
              <w:sz w:val="21"/>
              <w:szCs w:val="22"/>
            </w:rPr>
          </w:pPr>
          <w:hyperlink w:anchor="_Toc429732967" w:history="1">
            <w:r w:rsidR="00BC73A4" w:rsidRPr="00224A47">
              <w:rPr>
                <w:rStyle w:val="a8"/>
                <w:noProof/>
              </w:rPr>
              <w:t>3.2.7</w:t>
            </w:r>
            <w:r w:rsidR="00BC73A4">
              <w:rPr>
                <w:rFonts w:asciiTheme="minorHAnsi" w:eastAsiaTheme="minorEastAsia" w:hAnsiTheme="minorHAnsi" w:cstheme="minorBidi"/>
                <w:i w:val="0"/>
                <w:noProof/>
                <w:sz w:val="21"/>
                <w:szCs w:val="22"/>
              </w:rPr>
              <w:tab/>
            </w:r>
            <w:r w:rsidR="00BC73A4" w:rsidRPr="00224A47">
              <w:rPr>
                <w:rStyle w:val="a8"/>
                <w:rFonts w:hint="eastAsia"/>
                <w:noProof/>
              </w:rPr>
              <w:t>新增</w:t>
            </w:r>
            <w:r w:rsidR="00BC73A4" w:rsidRPr="00224A47">
              <w:rPr>
                <w:rStyle w:val="a8"/>
                <w:noProof/>
              </w:rPr>
              <w:t>-</w:t>
            </w:r>
            <w:r w:rsidR="00BC73A4" w:rsidRPr="00224A47">
              <w:rPr>
                <w:rStyle w:val="a8"/>
                <w:rFonts w:hint="eastAsia"/>
                <w:noProof/>
              </w:rPr>
              <w:t>会议桥</w:t>
            </w:r>
            <w:r w:rsidR="00BC73A4">
              <w:rPr>
                <w:noProof/>
                <w:webHidden/>
              </w:rPr>
              <w:tab/>
            </w:r>
            <w:r>
              <w:rPr>
                <w:noProof/>
                <w:webHidden/>
              </w:rPr>
              <w:fldChar w:fldCharType="begin"/>
            </w:r>
            <w:r w:rsidR="00BC73A4">
              <w:rPr>
                <w:noProof/>
                <w:webHidden/>
              </w:rPr>
              <w:instrText xml:space="preserve"> PAGEREF _Toc429732967 \h </w:instrText>
            </w:r>
            <w:r>
              <w:rPr>
                <w:noProof/>
                <w:webHidden/>
              </w:rPr>
            </w:r>
            <w:r>
              <w:rPr>
                <w:noProof/>
                <w:webHidden/>
              </w:rPr>
              <w:fldChar w:fldCharType="separate"/>
            </w:r>
            <w:r w:rsidR="00BC73A4">
              <w:rPr>
                <w:noProof/>
                <w:webHidden/>
              </w:rPr>
              <w:t>26</w:t>
            </w:r>
            <w:r>
              <w:rPr>
                <w:noProof/>
                <w:webHidden/>
              </w:rPr>
              <w:fldChar w:fldCharType="end"/>
            </w:r>
          </w:hyperlink>
        </w:p>
        <w:p w:rsidR="00BC73A4" w:rsidRDefault="003801D2">
          <w:pPr>
            <w:pStyle w:val="30"/>
            <w:tabs>
              <w:tab w:val="left" w:pos="1260"/>
              <w:tab w:val="right" w:leader="dot" w:pos="8296"/>
            </w:tabs>
            <w:rPr>
              <w:rFonts w:asciiTheme="minorHAnsi" w:eastAsiaTheme="minorEastAsia" w:hAnsiTheme="minorHAnsi" w:cstheme="minorBidi"/>
              <w:i w:val="0"/>
              <w:noProof/>
              <w:sz w:val="21"/>
              <w:szCs w:val="22"/>
            </w:rPr>
          </w:pPr>
          <w:hyperlink w:anchor="_Toc429732968" w:history="1">
            <w:r w:rsidR="00BC73A4" w:rsidRPr="00224A47">
              <w:rPr>
                <w:rStyle w:val="a8"/>
                <w:noProof/>
              </w:rPr>
              <w:t>3.2.8</w:t>
            </w:r>
            <w:r w:rsidR="00BC73A4">
              <w:rPr>
                <w:rFonts w:asciiTheme="minorHAnsi" w:eastAsiaTheme="minorEastAsia" w:hAnsiTheme="minorHAnsi" w:cstheme="minorBidi"/>
                <w:i w:val="0"/>
                <w:noProof/>
                <w:sz w:val="21"/>
                <w:szCs w:val="22"/>
              </w:rPr>
              <w:tab/>
            </w:r>
            <w:r w:rsidR="00BC73A4" w:rsidRPr="00224A47">
              <w:rPr>
                <w:rStyle w:val="a8"/>
                <w:rFonts w:hint="eastAsia"/>
                <w:noProof/>
              </w:rPr>
              <w:t>新增（</w:t>
            </w:r>
            <w:r w:rsidR="00BC73A4" w:rsidRPr="00224A47">
              <w:rPr>
                <w:rStyle w:val="a8"/>
                <w:noProof/>
              </w:rPr>
              <w:t>2</w:t>
            </w:r>
            <w:r w:rsidR="00BC73A4" w:rsidRPr="00224A47">
              <w:rPr>
                <w:rStyle w:val="a8"/>
                <w:rFonts w:hint="eastAsia"/>
                <w:noProof/>
              </w:rPr>
              <w:t>）</w:t>
            </w:r>
            <w:r w:rsidR="00BC73A4" w:rsidRPr="00224A47">
              <w:rPr>
                <w:rStyle w:val="a8"/>
                <w:noProof/>
              </w:rPr>
              <w:t>-</w:t>
            </w:r>
            <w:r w:rsidR="00BC73A4" w:rsidRPr="00224A47">
              <w:rPr>
                <w:rStyle w:val="a8"/>
                <w:rFonts w:hint="eastAsia"/>
                <w:noProof/>
              </w:rPr>
              <w:t>增值服务</w:t>
            </w:r>
            <w:r w:rsidR="00BC73A4">
              <w:rPr>
                <w:noProof/>
                <w:webHidden/>
              </w:rPr>
              <w:tab/>
            </w:r>
            <w:r>
              <w:rPr>
                <w:noProof/>
                <w:webHidden/>
              </w:rPr>
              <w:fldChar w:fldCharType="begin"/>
            </w:r>
            <w:r w:rsidR="00BC73A4">
              <w:rPr>
                <w:noProof/>
                <w:webHidden/>
              </w:rPr>
              <w:instrText xml:space="preserve"> PAGEREF _Toc429732968 \h </w:instrText>
            </w:r>
            <w:r>
              <w:rPr>
                <w:noProof/>
                <w:webHidden/>
              </w:rPr>
            </w:r>
            <w:r>
              <w:rPr>
                <w:noProof/>
                <w:webHidden/>
              </w:rPr>
              <w:fldChar w:fldCharType="separate"/>
            </w:r>
            <w:r w:rsidR="00BC73A4">
              <w:rPr>
                <w:noProof/>
                <w:webHidden/>
              </w:rPr>
              <w:t>27</w:t>
            </w:r>
            <w:r>
              <w:rPr>
                <w:noProof/>
                <w:webHidden/>
              </w:rPr>
              <w:fldChar w:fldCharType="end"/>
            </w:r>
          </w:hyperlink>
        </w:p>
        <w:p w:rsidR="00BC73A4" w:rsidRDefault="003801D2">
          <w:pPr>
            <w:pStyle w:val="21"/>
            <w:tabs>
              <w:tab w:val="left" w:pos="840"/>
              <w:tab w:val="right" w:leader="dot" w:pos="8296"/>
            </w:tabs>
            <w:rPr>
              <w:rFonts w:asciiTheme="minorHAnsi" w:eastAsiaTheme="minorEastAsia" w:hAnsiTheme="minorHAnsi" w:cstheme="minorBidi"/>
              <w:smallCaps w:val="0"/>
              <w:noProof/>
              <w:sz w:val="21"/>
              <w:szCs w:val="22"/>
            </w:rPr>
          </w:pPr>
          <w:hyperlink w:anchor="_Toc429732969" w:history="1">
            <w:r w:rsidR="00BC73A4" w:rsidRPr="00224A47">
              <w:rPr>
                <w:rStyle w:val="a8"/>
                <w:noProof/>
              </w:rPr>
              <w:t>3.3</w:t>
            </w:r>
            <w:r w:rsidR="00BC73A4">
              <w:rPr>
                <w:rFonts w:asciiTheme="minorHAnsi" w:eastAsiaTheme="minorEastAsia" w:hAnsiTheme="minorHAnsi" w:cstheme="minorBidi"/>
                <w:smallCaps w:val="0"/>
                <w:noProof/>
                <w:sz w:val="21"/>
                <w:szCs w:val="22"/>
              </w:rPr>
              <w:tab/>
            </w:r>
            <w:r w:rsidR="00BC73A4" w:rsidRPr="00224A47">
              <w:rPr>
                <w:rStyle w:val="a8"/>
                <w:rFonts w:hint="eastAsia"/>
                <w:noProof/>
              </w:rPr>
              <w:t>业务对象描述</w:t>
            </w:r>
            <w:r w:rsidR="00BC73A4">
              <w:rPr>
                <w:noProof/>
                <w:webHidden/>
              </w:rPr>
              <w:tab/>
            </w:r>
            <w:r>
              <w:rPr>
                <w:noProof/>
                <w:webHidden/>
              </w:rPr>
              <w:fldChar w:fldCharType="begin"/>
            </w:r>
            <w:r w:rsidR="00BC73A4">
              <w:rPr>
                <w:noProof/>
                <w:webHidden/>
              </w:rPr>
              <w:instrText xml:space="preserve"> PAGEREF _Toc429732969 \h </w:instrText>
            </w:r>
            <w:r>
              <w:rPr>
                <w:noProof/>
                <w:webHidden/>
              </w:rPr>
            </w:r>
            <w:r>
              <w:rPr>
                <w:noProof/>
                <w:webHidden/>
              </w:rPr>
              <w:fldChar w:fldCharType="separate"/>
            </w:r>
            <w:r w:rsidR="00BC73A4">
              <w:rPr>
                <w:noProof/>
                <w:webHidden/>
              </w:rPr>
              <w:t>34</w:t>
            </w:r>
            <w:r>
              <w:rPr>
                <w:noProof/>
                <w:webHidden/>
              </w:rPr>
              <w:fldChar w:fldCharType="end"/>
            </w:r>
          </w:hyperlink>
        </w:p>
        <w:p w:rsidR="00BC73A4" w:rsidRDefault="003801D2">
          <w:pPr>
            <w:pStyle w:val="30"/>
            <w:tabs>
              <w:tab w:val="left" w:pos="1260"/>
              <w:tab w:val="right" w:leader="dot" w:pos="8296"/>
            </w:tabs>
            <w:rPr>
              <w:rFonts w:asciiTheme="minorHAnsi" w:eastAsiaTheme="minorEastAsia" w:hAnsiTheme="minorHAnsi" w:cstheme="minorBidi"/>
              <w:i w:val="0"/>
              <w:noProof/>
              <w:sz w:val="21"/>
              <w:szCs w:val="22"/>
            </w:rPr>
          </w:pPr>
          <w:hyperlink w:anchor="_Toc429732970" w:history="1">
            <w:r w:rsidR="00BC73A4" w:rsidRPr="00224A47">
              <w:rPr>
                <w:rStyle w:val="a8"/>
                <w:noProof/>
              </w:rPr>
              <w:t>3.3.1</w:t>
            </w:r>
            <w:r w:rsidR="00BC73A4">
              <w:rPr>
                <w:rFonts w:asciiTheme="minorHAnsi" w:eastAsiaTheme="minorEastAsia" w:hAnsiTheme="minorHAnsi" w:cstheme="minorBidi"/>
                <w:i w:val="0"/>
                <w:noProof/>
                <w:sz w:val="21"/>
                <w:szCs w:val="22"/>
              </w:rPr>
              <w:tab/>
            </w:r>
            <w:r w:rsidR="00BC73A4" w:rsidRPr="00224A47">
              <w:rPr>
                <w:rStyle w:val="a8"/>
                <w:rFonts w:hint="eastAsia"/>
                <w:noProof/>
              </w:rPr>
              <w:t>系统对象描述【基础】</w:t>
            </w:r>
            <w:r w:rsidR="00BC73A4">
              <w:rPr>
                <w:noProof/>
                <w:webHidden/>
              </w:rPr>
              <w:tab/>
            </w:r>
            <w:r>
              <w:rPr>
                <w:noProof/>
                <w:webHidden/>
              </w:rPr>
              <w:fldChar w:fldCharType="begin"/>
            </w:r>
            <w:r w:rsidR="00BC73A4">
              <w:rPr>
                <w:noProof/>
                <w:webHidden/>
              </w:rPr>
              <w:instrText xml:space="preserve"> PAGEREF _Toc429732970 \h </w:instrText>
            </w:r>
            <w:r>
              <w:rPr>
                <w:noProof/>
                <w:webHidden/>
              </w:rPr>
            </w:r>
            <w:r>
              <w:rPr>
                <w:noProof/>
                <w:webHidden/>
              </w:rPr>
              <w:fldChar w:fldCharType="separate"/>
            </w:r>
            <w:r w:rsidR="00BC73A4">
              <w:rPr>
                <w:noProof/>
                <w:webHidden/>
              </w:rPr>
              <w:t>34</w:t>
            </w:r>
            <w:r>
              <w:rPr>
                <w:noProof/>
                <w:webHidden/>
              </w:rPr>
              <w:fldChar w:fldCharType="end"/>
            </w:r>
          </w:hyperlink>
        </w:p>
        <w:p w:rsidR="00BC73A4" w:rsidRDefault="003801D2">
          <w:pPr>
            <w:pStyle w:val="30"/>
            <w:tabs>
              <w:tab w:val="left" w:pos="1260"/>
              <w:tab w:val="right" w:leader="dot" w:pos="8296"/>
            </w:tabs>
            <w:rPr>
              <w:rFonts w:asciiTheme="minorHAnsi" w:eastAsiaTheme="minorEastAsia" w:hAnsiTheme="minorHAnsi" w:cstheme="minorBidi"/>
              <w:i w:val="0"/>
              <w:noProof/>
              <w:sz w:val="21"/>
              <w:szCs w:val="22"/>
            </w:rPr>
          </w:pPr>
          <w:hyperlink w:anchor="_Toc429732971" w:history="1">
            <w:r w:rsidR="00BC73A4" w:rsidRPr="00224A47">
              <w:rPr>
                <w:rStyle w:val="a8"/>
                <w:noProof/>
              </w:rPr>
              <w:t>3.3.2</w:t>
            </w:r>
            <w:r w:rsidR="00BC73A4">
              <w:rPr>
                <w:rFonts w:asciiTheme="minorHAnsi" w:eastAsiaTheme="minorEastAsia" w:hAnsiTheme="minorHAnsi" w:cstheme="minorBidi"/>
                <w:i w:val="0"/>
                <w:noProof/>
                <w:sz w:val="21"/>
                <w:szCs w:val="22"/>
              </w:rPr>
              <w:tab/>
            </w:r>
            <w:r w:rsidR="00BC73A4" w:rsidRPr="00224A47">
              <w:rPr>
                <w:rStyle w:val="a8"/>
                <w:rFonts w:hint="eastAsia"/>
                <w:noProof/>
              </w:rPr>
              <w:t>业务对象描述</w:t>
            </w:r>
            <w:r w:rsidR="00BC73A4">
              <w:rPr>
                <w:noProof/>
                <w:webHidden/>
              </w:rPr>
              <w:tab/>
            </w:r>
            <w:r>
              <w:rPr>
                <w:noProof/>
                <w:webHidden/>
              </w:rPr>
              <w:fldChar w:fldCharType="begin"/>
            </w:r>
            <w:r w:rsidR="00BC73A4">
              <w:rPr>
                <w:noProof/>
                <w:webHidden/>
              </w:rPr>
              <w:instrText xml:space="preserve"> PAGEREF _Toc429732971 \h </w:instrText>
            </w:r>
            <w:r>
              <w:rPr>
                <w:noProof/>
                <w:webHidden/>
              </w:rPr>
            </w:r>
            <w:r>
              <w:rPr>
                <w:noProof/>
                <w:webHidden/>
              </w:rPr>
              <w:fldChar w:fldCharType="separate"/>
            </w:r>
            <w:r w:rsidR="00BC73A4">
              <w:rPr>
                <w:noProof/>
                <w:webHidden/>
              </w:rPr>
              <w:t>36</w:t>
            </w:r>
            <w:r>
              <w:rPr>
                <w:noProof/>
                <w:webHidden/>
              </w:rPr>
              <w:fldChar w:fldCharType="end"/>
            </w:r>
          </w:hyperlink>
        </w:p>
        <w:p w:rsidR="00BC73A4" w:rsidRDefault="003801D2">
          <w:pPr>
            <w:pStyle w:val="10"/>
            <w:tabs>
              <w:tab w:val="left" w:pos="420"/>
              <w:tab w:val="right" w:leader="dot" w:pos="8296"/>
            </w:tabs>
            <w:rPr>
              <w:rFonts w:asciiTheme="minorHAnsi" w:eastAsiaTheme="minorEastAsia" w:hAnsiTheme="minorHAnsi" w:cstheme="minorBidi"/>
              <w:b w:val="0"/>
              <w:caps w:val="0"/>
              <w:noProof/>
              <w:sz w:val="21"/>
              <w:szCs w:val="22"/>
            </w:rPr>
          </w:pPr>
          <w:hyperlink w:anchor="_Toc429732972" w:history="1">
            <w:r w:rsidR="00BC73A4" w:rsidRPr="00224A47">
              <w:rPr>
                <w:rStyle w:val="a8"/>
                <w:noProof/>
              </w:rPr>
              <w:t>4</w:t>
            </w:r>
            <w:r w:rsidR="00BC73A4">
              <w:rPr>
                <w:rFonts w:asciiTheme="minorHAnsi" w:eastAsiaTheme="minorEastAsia" w:hAnsiTheme="minorHAnsi" w:cstheme="minorBidi"/>
                <w:b w:val="0"/>
                <w:caps w:val="0"/>
                <w:noProof/>
                <w:sz w:val="21"/>
                <w:szCs w:val="22"/>
              </w:rPr>
              <w:tab/>
            </w:r>
            <w:r w:rsidR="00BC73A4" w:rsidRPr="00224A47">
              <w:rPr>
                <w:rStyle w:val="a8"/>
                <w:rFonts w:hint="eastAsia"/>
                <w:noProof/>
              </w:rPr>
              <w:t>调用服务描述</w:t>
            </w:r>
            <w:r w:rsidR="00BC73A4">
              <w:rPr>
                <w:noProof/>
                <w:webHidden/>
              </w:rPr>
              <w:tab/>
            </w:r>
            <w:r>
              <w:rPr>
                <w:noProof/>
                <w:webHidden/>
              </w:rPr>
              <w:fldChar w:fldCharType="begin"/>
            </w:r>
            <w:r w:rsidR="00BC73A4">
              <w:rPr>
                <w:noProof/>
                <w:webHidden/>
              </w:rPr>
              <w:instrText xml:space="preserve"> PAGEREF _Toc429732972 \h </w:instrText>
            </w:r>
            <w:r>
              <w:rPr>
                <w:noProof/>
                <w:webHidden/>
              </w:rPr>
            </w:r>
            <w:r>
              <w:rPr>
                <w:noProof/>
                <w:webHidden/>
              </w:rPr>
              <w:fldChar w:fldCharType="separate"/>
            </w:r>
            <w:r w:rsidR="00BC73A4">
              <w:rPr>
                <w:noProof/>
                <w:webHidden/>
              </w:rPr>
              <w:t>40</w:t>
            </w:r>
            <w:r>
              <w:rPr>
                <w:noProof/>
                <w:webHidden/>
              </w:rPr>
              <w:fldChar w:fldCharType="end"/>
            </w:r>
          </w:hyperlink>
        </w:p>
        <w:p w:rsidR="00BC73A4" w:rsidRDefault="003801D2">
          <w:pPr>
            <w:pStyle w:val="21"/>
            <w:tabs>
              <w:tab w:val="left" w:pos="840"/>
              <w:tab w:val="right" w:leader="dot" w:pos="8296"/>
            </w:tabs>
            <w:rPr>
              <w:rFonts w:asciiTheme="minorHAnsi" w:eastAsiaTheme="minorEastAsia" w:hAnsiTheme="minorHAnsi" w:cstheme="minorBidi"/>
              <w:smallCaps w:val="0"/>
              <w:noProof/>
              <w:sz w:val="21"/>
              <w:szCs w:val="22"/>
            </w:rPr>
          </w:pPr>
          <w:hyperlink w:anchor="_Toc429732973" w:history="1">
            <w:r w:rsidR="00BC73A4" w:rsidRPr="00224A47">
              <w:rPr>
                <w:rStyle w:val="a8"/>
                <w:noProof/>
              </w:rPr>
              <w:t>4.1</w:t>
            </w:r>
            <w:r w:rsidR="00BC73A4">
              <w:rPr>
                <w:rFonts w:asciiTheme="minorHAnsi" w:eastAsiaTheme="minorEastAsia" w:hAnsiTheme="minorHAnsi" w:cstheme="minorBidi"/>
                <w:smallCaps w:val="0"/>
                <w:noProof/>
                <w:sz w:val="21"/>
                <w:szCs w:val="22"/>
              </w:rPr>
              <w:tab/>
            </w:r>
            <w:r w:rsidR="00BC73A4" w:rsidRPr="00224A47">
              <w:rPr>
                <w:rStyle w:val="a8"/>
                <w:noProof/>
              </w:rPr>
              <w:t>IPT</w:t>
            </w:r>
            <w:r w:rsidR="00BC73A4" w:rsidRPr="00224A47">
              <w:rPr>
                <w:rStyle w:val="a8"/>
                <w:rFonts w:hint="eastAsia"/>
                <w:noProof/>
              </w:rPr>
              <w:t>移动应用登录服务</w:t>
            </w:r>
            <w:r w:rsidR="00BC73A4">
              <w:rPr>
                <w:noProof/>
                <w:webHidden/>
              </w:rPr>
              <w:tab/>
            </w:r>
            <w:r>
              <w:rPr>
                <w:noProof/>
                <w:webHidden/>
              </w:rPr>
              <w:fldChar w:fldCharType="begin"/>
            </w:r>
            <w:r w:rsidR="00BC73A4">
              <w:rPr>
                <w:noProof/>
                <w:webHidden/>
              </w:rPr>
              <w:instrText xml:space="preserve"> PAGEREF _Toc429732973 \h </w:instrText>
            </w:r>
            <w:r>
              <w:rPr>
                <w:noProof/>
                <w:webHidden/>
              </w:rPr>
            </w:r>
            <w:r>
              <w:rPr>
                <w:noProof/>
                <w:webHidden/>
              </w:rPr>
              <w:fldChar w:fldCharType="separate"/>
            </w:r>
            <w:r w:rsidR="00BC73A4">
              <w:rPr>
                <w:noProof/>
                <w:webHidden/>
              </w:rPr>
              <w:t>40</w:t>
            </w:r>
            <w:r>
              <w:rPr>
                <w:noProof/>
                <w:webHidden/>
              </w:rPr>
              <w:fldChar w:fldCharType="end"/>
            </w:r>
          </w:hyperlink>
        </w:p>
        <w:p w:rsidR="00BC73A4" w:rsidRDefault="003801D2">
          <w:pPr>
            <w:pStyle w:val="30"/>
            <w:tabs>
              <w:tab w:val="left" w:pos="1260"/>
              <w:tab w:val="right" w:leader="dot" w:pos="8296"/>
            </w:tabs>
            <w:rPr>
              <w:rFonts w:asciiTheme="minorHAnsi" w:eastAsiaTheme="minorEastAsia" w:hAnsiTheme="minorHAnsi" w:cstheme="minorBidi"/>
              <w:i w:val="0"/>
              <w:noProof/>
              <w:sz w:val="21"/>
              <w:szCs w:val="22"/>
            </w:rPr>
          </w:pPr>
          <w:hyperlink w:anchor="_Toc429732974" w:history="1">
            <w:r w:rsidR="00BC73A4" w:rsidRPr="00224A47">
              <w:rPr>
                <w:rStyle w:val="a8"/>
                <w:noProof/>
              </w:rPr>
              <w:t>4.1.1</w:t>
            </w:r>
            <w:r w:rsidR="00BC73A4">
              <w:rPr>
                <w:rFonts w:asciiTheme="minorHAnsi" w:eastAsiaTheme="minorEastAsia" w:hAnsiTheme="minorHAnsi" w:cstheme="minorBidi"/>
                <w:i w:val="0"/>
                <w:noProof/>
                <w:sz w:val="21"/>
                <w:szCs w:val="22"/>
              </w:rPr>
              <w:tab/>
            </w:r>
            <w:r w:rsidR="00BC73A4" w:rsidRPr="00224A47">
              <w:rPr>
                <w:rStyle w:val="a8"/>
                <w:rFonts w:hint="eastAsia"/>
                <w:noProof/>
              </w:rPr>
              <w:t>服务概述</w:t>
            </w:r>
            <w:r w:rsidR="00BC73A4">
              <w:rPr>
                <w:noProof/>
                <w:webHidden/>
              </w:rPr>
              <w:tab/>
            </w:r>
            <w:r>
              <w:rPr>
                <w:noProof/>
                <w:webHidden/>
              </w:rPr>
              <w:fldChar w:fldCharType="begin"/>
            </w:r>
            <w:r w:rsidR="00BC73A4">
              <w:rPr>
                <w:noProof/>
                <w:webHidden/>
              </w:rPr>
              <w:instrText xml:space="preserve"> PAGEREF _Toc429732974 \h </w:instrText>
            </w:r>
            <w:r>
              <w:rPr>
                <w:noProof/>
                <w:webHidden/>
              </w:rPr>
            </w:r>
            <w:r>
              <w:rPr>
                <w:noProof/>
                <w:webHidden/>
              </w:rPr>
              <w:fldChar w:fldCharType="separate"/>
            </w:r>
            <w:r w:rsidR="00BC73A4">
              <w:rPr>
                <w:noProof/>
                <w:webHidden/>
              </w:rPr>
              <w:t>40</w:t>
            </w:r>
            <w:r>
              <w:rPr>
                <w:noProof/>
                <w:webHidden/>
              </w:rPr>
              <w:fldChar w:fldCharType="end"/>
            </w:r>
          </w:hyperlink>
        </w:p>
        <w:p w:rsidR="00BC73A4" w:rsidRDefault="003801D2">
          <w:pPr>
            <w:pStyle w:val="30"/>
            <w:tabs>
              <w:tab w:val="left" w:pos="1260"/>
              <w:tab w:val="right" w:leader="dot" w:pos="8296"/>
            </w:tabs>
            <w:rPr>
              <w:rFonts w:asciiTheme="minorHAnsi" w:eastAsiaTheme="minorEastAsia" w:hAnsiTheme="minorHAnsi" w:cstheme="minorBidi"/>
              <w:i w:val="0"/>
              <w:noProof/>
              <w:sz w:val="21"/>
              <w:szCs w:val="22"/>
            </w:rPr>
          </w:pPr>
          <w:hyperlink w:anchor="_Toc429732975" w:history="1">
            <w:r w:rsidR="00BC73A4" w:rsidRPr="00224A47">
              <w:rPr>
                <w:rStyle w:val="a8"/>
                <w:noProof/>
              </w:rPr>
              <w:t>4.1.2</w:t>
            </w:r>
            <w:r w:rsidR="00BC73A4">
              <w:rPr>
                <w:rFonts w:asciiTheme="minorHAnsi" w:eastAsiaTheme="minorEastAsia" w:hAnsiTheme="minorHAnsi" w:cstheme="minorBidi"/>
                <w:i w:val="0"/>
                <w:noProof/>
                <w:sz w:val="21"/>
                <w:szCs w:val="22"/>
              </w:rPr>
              <w:tab/>
            </w:r>
            <w:r w:rsidR="00BC73A4" w:rsidRPr="00224A47">
              <w:rPr>
                <w:rStyle w:val="a8"/>
                <w:rFonts w:hint="eastAsia"/>
                <w:noProof/>
              </w:rPr>
              <w:t>触发条件</w:t>
            </w:r>
            <w:r w:rsidR="00BC73A4">
              <w:rPr>
                <w:noProof/>
                <w:webHidden/>
              </w:rPr>
              <w:tab/>
            </w:r>
            <w:r>
              <w:rPr>
                <w:noProof/>
                <w:webHidden/>
              </w:rPr>
              <w:fldChar w:fldCharType="begin"/>
            </w:r>
            <w:r w:rsidR="00BC73A4">
              <w:rPr>
                <w:noProof/>
                <w:webHidden/>
              </w:rPr>
              <w:instrText xml:space="preserve"> PAGEREF _Toc429732975 \h </w:instrText>
            </w:r>
            <w:r>
              <w:rPr>
                <w:noProof/>
                <w:webHidden/>
              </w:rPr>
            </w:r>
            <w:r>
              <w:rPr>
                <w:noProof/>
                <w:webHidden/>
              </w:rPr>
              <w:fldChar w:fldCharType="separate"/>
            </w:r>
            <w:r w:rsidR="00BC73A4">
              <w:rPr>
                <w:noProof/>
                <w:webHidden/>
              </w:rPr>
              <w:t>40</w:t>
            </w:r>
            <w:r>
              <w:rPr>
                <w:noProof/>
                <w:webHidden/>
              </w:rPr>
              <w:fldChar w:fldCharType="end"/>
            </w:r>
          </w:hyperlink>
        </w:p>
        <w:p w:rsidR="00BC73A4" w:rsidRDefault="003801D2">
          <w:pPr>
            <w:pStyle w:val="30"/>
            <w:tabs>
              <w:tab w:val="left" w:pos="1260"/>
              <w:tab w:val="right" w:leader="dot" w:pos="8296"/>
            </w:tabs>
            <w:rPr>
              <w:rFonts w:asciiTheme="minorHAnsi" w:eastAsiaTheme="minorEastAsia" w:hAnsiTheme="minorHAnsi" w:cstheme="minorBidi"/>
              <w:i w:val="0"/>
              <w:noProof/>
              <w:sz w:val="21"/>
              <w:szCs w:val="22"/>
            </w:rPr>
          </w:pPr>
          <w:hyperlink w:anchor="_Toc429732976" w:history="1">
            <w:r w:rsidR="00BC73A4" w:rsidRPr="00224A47">
              <w:rPr>
                <w:rStyle w:val="a8"/>
                <w:noProof/>
              </w:rPr>
              <w:t>4.1.3</w:t>
            </w:r>
            <w:r w:rsidR="00BC73A4">
              <w:rPr>
                <w:rFonts w:asciiTheme="minorHAnsi" w:eastAsiaTheme="minorEastAsia" w:hAnsiTheme="minorHAnsi" w:cstheme="minorBidi"/>
                <w:i w:val="0"/>
                <w:noProof/>
                <w:sz w:val="21"/>
                <w:szCs w:val="22"/>
              </w:rPr>
              <w:tab/>
            </w:r>
            <w:r w:rsidR="00BC73A4" w:rsidRPr="00224A47">
              <w:rPr>
                <w:rStyle w:val="a8"/>
                <w:rFonts w:hint="eastAsia"/>
                <w:noProof/>
              </w:rPr>
              <w:t>输入</w:t>
            </w:r>
            <w:r w:rsidR="00BC73A4">
              <w:rPr>
                <w:noProof/>
                <w:webHidden/>
              </w:rPr>
              <w:tab/>
            </w:r>
            <w:r>
              <w:rPr>
                <w:noProof/>
                <w:webHidden/>
              </w:rPr>
              <w:fldChar w:fldCharType="begin"/>
            </w:r>
            <w:r w:rsidR="00BC73A4">
              <w:rPr>
                <w:noProof/>
                <w:webHidden/>
              </w:rPr>
              <w:instrText xml:space="preserve"> PAGEREF _Toc429732976 \h </w:instrText>
            </w:r>
            <w:r>
              <w:rPr>
                <w:noProof/>
                <w:webHidden/>
              </w:rPr>
            </w:r>
            <w:r>
              <w:rPr>
                <w:noProof/>
                <w:webHidden/>
              </w:rPr>
              <w:fldChar w:fldCharType="separate"/>
            </w:r>
            <w:r w:rsidR="00BC73A4">
              <w:rPr>
                <w:noProof/>
                <w:webHidden/>
              </w:rPr>
              <w:t>40</w:t>
            </w:r>
            <w:r>
              <w:rPr>
                <w:noProof/>
                <w:webHidden/>
              </w:rPr>
              <w:fldChar w:fldCharType="end"/>
            </w:r>
          </w:hyperlink>
        </w:p>
        <w:p w:rsidR="00BC73A4" w:rsidRDefault="003801D2">
          <w:pPr>
            <w:pStyle w:val="30"/>
            <w:tabs>
              <w:tab w:val="left" w:pos="1260"/>
              <w:tab w:val="right" w:leader="dot" w:pos="8296"/>
            </w:tabs>
            <w:rPr>
              <w:rFonts w:asciiTheme="minorHAnsi" w:eastAsiaTheme="minorEastAsia" w:hAnsiTheme="minorHAnsi" w:cstheme="minorBidi"/>
              <w:i w:val="0"/>
              <w:noProof/>
              <w:sz w:val="21"/>
              <w:szCs w:val="22"/>
            </w:rPr>
          </w:pPr>
          <w:hyperlink w:anchor="_Toc429732977" w:history="1">
            <w:r w:rsidR="00BC73A4" w:rsidRPr="00224A47">
              <w:rPr>
                <w:rStyle w:val="a8"/>
                <w:noProof/>
              </w:rPr>
              <w:t>4.1.4</w:t>
            </w:r>
            <w:r w:rsidR="00BC73A4">
              <w:rPr>
                <w:rFonts w:asciiTheme="minorHAnsi" w:eastAsiaTheme="minorEastAsia" w:hAnsiTheme="minorHAnsi" w:cstheme="minorBidi"/>
                <w:i w:val="0"/>
                <w:noProof/>
                <w:sz w:val="21"/>
                <w:szCs w:val="22"/>
              </w:rPr>
              <w:tab/>
            </w:r>
            <w:r w:rsidR="00BC73A4" w:rsidRPr="00224A47">
              <w:rPr>
                <w:rStyle w:val="a8"/>
                <w:rFonts w:hint="eastAsia"/>
                <w:noProof/>
              </w:rPr>
              <w:t>输出</w:t>
            </w:r>
            <w:r w:rsidR="00BC73A4">
              <w:rPr>
                <w:noProof/>
                <w:webHidden/>
              </w:rPr>
              <w:tab/>
            </w:r>
            <w:r>
              <w:rPr>
                <w:noProof/>
                <w:webHidden/>
              </w:rPr>
              <w:fldChar w:fldCharType="begin"/>
            </w:r>
            <w:r w:rsidR="00BC73A4">
              <w:rPr>
                <w:noProof/>
                <w:webHidden/>
              </w:rPr>
              <w:instrText xml:space="preserve"> PAGEREF _Toc429732977 \h </w:instrText>
            </w:r>
            <w:r>
              <w:rPr>
                <w:noProof/>
                <w:webHidden/>
              </w:rPr>
            </w:r>
            <w:r>
              <w:rPr>
                <w:noProof/>
                <w:webHidden/>
              </w:rPr>
              <w:fldChar w:fldCharType="separate"/>
            </w:r>
            <w:r w:rsidR="00BC73A4">
              <w:rPr>
                <w:noProof/>
                <w:webHidden/>
              </w:rPr>
              <w:t>40</w:t>
            </w:r>
            <w:r>
              <w:rPr>
                <w:noProof/>
                <w:webHidden/>
              </w:rPr>
              <w:fldChar w:fldCharType="end"/>
            </w:r>
          </w:hyperlink>
        </w:p>
        <w:p w:rsidR="00BC73A4" w:rsidRDefault="003801D2">
          <w:pPr>
            <w:pStyle w:val="30"/>
            <w:tabs>
              <w:tab w:val="left" w:pos="1260"/>
              <w:tab w:val="right" w:leader="dot" w:pos="8296"/>
            </w:tabs>
            <w:rPr>
              <w:rFonts w:asciiTheme="minorHAnsi" w:eastAsiaTheme="minorEastAsia" w:hAnsiTheme="minorHAnsi" w:cstheme="minorBidi"/>
              <w:i w:val="0"/>
              <w:noProof/>
              <w:sz w:val="21"/>
              <w:szCs w:val="22"/>
            </w:rPr>
          </w:pPr>
          <w:hyperlink w:anchor="_Toc429732978" w:history="1">
            <w:r w:rsidR="00BC73A4" w:rsidRPr="00224A47">
              <w:rPr>
                <w:rStyle w:val="a8"/>
                <w:noProof/>
              </w:rPr>
              <w:t>4.1.5</w:t>
            </w:r>
            <w:r w:rsidR="00BC73A4">
              <w:rPr>
                <w:rFonts w:asciiTheme="minorHAnsi" w:eastAsiaTheme="minorEastAsia" w:hAnsiTheme="minorHAnsi" w:cstheme="minorBidi"/>
                <w:i w:val="0"/>
                <w:noProof/>
                <w:sz w:val="21"/>
                <w:szCs w:val="22"/>
              </w:rPr>
              <w:tab/>
            </w:r>
            <w:r w:rsidR="00BC73A4" w:rsidRPr="00224A47">
              <w:rPr>
                <w:rStyle w:val="a8"/>
                <w:rFonts w:hint="eastAsia"/>
                <w:noProof/>
              </w:rPr>
              <w:t>业务规则</w:t>
            </w:r>
            <w:r w:rsidR="00BC73A4">
              <w:rPr>
                <w:noProof/>
                <w:webHidden/>
              </w:rPr>
              <w:tab/>
            </w:r>
            <w:r>
              <w:rPr>
                <w:noProof/>
                <w:webHidden/>
              </w:rPr>
              <w:fldChar w:fldCharType="begin"/>
            </w:r>
            <w:r w:rsidR="00BC73A4">
              <w:rPr>
                <w:noProof/>
                <w:webHidden/>
              </w:rPr>
              <w:instrText xml:space="preserve"> PAGEREF _Toc429732978 \h </w:instrText>
            </w:r>
            <w:r>
              <w:rPr>
                <w:noProof/>
                <w:webHidden/>
              </w:rPr>
            </w:r>
            <w:r>
              <w:rPr>
                <w:noProof/>
                <w:webHidden/>
              </w:rPr>
              <w:fldChar w:fldCharType="separate"/>
            </w:r>
            <w:r w:rsidR="00BC73A4">
              <w:rPr>
                <w:noProof/>
                <w:webHidden/>
              </w:rPr>
              <w:t>41</w:t>
            </w:r>
            <w:r>
              <w:rPr>
                <w:noProof/>
                <w:webHidden/>
              </w:rPr>
              <w:fldChar w:fldCharType="end"/>
            </w:r>
          </w:hyperlink>
        </w:p>
        <w:p w:rsidR="00BC73A4" w:rsidRDefault="003801D2">
          <w:pPr>
            <w:pStyle w:val="10"/>
            <w:tabs>
              <w:tab w:val="left" w:pos="420"/>
              <w:tab w:val="right" w:leader="dot" w:pos="8296"/>
            </w:tabs>
            <w:rPr>
              <w:rFonts w:asciiTheme="minorHAnsi" w:eastAsiaTheme="minorEastAsia" w:hAnsiTheme="minorHAnsi" w:cstheme="minorBidi"/>
              <w:b w:val="0"/>
              <w:caps w:val="0"/>
              <w:noProof/>
              <w:sz w:val="21"/>
              <w:szCs w:val="22"/>
            </w:rPr>
          </w:pPr>
          <w:hyperlink w:anchor="_Toc429732979" w:history="1">
            <w:r w:rsidR="00BC73A4" w:rsidRPr="00224A47">
              <w:rPr>
                <w:rStyle w:val="a8"/>
                <w:noProof/>
              </w:rPr>
              <w:t>5</w:t>
            </w:r>
            <w:r w:rsidR="00BC73A4">
              <w:rPr>
                <w:rFonts w:asciiTheme="minorHAnsi" w:eastAsiaTheme="minorEastAsia" w:hAnsiTheme="minorHAnsi" w:cstheme="minorBidi"/>
                <w:b w:val="0"/>
                <w:caps w:val="0"/>
                <w:noProof/>
                <w:sz w:val="21"/>
                <w:szCs w:val="22"/>
              </w:rPr>
              <w:tab/>
            </w:r>
            <w:r w:rsidR="00BC73A4" w:rsidRPr="00224A47">
              <w:rPr>
                <w:rStyle w:val="a8"/>
                <w:rFonts w:hint="eastAsia"/>
                <w:noProof/>
              </w:rPr>
              <w:t>参考资料</w:t>
            </w:r>
            <w:r w:rsidR="00BC73A4">
              <w:rPr>
                <w:noProof/>
                <w:webHidden/>
              </w:rPr>
              <w:tab/>
            </w:r>
            <w:r>
              <w:rPr>
                <w:noProof/>
                <w:webHidden/>
              </w:rPr>
              <w:fldChar w:fldCharType="begin"/>
            </w:r>
            <w:r w:rsidR="00BC73A4">
              <w:rPr>
                <w:noProof/>
                <w:webHidden/>
              </w:rPr>
              <w:instrText xml:space="preserve"> PAGEREF _Toc429732979 \h </w:instrText>
            </w:r>
            <w:r>
              <w:rPr>
                <w:noProof/>
                <w:webHidden/>
              </w:rPr>
            </w:r>
            <w:r>
              <w:rPr>
                <w:noProof/>
                <w:webHidden/>
              </w:rPr>
              <w:fldChar w:fldCharType="separate"/>
            </w:r>
            <w:r w:rsidR="00BC73A4">
              <w:rPr>
                <w:noProof/>
                <w:webHidden/>
              </w:rPr>
              <w:t>41</w:t>
            </w:r>
            <w:r>
              <w:rPr>
                <w:noProof/>
                <w:webHidden/>
              </w:rPr>
              <w:fldChar w:fldCharType="end"/>
            </w:r>
          </w:hyperlink>
        </w:p>
        <w:p w:rsidR="007939F5" w:rsidRDefault="003801D2">
          <w:r>
            <w:fldChar w:fldCharType="end"/>
          </w:r>
        </w:p>
      </w:sdtContent>
    </w:sdt>
    <w:p w:rsidR="008322A6" w:rsidRDefault="008322A6" w:rsidP="008322A6">
      <w:pPr>
        <w:rPr>
          <w:color w:val="000000"/>
          <w:sz w:val="20"/>
        </w:rPr>
      </w:pPr>
    </w:p>
    <w:p w:rsidR="0035737D" w:rsidRDefault="0035737D" w:rsidP="008322A6">
      <w:pPr>
        <w:rPr>
          <w:color w:val="000000"/>
          <w:sz w:val="20"/>
        </w:rPr>
      </w:pPr>
    </w:p>
    <w:p w:rsidR="0035737D" w:rsidRDefault="0035737D" w:rsidP="008322A6">
      <w:pPr>
        <w:rPr>
          <w:color w:val="000000"/>
          <w:sz w:val="20"/>
        </w:rPr>
      </w:pPr>
    </w:p>
    <w:p w:rsidR="0035737D" w:rsidRDefault="0035737D" w:rsidP="008322A6">
      <w:pPr>
        <w:rPr>
          <w:color w:val="000000"/>
          <w:sz w:val="20"/>
        </w:rPr>
      </w:pPr>
    </w:p>
    <w:p w:rsidR="0035737D" w:rsidRDefault="0035737D" w:rsidP="008322A6">
      <w:pPr>
        <w:rPr>
          <w:color w:val="000000"/>
          <w:sz w:val="20"/>
        </w:rPr>
      </w:pPr>
    </w:p>
    <w:p w:rsidR="0035737D" w:rsidRDefault="0035737D" w:rsidP="008322A6">
      <w:pPr>
        <w:rPr>
          <w:color w:val="000000"/>
          <w:sz w:val="20"/>
        </w:rPr>
      </w:pPr>
    </w:p>
    <w:p w:rsidR="0035737D" w:rsidRDefault="0035737D" w:rsidP="008322A6">
      <w:pPr>
        <w:rPr>
          <w:color w:val="000000"/>
          <w:sz w:val="20"/>
        </w:rPr>
      </w:pPr>
    </w:p>
    <w:p w:rsidR="0035737D" w:rsidRDefault="0035737D" w:rsidP="008322A6">
      <w:pPr>
        <w:rPr>
          <w:color w:val="000000"/>
          <w:sz w:val="20"/>
        </w:rPr>
      </w:pPr>
    </w:p>
    <w:p w:rsidR="0035737D" w:rsidRDefault="0035737D" w:rsidP="008322A6">
      <w:pPr>
        <w:rPr>
          <w:color w:val="000000"/>
          <w:sz w:val="20"/>
        </w:rPr>
      </w:pPr>
    </w:p>
    <w:p w:rsidR="008322A6" w:rsidRDefault="008322A6" w:rsidP="008322A6"/>
    <w:p w:rsidR="000B15C7" w:rsidRDefault="000B2AAE" w:rsidP="00AA272C">
      <w:pPr>
        <w:pStyle w:val="1"/>
      </w:pPr>
      <w:bookmarkStart w:id="0" w:name="_Toc421621999"/>
      <w:bookmarkStart w:id="1" w:name="_Toc429732950"/>
      <w:r>
        <w:rPr>
          <w:rFonts w:hint="eastAsia"/>
        </w:rPr>
        <w:t>修改记录</w:t>
      </w:r>
      <w:bookmarkEnd w:id="0"/>
      <w:bookmarkEnd w:id="1"/>
    </w:p>
    <w:p w:rsidR="00FD40FB" w:rsidRPr="00FD40FB" w:rsidRDefault="00FD40FB" w:rsidP="00FD40FB">
      <w:pPr>
        <w:pStyle w:val="a2"/>
      </w:pPr>
      <w:r>
        <w:rPr>
          <w:rFonts w:hint="eastAsia"/>
        </w:rPr>
        <w:t>初始化</w:t>
      </w:r>
    </w:p>
    <w:p w:rsidR="000B2AAE" w:rsidRDefault="000B2AAE" w:rsidP="00AA272C">
      <w:pPr>
        <w:pStyle w:val="1"/>
      </w:pPr>
      <w:bookmarkStart w:id="2" w:name="_Toc421622000"/>
      <w:bookmarkStart w:id="3" w:name="_Toc429732951"/>
      <w:r>
        <w:rPr>
          <w:rFonts w:hint="eastAsia"/>
        </w:rPr>
        <w:t>范围</w:t>
      </w:r>
      <w:bookmarkEnd w:id="2"/>
      <w:bookmarkEnd w:id="3"/>
    </w:p>
    <w:p w:rsidR="006E0199" w:rsidRPr="00CD4E8A" w:rsidRDefault="006E0199" w:rsidP="006E0199"/>
    <w:p w:rsidR="006E0199" w:rsidRDefault="006E0199" w:rsidP="00AA272C">
      <w:pPr>
        <w:pStyle w:val="1"/>
      </w:pPr>
      <w:bookmarkStart w:id="4" w:name="_Toc378069789"/>
      <w:bookmarkStart w:id="5" w:name="_Toc421622001"/>
      <w:bookmarkStart w:id="6" w:name="_Toc429732952"/>
      <w:r>
        <w:rPr>
          <w:rFonts w:hint="eastAsia"/>
        </w:rPr>
        <w:t>问题及解决方案</w:t>
      </w:r>
      <w:bookmarkEnd w:id="4"/>
      <w:bookmarkEnd w:id="5"/>
      <w:bookmarkEnd w:id="6"/>
    </w:p>
    <w:p w:rsidR="006E0199" w:rsidRDefault="006E0199" w:rsidP="00AA272C">
      <w:pPr>
        <w:pStyle w:val="2"/>
      </w:pPr>
      <w:bookmarkStart w:id="7" w:name="_Toc378069790"/>
      <w:bookmarkStart w:id="8" w:name="_Toc421622002"/>
      <w:bookmarkStart w:id="9" w:name="_Toc429732953"/>
      <w:r>
        <w:rPr>
          <w:rFonts w:hint="eastAsia"/>
        </w:rPr>
        <w:t>概述</w:t>
      </w:r>
      <w:bookmarkEnd w:id="7"/>
      <w:bookmarkEnd w:id="8"/>
      <w:bookmarkEnd w:id="9"/>
    </w:p>
    <w:p w:rsidR="00C46D6E" w:rsidRPr="00C46D6E" w:rsidRDefault="00C46D6E" w:rsidP="00AA272C">
      <w:pPr>
        <w:pStyle w:val="3"/>
      </w:pPr>
      <w:bookmarkStart w:id="10" w:name="_Toc421622003"/>
      <w:bookmarkStart w:id="11" w:name="_Toc429732954"/>
      <w:r>
        <w:t>输入对象</w:t>
      </w:r>
      <w:bookmarkEnd w:id="10"/>
      <w:bookmarkEnd w:id="11"/>
    </w:p>
    <w:p w:rsidR="00D27FA3" w:rsidRDefault="00D27FA3" w:rsidP="00D27FA3">
      <w:pPr>
        <w:pStyle w:val="a2"/>
        <w:ind w:firstLine="0"/>
      </w:pPr>
      <w:r>
        <w:rPr>
          <w:rFonts w:hint="eastAsia"/>
        </w:rPr>
        <w:t>接口入参</w:t>
      </w:r>
      <w:r>
        <w:rPr>
          <w:rFonts w:hint="eastAsia"/>
        </w:rPr>
        <w:t>JsonService</w:t>
      </w:r>
      <w:r>
        <w:rPr>
          <w:rFonts w:hint="eastAsia"/>
        </w:rPr>
        <w:t>采用</w:t>
      </w:r>
      <w:r>
        <w:rPr>
          <w:rFonts w:hint="eastAsia"/>
        </w:rPr>
        <w:t>post</w:t>
      </w:r>
      <w:r>
        <w:rPr>
          <w:rFonts w:hint="eastAsia"/>
        </w:rPr>
        <w:t>方式，格式统一为下面的</w:t>
      </w:r>
      <w:r>
        <w:rPr>
          <w:rFonts w:hint="eastAsia"/>
        </w:rPr>
        <w:t>json</w:t>
      </w:r>
      <w:r>
        <w:rPr>
          <w:rFonts w:hint="eastAsia"/>
        </w:rPr>
        <w:t>转换出来的字符串，</w:t>
      </w:r>
      <w:r w:rsidRPr="00CD3B48">
        <w:rPr>
          <w:rFonts w:hint="eastAsia"/>
          <w:b/>
        </w:rPr>
        <w:t>下面的文档中只描述</w:t>
      </w:r>
      <w:r w:rsidRPr="00CD3B48">
        <w:rPr>
          <w:rFonts w:hint="eastAsia"/>
          <w:b/>
        </w:rPr>
        <w:t>C</w:t>
      </w:r>
      <w:r w:rsidR="00241AD8" w:rsidRPr="00CD3B48">
        <w:rPr>
          <w:rFonts w:hint="eastAsia"/>
          <w:b/>
        </w:rPr>
        <w:t>，</w:t>
      </w:r>
      <w:r w:rsidR="00241AD8" w:rsidRPr="00CD3B48">
        <w:rPr>
          <w:rFonts w:hint="eastAsia"/>
          <w:b/>
        </w:rPr>
        <w:t>D</w:t>
      </w:r>
      <w:r w:rsidRPr="00CD3B48">
        <w:rPr>
          <w:rFonts w:hint="eastAsia"/>
          <w:b/>
        </w:rPr>
        <w:t>和</w:t>
      </w:r>
      <w:r w:rsidR="00241AD8" w:rsidRPr="00CD3B48">
        <w:rPr>
          <w:rFonts w:hint="eastAsia"/>
          <w:b/>
        </w:rPr>
        <w:t>F</w:t>
      </w:r>
      <w:r w:rsidRPr="00CD3B48">
        <w:rPr>
          <w:rFonts w:hint="eastAsia"/>
          <w:b/>
        </w:rPr>
        <w:t>的内容</w:t>
      </w:r>
    </w:p>
    <w:p w:rsidR="00D27FA3" w:rsidRDefault="00D27FA3" w:rsidP="00D27FA3">
      <w:pPr>
        <w:pStyle w:val="a2"/>
        <w:ind w:firstLine="0"/>
      </w:pPr>
    </w:p>
    <w:tbl>
      <w:tblPr>
        <w:tblW w:w="11847" w:type="dxa"/>
        <w:tblInd w:w="15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1111"/>
        <w:gridCol w:w="1559"/>
        <w:gridCol w:w="690"/>
        <w:gridCol w:w="4962"/>
        <w:gridCol w:w="3525"/>
      </w:tblGrid>
      <w:tr w:rsidR="0052259F" w:rsidRPr="00601888" w:rsidTr="0052259F">
        <w:trPr>
          <w:trHeight w:val="70"/>
        </w:trPr>
        <w:tc>
          <w:tcPr>
            <w:tcW w:w="1111" w:type="dxa"/>
            <w:tcBorders>
              <w:top w:val="single" w:sz="4" w:space="0" w:color="auto"/>
              <w:bottom w:val="single" w:sz="4" w:space="0" w:color="auto"/>
            </w:tcBorders>
            <w:vAlign w:val="center"/>
          </w:tcPr>
          <w:p w:rsidR="0052259F" w:rsidRPr="00D97F12" w:rsidRDefault="0052259F" w:rsidP="007232CB">
            <w:pPr>
              <w:rPr>
                <w:rFonts w:ascii="宋体" w:hAnsi="宋体"/>
                <w:highlight w:val="yellow"/>
              </w:rPr>
            </w:pPr>
            <w:r>
              <w:rPr>
                <w:rFonts w:ascii="宋体" w:hAnsi="宋体" w:hint="eastAsia"/>
                <w:highlight w:val="yellow"/>
              </w:rPr>
              <w:t>属性</w:t>
            </w:r>
          </w:p>
        </w:tc>
        <w:tc>
          <w:tcPr>
            <w:tcW w:w="1559" w:type="dxa"/>
            <w:tcBorders>
              <w:top w:val="single" w:sz="4" w:space="0" w:color="auto"/>
              <w:bottom w:val="single" w:sz="4" w:space="0" w:color="auto"/>
            </w:tcBorders>
            <w:vAlign w:val="center"/>
          </w:tcPr>
          <w:p w:rsidR="0052259F" w:rsidRPr="00FC15CB" w:rsidRDefault="0052259F" w:rsidP="007232CB">
            <w:pPr>
              <w:spacing w:before="60" w:after="60" w:line="0" w:lineRule="atLeast"/>
              <w:rPr>
                <w:rFonts w:ascii="宋体" w:hAnsi="Times New Roman" w:cs="宋体"/>
                <w:color w:val="000000"/>
                <w:sz w:val="18"/>
              </w:rPr>
            </w:pPr>
            <w:r>
              <w:rPr>
                <w:rFonts w:ascii="宋体" w:hAnsi="Times New Roman" w:cs="宋体"/>
                <w:color w:val="000000"/>
                <w:sz w:val="18"/>
                <w:lang w:val="zh-CN"/>
              </w:rPr>
              <w:t>类型</w:t>
            </w:r>
          </w:p>
        </w:tc>
        <w:tc>
          <w:tcPr>
            <w:tcW w:w="690" w:type="dxa"/>
            <w:tcBorders>
              <w:top w:val="single" w:sz="4" w:space="0" w:color="auto"/>
              <w:bottom w:val="single" w:sz="4" w:space="0" w:color="auto"/>
            </w:tcBorders>
            <w:vAlign w:val="center"/>
          </w:tcPr>
          <w:p w:rsidR="0052259F" w:rsidRPr="00FC15CB" w:rsidRDefault="0052259F" w:rsidP="007232CB">
            <w:pPr>
              <w:spacing w:before="60" w:after="60" w:line="0" w:lineRule="atLeast"/>
              <w:rPr>
                <w:rFonts w:ascii="宋体" w:hAnsi="Times New Roman" w:cs="宋体"/>
                <w:color w:val="000000"/>
                <w:sz w:val="18"/>
              </w:rPr>
            </w:pPr>
            <w:r>
              <w:rPr>
                <w:rFonts w:ascii="宋体" w:hAnsi="Times New Roman" w:cs="宋体"/>
                <w:color w:val="000000"/>
                <w:sz w:val="18"/>
                <w:lang w:val="zh-CN"/>
              </w:rPr>
              <w:t>长度</w:t>
            </w:r>
          </w:p>
        </w:tc>
        <w:tc>
          <w:tcPr>
            <w:tcW w:w="8487" w:type="dxa"/>
            <w:gridSpan w:val="2"/>
            <w:tcBorders>
              <w:top w:val="single" w:sz="4" w:space="0" w:color="auto"/>
              <w:bottom w:val="single" w:sz="4" w:space="0" w:color="auto"/>
            </w:tcBorders>
            <w:vAlign w:val="center"/>
          </w:tcPr>
          <w:p w:rsidR="0052259F" w:rsidRPr="00FC15CB" w:rsidRDefault="0052259F" w:rsidP="007232CB">
            <w:pPr>
              <w:spacing w:before="60" w:after="60" w:line="0" w:lineRule="atLeast"/>
              <w:rPr>
                <w:rFonts w:ascii="宋体" w:hAnsi="Times New Roman" w:cs="宋体"/>
                <w:color w:val="000000"/>
                <w:sz w:val="18"/>
              </w:rPr>
            </w:pPr>
            <w:r>
              <w:rPr>
                <w:rFonts w:ascii="宋体" w:hAnsi="Times New Roman" w:cs="宋体"/>
                <w:color w:val="000000"/>
                <w:sz w:val="18"/>
                <w:lang w:val="zh-CN"/>
              </w:rPr>
              <w:t>说明</w:t>
            </w:r>
          </w:p>
        </w:tc>
      </w:tr>
      <w:tr w:rsidR="0052259F" w:rsidRPr="00601888" w:rsidTr="0052259F">
        <w:trPr>
          <w:trHeight w:val="70"/>
        </w:trPr>
        <w:tc>
          <w:tcPr>
            <w:tcW w:w="1111" w:type="dxa"/>
            <w:tcBorders>
              <w:top w:val="single" w:sz="4" w:space="0" w:color="auto"/>
              <w:bottom w:val="single" w:sz="4" w:space="0" w:color="auto"/>
            </w:tcBorders>
            <w:vAlign w:val="center"/>
          </w:tcPr>
          <w:p w:rsidR="0052259F" w:rsidRPr="00601888" w:rsidRDefault="0052259F" w:rsidP="007232CB">
            <w:pPr>
              <w:rPr>
                <w:rFonts w:ascii="宋体" w:hAnsi="宋体"/>
              </w:rPr>
            </w:pPr>
            <w:r w:rsidRPr="00D97F12">
              <w:rPr>
                <w:rFonts w:ascii="宋体" w:hAnsi="宋体" w:hint="eastAsia"/>
                <w:highlight w:val="yellow"/>
              </w:rPr>
              <w:t>C</w:t>
            </w:r>
          </w:p>
        </w:tc>
        <w:tc>
          <w:tcPr>
            <w:tcW w:w="1559" w:type="dxa"/>
            <w:tcBorders>
              <w:top w:val="single" w:sz="4" w:space="0" w:color="auto"/>
              <w:bottom w:val="single" w:sz="4" w:space="0" w:color="auto"/>
            </w:tcBorders>
            <w:vAlign w:val="center"/>
          </w:tcPr>
          <w:p w:rsidR="0052259F" w:rsidRDefault="0052259F" w:rsidP="007232CB">
            <w:pPr>
              <w:spacing w:before="60" w:after="60" w:line="0" w:lineRule="atLeast"/>
              <w:rPr>
                <w:rFonts w:ascii="宋体" w:hAnsi="Times New Roman" w:cs="宋体"/>
                <w:color w:val="000000"/>
                <w:sz w:val="18"/>
                <w:lang w:val="zh-CN"/>
              </w:rPr>
            </w:pPr>
            <w:r>
              <w:rPr>
                <w:rFonts w:ascii="宋体" w:hAnsi="Times New Roman" w:cs="宋体"/>
                <w:color w:val="000000"/>
                <w:sz w:val="18"/>
                <w:lang w:val="zh-CN"/>
              </w:rPr>
              <w:t>字符串</w:t>
            </w:r>
          </w:p>
        </w:tc>
        <w:tc>
          <w:tcPr>
            <w:tcW w:w="690" w:type="dxa"/>
            <w:tcBorders>
              <w:top w:val="single" w:sz="4" w:space="0" w:color="auto"/>
              <w:bottom w:val="single" w:sz="4" w:space="0" w:color="auto"/>
            </w:tcBorders>
            <w:vAlign w:val="center"/>
          </w:tcPr>
          <w:p w:rsidR="0052259F" w:rsidRPr="00601888" w:rsidRDefault="0052259F" w:rsidP="007232CB">
            <w:pPr>
              <w:spacing w:before="60" w:after="60" w:line="0" w:lineRule="atLeast"/>
              <w:rPr>
                <w:rFonts w:ascii="宋体" w:hAnsi="宋体"/>
                <w:szCs w:val="21"/>
              </w:rPr>
            </w:pPr>
          </w:p>
        </w:tc>
        <w:tc>
          <w:tcPr>
            <w:tcW w:w="8487" w:type="dxa"/>
            <w:gridSpan w:val="2"/>
            <w:tcBorders>
              <w:top w:val="single" w:sz="4" w:space="0" w:color="auto"/>
              <w:bottom w:val="single" w:sz="4" w:space="0" w:color="auto"/>
            </w:tcBorders>
            <w:vAlign w:val="center"/>
          </w:tcPr>
          <w:p w:rsidR="0052259F" w:rsidRPr="00601888" w:rsidRDefault="0052259F" w:rsidP="007232CB">
            <w:pPr>
              <w:spacing w:before="60" w:after="60" w:line="0" w:lineRule="atLeast"/>
              <w:rPr>
                <w:rFonts w:ascii="宋体" w:hAnsi="宋体"/>
                <w:szCs w:val="21"/>
              </w:rPr>
            </w:pPr>
            <w:r>
              <w:rPr>
                <w:rFonts w:ascii="宋体" w:hAnsi="Times New Roman" w:cs="宋体" w:hint="eastAsia"/>
                <w:color w:val="000000"/>
                <w:sz w:val="18"/>
                <w:lang w:val="zh-CN"/>
              </w:rPr>
              <w:t>命令</w:t>
            </w:r>
          </w:p>
        </w:tc>
      </w:tr>
      <w:tr w:rsidR="0052259F" w:rsidRPr="00601888" w:rsidTr="0052259F">
        <w:trPr>
          <w:trHeight w:val="70"/>
        </w:trPr>
        <w:tc>
          <w:tcPr>
            <w:tcW w:w="1111" w:type="dxa"/>
            <w:tcBorders>
              <w:top w:val="single" w:sz="4" w:space="0" w:color="auto"/>
              <w:bottom w:val="single" w:sz="4" w:space="0" w:color="auto"/>
            </w:tcBorders>
            <w:vAlign w:val="center"/>
          </w:tcPr>
          <w:p w:rsidR="0052259F" w:rsidRPr="00D97F12" w:rsidRDefault="0052259F" w:rsidP="007232CB">
            <w:pPr>
              <w:rPr>
                <w:rFonts w:ascii="宋体" w:hAnsi="宋体"/>
                <w:highlight w:val="yellow"/>
              </w:rPr>
            </w:pPr>
            <w:commentRangeStart w:id="12"/>
            <w:r w:rsidRPr="00A1457A">
              <w:rPr>
                <w:rFonts w:ascii="宋体" w:hAnsi="宋体"/>
              </w:rPr>
              <w:t>DId</w:t>
            </w:r>
          </w:p>
        </w:tc>
        <w:tc>
          <w:tcPr>
            <w:tcW w:w="1559" w:type="dxa"/>
            <w:tcBorders>
              <w:top w:val="single" w:sz="4" w:space="0" w:color="auto"/>
              <w:bottom w:val="single" w:sz="4" w:space="0" w:color="auto"/>
            </w:tcBorders>
            <w:vAlign w:val="center"/>
          </w:tcPr>
          <w:p w:rsidR="0052259F" w:rsidRDefault="0052259F" w:rsidP="007232CB">
            <w:pPr>
              <w:spacing w:before="60" w:after="60" w:line="0" w:lineRule="atLeast"/>
              <w:rPr>
                <w:rFonts w:ascii="宋体" w:hAnsi="Times New Roman" w:cs="宋体"/>
                <w:color w:val="000000"/>
                <w:sz w:val="18"/>
                <w:lang w:val="zh-CN"/>
              </w:rPr>
            </w:pPr>
            <w:r>
              <w:rPr>
                <w:rFonts w:ascii="宋体" w:hAnsi="Times New Roman" w:cs="宋体" w:hint="eastAsia"/>
                <w:color w:val="000000"/>
                <w:sz w:val="18"/>
                <w:lang w:val="zh-CN"/>
              </w:rPr>
              <w:t>字符串</w:t>
            </w:r>
          </w:p>
        </w:tc>
        <w:tc>
          <w:tcPr>
            <w:tcW w:w="690" w:type="dxa"/>
            <w:tcBorders>
              <w:top w:val="single" w:sz="4" w:space="0" w:color="auto"/>
              <w:bottom w:val="single" w:sz="4" w:space="0" w:color="auto"/>
            </w:tcBorders>
            <w:vAlign w:val="center"/>
          </w:tcPr>
          <w:p w:rsidR="0052259F" w:rsidRPr="00601888" w:rsidRDefault="0052259F" w:rsidP="007232CB">
            <w:pPr>
              <w:spacing w:before="60" w:after="60" w:line="0" w:lineRule="atLeast"/>
              <w:rPr>
                <w:rFonts w:ascii="宋体" w:hAnsi="宋体"/>
                <w:szCs w:val="21"/>
              </w:rPr>
            </w:pPr>
          </w:p>
        </w:tc>
        <w:tc>
          <w:tcPr>
            <w:tcW w:w="8487" w:type="dxa"/>
            <w:gridSpan w:val="2"/>
            <w:tcBorders>
              <w:top w:val="single" w:sz="4" w:space="0" w:color="auto"/>
              <w:bottom w:val="single" w:sz="4" w:space="0" w:color="auto"/>
            </w:tcBorders>
            <w:vAlign w:val="center"/>
          </w:tcPr>
          <w:p w:rsidR="0052259F" w:rsidRDefault="0052259F" w:rsidP="007232CB">
            <w:pPr>
              <w:spacing w:before="60" w:after="60" w:line="0" w:lineRule="atLeast"/>
              <w:rPr>
                <w:rFonts w:ascii="宋体" w:hAnsi="Times New Roman" w:cs="宋体"/>
                <w:color w:val="000000"/>
                <w:sz w:val="18"/>
                <w:lang w:val="zh-CN"/>
              </w:rPr>
            </w:pPr>
            <w:r>
              <w:rPr>
                <w:rFonts w:ascii="宋体" w:hAnsi="Times New Roman" w:cs="宋体" w:hint="eastAsia"/>
                <w:color w:val="000000"/>
                <w:sz w:val="18"/>
                <w:lang w:val="zh-CN"/>
              </w:rPr>
              <w:t>设备唯一ID</w:t>
            </w:r>
            <w:commentRangeEnd w:id="12"/>
            <w:r>
              <w:rPr>
                <w:rStyle w:val="af"/>
              </w:rPr>
              <w:commentReference w:id="12"/>
            </w:r>
          </w:p>
        </w:tc>
      </w:tr>
      <w:tr w:rsidR="0052259F" w:rsidRPr="00601888" w:rsidTr="0052259F">
        <w:trPr>
          <w:trHeight w:val="70"/>
        </w:trPr>
        <w:tc>
          <w:tcPr>
            <w:tcW w:w="1111" w:type="dxa"/>
            <w:tcBorders>
              <w:top w:val="single" w:sz="4" w:space="0" w:color="auto"/>
              <w:bottom w:val="single" w:sz="4" w:space="0" w:color="auto"/>
            </w:tcBorders>
            <w:vAlign w:val="center"/>
          </w:tcPr>
          <w:p w:rsidR="0052259F" w:rsidRPr="00601888" w:rsidRDefault="0052259F" w:rsidP="007232CB">
            <w:pPr>
              <w:rPr>
                <w:rFonts w:ascii="宋体" w:hAnsi="宋体"/>
              </w:rPr>
            </w:pPr>
            <w:r w:rsidRPr="00601888">
              <w:rPr>
                <w:rFonts w:ascii="宋体" w:hAnsi="宋体" w:hint="eastAsia"/>
              </w:rPr>
              <w:t>T</w:t>
            </w:r>
          </w:p>
        </w:tc>
        <w:tc>
          <w:tcPr>
            <w:tcW w:w="1559" w:type="dxa"/>
            <w:tcBorders>
              <w:top w:val="single" w:sz="4" w:space="0" w:color="auto"/>
              <w:bottom w:val="single" w:sz="4" w:space="0" w:color="auto"/>
            </w:tcBorders>
            <w:vAlign w:val="center"/>
          </w:tcPr>
          <w:p w:rsidR="0052259F" w:rsidRDefault="0052259F" w:rsidP="007232CB">
            <w:pPr>
              <w:spacing w:before="60" w:after="60" w:line="0" w:lineRule="atLeast"/>
              <w:rPr>
                <w:rFonts w:ascii="宋体" w:hAnsi="宋体"/>
                <w:szCs w:val="21"/>
              </w:rPr>
            </w:pPr>
            <w:r>
              <w:rPr>
                <w:rFonts w:ascii="宋体" w:hAnsi="宋体"/>
                <w:szCs w:val="21"/>
              </w:rPr>
              <w:t>字符串</w:t>
            </w:r>
          </w:p>
        </w:tc>
        <w:tc>
          <w:tcPr>
            <w:tcW w:w="690" w:type="dxa"/>
            <w:tcBorders>
              <w:top w:val="single" w:sz="4" w:space="0" w:color="auto"/>
              <w:bottom w:val="single" w:sz="4" w:space="0" w:color="auto"/>
            </w:tcBorders>
            <w:vAlign w:val="center"/>
          </w:tcPr>
          <w:p w:rsidR="0052259F" w:rsidRPr="00601888" w:rsidRDefault="0052259F" w:rsidP="007232CB">
            <w:pPr>
              <w:spacing w:before="60" w:after="60" w:line="0" w:lineRule="atLeast"/>
              <w:rPr>
                <w:rFonts w:ascii="宋体" w:hAnsi="宋体"/>
                <w:szCs w:val="21"/>
              </w:rPr>
            </w:pPr>
          </w:p>
        </w:tc>
        <w:tc>
          <w:tcPr>
            <w:tcW w:w="8487" w:type="dxa"/>
            <w:gridSpan w:val="2"/>
            <w:tcBorders>
              <w:top w:val="single" w:sz="4" w:space="0" w:color="auto"/>
              <w:bottom w:val="single" w:sz="4" w:space="0" w:color="auto"/>
            </w:tcBorders>
            <w:vAlign w:val="center"/>
          </w:tcPr>
          <w:p w:rsidR="0052259F" w:rsidRPr="00601888" w:rsidRDefault="0052259F" w:rsidP="00712951">
            <w:pPr>
              <w:spacing w:before="60" w:after="60" w:line="0" w:lineRule="atLeast"/>
              <w:rPr>
                <w:rFonts w:ascii="宋体" w:hAnsi="宋体"/>
                <w:szCs w:val="21"/>
              </w:rPr>
            </w:pPr>
            <w:r>
              <w:rPr>
                <w:rFonts w:ascii="宋体" w:hAnsi="宋体" w:hint="eastAsia"/>
                <w:szCs w:val="21"/>
              </w:rPr>
              <w:t>Token：登录后获取的token</w:t>
            </w:r>
          </w:p>
        </w:tc>
      </w:tr>
      <w:tr w:rsidR="0052259F" w:rsidRPr="00601888" w:rsidTr="0052259F">
        <w:trPr>
          <w:trHeight w:val="70"/>
        </w:trPr>
        <w:tc>
          <w:tcPr>
            <w:tcW w:w="1111" w:type="dxa"/>
            <w:tcBorders>
              <w:top w:val="single" w:sz="4" w:space="0" w:color="auto"/>
              <w:bottom w:val="single" w:sz="4" w:space="0" w:color="auto"/>
            </w:tcBorders>
            <w:vAlign w:val="center"/>
          </w:tcPr>
          <w:p w:rsidR="0052259F" w:rsidRPr="00601888" w:rsidRDefault="0052259F" w:rsidP="00ED7823">
            <w:pPr>
              <w:rPr>
                <w:rFonts w:ascii="宋体" w:hAnsi="宋体"/>
              </w:rPr>
            </w:pPr>
            <w:r w:rsidRPr="00601888">
              <w:rPr>
                <w:rFonts w:ascii="宋体" w:hAnsi="宋体" w:hint="eastAsia"/>
              </w:rPr>
              <w:t>T</w:t>
            </w:r>
            <w:r>
              <w:rPr>
                <w:rFonts w:ascii="宋体" w:hAnsi="宋体" w:hint="eastAsia"/>
              </w:rPr>
              <w:t>TP</w:t>
            </w:r>
          </w:p>
        </w:tc>
        <w:tc>
          <w:tcPr>
            <w:tcW w:w="1559" w:type="dxa"/>
            <w:tcBorders>
              <w:top w:val="single" w:sz="4" w:space="0" w:color="auto"/>
              <w:bottom w:val="single" w:sz="4" w:space="0" w:color="auto"/>
            </w:tcBorders>
            <w:vAlign w:val="center"/>
          </w:tcPr>
          <w:p w:rsidR="0052259F" w:rsidRDefault="0052259F" w:rsidP="007232CB">
            <w:pPr>
              <w:spacing w:before="60" w:after="60" w:line="0" w:lineRule="atLeast"/>
              <w:rPr>
                <w:rFonts w:ascii="宋体" w:hAnsi="宋体"/>
                <w:szCs w:val="21"/>
              </w:rPr>
            </w:pPr>
            <w:r>
              <w:rPr>
                <w:rFonts w:ascii="宋体" w:hAnsi="宋体" w:hint="eastAsia"/>
                <w:szCs w:val="21"/>
              </w:rPr>
              <w:t>字符串</w:t>
            </w:r>
          </w:p>
        </w:tc>
        <w:tc>
          <w:tcPr>
            <w:tcW w:w="690" w:type="dxa"/>
            <w:tcBorders>
              <w:top w:val="single" w:sz="4" w:space="0" w:color="auto"/>
              <w:bottom w:val="single" w:sz="4" w:space="0" w:color="auto"/>
            </w:tcBorders>
            <w:vAlign w:val="center"/>
          </w:tcPr>
          <w:p w:rsidR="0052259F" w:rsidRPr="00601888" w:rsidRDefault="0052259F" w:rsidP="007232CB">
            <w:pPr>
              <w:spacing w:before="60" w:after="60" w:line="0" w:lineRule="atLeast"/>
              <w:rPr>
                <w:rFonts w:ascii="宋体" w:hAnsi="宋体"/>
                <w:szCs w:val="21"/>
              </w:rPr>
            </w:pPr>
          </w:p>
        </w:tc>
        <w:tc>
          <w:tcPr>
            <w:tcW w:w="8487" w:type="dxa"/>
            <w:gridSpan w:val="2"/>
            <w:tcBorders>
              <w:top w:val="single" w:sz="4" w:space="0" w:color="auto"/>
              <w:bottom w:val="single" w:sz="4" w:space="0" w:color="auto"/>
            </w:tcBorders>
            <w:vAlign w:val="center"/>
          </w:tcPr>
          <w:p w:rsidR="0052259F" w:rsidRDefault="0052259F" w:rsidP="00712951">
            <w:pPr>
              <w:spacing w:before="60" w:after="60" w:line="0" w:lineRule="atLeast"/>
              <w:rPr>
                <w:rFonts w:ascii="宋体" w:hAnsi="宋体"/>
                <w:szCs w:val="21"/>
              </w:rPr>
            </w:pPr>
            <w:r>
              <w:rPr>
                <w:rFonts w:ascii="宋体" w:hAnsi="宋体" w:hint="eastAsia"/>
                <w:szCs w:val="21"/>
              </w:rPr>
              <w:t>Token类型：</w:t>
            </w:r>
          </w:p>
          <w:p w:rsidR="0052259F" w:rsidRDefault="0052259F" w:rsidP="00712951">
            <w:pPr>
              <w:spacing w:before="60" w:after="60" w:line="0" w:lineRule="atLeast"/>
              <w:rPr>
                <w:rFonts w:ascii="宋体" w:hAnsi="宋体"/>
                <w:szCs w:val="21"/>
              </w:rPr>
            </w:pPr>
            <w:r>
              <w:rPr>
                <w:rFonts w:ascii="宋体" w:hAnsi="宋体" w:hint="eastAsia"/>
                <w:szCs w:val="21"/>
              </w:rPr>
              <w:t>01：账号密码登陆类型产生的token</w:t>
            </w:r>
          </w:p>
          <w:p w:rsidR="0052259F" w:rsidRDefault="0052259F" w:rsidP="00712951">
            <w:pPr>
              <w:spacing w:before="60" w:after="60" w:line="0" w:lineRule="atLeast"/>
              <w:rPr>
                <w:rFonts w:ascii="宋体" w:hAnsi="宋体"/>
                <w:szCs w:val="21"/>
              </w:rPr>
            </w:pPr>
            <w:r>
              <w:rPr>
                <w:rFonts w:ascii="宋体" w:hAnsi="宋体" w:hint="eastAsia"/>
                <w:szCs w:val="21"/>
              </w:rPr>
              <w:t>02：公司统一的单点登陆组件产生的Token</w:t>
            </w:r>
          </w:p>
        </w:tc>
      </w:tr>
      <w:tr w:rsidR="0052259F" w:rsidRPr="00601888" w:rsidTr="0052259F">
        <w:trPr>
          <w:trHeight w:val="70"/>
        </w:trPr>
        <w:tc>
          <w:tcPr>
            <w:tcW w:w="1111" w:type="dxa"/>
            <w:tcBorders>
              <w:top w:val="single" w:sz="4" w:space="0" w:color="auto"/>
              <w:bottom w:val="single" w:sz="4" w:space="0" w:color="auto"/>
            </w:tcBorders>
            <w:vAlign w:val="center"/>
          </w:tcPr>
          <w:p w:rsidR="0052259F" w:rsidRPr="00601888" w:rsidRDefault="0052259F" w:rsidP="007232CB">
            <w:pPr>
              <w:rPr>
                <w:rFonts w:ascii="宋体" w:hAnsi="宋体"/>
              </w:rPr>
            </w:pPr>
            <w:r>
              <w:rPr>
                <w:rFonts w:ascii="宋体" w:hAnsi="宋体" w:hint="eastAsia"/>
              </w:rPr>
              <w:t>L</w:t>
            </w:r>
          </w:p>
        </w:tc>
        <w:tc>
          <w:tcPr>
            <w:tcW w:w="1559" w:type="dxa"/>
            <w:tcBorders>
              <w:top w:val="single" w:sz="4" w:space="0" w:color="auto"/>
              <w:bottom w:val="single" w:sz="4" w:space="0" w:color="auto"/>
            </w:tcBorders>
            <w:vAlign w:val="center"/>
          </w:tcPr>
          <w:p w:rsidR="0052259F" w:rsidRDefault="0052259F" w:rsidP="007232CB">
            <w:pPr>
              <w:spacing w:before="60" w:after="60" w:line="0" w:lineRule="atLeast"/>
              <w:rPr>
                <w:rFonts w:ascii="宋体" w:hAnsi="宋体"/>
                <w:szCs w:val="21"/>
              </w:rPr>
            </w:pPr>
            <w:r>
              <w:rPr>
                <w:rFonts w:ascii="宋体" w:hAnsi="宋体"/>
                <w:szCs w:val="21"/>
              </w:rPr>
              <w:t>字符串</w:t>
            </w:r>
          </w:p>
        </w:tc>
        <w:tc>
          <w:tcPr>
            <w:tcW w:w="690" w:type="dxa"/>
            <w:tcBorders>
              <w:top w:val="single" w:sz="4" w:space="0" w:color="auto"/>
              <w:bottom w:val="single" w:sz="4" w:space="0" w:color="auto"/>
            </w:tcBorders>
            <w:vAlign w:val="center"/>
          </w:tcPr>
          <w:p w:rsidR="0052259F" w:rsidRPr="00601888" w:rsidRDefault="0052259F" w:rsidP="007232CB">
            <w:pPr>
              <w:spacing w:before="60" w:after="60" w:line="0" w:lineRule="atLeast"/>
              <w:rPr>
                <w:rFonts w:ascii="宋体" w:hAnsi="宋体"/>
                <w:szCs w:val="21"/>
              </w:rPr>
            </w:pPr>
          </w:p>
        </w:tc>
        <w:tc>
          <w:tcPr>
            <w:tcW w:w="8487" w:type="dxa"/>
            <w:gridSpan w:val="2"/>
            <w:tcBorders>
              <w:top w:val="single" w:sz="4" w:space="0" w:color="auto"/>
              <w:bottom w:val="single" w:sz="4" w:space="0" w:color="auto"/>
            </w:tcBorders>
            <w:vAlign w:val="center"/>
          </w:tcPr>
          <w:p w:rsidR="0052259F" w:rsidRPr="00601888" w:rsidRDefault="0052259F" w:rsidP="007232CB">
            <w:pPr>
              <w:spacing w:before="60" w:after="60" w:line="0" w:lineRule="atLeast"/>
              <w:rPr>
                <w:rFonts w:ascii="宋体" w:hAnsi="宋体"/>
                <w:szCs w:val="21"/>
              </w:rPr>
            </w:pPr>
            <w:r>
              <w:rPr>
                <w:rFonts w:ascii="宋体" w:hAnsi="宋体" w:hint="eastAsia"/>
                <w:szCs w:val="21"/>
              </w:rPr>
              <w:t>语言参数2052中文1033英文</w:t>
            </w:r>
          </w:p>
        </w:tc>
      </w:tr>
      <w:tr w:rsidR="0052259F" w:rsidTr="0052259F">
        <w:trPr>
          <w:trHeight w:val="70"/>
        </w:trPr>
        <w:tc>
          <w:tcPr>
            <w:tcW w:w="1111" w:type="dxa"/>
            <w:tcBorders>
              <w:top w:val="single" w:sz="4" w:space="0" w:color="auto"/>
              <w:bottom w:val="single" w:sz="4" w:space="0" w:color="auto"/>
            </w:tcBorders>
            <w:vAlign w:val="center"/>
          </w:tcPr>
          <w:p w:rsidR="0052259F" w:rsidRDefault="0052259F" w:rsidP="007232CB">
            <w:pPr>
              <w:rPr>
                <w:rFonts w:ascii="宋体" w:hAnsi="宋体"/>
              </w:rPr>
            </w:pPr>
            <w:r>
              <w:rPr>
                <w:rFonts w:ascii="宋体" w:hAnsi="宋体" w:hint="eastAsia"/>
              </w:rPr>
              <w:t>P</w:t>
            </w:r>
          </w:p>
        </w:tc>
        <w:tc>
          <w:tcPr>
            <w:tcW w:w="1559" w:type="dxa"/>
            <w:tcBorders>
              <w:top w:val="single" w:sz="4" w:space="0" w:color="auto"/>
              <w:bottom w:val="single" w:sz="4" w:space="0" w:color="auto"/>
            </w:tcBorders>
            <w:vAlign w:val="center"/>
          </w:tcPr>
          <w:p w:rsidR="0052259F" w:rsidRDefault="0052259F" w:rsidP="007232CB">
            <w:pPr>
              <w:spacing w:before="60" w:after="60" w:line="0" w:lineRule="atLeast"/>
              <w:rPr>
                <w:rFonts w:ascii="宋体" w:hAnsi="宋体"/>
                <w:szCs w:val="21"/>
              </w:rPr>
            </w:pPr>
            <w:r>
              <w:rPr>
                <w:rFonts w:ascii="宋体" w:hAnsi="宋体"/>
                <w:szCs w:val="21"/>
              </w:rPr>
              <w:t>分页对象</w:t>
            </w:r>
          </w:p>
        </w:tc>
        <w:tc>
          <w:tcPr>
            <w:tcW w:w="690" w:type="dxa"/>
            <w:tcBorders>
              <w:top w:val="single" w:sz="4" w:space="0" w:color="auto"/>
              <w:bottom w:val="single" w:sz="4" w:space="0" w:color="auto"/>
            </w:tcBorders>
            <w:vAlign w:val="center"/>
          </w:tcPr>
          <w:p w:rsidR="0052259F" w:rsidRPr="00DD6E18" w:rsidRDefault="0052259F" w:rsidP="007232CB">
            <w:pPr>
              <w:spacing w:before="60" w:after="60" w:line="0" w:lineRule="atLeast"/>
              <w:rPr>
                <w:rFonts w:ascii="宋体" w:hAnsi="宋体"/>
                <w:szCs w:val="21"/>
              </w:rPr>
            </w:pPr>
          </w:p>
        </w:tc>
        <w:tc>
          <w:tcPr>
            <w:tcW w:w="8487" w:type="dxa"/>
            <w:gridSpan w:val="2"/>
            <w:tcBorders>
              <w:top w:val="single" w:sz="4" w:space="0" w:color="auto"/>
              <w:bottom w:val="single" w:sz="4" w:space="0" w:color="auto"/>
            </w:tcBorders>
            <w:vAlign w:val="center"/>
          </w:tcPr>
          <w:p w:rsidR="0052259F" w:rsidRPr="00DD6E18" w:rsidRDefault="0052259F" w:rsidP="00893931">
            <w:pPr>
              <w:spacing w:before="60" w:after="60" w:line="0" w:lineRule="atLeast"/>
              <w:rPr>
                <w:rFonts w:ascii="宋体" w:hAnsi="宋体"/>
                <w:szCs w:val="21"/>
              </w:rPr>
            </w:pPr>
            <w:r w:rsidRPr="00DD6E18">
              <w:rPr>
                <w:rFonts w:ascii="宋体" w:hAnsi="宋体" w:hint="eastAsia"/>
                <w:szCs w:val="21"/>
              </w:rPr>
              <w:t xml:space="preserve">分页参数输入对象 </w:t>
            </w:r>
          </w:p>
        </w:tc>
      </w:tr>
      <w:tr w:rsidR="0052259F" w:rsidTr="0052259F">
        <w:trPr>
          <w:trHeight w:val="70"/>
        </w:trPr>
        <w:tc>
          <w:tcPr>
            <w:tcW w:w="1111" w:type="dxa"/>
            <w:tcBorders>
              <w:top w:val="single" w:sz="4" w:space="0" w:color="auto"/>
              <w:bottom w:val="single" w:sz="4" w:space="0" w:color="auto"/>
            </w:tcBorders>
            <w:vAlign w:val="center"/>
          </w:tcPr>
          <w:p w:rsidR="0052259F" w:rsidRDefault="0052259F" w:rsidP="007232CB">
            <w:pPr>
              <w:rPr>
                <w:rFonts w:ascii="宋体" w:hAnsi="宋体"/>
              </w:rPr>
            </w:pPr>
            <w:r w:rsidRPr="00D97F12">
              <w:rPr>
                <w:rFonts w:ascii="宋体" w:hAnsi="宋体" w:hint="eastAsia"/>
                <w:highlight w:val="yellow"/>
              </w:rPr>
              <w:t>D</w:t>
            </w:r>
          </w:p>
        </w:tc>
        <w:tc>
          <w:tcPr>
            <w:tcW w:w="1559" w:type="dxa"/>
            <w:tcBorders>
              <w:top w:val="single" w:sz="4" w:space="0" w:color="auto"/>
              <w:bottom w:val="single" w:sz="4" w:space="0" w:color="auto"/>
            </w:tcBorders>
            <w:vAlign w:val="center"/>
          </w:tcPr>
          <w:p w:rsidR="0052259F" w:rsidRDefault="0052259F" w:rsidP="009A3888">
            <w:pPr>
              <w:spacing w:before="60" w:after="60" w:line="0" w:lineRule="atLeast"/>
              <w:rPr>
                <w:rFonts w:ascii="宋体" w:hAnsi="宋体"/>
                <w:szCs w:val="21"/>
              </w:rPr>
            </w:pPr>
            <w:r>
              <w:rPr>
                <w:rFonts w:ascii="宋体" w:hAnsi="宋体" w:hint="eastAsia"/>
                <w:szCs w:val="21"/>
              </w:rPr>
              <w:t>复杂参数数据对象</w:t>
            </w:r>
          </w:p>
        </w:tc>
        <w:tc>
          <w:tcPr>
            <w:tcW w:w="690" w:type="dxa"/>
            <w:tcBorders>
              <w:top w:val="single" w:sz="4" w:space="0" w:color="auto"/>
              <w:bottom w:val="single" w:sz="4" w:space="0" w:color="auto"/>
            </w:tcBorders>
            <w:vAlign w:val="center"/>
          </w:tcPr>
          <w:p w:rsidR="0052259F" w:rsidRDefault="0052259F" w:rsidP="007232CB">
            <w:pPr>
              <w:spacing w:before="60" w:after="60" w:line="0" w:lineRule="atLeast"/>
              <w:rPr>
                <w:rFonts w:ascii="宋体" w:hAnsi="宋体"/>
                <w:szCs w:val="21"/>
              </w:rPr>
            </w:pPr>
          </w:p>
        </w:tc>
        <w:tc>
          <w:tcPr>
            <w:tcW w:w="8487" w:type="dxa"/>
            <w:gridSpan w:val="2"/>
            <w:tcBorders>
              <w:top w:val="single" w:sz="4" w:space="0" w:color="auto"/>
              <w:bottom w:val="single" w:sz="4" w:space="0" w:color="auto"/>
            </w:tcBorders>
            <w:vAlign w:val="center"/>
          </w:tcPr>
          <w:p w:rsidR="0052259F" w:rsidRDefault="0052259F" w:rsidP="007232CB">
            <w:pPr>
              <w:spacing w:before="60" w:after="60" w:line="0" w:lineRule="atLeast"/>
              <w:rPr>
                <w:rFonts w:ascii="宋体" w:hAnsi="宋体"/>
                <w:szCs w:val="21"/>
              </w:rPr>
            </w:pPr>
            <w:r>
              <w:rPr>
                <w:rFonts w:ascii="宋体" w:hAnsi="宋体" w:hint="eastAsia"/>
                <w:szCs w:val="21"/>
              </w:rPr>
              <w:t>复杂参数数据对象</w:t>
            </w:r>
          </w:p>
        </w:tc>
      </w:tr>
      <w:tr w:rsidR="0052259F" w:rsidTr="0052259F">
        <w:trPr>
          <w:trHeight w:val="70"/>
        </w:trPr>
        <w:tc>
          <w:tcPr>
            <w:tcW w:w="1111" w:type="dxa"/>
            <w:tcBorders>
              <w:top w:val="single" w:sz="4" w:space="0" w:color="auto"/>
              <w:bottom w:val="single" w:sz="4" w:space="0" w:color="auto"/>
            </w:tcBorders>
            <w:vAlign w:val="center"/>
          </w:tcPr>
          <w:p w:rsidR="0052259F" w:rsidRPr="00D97F12" w:rsidRDefault="0052259F" w:rsidP="007232CB">
            <w:pPr>
              <w:rPr>
                <w:rFonts w:ascii="宋体" w:hAnsi="宋体"/>
                <w:highlight w:val="yellow"/>
              </w:rPr>
            </w:pPr>
            <w:r>
              <w:rPr>
                <w:rFonts w:ascii="宋体" w:hAnsi="宋体" w:hint="eastAsia"/>
                <w:highlight w:val="yellow"/>
              </w:rPr>
              <w:t>U</w:t>
            </w:r>
          </w:p>
        </w:tc>
        <w:tc>
          <w:tcPr>
            <w:tcW w:w="1559" w:type="dxa"/>
            <w:tcBorders>
              <w:top w:val="single" w:sz="4" w:space="0" w:color="auto"/>
              <w:bottom w:val="single" w:sz="4" w:space="0" w:color="auto"/>
            </w:tcBorders>
            <w:vAlign w:val="center"/>
          </w:tcPr>
          <w:p w:rsidR="0052259F" w:rsidRDefault="0052259F" w:rsidP="007232CB">
            <w:pPr>
              <w:spacing w:before="60" w:after="60" w:line="0" w:lineRule="atLeast"/>
              <w:rPr>
                <w:rFonts w:ascii="宋体" w:hAnsi="宋体"/>
                <w:szCs w:val="21"/>
              </w:rPr>
            </w:pPr>
            <w:r>
              <w:rPr>
                <w:rFonts w:ascii="宋体" w:hAnsi="宋体"/>
                <w:szCs w:val="21"/>
              </w:rPr>
              <w:t>字符串</w:t>
            </w:r>
          </w:p>
        </w:tc>
        <w:tc>
          <w:tcPr>
            <w:tcW w:w="690" w:type="dxa"/>
            <w:tcBorders>
              <w:top w:val="single" w:sz="4" w:space="0" w:color="auto"/>
              <w:bottom w:val="single" w:sz="4" w:space="0" w:color="auto"/>
            </w:tcBorders>
            <w:vAlign w:val="center"/>
          </w:tcPr>
          <w:p w:rsidR="0052259F" w:rsidRDefault="0052259F" w:rsidP="007232CB">
            <w:pPr>
              <w:spacing w:before="60" w:after="60" w:line="0" w:lineRule="atLeast"/>
              <w:rPr>
                <w:rFonts w:ascii="宋体" w:hAnsi="宋体"/>
                <w:szCs w:val="21"/>
              </w:rPr>
            </w:pPr>
          </w:p>
        </w:tc>
        <w:tc>
          <w:tcPr>
            <w:tcW w:w="8487" w:type="dxa"/>
            <w:gridSpan w:val="2"/>
            <w:tcBorders>
              <w:top w:val="single" w:sz="4" w:space="0" w:color="auto"/>
              <w:bottom w:val="single" w:sz="4" w:space="0" w:color="auto"/>
            </w:tcBorders>
            <w:vAlign w:val="center"/>
          </w:tcPr>
          <w:p w:rsidR="0052259F" w:rsidRDefault="0052259F" w:rsidP="007232CB">
            <w:pPr>
              <w:spacing w:before="60" w:after="60" w:line="0" w:lineRule="atLeast"/>
              <w:rPr>
                <w:rFonts w:ascii="宋体" w:hAnsi="宋体"/>
                <w:szCs w:val="21"/>
              </w:rPr>
            </w:pPr>
            <w:r>
              <w:rPr>
                <w:rFonts w:ascii="宋体" w:hAnsi="宋体"/>
                <w:szCs w:val="21"/>
              </w:rPr>
              <w:t>用户账号</w:t>
            </w:r>
          </w:p>
        </w:tc>
      </w:tr>
      <w:tr w:rsidR="0052259F" w:rsidTr="0052259F">
        <w:trPr>
          <w:trHeight w:val="70"/>
        </w:trPr>
        <w:tc>
          <w:tcPr>
            <w:tcW w:w="1111" w:type="dxa"/>
            <w:tcBorders>
              <w:top w:val="single" w:sz="4" w:space="0" w:color="auto"/>
              <w:bottom w:val="single" w:sz="4" w:space="0" w:color="auto"/>
            </w:tcBorders>
            <w:vAlign w:val="center"/>
          </w:tcPr>
          <w:p w:rsidR="0052259F" w:rsidRPr="00D97F12" w:rsidRDefault="0052259F" w:rsidP="00CE257E">
            <w:pPr>
              <w:rPr>
                <w:rFonts w:ascii="宋体" w:hAnsi="宋体"/>
                <w:highlight w:val="yellow"/>
              </w:rPr>
            </w:pPr>
            <w:commentRangeStart w:id="13"/>
            <w:r>
              <w:rPr>
                <w:rFonts w:ascii="宋体" w:hAnsi="宋体" w:hint="eastAsia"/>
                <w:highlight w:val="yellow"/>
              </w:rPr>
              <w:t>UT</w:t>
            </w:r>
          </w:p>
        </w:tc>
        <w:tc>
          <w:tcPr>
            <w:tcW w:w="1559" w:type="dxa"/>
            <w:tcBorders>
              <w:top w:val="single" w:sz="4" w:space="0" w:color="auto"/>
              <w:bottom w:val="single" w:sz="4" w:space="0" w:color="auto"/>
            </w:tcBorders>
            <w:vAlign w:val="center"/>
          </w:tcPr>
          <w:p w:rsidR="0052259F" w:rsidRDefault="0052259F" w:rsidP="00CE257E">
            <w:pPr>
              <w:spacing w:before="60" w:after="60" w:line="0" w:lineRule="atLeast"/>
              <w:rPr>
                <w:rFonts w:ascii="宋体" w:hAnsi="宋体"/>
                <w:szCs w:val="21"/>
              </w:rPr>
            </w:pPr>
            <w:r>
              <w:rPr>
                <w:rFonts w:ascii="宋体" w:hAnsi="宋体"/>
                <w:szCs w:val="21"/>
              </w:rPr>
              <w:t>字符串</w:t>
            </w:r>
          </w:p>
        </w:tc>
        <w:tc>
          <w:tcPr>
            <w:tcW w:w="690" w:type="dxa"/>
            <w:tcBorders>
              <w:top w:val="single" w:sz="4" w:space="0" w:color="auto"/>
              <w:bottom w:val="single" w:sz="4" w:space="0" w:color="auto"/>
            </w:tcBorders>
            <w:vAlign w:val="center"/>
          </w:tcPr>
          <w:p w:rsidR="0052259F" w:rsidRDefault="0052259F" w:rsidP="00CE257E">
            <w:pPr>
              <w:spacing w:before="60" w:after="60" w:line="0" w:lineRule="atLeast"/>
              <w:rPr>
                <w:rFonts w:ascii="宋体" w:hAnsi="宋体"/>
                <w:szCs w:val="21"/>
              </w:rPr>
            </w:pPr>
          </w:p>
        </w:tc>
        <w:tc>
          <w:tcPr>
            <w:tcW w:w="8487" w:type="dxa"/>
            <w:gridSpan w:val="2"/>
            <w:tcBorders>
              <w:top w:val="single" w:sz="4" w:space="0" w:color="auto"/>
              <w:bottom w:val="single" w:sz="4" w:space="0" w:color="auto"/>
            </w:tcBorders>
            <w:vAlign w:val="center"/>
          </w:tcPr>
          <w:p w:rsidR="0052259F" w:rsidRDefault="0052259F" w:rsidP="00CE257E">
            <w:pPr>
              <w:spacing w:before="60" w:after="60" w:line="0" w:lineRule="atLeast"/>
              <w:rPr>
                <w:rFonts w:ascii="宋体" w:hAnsi="宋体"/>
                <w:szCs w:val="21"/>
              </w:rPr>
            </w:pPr>
            <w:r>
              <w:rPr>
                <w:rFonts w:ascii="宋体" w:hAnsi="宋体"/>
                <w:szCs w:val="21"/>
              </w:rPr>
              <w:t>用户账号</w:t>
            </w:r>
            <w:r>
              <w:rPr>
                <w:rFonts w:ascii="宋体" w:hAnsi="宋体" w:hint="eastAsia"/>
                <w:szCs w:val="21"/>
              </w:rPr>
              <w:t>类型</w:t>
            </w:r>
            <w:commentRangeEnd w:id="13"/>
            <w:r>
              <w:rPr>
                <w:rStyle w:val="af"/>
              </w:rPr>
              <w:commentReference w:id="13"/>
            </w:r>
          </w:p>
        </w:tc>
      </w:tr>
      <w:tr w:rsidR="0052259F" w:rsidTr="0052259F">
        <w:trPr>
          <w:trHeight w:val="70"/>
        </w:trPr>
        <w:tc>
          <w:tcPr>
            <w:tcW w:w="1111" w:type="dxa"/>
            <w:tcBorders>
              <w:top w:val="single" w:sz="4" w:space="0" w:color="auto"/>
              <w:bottom w:val="single" w:sz="4" w:space="0" w:color="auto"/>
            </w:tcBorders>
            <w:vAlign w:val="center"/>
          </w:tcPr>
          <w:p w:rsidR="0052259F" w:rsidRPr="00D97F12" w:rsidRDefault="0052259F" w:rsidP="007232CB">
            <w:pPr>
              <w:rPr>
                <w:rFonts w:ascii="宋体" w:hAnsi="宋体"/>
                <w:highlight w:val="yellow"/>
              </w:rPr>
            </w:pPr>
            <w:r>
              <w:rPr>
                <w:rFonts w:ascii="宋体" w:hAnsi="宋体" w:hint="eastAsia"/>
                <w:highlight w:val="yellow"/>
              </w:rPr>
              <w:t>F</w:t>
            </w:r>
          </w:p>
        </w:tc>
        <w:tc>
          <w:tcPr>
            <w:tcW w:w="1559" w:type="dxa"/>
            <w:tcBorders>
              <w:top w:val="single" w:sz="4" w:space="0" w:color="auto"/>
              <w:bottom w:val="single" w:sz="4" w:space="0" w:color="auto"/>
            </w:tcBorders>
            <w:vAlign w:val="center"/>
          </w:tcPr>
          <w:p w:rsidR="0052259F" w:rsidRDefault="0052259F" w:rsidP="007232CB">
            <w:pPr>
              <w:spacing w:before="60" w:after="60" w:line="0" w:lineRule="atLeast"/>
              <w:rPr>
                <w:rFonts w:ascii="宋体" w:hAnsi="宋体"/>
                <w:szCs w:val="21"/>
              </w:rPr>
            </w:pPr>
            <w:r>
              <w:rPr>
                <w:rFonts w:ascii="宋体" w:hAnsi="宋体" w:hint="eastAsia"/>
                <w:szCs w:val="21"/>
              </w:rPr>
              <w:t>简单参数</w:t>
            </w:r>
            <w:r>
              <w:rPr>
                <w:rFonts w:ascii="宋体" w:hAnsi="宋体"/>
                <w:szCs w:val="21"/>
              </w:rPr>
              <w:t>对象数组</w:t>
            </w:r>
          </w:p>
        </w:tc>
        <w:tc>
          <w:tcPr>
            <w:tcW w:w="690" w:type="dxa"/>
            <w:tcBorders>
              <w:top w:val="single" w:sz="4" w:space="0" w:color="auto"/>
              <w:bottom w:val="single" w:sz="4" w:space="0" w:color="auto"/>
            </w:tcBorders>
            <w:vAlign w:val="center"/>
          </w:tcPr>
          <w:p w:rsidR="0052259F" w:rsidRDefault="0052259F" w:rsidP="007232CB">
            <w:pPr>
              <w:spacing w:before="60" w:after="60" w:line="0" w:lineRule="atLeast"/>
              <w:rPr>
                <w:rFonts w:ascii="宋体" w:hAnsi="宋体"/>
                <w:szCs w:val="21"/>
              </w:rPr>
            </w:pPr>
          </w:p>
        </w:tc>
        <w:tc>
          <w:tcPr>
            <w:tcW w:w="8487" w:type="dxa"/>
            <w:gridSpan w:val="2"/>
            <w:tcBorders>
              <w:top w:val="single" w:sz="4" w:space="0" w:color="auto"/>
              <w:bottom w:val="single" w:sz="4" w:space="0" w:color="auto"/>
            </w:tcBorders>
            <w:vAlign w:val="center"/>
          </w:tcPr>
          <w:p w:rsidR="0052259F" w:rsidRDefault="0052259F" w:rsidP="007232CB">
            <w:pPr>
              <w:spacing w:before="60" w:after="60" w:line="0" w:lineRule="atLeast"/>
              <w:rPr>
                <w:rFonts w:ascii="宋体" w:hAnsi="宋体"/>
                <w:szCs w:val="21"/>
              </w:rPr>
            </w:pPr>
            <w:r>
              <w:rPr>
                <w:rFonts w:ascii="宋体" w:hAnsi="宋体"/>
                <w:szCs w:val="21"/>
              </w:rPr>
              <w:t>[{“K”:””,”V”:””}]</w:t>
            </w:r>
          </w:p>
        </w:tc>
      </w:tr>
      <w:tr w:rsidR="0052259F" w:rsidTr="0052259F">
        <w:trPr>
          <w:gridAfter w:val="1"/>
          <w:wAfter w:w="3525" w:type="dxa"/>
          <w:trHeight w:val="70"/>
        </w:trPr>
        <w:tc>
          <w:tcPr>
            <w:tcW w:w="1111" w:type="dxa"/>
            <w:tcBorders>
              <w:top w:val="single" w:sz="4" w:space="0" w:color="auto"/>
              <w:bottom w:val="single" w:sz="4" w:space="0" w:color="auto"/>
            </w:tcBorders>
            <w:vAlign w:val="center"/>
          </w:tcPr>
          <w:p w:rsidR="0052259F" w:rsidRDefault="0052259F" w:rsidP="00663327">
            <w:pPr>
              <w:rPr>
                <w:rFonts w:ascii="宋体" w:hAnsi="宋体"/>
              </w:rPr>
            </w:pPr>
          </w:p>
        </w:tc>
        <w:tc>
          <w:tcPr>
            <w:tcW w:w="7211" w:type="dxa"/>
            <w:gridSpan w:val="3"/>
            <w:tcBorders>
              <w:top w:val="single" w:sz="4" w:space="0" w:color="auto"/>
              <w:bottom w:val="single" w:sz="4" w:space="0" w:color="auto"/>
            </w:tcBorders>
            <w:vAlign w:val="center"/>
          </w:tcPr>
          <w:p w:rsidR="0052259F" w:rsidRPr="00DD6E18" w:rsidRDefault="0052259F" w:rsidP="00663327">
            <w:pPr>
              <w:spacing w:before="60" w:after="60" w:line="0" w:lineRule="atLeast"/>
              <w:rPr>
                <w:rFonts w:ascii="宋体" w:hAnsi="宋体"/>
              </w:rPr>
            </w:pPr>
          </w:p>
        </w:tc>
      </w:tr>
    </w:tbl>
    <w:p w:rsidR="00D27FA3" w:rsidRDefault="00D27FA3" w:rsidP="00D27FA3">
      <w:pPr>
        <w:pStyle w:val="a2"/>
        <w:ind w:firstLine="0"/>
      </w:pPr>
    </w:p>
    <w:p w:rsidR="003149A5" w:rsidRPr="00D97F12" w:rsidRDefault="006C586A" w:rsidP="00AA272C">
      <w:pPr>
        <w:pStyle w:val="3"/>
      </w:pPr>
      <w:bookmarkStart w:id="14" w:name="_Toc421622004"/>
      <w:bookmarkStart w:id="15" w:name="_Toc429732955"/>
      <w:r>
        <w:rPr>
          <w:rFonts w:hint="eastAsia"/>
        </w:rPr>
        <w:t>简单参数</w:t>
      </w:r>
      <w:r w:rsidR="003149A5" w:rsidRPr="00D97F12">
        <w:rPr>
          <w:rFonts w:hint="eastAsia"/>
        </w:rPr>
        <w:t>对象</w:t>
      </w:r>
      <w:bookmarkEnd w:id="14"/>
      <w:bookmarkEnd w:id="15"/>
    </w:p>
    <w:p w:rsidR="003149A5" w:rsidRDefault="003149A5" w:rsidP="003149A5">
      <w:pPr>
        <w:pStyle w:val="a2"/>
        <w:ind w:firstLine="0"/>
      </w:pPr>
    </w:p>
    <w:tbl>
      <w:tblPr>
        <w:tblW w:w="8340" w:type="dxa"/>
        <w:tblInd w:w="15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1962"/>
        <w:gridCol w:w="1134"/>
        <w:gridCol w:w="5244"/>
      </w:tblGrid>
      <w:tr w:rsidR="003149A5" w:rsidTr="005271F0">
        <w:trPr>
          <w:trHeight w:val="70"/>
        </w:trPr>
        <w:tc>
          <w:tcPr>
            <w:tcW w:w="1962" w:type="dxa"/>
            <w:tcBorders>
              <w:top w:val="single" w:sz="4" w:space="0" w:color="auto"/>
            </w:tcBorders>
            <w:vAlign w:val="center"/>
          </w:tcPr>
          <w:p w:rsidR="003149A5" w:rsidRPr="00601888" w:rsidRDefault="003149A5" w:rsidP="007232CB">
            <w:pPr>
              <w:rPr>
                <w:rFonts w:ascii="宋体" w:hAnsi="宋体"/>
                <w:highlight w:val="white"/>
              </w:rPr>
            </w:pPr>
            <w:r>
              <w:rPr>
                <w:rFonts w:ascii="Courier New" w:hAnsi="Courier New" w:cs="Courier New" w:hint="eastAsia"/>
                <w:color w:val="0000C0"/>
                <w:sz w:val="20"/>
                <w:szCs w:val="20"/>
              </w:rPr>
              <w:t>K</w:t>
            </w:r>
          </w:p>
        </w:tc>
        <w:tc>
          <w:tcPr>
            <w:tcW w:w="1134" w:type="dxa"/>
            <w:tcBorders>
              <w:top w:val="single" w:sz="4" w:space="0" w:color="auto"/>
            </w:tcBorders>
            <w:vAlign w:val="center"/>
          </w:tcPr>
          <w:p w:rsidR="003149A5" w:rsidRPr="00601888" w:rsidRDefault="003149A5" w:rsidP="00542F49">
            <w:pPr>
              <w:spacing w:before="60" w:after="60" w:line="0" w:lineRule="atLeast"/>
              <w:rPr>
                <w:rFonts w:ascii="宋体" w:hAnsi="宋体"/>
                <w:sz w:val="18"/>
              </w:rPr>
            </w:pPr>
            <w:r>
              <w:rPr>
                <w:rFonts w:ascii="宋体" w:hAnsi="宋体"/>
                <w:sz w:val="18"/>
              </w:rPr>
              <w:t>K</w:t>
            </w:r>
            <w:r>
              <w:rPr>
                <w:rFonts w:ascii="宋体" w:hAnsi="宋体" w:hint="eastAsia"/>
                <w:sz w:val="18"/>
              </w:rPr>
              <w:t>ey</w:t>
            </w:r>
          </w:p>
        </w:tc>
        <w:tc>
          <w:tcPr>
            <w:tcW w:w="5244" w:type="dxa"/>
            <w:tcBorders>
              <w:top w:val="single" w:sz="4" w:space="0" w:color="auto"/>
            </w:tcBorders>
            <w:vAlign w:val="center"/>
          </w:tcPr>
          <w:p w:rsidR="003149A5" w:rsidRDefault="00542F49" w:rsidP="007232CB">
            <w:pPr>
              <w:widowControl/>
              <w:jc w:val="left"/>
              <w:rPr>
                <w:rFonts w:ascii="新宋体" w:eastAsia="新宋体"/>
                <w:noProof/>
                <w:sz w:val="18"/>
              </w:rPr>
            </w:pPr>
            <w:r>
              <w:rPr>
                <w:rFonts w:ascii="宋体" w:hAnsi="宋体" w:hint="eastAsia"/>
                <w:sz w:val="18"/>
              </w:rPr>
              <w:t>表示参数名</w:t>
            </w:r>
          </w:p>
        </w:tc>
      </w:tr>
      <w:tr w:rsidR="003149A5" w:rsidTr="005271F0">
        <w:trPr>
          <w:trHeight w:val="70"/>
        </w:trPr>
        <w:tc>
          <w:tcPr>
            <w:tcW w:w="1962" w:type="dxa"/>
            <w:tcBorders>
              <w:top w:val="single" w:sz="4" w:space="0" w:color="auto"/>
            </w:tcBorders>
            <w:vAlign w:val="center"/>
          </w:tcPr>
          <w:p w:rsidR="003149A5" w:rsidRPr="00D97F12" w:rsidRDefault="003149A5" w:rsidP="007232CB">
            <w:pPr>
              <w:rPr>
                <w:rFonts w:ascii="宋体" w:hAnsi="宋体"/>
                <w:highlight w:val="yellow"/>
              </w:rPr>
            </w:pPr>
            <w:r>
              <w:rPr>
                <w:rFonts w:ascii="宋体" w:hAnsi="宋体" w:hint="eastAsia"/>
                <w:highlight w:val="yellow"/>
              </w:rPr>
              <w:lastRenderedPageBreak/>
              <w:t>V</w:t>
            </w:r>
          </w:p>
        </w:tc>
        <w:tc>
          <w:tcPr>
            <w:tcW w:w="1134" w:type="dxa"/>
            <w:tcBorders>
              <w:top w:val="single" w:sz="4" w:space="0" w:color="auto"/>
            </w:tcBorders>
            <w:vAlign w:val="center"/>
          </w:tcPr>
          <w:p w:rsidR="003149A5" w:rsidRPr="00601888" w:rsidRDefault="003149A5" w:rsidP="00542F49">
            <w:pPr>
              <w:spacing w:before="60" w:after="60" w:line="0" w:lineRule="atLeast"/>
              <w:rPr>
                <w:rFonts w:ascii="宋体" w:hAnsi="宋体"/>
                <w:sz w:val="18"/>
              </w:rPr>
            </w:pPr>
            <w:r>
              <w:rPr>
                <w:rFonts w:ascii="宋体" w:hAnsi="宋体" w:hint="eastAsia"/>
                <w:sz w:val="18"/>
              </w:rPr>
              <w:t>Value</w:t>
            </w:r>
          </w:p>
        </w:tc>
        <w:tc>
          <w:tcPr>
            <w:tcW w:w="5244" w:type="dxa"/>
            <w:tcBorders>
              <w:top w:val="single" w:sz="4" w:space="0" w:color="auto"/>
            </w:tcBorders>
            <w:vAlign w:val="center"/>
          </w:tcPr>
          <w:p w:rsidR="003149A5" w:rsidRDefault="00542F49" w:rsidP="003149A5">
            <w:pPr>
              <w:widowControl/>
              <w:jc w:val="left"/>
              <w:rPr>
                <w:rFonts w:ascii="新宋体" w:eastAsia="新宋体"/>
                <w:noProof/>
                <w:sz w:val="18"/>
              </w:rPr>
            </w:pPr>
            <w:r>
              <w:rPr>
                <w:rFonts w:ascii="宋体" w:hAnsi="宋体" w:hint="eastAsia"/>
                <w:sz w:val="18"/>
              </w:rPr>
              <w:t>表示参数值</w:t>
            </w:r>
          </w:p>
        </w:tc>
      </w:tr>
    </w:tbl>
    <w:p w:rsidR="003149A5" w:rsidRPr="003149A5" w:rsidRDefault="003149A5" w:rsidP="00D27FA3">
      <w:pPr>
        <w:pStyle w:val="a2"/>
        <w:ind w:firstLine="0"/>
      </w:pPr>
    </w:p>
    <w:p w:rsidR="003149A5" w:rsidRPr="003149A5" w:rsidRDefault="003149A5" w:rsidP="00D27FA3">
      <w:pPr>
        <w:pStyle w:val="a2"/>
        <w:ind w:firstLine="0"/>
      </w:pPr>
    </w:p>
    <w:p w:rsidR="00D27FA3" w:rsidRPr="00D97F12" w:rsidRDefault="00D27FA3" w:rsidP="00AA272C">
      <w:pPr>
        <w:pStyle w:val="3"/>
      </w:pPr>
      <w:bookmarkStart w:id="16" w:name="_Toc421622005"/>
      <w:bookmarkStart w:id="17" w:name="_Toc429732956"/>
      <w:r w:rsidRPr="00D97F12">
        <w:rPr>
          <w:rFonts w:hint="eastAsia"/>
        </w:rPr>
        <w:t>输出对象</w:t>
      </w:r>
      <w:bookmarkEnd w:id="16"/>
      <w:bookmarkEnd w:id="17"/>
    </w:p>
    <w:p w:rsidR="00D27FA3" w:rsidRDefault="00D27FA3" w:rsidP="00D27FA3">
      <w:pPr>
        <w:pStyle w:val="a2"/>
        <w:ind w:firstLine="0"/>
      </w:pPr>
      <w:r>
        <w:rPr>
          <w:rFonts w:hint="eastAsia"/>
        </w:rPr>
        <w:t>格式统一为以下</w:t>
      </w:r>
      <w:r>
        <w:rPr>
          <w:rFonts w:hint="eastAsia"/>
        </w:rPr>
        <w:t>json</w:t>
      </w:r>
      <w:r>
        <w:rPr>
          <w:rFonts w:hint="eastAsia"/>
        </w:rPr>
        <w:t>字符串，下面文档中只描述</w:t>
      </w:r>
      <w:r>
        <w:rPr>
          <w:rFonts w:hint="eastAsia"/>
        </w:rPr>
        <w:t>MCD</w:t>
      </w:r>
      <w:r>
        <w:rPr>
          <w:rFonts w:hint="eastAsia"/>
        </w:rPr>
        <w:t>内容</w:t>
      </w:r>
    </w:p>
    <w:tbl>
      <w:tblPr>
        <w:tblW w:w="8322" w:type="dxa"/>
        <w:tblInd w:w="15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1111"/>
        <w:gridCol w:w="1985"/>
        <w:gridCol w:w="5226"/>
      </w:tblGrid>
      <w:tr w:rsidR="00B621DE" w:rsidTr="008B1BBF">
        <w:trPr>
          <w:trHeight w:val="70"/>
        </w:trPr>
        <w:tc>
          <w:tcPr>
            <w:tcW w:w="1111" w:type="dxa"/>
            <w:tcBorders>
              <w:top w:val="single" w:sz="4" w:space="0" w:color="auto"/>
            </w:tcBorders>
            <w:vAlign w:val="center"/>
          </w:tcPr>
          <w:p w:rsidR="00B621DE" w:rsidRPr="00D97F12" w:rsidRDefault="00B621DE" w:rsidP="002F1491">
            <w:pPr>
              <w:rPr>
                <w:rFonts w:ascii="宋体" w:hAnsi="宋体"/>
                <w:highlight w:val="yellow"/>
              </w:rPr>
            </w:pPr>
            <w:r>
              <w:rPr>
                <w:rFonts w:ascii="宋体" w:hAnsi="宋体" w:hint="eastAsia"/>
                <w:highlight w:val="yellow"/>
              </w:rPr>
              <w:t>属性</w:t>
            </w:r>
          </w:p>
        </w:tc>
        <w:tc>
          <w:tcPr>
            <w:tcW w:w="1985" w:type="dxa"/>
            <w:tcBorders>
              <w:top w:val="single" w:sz="4" w:space="0" w:color="auto"/>
            </w:tcBorders>
            <w:vAlign w:val="center"/>
          </w:tcPr>
          <w:p w:rsidR="00B621DE" w:rsidRPr="00FC15CB" w:rsidRDefault="00B621DE" w:rsidP="002F1491">
            <w:pPr>
              <w:spacing w:before="60" w:after="60" w:line="0" w:lineRule="atLeast"/>
              <w:rPr>
                <w:rFonts w:ascii="宋体" w:hAnsi="Times New Roman" w:cs="宋体"/>
                <w:color w:val="000000"/>
                <w:sz w:val="18"/>
              </w:rPr>
            </w:pPr>
            <w:r>
              <w:rPr>
                <w:rFonts w:ascii="宋体" w:hAnsi="Times New Roman" w:cs="宋体"/>
                <w:color w:val="000000"/>
                <w:sz w:val="18"/>
                <w:lang w:val="zh-CN"/>
              </w:rPr>
              <w:t>类型</w:t>
            </w:r>
          </w:p>
        </w:tc>
        <w:tc>
          <w:tcPr>
            <w:tcW w:w="5226" w:type="dxa"/>
            <w:tcBorders>
              <w:top w:val="single" w:sz="4" w:space="0" w:color="auto"/>
            </w:tcBorders>
          </w:tcPr>
          <w:p w:rsidR="00B621DE" w:rsidRDefault="00B621DE" w:rsidP="002F1491">
            <w:pPr>
              <w:spacing w:before="60" w:after="60" w:line="0" w:lineRule="atLeast"/>
              <w:rPr>
                <w:rFonts w:ascii="宋体" w:hAnsi="Times New Roman" w:cs="宋体"/>
                <w:color w:val="000000"/>
                <w:sz w:val="18"/>
                <w:lang w:val="zh-CN"/>
              </w:rPr>
            </w:pPr>
            <w:r>
              <w:rPr>
                <w:rFonts w:ascii="宋体" w:hAnsi="Times New Roman" w:cs="宋体" w:hint="eastAsia"/>
                <w:color w:val="000000"/>
                <w:sz w:val="18"/>
                <w:lang w:val="zh-CN"/>
              </w:rPr>
              <w:t>名称说明</w:t>
            </w:r>
          </w:p>
        </w:tc>
      </w:tr>
      <w:tr w:rsidR="00B621DE" w:rsidTr="008B1BBF">
        <w:trPr>
          <w:trHeight w:val="70"/>
        </w:trPr>
        <w:tc>
          <w:tcPr>
            <w:tcW w:w="1111" w:type="dxa"/>
            <w:tcBorders>
              <w:top w:val="single" w:sz="4" w:space="0" w:color="auto"/>
            </w:tcBorders>
            <w:vAlign w:val="center"/>
          </w:tcPr>
          <w:p w:rsidR="00B621DE" w:rsidRPr="00601888" w:rsidRDefault="00B621DE" w:rsidP="007232CB">
            <w:pPr>
              <w:rPr>
                <w:rFonts w:ascii="宋体" w:hAnsi="宋体"/>
                <w:highlight w:val="white"/>
              </w:rPr>
            </w:pPr>
            <w:r w:rsidRPr="00D97F12">
              <w:rPr>
                <w:rFonts w:ascii="Courier New" w:hAnsi="Courier New" w:cs="Courier New" w:hint="eastAsia"/>
                <w:color w:val="0000C0"/>
                <w:sz w:val="20"/>
                <w:szCs w:val="20"/>
              </w:rPr>
              <w:t>S</w:t>
            </w:r>
          </w:p>
        </w:tc>
        <w:tc>
          <w:tcPr>
            <w:tcW w:w="1985" w:type="dxa"/>
            <w:tcBorders>
              <w:top w:val="single" w:sz="4" w:space="0" w:color="auto"/>
            </w:tcBorders>
            <w:vAlign w:val="center"/>
          </w:tcPr>
          <w:p w:rsidR="00B621DE" w:rsidRPr="00601888" w:rsidRDefault="00B621DE" w:rsidP="007232CB">
            <w:pPr>
              <w:spacing w:before="60" w:after="60" w:line="0" w:lineRule="atLeast"/>
              <w:rPr>
                <w:rFonts w:ascii="宋体" w:hAnsi="宋体"/>
                <w:sz w:val="18"/>
              </w:rPr>
            </w:pPr>
            <w:r>
              <w:rPr>
                <w:rFonts w:ascii="宋体" w:hAnsi="宋体" w:hint="eastAsia"/>
                <w:sz w:val="18"/>
              </w:rPr>
              <w:t>是否成功</w:t>
            </w:r>
          </w:p>
        </w:tc>
        <w:tc>
          <w:tcPr>
            <w:tcW w:w="5226" w:type="dxa"/>
            <w:tcBorders>
              <w:top w:val="single" w:sz="4" w:space="0" w:color="auto"/>
            </w:tcBorders>
            <w:vAlign w:val="center"/>
          </w:tcPr>
          <w:p w:rsidR="00B621DE" w:rsidRDefault="00B621DE" w:rsidP="007232CB">
            <w:pPr>
              <w:widowControl/>
              <w:jc w:val="left"/>
              <w:rPr>
                <w:rFonts w:ascii="新宋体" w:eastAsia="新宋体"/>
                <w:noProof/>
                <w:sz w:val="18"/>
              </w:rPr>
            </w:pPr>
            <w:r>
              <w:rPr>
                <w:rFonts w:ascii="新宋体" w:eastAsia="新宋体" w:hint="eastAsia"/>
                <w:noProof/>
                <w:sz w:val="18"/>
              </w:rPr>
              <w:t>true,false</w:t>
            </w:r>
          </w:p>
        </w:tc>
      </w:tr>
      <w:tr w:rsidR="00B621DE" w:rsidTr="008B1BBF">
        <w:trPr>
          <w:trHeight w:val="70"/>
        </w:trPr>
        <w:tc>
          <w:tcPr>
            <w:tcW w:w="1111" w:type="dxa"/>
            <w:tcBorders>
              <w:top w:val="single" w:sz="4" w:space="0" w:color="auto"/>
            </w:tcBorders>
            <w:vAlign w:val="center"/>
          </w:tcPr>
          <w:p w:rsidR="00B621DE" w:rsidRPr="00D97F12" w:rsidRDefault="00B621DE" w:rsidP="007232CB">
            <w:pPr>
              <w:rPr>
                <w:rFonts w:ascii="宋体" w:hAnsi="宋体"/>
                <w:highlight w:val="yellow"/>
              </w:rPr>
            </w:pPr>
            <w:r w:rsidRPr="00D97F12">
              <w:rPr>
                <w:rFonts w:ascii="宋体" w:hAnsi="宋体" w:hint="eastAsia"/>
                <w:highlight w:val="yellow"/>
              </w:rPr>
              <w:t>M</w:t>
            </w:r>
          </w:p>
        </w:tc>
        <w:tc>
          <w:tcPr>
            <w:tcW w:w="1985" w:type="dxa"/>
            <w:tcBorders>
              <w:top w:val="single" w:sz="4" w:space="0" w:color="auto"/>
            </w:tcBorders>
            <w:vAlign w:val="center"/>
          </w:tcPr>
          <w:p w:rsidR="00B621DE" w:rsidRPr="00601888" w:rsidRDefault="00B621DE" w:rsidP="007232CB">
            <w:pPr>
              <w:spacing w:before="60" w:after="60" w:line="0" w:lineRule="atLeast"/>
              <w:rPr>
                <w:rFonts w:ascii="宋体" w:hAnsi="宋体"/>
                <w:sz w:val="18"/>
              </w:rPr>
            </w:pPr>
            <w:r>
              <w:rPr>
                <w:rFonts w:ascii="宋体" w:hAnsi="宋体" w:hint="eastAsia"/>
                <w:sz w:val="18"/>
              </w:rPr>
              <w:t>提示信息</w:t>
            </w:r>
          </w:p>
        </w:tc>
        <w:tc>
          <w:tcPr>
            <w:tcW w:w="5226" w:type="dxa"/>
            <w:tcBorders>
              <w:top w:val="single" w:sz="4" w:space="0" w:color="auto"/>
            </w:tcBorders>
            <w:vAlign w:val="center"/>
          </w:tcPr>
          <w:p w:rsidR="00B621DE" w:rsidRDefault="00B621DE" w:rsidP="007232CB">
            <w:pPr>
              <w:widowControl/>
              <w:jc w:val="left"/>
              <w:rPr>
                <w:rFonts w:ascii="新宋体" w:eastAsia="新宋体"/>
                <w:noProof/>
                <w:sz w:val="18"/>
              </w:rPr>
            </w:pPr>
            <w:r>
              <w:rPr>
                <w:rFonts w:ascii="新宋体" w:eastAsia="新宋体" w:hint="eastAsia"/>
                <w:noProof/>
                <w:sz w:val="18"/>
              </w:rPr>
              <w:t>根据语言ID显示对应的中英文语言信息</w:t>
            </w:r>
          </w:p>
        </w:tc>
      </w:tr>
      <w:tr w:rsidR="00B621DE" w:rsidTr="008B1BBF">
        <w:trPr>
          <w:trHeight w:val="70"/>
        </w:trPr>
        <w:tc>
          <w:tcPr>
            <w:tcW w:w="1111" w:type="dxa"/>
            <w:tcBorders>
              <w:top w:val="single" w:sz="4" w:space="0" w:color="auto"/>
            </w:tcBorders>
            <w:vAlign w:val="center"/>
          </w:tcPr>
          <w:p w:rsidR="00B621DE" w:rsidRPr="00D97F12" w:rsidRDefault="00B621DE" w:rsidP="007232CB">
            <w:pPr>
              <w:rPr>
                <w:rFonts w:ascii="宋体" w:hAnsi="宋体"/>
                <w:highlight w:val="yellow"/>
              </w:rPr>
            </w:pPr>
            <w:r w:rsidRPr="00D97F12">
              <w:rPr>
                <w:rFonts w:ascii="宋体" w:hAnsi="宋体" w:hint="eastAsia"/>
                <w:highlight w:val="yellow"/>
              </w:rPr>
              <w:t>C</w:t>
            </w:r>
          </w:p>
        </w:tc>
        <w:tc>
          <w:tcPr>
            <w:tcW w:w="1985" w:type="dxa"/>
            <w:tcBorders>
              <w:top w:val="single" w:sz="4" w:space="0" w:color="auto"/>
            </w:tcBorders>
            <w:vAlign w:val="center"/>
          </w:tcPr>
          <w:p w:rsidR="00B621DE" w:rsidRDefault="00B621DE" w:rsidP="007232CB">
            <w:pPr>
              <w:spacing w:before="60" w:after="60" w:line="0" w:lineRule="atLeast"/>
              <w:rPr>
                <w:rFonts w:ascii="宋体" w:hAnsi="宋体"/>
                <w:sz w:val="18"/>
              </w:rPr>
            </w:pPr>
            <w:r>
              <w:rPr>
                <w:rFonts w:ascii="宋体" w:hAnsi="宋体" w:hint="eastAsia"/>
                <w:sz w:val="18"/>
              </w:rPr>
              <w:t>信息编码</w:t>
            </w:r>
          </w:p>
        </w:tc>
        <w:tc>
          <w:tcPr>
            <w:tcW w:w="5226" w:type="dxa"/>
            <w:tcBorders>
              <w:top w:val="single" w:sz="4" w:space="0" w:color="auto"/>
            </w:tcBorders>
            <w:vAlign w:val="center"/>
          </w:tcPr>
          <w:p w:rsidR="00B621DE" w:rsidRDefault="00B621DE" w:rsidP="007232CB">
            <w:pPr>
              <w:widowControl/>
              <w:jc w:val="left"/>
              <w:rPr>
                <w:rFonts w:ascii="新宋体" w:eastAsia="新宋体"/>
                <w:noProof/>
                <w:sz w:val="18"/>
              </w:rPr>
            </w:pPr>
            <w:r>
              <w:rPr>
                <w:rFonts w:ascii="新宋体" w:eastAsia="新宋体" w:hint="eastAsia"/>
                <w:noProof/>
                <w:sz w:val="18"/>
              </w:rPr>
              <w:t>对应提示信息的编码</w:t>
            </w:r>
          </w:p>
          <w:p w:rsidR="00B621DE" w:rsidRDefault="00B621DE" w:rsidP="007232CB">
            <w:pPr>
              <w:widowControl/>
              <w:jc w:val="left"/>
              <w:rPr>
                <w:rFonts w:ascii="新宋体" w:eastAsia="新宋体"/>
                <w:noProof/>
                <w:sz w:val="18"/>
              </w:rPr>
            </w:pPr>
            <w:r>
              <w:rPr>
                <w:rFonts w:ascii="新宋体" w:eastAsia="新宋体" w:hint="eastAsia"/>
                <w:noProof/>
                <w:sz w:val="18"/>
              </w:rPr>
              <w:t>可用于客户端的判断等，编码不会变，但编码对应的提示信息可能变</w:t>
            </w:r>
          </w:p>
          <w:p w:rsidR="00B621DE" w:rsidRDefault="00B621DE" w:rsidP="007232CB">
            <w:pPr>
              <w:widowControl/>
              <w:jc w:val="left"/>
              <w:rPr>
                <w:rFonts w:ascii="新宋体" w:eastAsia="新宋体"/>
                <w:noProof/>
                <w:sz w:val="18"/>
              </w:rPr>
            </w:pPr>
            <w:r>
              <w:rPr>
                <w:rFonts w:ascii="新宋体" w:eastAsia="新宋体"/>
                <w:noProof/>
                <w:sz w:val="18"/>
              </w:rPr>
              <w:t>默认</w:t>
            </w:r>
          </w:p>
          <w:p w:rsidR="00B621DE" w:rsidRDefault="00B621DE" w:rsidP="007232CB">
            <w:pPr>
              <w:widowControl/>
              <w:jc w:val="left"/>
              <w:rPr>
                <w:rFonts w:ascii="新宋体" w:eastAsia="新宋体"/>
                <w:noProof/>
                <w:sz w:val="18"/>
              </w:rPr>
            </w:pPr>
            <w:r>
              <w:rPr>
                <w:rFonts w:ascii="新宋体" w:eastAsia="新宋体"/>
                <w:noProof/>
                <w:sz w:val="18"/>
              </w:rPr>
              <w:t>1000服务器内部错误</w:t>
            </w:r>
          </w:p>
          <w:p w:rsidR="00B621DE" w:rsidRDefault="00B621DE" w:rsidP="007232CB">
            <w:pPr>
              <w:widowControl/>
              <w:jc w:val="left"/>
              <w:rPr>
                <w:rFonts w:ascii="新宋体" w:eastAsia="新宋体"/>
                <w:noProof/>
                <w:sz w:val="18"/>
              </w:rPr>
            </w:pPr>
            <w:r>
              <w:rPr>
                <w:rFonts w:ascii="新宋体" w:eastAsia="新宋体"/>
                <w:noProof/>
                <w:sz w:val="18"/>
              </w:rPr>
              <w:t>999未知的CommandName</w:t>
            </w:r>
          </w:p>
        </w:tc>
      </w:tr>
      <w:tr w:rsidR="00B621DE" w:rsidTr="008B1BBF">
        <w:trPr>
          <w:trHeight w:val="70"/>
        </w:trPr>
        <w:tc>
          <w:tcPr>
            <w:tcW w:w="1111" w:type="dxa"/>
            <w:tcBorders>
              <w:top w:val="single" w:sz="4" w:space="0" w:color="auto"/>
              <w:bottom w:val="single" w:sz="4" w:space="0" w:color="auto"/>
            </w:tcBorders>
            <w:vAlign w:val="center"/>
          </w:tcPr>
          <w:p w:rsidR="00B621DE" w:rsidRPr="00D97F12" w:rsidRDefault="00B621DE" w:rsidP="007232CB">
            <w:pPr>
              <w:rPr>
                <w:rFonts w:ascii="宋体" w:hAnsi="宋体"/>
                <w:highlight w:val="yellow"/>
              </w:rPr>
            </w:pPr>
            <w:r w:rsidRPr="00D97F12">
              <w:rPr>
                <w:rFonts w:ascii="宋体" w:hAnsi="宋体" w:hint="eastAsia"/>
                <w:highlight w:val="yellow"/>
              </w:rPr>
              <w:t>D</w:t>
            </w:r>
          </w:p>
        </w:tc>
        <w:tc>
          <w:tcPr>
            <w:tcW w:w="1985" w:type="dxa"/>
            <w:tcBorders>
              <w:top w:val="single" w:sz="4" w:space="0" w:color="auto"/>
              <w:bottom w:val="single" w:sz="4" w:space="0" w:color="auto"/>
            </w:tcBorders>
            <w:vAlign w:val="center"/>
          </w:tcPr>
          <w:p w:rsidR="00B621DE" w:rsidRDefault="00B621DE" w:rsidP="007232CB">
            <w:pPr>
              <w:spacing w:before="60" w:after="60" w:line="0" w:lineRule="atLeast"/>
              <w:rPr>
                <w:rFonts w:ascii="宋体" w:hAnsi="宋体"/>
                <w:sz w:val="18"/>
              </w:rPr>
            </w:pPr>
            <w:r>
              <w:rPr>
                <w:rFonts w:ascii="宋体" w:hAnsi="宋体" w:hint="eastAsia"/>
                <w:sz w:val="18"/>
              </w:rPr>
              <w:t>数据</w:t>
            </w:r>
          </w:p>
        </w:tc>
        <w:tc>
          <w:tcPr>
            <w:tcW w:w="5226" w:type="dxa"/>
            <w:tcBorders>
              <w:top w:val="single" w:sz="4" w:space="0" w:color="auto"/>
              <w:bottom w:val="single" w:sz="4" w:space="0" w:color="auto"/>
            </w:tcBorders>
            <w:vAlign w:val="center"/>
          </w:tcPr>
          <w:p w:rsidR="00B621DE" w:rsidRDefault="00B621DE" w:rsidP="007232CB">
            <w:pPr>
              <w:widowControl/>
              <w:jc w:val="left"/>
              <w:rPr>
                <w:rFonts w:ascii="新宋体" w:eastAsia="新宋体"/>
                <w:noProof/>
                <w:sz w:val="18"/>
              </w:rPr>
            </w:pPr>
            <w:r>
              <w:rPr>
                <w:rFonts w:ascii="新宋体" w:eastAsia="新宋体"/>
                <w:noProof/>
                <w:sz w:val="18"/>
              </w:rPr>
              <w:t>Json对象</w:t>
            </w:r>
          </w:p>
        </w:tc>
      </w:tr>
      <w:tr w:rsidR="00B621DE" w:rsidTr="008B1BBF">
        <w:trPr>
          <w:trHeight w:val="70"/>
        </w:trPr>
        <w:tc>
          <w:tcPr>
            <w:tcW w:w="1111" w:type="dxa"/>
            <w:tcBorders>
              <w:top w:val="single" w:sz="4" w:space="0" w:color="auto"/>
              <w:bottom w:val="single" w:sz="4" w:space="0" w:color="auto"/>
            </w:tcBorders>
            <w:vAlign w:val="center"/>
          </w:tcPr>
          <w:p w:rsidR="00B621DE" w:rsidRDefault="00B621DE" w:rsidP="007232CB">
            <w:pPr>
              <w:rPr>
                <w:rFonts w:ascii="宋体" w:hAnsi="宋体"/>
              </w:rPr>
            </w:pPr>
            <w:r>
              <w:rPr>
                <w:rFonts w:ascii="宋体" w:hAnsi="宋体" w:hint="eastAsia"/>
              </w:rPr>
              <w:t>P</w:t>
            </w:r>
          </w:p>
        </w:tc>
        <w:tc>
          <w:tcPr>
            <w:tcW w:w="1985" w:type="dxa"/>
            <w:tcBorders>
              <w:top w:val="single" w:sz="4" w:space="0" w:color="auto"/>
              <w:bottom w:val="single" w:sz="4" w:space="0" w:color="auto"/>
            </w:tcBorders>
            <w:vAlign w:val="center"/>
          </w:tcPr>
          <w:p w:rsidR="00B621DE" w:rsidRPr="00DD6E18" w:rsidRDefault="00B621DE" w:rsidP="007232CB">
            <w:pPr>
              <w:spacing w:before="60" w:after="60" w:line="0" w:lineRule="atLeast"/>
              <w:rPr>
                <w:rFonts w:ascii="宋体" w:hAnsi="宋体"/>
              </w:rPr>
            </w:pPr>
            <w:r w:rsidRPr="00DD6E18">
              <w:rPr>
                <w:rFonts w:ascii="宋体" w:hAnsi="宋体" w:hint="eastAsia"/>
              </w:rPr>
              <w:t>分页参数返回对象</w:t>
            </w:r>
          </w:p>
        </w:tc>
        <w:tc>
          <w:tcPr>
            <w:tcW w:w="5226" w:type="dxa"/>
            <w:tcBorders>
              <w:top w:val="single" w:sz="4" w:space="0" w:color="auto"/>
              <w:bottom w:val="single" w:sz="4" w:space="0" w:color="auto"/>
            </w:tcBorders>
            <w:vAlign w:val="center"/>
          </w:tcPr>
          <w:p w:rsidR="00B621DE" w:rsidRDefault="00B621DE" w:rsidP="007232CB">
            <w:pPr>
              <w:widowControl/>
              <w:jc w:val="left"/>
              <w:rPr>
                <w:rFonts w:ascii="新宋体" w:eastAsia="新宋体"/>
                <w:noProof/>
                <w:sz w:val="18"/>
              </w:rPr>
            </w:pPr>
            <w:r>
              <w:rPr>
                <w:rFonts w:ascii="新宋体" w:eastAsia="新宋体" w:hint="eastAsia"/>
                <w:noProof/>
                <w:sz w:val="18"/>
              </w:rPr>
              <w:t>见 2.1.4</w:t>
            </w:r>
          </w:p>
        </w:tc>
      </w:tr>
    </w:tbl>
    <w:p w:rsidR="0095133F" w:rsidRDefault="0095133F" w:rsidP="0095133F">
      <w:pPr>
        <w:spacing w:before="60" w:after="60" w:line="0" w:lineRule="atLeast"/>
      </w:pPr>
      <w:bookmarkStart w:id="18" w:name="_Toc421622006"/>
    </w:p>
    <w:p w:rsidR="00D27FA3" w:rsidRPr="0087414B" w:rsidRDefault="00D27FA3" w:rsidP="00D27FA3">
      <w:pPr>
        <w:pStyle w:val="3"/>
        <w:numPr>
          <w:ilvl w:val="0"/>
          <w:numId w:val="0"/>
        </w:numPr>
        <w:ind w:left="720"/>
      </w:pPr>
      <w:bookmarkStart w:id="19" w:name="_Toc429732957"/>
      <w:r>
        <w:rPr>
          <w:rFonts w:hint="eastAsia"/>
        </w:rPr>
        <w:t>2.1.3</w:t>
      </w:r>
      <w:r>
        <w:rPr>
          <w:rFonts w:hint="eastAsia"/>
        </w:rPr>
        <w:t>分页参数输入</w:t>
      </w:r>
      <w:r w:rsidRPr="006F7B4D">
        <w:rPr>
          <w:rFonts w:hint="eastAsia"/>
        </w:rPr>
        <w:t>对象</w:t>
      </w:r>
      <w:bookmarkEnd w:id="18"/>
      <w:bookmarkEnd w:id="19"/>
    </w:p>
    <w:tbl>
      <w:tblPr>
        <w:tblW w:w="8322" w:type="dxa"/>
        <w:tblInd w:w="15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1111"/>
        <w:gridCol w:w="5413"/>
        <w:gridCol w:w="1798"/>
      </w:tblGrid>
      <w:tr w:rsidR="00D27FA3" w:rsidRPr="00BD5352" w:rsidTr="00F866AF">
        <w:trPr>
          <w:trHeight w:val="562"/>
        </w:trPr>
        <w:tc>
          <w:tcPr>
            <w:tcW w:w="8322" w:type="dxa"/>
            <w:gridSpan w:val="3"/>
            <w:tcBorders>
              <w:top w:val="single" w:sz="4" w:space="0" w:color="auto"/>
            </w:tcBorders>
            <w:shd w:val="clear" w:color="auto" w:fill="D9D9D9"/>
            <w:vAlign w:val="center"/>
          </w:tcPr>
          <w:p w:rsidR="00D27FA3" w:rsidRPr="006F7B4D" w:rsidRDefault="00D27FA3" w:rsidP="007232CB">
            <w:pPr>
              <w:jc w:val="center"/>
              <w:rPr>
                <w:rFonts w:ascii="宋体" w:hAnsi="宋体"/>
                <w:b/>
              </w:rPr>
            </w:pPr>
            <w:r>
              <w:rPr>
                <w:rFonts w:ascii="宋体" w:hAnsi="宋体" w:hint="eastAsia"/>
                <w:b/>
              </w:rPr>
              <w:t>分页参数</w:t>
            </w:r>
            <w:r w:rsidRPr="006F7B4D">
              <w:rPr>
                <w:rFonts w:ascii="宋体" w:hAnsi="宋体" w:hint="eastAsia"/>
                <w:b/>
              </w:rPr>
              <w:t>对象</w:t>
            </w:r>
            <w:r>
              <w:rPr>
                <w:rFonts w:ascii="宋体" w:hAnsi="宋体" w:hint="eastAsia"/>
                <w:b/>
              </w:rPr>
              <w:t>PageInput</w:t>
            </w:r>
          </w:p>
        </w:tc>
      </w:tr>
      <w:tr w:rsidR="00D27FA3" w:rsidRPr="00BD5352" w:rsidTr="00F866AF">
        <w:trPr>
          <w:trHeight w:val="70"/>
        </w:trPr>
        <w:tc>
          <w:tcPr>
            <w:tcW w:w="1111" w:type="dxa"/>
            <w:tcBorders>
              <w:top w:val="single" w:sz="4" w:space="0" w:color="auto"/>
            </w:tcBorders>
            <w:vAlign w:val="center"/>
          </w:tcPr>
          <w:p w:rsidR="00D27FA3" w:rsidRDefault="00D27FA3" w:rsidP="007232CB">
            <w:pPr>
              <w:rPr>
                <w:rFonts w:ascii="宋体" w:hAnsi="宋体"/>
              </w:rPr>
            </w:pPr>
            <w:r>
              <w:rPr>
                <w:rFonts w:ascii="宋体" w:hAnsi="宋体" w:hint="eastAsia"/>
              </w:rPr>
              <w:t>S</w:t>
            </w:r>
          </w:p>
        </w:tc>
        <w:tc>
          <w:tcPr>
            <w:tcW w:w="5413" w:type="dxa"/>
            <w:tcBorders>
              <w:top w:val="single" w:sz="4" w:space="0" w:color="auto"/>
            </w:tcBorders>
            <w:vAlign w:val="center"/>
          </w:tcPr>
          <w:p w:rsidR="00D27FA3" w:rsidRDefault="00D27FA3" w:rsidP="007232CB">
            <w:pPr>
              <w:spacing w:before="60" w:after="60" w:line="0" w:lineRule="atLeast"/>
              <w:rPr>
                <w:rFonts w:ascii="宋体" w:hAnsi="宋体"/>
                <w:szCs w:val="21"/>
              </w:rPr>
            </w:pPr>
            <w:r>
              <w:rPr>
                <w:rFonts w:ascii="宋体" w:hAnsi="宋体" w:hint="eastAsia"/>
                <w:szCs w:val="21"/>
              </w:rPr>
              <w:t>开始时间，要大于该时间一般为本地最后一次更新时间</w:t>
            </w:r>
          </w:p>
        </w:tc>
        <w:tc>
          <w:tcPr>
            <w:tcW w:w="1798" w:type="dxa"/>
            <w:tcBorders>
              <w:top w:val="single" w:sz="4" w:space="0" w:color="auto"/>
            </w:tcBorders>
            <w:vAlign w:val="center"/>
          </w:tcPr>
          <w:p w:rsidR="00D27FA3" w:rsidRDefault="00C036CF" w:rsidP="007232CB">
            <w:pPr>
              <w:rPr>
                <w:rFonts w:ascii="宋体" w:hAnsi="宋体"/>
              </w:rPr>
            </w:pPr>
            <w:r>
              <w:rPr>
                <w:rFonts w:ascii="宋体" w:hAnsi="宋体"/>
              </w:rPr>
              <w:t>S</w:t>
            </w:r>
            <w:r>
              <w:rPr>
                <w:rFonts w:ascii="宋体" w:hAnsi="宋体" w:hint="eastAsia"/>
              </w:rPr>
              <w:t>tartDate</w:t>
            </w:r>
          </w:p>
        </w:tc>
      </w:tr>
      <w:tr w:rsidR="00D27FA3" w:rsidRPr="00BD5352" w:rsidTr="00F866AF">
        <w:trPr>
          <w:trHeight w:val="70"/>
        </w:trPr>
        <w:tc>
          <w:tcPr>
            <w:tcW w:w="1111" w:type="dxa"/>
            <w:tcBorders>
              <w:top w:val="single" w:sz="4" w:space="0" w:color="auto"/>
            </w:tcBorders>
            <w:vAlign w:val="center"/>
          </w:tcPr>
          <w:p w:rsidR="00D27FA3" w:rsidRDefault="00D27FA3" w:rsidP="007232CB">
            <w:pPr>
              <w:rPr>
                <w:rFonts w:ascii="宋体" w:hAnsi="宋体"/>
              </w:rPr>
            </w:pPr>
            <w:r>
              <w:rPr>
                <w:rFonts w:ascii="宋体" w:hAnsi="宋体" w:hint="eastAsia"/>
              </w:rPr>
              <w:t>E</w:t>
            </w:r>
          </w:p>
        </w:tc>
        <w:tc>
          <w:tcPr>
            <w:tcW w:w="5413" w:type="dxa"/>
            <w:tcBorders>
              <w:top w:val="single" w:sz="4" w:space="0" w:color="auto"/>
            </w:tcBorders>
            <w:vAlign w:val="center"/>
          </w:tcPr>
          <w:p w:rsidR="00D27FA3" w:rsidRDefault="00D27FA3" w:rsidP="007232CB">
            <w:pPr>
              <w:spacing w:before="60" w:after="60" w:line="0" w:lineRule="atLeast"/>
              <w:rPr>
                <w:rFonts w:ascii="宋体" w:hAnsi="宋体"/>
                <w:szCs w:val="21"/>
              </w:rPr>
            </w:pPr>
            <w:r>
              <w:rPr>
                <w:rFonts w:ascii="宋体" w:hAnsi="宋体" w:hint="eastAsia"/>
                <w:szCs w:val="21"/>
              </w:rPr>
              <w:t>结束时间，一般为服务器第一次获取时取得的本地时间传回客户端</w:t>
            </w:r>
          </w:p>
        </w:tc>
        <w:tc>
          <w:tcPr>
            <w:tcW w:w="1798" w:type="dxa"/>
            <w:tcBorders>
              <w:top w:val="single" w:sz="4" w:space="0" w:color="auto"/>
            </w:tcBorders>
            <w:vAlign w:val="center"/>
          </w:tcPr>
          <w:p w:rsidR="00D27FA3" w:rsidRDefault="00C036CF" w:rsidP="007232CB">
            <w:pPr>
              <w:rPr>
                <w:rFonts w:ascii="宋体" w:hAnsi="宋体"/>
              </w:rPr>
            </w:pPr>
            <w:r>
              <w:rPr>
                <w:rFonts w:ascii="宋体" w:hAnsi="宋体" w:hint="eastAsia"/>
              </w:rPr>
              <w:t>EndDate</w:t>
            </w:r>
          </w:p>
        </w:tc>
      </w:tr>
      <w:tr w:rsidR="00D27FA3" w:rsidRPr="00E00F65" w:rsidTr="00F866AF">
        <w:trPr>
          <w:trHeight w:val="70"/>
        </w:trPr>
        <w:tc>
          <w:tcPr>
            <w:tcW w:w="1111" w:type="dxa"/>
            <w:vAlign w:val="center"/>
          </w:tcPr>
          <w:p w:rsidR="00D27FA3" w:rsidRDefault="00D27FA3" w:rsidP="007232CB">
            <w:pPr>
              <w:rPr>
                <w:rFonts w:ascii="宋体" w:hAnsi="宋体"/>
              </w:rPr>
            </w:pPr>
            <w:r>
              <w:rPr>
                <w:rFonts w:ascii="宋体" w:hAnsi="宋体" w:hint="eastAsia"/>
              </w:rPr>
              <w:t>T</w:t>
            </w:r>
          </w:p>
        </w:tc>
        <w:tc>
          <w:tcPr>
            <w:tcW w:w="5413" w:type="dxa"/>
            <w:vAlign w:val="center"/>
          </w:tcPr>
          <w:p w:rsidR="00D27FA3" w:rsidRDefault="00D27FA3" w:rsidP="007232CB">
            <w:pPr>
              <w:spacing w:before="60" w:after="60" w:line="0" w:lineRule="atLeast"/>
              <w:rPr>
                <w:rFonts w:ascii="宋体" w:hAnsi="宋体"/>
                <w:szCs w:val="21"/>
              </w:rPr>
            </w:pPr>
            <w:r>
              <w:rPr>
                <w:rFonts w:ascii="宋体" w:hAnsi="宋体" w:hint="eastAsia"/>
                <w:szCs w:val="21"/>
              </w:rPr>
              <w:t>记录总数，第二页的时候传入</w:t>
            </w:r>
          </w:p>
        </w:tc>
        <w:tc>
          <w:tcPr>
            <w:tcW w:w="1798" w:type="dxa"/>
            <w:vAlign w:val="center"/>
          </w:tcPr>
          <w:p w:rsidR="00D27FA3" w:rsidRDefault="00C036CF" w:rsidP="007232CB">
            <w:pPr>
              <w:rPr>
                <w:rFonts w:ascii="宋体" w:hAnsi="宋体"/>
              </w:rPr>
            </w:pPr>
            <w:r>
              <w:rPr>
                <w:rFonts w:ascii="宋体" w:hAnsi="宋体"/>
              </w:rPr>
              <w:t>T</w:t>
            </w:r>
            <w:r>
              <w:rPr>
                <w:rFonts w:ascii="宋体" w:hAnsi="宋体" w:hint="eastAsia"/>
              </w:rPr>
              <w:t>otal</w:t>
            </w:r>
          </w:p>
        </w:tc>
      </w:tr>
      <w:tr w:rsidR="00D27FA3" w:rsidRPr="00E00F65" w:rsidTr="00F866AF">
        <w:trPr>
          <w:trHeight w:val="70"/>
        </w:trPr>
        <w:tc>
          <w:tcPr>
            <w:tcW w:w="1111" w:type="dxa"/>
            <w:vAlign w:val="center"/>
          </w:tcPr>
          <w:p w:rsidR="00D27FA3" w:rsidRDefault="00D27FA3" w:rsidP="007232CB">
            <w:pPr>
              <w:rPr>
                <w:rFonts w:ascii="宋体" w:hAnsi="宋体"/>
              </w:rPr>
            </w:pPr>
            <w:r>
              <w:rPr>
                <w:rFonts w:ascii="宋体" w:hAnsi="宋体" w:hint="eastAsia"/>
              </w:rPr>
              <w:t>L</w:t>
            </w:r>
          </w:p>
        </w:tc>
        <w:tc>
          <w:tcPr>
            <w:tcW w:w="5413" w:type="dxa"/>
            <w:vAlign w:val="center"/>
          </w:tcPr>
          <w:p w:rsidR="00D27FA3" w:rsidRDefault="00D27FA3" w:rsidP="007232CB">
            <w:pPr>
              <w:spacing w:before="60" w:after="60" w:line="0" w:lineRule="atLeast"/>
              <w:rPr>
                <w:rFonts w:ascii="宋体" w:hAnsi="宋体"/>
                <w:szCs w:val="21"/>
              </w:rPr>
            </w:pPr>
            <w:r>
              <w:rPr>
                <w:rFonts w:ascii="宋体" w:hAnsi="宋体" w:hint="eastAsia"/>
                <w:szCs w:val="21"/>
              </w:rPr>
              <w:t>本地最后一次更新时间，当有这个参数的时候要额外计算一个更新总数，即L到E的记录总数</w:t>
            </w:r>
          </w:p>
        </w:tc>
        <w:tc>
          <w:tcPr>
            <w:tcW w:w="1798" w:type="dxa"/>
            <w:vAlign w:val="center"/>
          </w:tcPr>
          <w:p w:rsidR="00D27FA3" w:rsidRDefault="00C036CF" w:rsidP="007232CB">
            <w:pPr>
              <w:rPr>
                <w:rFonts w:ascii="宋体" w:hAnsi="宋体"/>
              </w:rPr>
            </w:pPr>
            <w:r>
              <w:rPr>
                <w:rFonts w:ascii="宋体" w:hAnsi="宋体"/>
              </w:rPr>
              <w:t>L</w:t>
            </w:r>
            <w:r>
              <w:rPr>
                <w:rFonts w:ascii="宋体" w:hAnsi="宋体" w:hint="eastAsia"/>
              </w:rPr>
              <w:t>astupdate</w:t>
            </w:r>
          </w:p>
        </w:tc>
      </w:tr>
      <w:tr w:rsidR="00D27FA3" w:rsidRPr="00E00F65" w:rsidTr="00F866AF">
        <w:trPr>
          <w:trHeight w:val="70"/>
        </w:trPr>
        <w:tc>
          <w:tcPr>
            <w:tcW w:w="1111" w:type="dxa"/>
            <w:vAlign w:val="center"/>
          </w:tcPr>
          <w:p w:rsidR="00D27FA3" w:rsidRDefault="00D27FA3" w:rsidP="007232CB">
            <w:pPr>
              <w:rPr>
                <w:rFonts w:ascii="宋体" w:hAnsi="宋体"/>
              </w:rPr>
            </w:pPr>
            <w:r>
              <w:rPr>
                <w:rFonts w:ascii="宋体" w:hAnsi="宋体" w:hint="eastAsia"/>
              </w:rPr>
              <w:t>PNO</w:t>
            </w:r>
          </w:p>
        </w:tc>
        <w:tc>
          <w:tcPr>
            <w:tcW w:w="5413" w:type="dxa"/>
            <w:vAlign w:val="center"/>
          </w:tcPr>
          <w:p w:rsidR="00D27FA3" w:rsidRDefault="00D27FA3" w:rsidP="007232CB">
            <w:pPr>
              <w:spacing w:before="60" w:after="60" w:line="0" w:lineRule="atLeast"/>
              <w:rPr>
                <w:rFonts w:ascii="宋体" w:hAnsi="宋体"/>
                <w:szCs w:val="21"/>
              </w:rPr>
            </w:pPr>
            <w:r>
              <w:rPr>
                <w:rFonts w:ascii="宋体" w:hAnsi="宋体" w:hint="eastAsia"/>
                <w:szCs w:val="21"/>
              </w:rPr>
              <w:t>页数</w:t>
            </w:r>
          </w:p>
        </w:tc>
        <w:tc>
          <w:tcPr>
            <w:tcW w:w="1798" w:type="dxa"/>
            <w:vAlign w:val="center"/>
          </w:tcPr>
          <w:p w:rsidR="00D27FA3" w:rsidRDefault="00DF2AD0" w:rsidP="007232CB">
            <w:pPr>
              <w:rPr>
                <w:rFonts w:ascii="宋体" w:hAnsi="宋体"/>
              </w:rPr>
            </w:pPr>
            <w:r>
              <w:rPr>
                <w:rFonts w:ascii="宋体" w:hAnsi="宋体" w:hint="eastAsia"/>
              </w:rPr>
              <w:t>PNum</w:t>
            </w:r>
          </w:p>
        </w:tc>
      </w:tr>
      <w:tr w:rsidR="00D27FA3" w:rsidRPr="00BD5352" w:rsidTr="00F866AF">
        <w:trPr>
          <w:trHeight w:val="70"/>
        </w:trPr>
        <w:tc>
          <w:tcPr>
            <w:tcW w:w="1111" w:type="dxa"/>
            <w:vAlign w:val="center"/>
          </w:tcPr>
          <w:p w:rsidR="00D27FA3" w:rsidRDefault="00D27FA3" w:rsidP="007232CB">
            <w:pPr>
              <w:rPr>
                <w:rFonts w:ascii="宋体" w:hAnsi="宋体"/>
              </w:rPr>
            </w:pPr>
            <w:r>
              <w:rPr>
                <w:rFonts w:ascii="宋体" w:hAnsi="宋体" w:hint="eastAsia"/>
              </w:rPr>
              <w:t>PSIZE</w:t>
            </w:r>
          </w:p>
        </w:tc>
        <w:tc>
          <w:tcPr>
            <w:tcW w:w="5413" w:type="dxa"/>
            <w:vAlign w:val="center"/>
          </w:tcPr>
          <w:p w:rsidR="00D27FA3" w:rsidRDefault="00D27FA3" w:rsidP="007232CB">
            <w:pPr>
              <w:spacing w:before="60" w:after="60" w:line="0" w:lineRule="atLeast"/>
              <w:rPr>
                <w:rFonts w:ascii="宋体" w:hAnsi="宋体"/>
                <w:szCs w:val="21"/>
              </w:rPr>
            </w:pPr>
            <w:r>
              <w:rPr>
                <w:rFonts w:ascii="宋体" w:hAnsi="宋体" w:hint="eastAsia"/>
                <w:szCs w:val="21"/>
              </w:rPr>
              <w:t>每页记录数</w:t>
            </w:r>
            <w:r w:rsidR="0039753F">
              <w:rPr>
                <w:rFonts w:ascii="宋体" w:hAnsi="宋体" w:hint="eastAsia"/>
                <w:szCs w:val="21"/>
              </w:rPr>
              <w:t>,&lt;=0的时候表示不分页，返回所有数据</w:t>
            </w:r>
          </w:p>
        </w:tc>
        <w:tc>
          <w:tcPr>
            <w:tcW w:w="1798" w:type="dxa"/>
            <w:vAlign w:val="center"/>
          </w:tcPr>
          <w:p w:rsidR="00D27FA3" w:rsidRDefault="00DF2AD0" w:rsidP="007232CB">
            <w:pPr>
              <w:rPr>
                <w:rFonts w:ascii="宋体" w:hAnsi="宋体"/>
              </w:rPr>
            </w:pPr>
            <w:r>
              <w:rPr>
                <w:rFonts w:ascii="宋体" w:hAnsi="宋体" w:hint="eastAsia"/>
              </w:rPr>
              <w:t>PSize</w:t>
            </w:r>
          </w:p>
        </w:tc>
      </w:tr>
    </w:tbl>
    <w:p w:rsidR="00D27FA3" w:rsidRDefault="00D27FA3" w:rsidP="00D27FA3">
      <w:pPr>
        <w:pStyle w:val="a2"/>
      </w:pPr>
    </w:p>
    <w:p w:rsidR="00D27FA3" w:rsidRPr="0087414B" w:rsidRDefault="00D27FA3" w:rsidP="00AA272C">
      <w:pPr>
        <w:pStyle w:val="3"/>
        <w:numPr>
          <w:ilvl w:val="0"/>
          <w:numId w:val="0"/>
        </w:numPr>
        <w:ind w:left="720"/>
      </w:pPr>
      <w:bookmarkStart w:id="20" w:name="_Toc421622007"/>
      <w:bookmarkStart w:id="21" w:name="_Toc429732958"/>
      <w:r>
        <w:rPr>
          <w:rFonts w:hint="eastAsia"/>
        </w:rPr>
        <w:t>2.1.4</w:t>
      </w:r>
      <w:r>
        <w:rPr>
          <w:rFonts w:hint="eastAsia"/>
        </w:rPr>
        <w:t>分页参数返回</w:t>
      </w:r>
      <w:r w:rsidRPr="006F7B4D">
        <w:rPr>
          <w:rFonts w:hint="eastAsia"/>
        </w:rPr>
        <w:t>对象</w:t>
      </w:r>
      <w:bookmarkEnd w:id="20"/>
      <w:bookmarkEnd w:id="21"/>
    </w:p>
    <w:tbl>
      <w:tblPr>
        <w:tblW w:w="8322" w:type="dxa"/>
        <w:tblInd w:w="15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1111"/>
        <w:gridCol w:w="5413"/>
        <w:gridCol w:w="1798"/>
      </w:tblGrid>
      <w:tr w:rsidR="00D27FA3" w:rsidRPr="00BD5352" w:rsidTr="00F866AF">
        <w:trPr>
          <w:trHeight w:val="562"/>
        </w:trPr>
        <w:tc>
          <w:tcPr>
            <w:tcW w:w="8322" w:type="dxa"/>
            <w:gridSpan w:val="3"/>
            <w:tcBorders>
              <w:top w:val="single" w:sz="4" w:space="0" w:color="auto"/>
            </w:tcBorders>
            <w:shd w:val="clear" w:color="auto" w:fill="D9D9D9"/>
            <w:vAlign w:val="center"/>
          </w:tcPr>
          <w:p w:rsidR="00D27FA3" w:rsidRPr="006F7B4D" w:rsidRDefault="00D27FA3" w:rsidP="007232CB">
            <w:pPr>
              <w:jc w:val="center"/>
              <w:rPr>
                <w:rFonts w:ascii="宋体" w:hAnsi="宋体"/>
                <w:b/>
              </w:rPr>
            </w:pPr>
            <w:r>
              <w:rPr>
                <w:rFonts w:ascii="宋体" w:hAnsi="宋体" w:hint="eastAsia"/>
                <w:b/>
              </w:rPr>
              <w:t>分页返回</w:t>
            </w:r>
            <w:r w:rsidRPr="006F7B4D">
              <w:rPr>
                <w:rFonts w:ascii="宋体" w:hAnsi="宋体" w:hint="eastAsia"/>
                <w:b/>
              </w:rPr>
              <w:t>对象</w:t>
            </w:r>
            <w:r>
              <w:rPr>
                <w:rFonts w:ascii="宋体" w:hAnsi="宋体" w:hint="eastAsia"/>
                <w:b/>
              </w:rPr>
              <w:t>PageOutput</w:t>
            </w:r>
          </w:p>
        </w:tc>
      </w:tr>
      <w:tr w:rsidR="00D27FA3" w:rsidRPr="00BD5352" w:rsidTr="00F866AF">
        <w:trPr>
          <w:trHeight w:val="70"/>
        </w:trPr>
        <w:tc>
          <w:tcPr>
            <w:tcW w:w="1111" w:type="dxa"/>
            <w:tcBorders>
              <w:top w:val="single" w:sz="4" w:space="0" w:color="auto"/>
            </w:tcBorders>
            <w:vAlign w:val="center"/>
          </w:tcPr>
          <w:p w:rsidR="00D27FA3" w:rsidRDefault="00D27FA3" w:rsidP="007232CB">
            <w:pPr>
              <w:rPr>
                <w:rFonts w:ascii="宋体" w:hAnsi="宋体"/>
              </w:rPr>
            </w:pPr>
            <w:r>
              <w:rPr>
                <w:rFonts w:ascii="宋体" w:hAnsi="宋体" w:hint="eastAsia"/>
              </w:rPr>
              <w:t>E</w:t>
            </w:r>
          </w:p>
        </w:tc>
        <w:tc>
          <w:tcPr>
            <w:tcW w:w="5413" w:type="dxa"/>
            <w:tcBorders>
              <w:top w:val="single" w:sz="4" w:space="0" w:color="auto"/>
            </w:tcBorders>
            <w:vAlign w:val="center"/>
          </w:tcPr>
          <w:p w:rsidR="00D27FA3" w:rsidRDefault="00D27FA3" w:rsidP="007232CB">
            <w:pPr>
              <w:spacing w:before="60" w:after="60" w:line="0" w:lineRule="atLeast"/>
              <w:rPr>
                <w:rFonts w:ascii="宋体" w:hAnsi="宋体"/>
                <w:szCs w:val="21"/>
              </w:rPr>
            </w:pPr>
            <w:r>
              <w:rPr>
                <w:rFonts w:ascii="宋体" w:hAnsi="宋体" w:hint="eastAsia"/>
                <w:szCs w:val="21"/>
              </w:rPr>
              <w:t>结束时间，一般为服务器第一次获取时取得的本地时间传回客户端</w:t>
            </w:r>
          </w:p>
        </w:tc>
        <w:tc>
          <w:tcPr>
            <w:tcW w:w="1798" w:type="dxa"/>
            <w:tcBorders>
              <w:top w:val="single" w:sz="4" w:space="0" w:color="auto"/>
            </w:tcBorders>
            <w:vAlign w:val="center"/>
          </w:tcPr>
          <w:p w:rsidR="00D27FA3" w:rsidRDefault="00EA15CD" w:rsidP="007232CB">
            <w:pPr>
              <w:rPr>
                <w:rFonts w:ascii="宋体" w:hAnsi="宋体"/>
              </w:rPr>
            </w:pPr>
            <w:r>
              <w:rPr>
                <w:rFonts w:ascii="宋体" w:hAnsi="宋体" w:hint="eastAsia"/>
              </w:rPr>
              <w:t>EndDate</w:t>
            </w:r>
          </w:p>
        </w:tc>
      </w:tr>
      <w:tr w:rsidR="00D27FA3" w:rsidRPr="00BD5352" w:rsidTr="00F866AF">
        <w:trPr>
          <w:trHeight w:val="70"/>
        </w:trPr>
        <w:tc>
          <w:tcPr>
            <w:tcW w:w="1111" w:type="dxa"/>
            <w:tcBorders>
              <w:top w:val="single" w:sz="4" w:space="0" w:color="auto"/>
            </w:tcBorders>
            <w:vAlign w:val="center"/>
          </w:tcPr>
          <w:p w:rsidR="00D27FA3" w:rsidRDefault="00D27FA3" w:rsidP="007232CB">
            <w:pPr>
              <w:rPr>
                <w:rFonts w:ascii="宋体" w:hAnsi="宋体"/>
              </w:rPr>
            </w:pPr>
            <w:r>
              <w:rPr>
                <w:rFonts w:ascii="宋体" w:hAnsi="宋体" w:hint="eastAsia"/>
              </w:rPr>
              <w:t>T</w:t>
            </w:r>
          </w:p>
        </w:tc>
        <w:tc>
          <w:tcPr>
            <w:tcW w:w="5413" w:type="dxa"/>
            <w:tcBorders>
              <w:top w:val="single" w:sz="4" w:space="0" w:color="auto"/>
            </w:tcBorders>
            <w:vAlign w:val="center"/>
          </w:tcPr>
          <w:p w:rsidR="00D27FA3" w:rsidRDefault="00D27FA3" w:rsidP="007232CB">
            <w:pPr>
              <w:spacing w:before="60" w:after="60" w:line="0" w:lineRule="atLeast"/>
              <w:rPr>
                <w:rFonts w:ascii="宋体" w:hAnsi="宋体"/>
                <w:szCs w:val="21"/>
              </w:rPr>
            </w:pPr>
            <w:r>
              <w:rPr>
                <w:rFonts w:ascii="宋体" w:hAnsi="宋体" w:hint="eastAsia"/>
                <w:szCs w:val="21"/>
              </w:rPr>
              <w:t>数据总数</w:t>
            </w:r>
          </w:p>
        </w:tc>
        <w:tc>
          <w:tcPr>
            <w:tcW w:w="1798" w:type="dxa"/>
            <w:tcBorders>
              <w:top w:val="single" w:sz="4" w:space="0" w:color="auto"/>
            </w:tcBorders>
            <w:vAlign w:val="center"/>
          </w:tcPr>
          <w:p w:rsidR="00D27FA3" w:rsidRDefault="00EA15CD" w:rsidP="007232CB">
            <w:pPr>
              <w:rPr>
                <w:rFonts w:ascii="宋体" w:hAnsi="宋体"/>
              </w:rPr>
            </w:pPr>
            <w:r>
              <w:rPr>
                <w:rFonts w:ascii="宋体" w:hAnsi="宋体"/>
              </w:rPr>
              <w:t>T</w:t>
            </w:r>
            <w:r>
              <w:rPr>
                <w:rFonts w:ascii="宋体" w:hAnsi="宋体" w:hint="eastAsia"/>
              </w:rPr>
              <w:t>otal</w:t>
            </w:r>
          </w:p>
        </w:tc>
      </w:tr>
      <w:tr w:rsidR="00D27FA3" w:rsidRPr="00E00F65" w:rsidTr="00F866AF">
        <w:trPr>
          <w:trHeight w:val="70"/>
        </w:trPr>
        <w:tc>
          <w:tcPr>
            <w:tcW w:w="1111" w:type="dxa"/>
            <w:vAlign w:val="center"/>
          </w:tcPr>
          <w:p w:rsidR="00D27FA3" w:rsidRDefault="00D27FA3" w:rsidP="007232CB">
            <w:pPr>
              <w:rPr>
                <w:rFonts w:ascii="宋体" w:hAnsi="宋体"/>
              </w:rPr>
            </w:pPr>
            <w:r>
              <w:rPr>
                <w:rFonts w:ascii="宋体" w:hAnsi="宋体" w:hint="eastAsia"/>
              </w:rPr>
              <w:t>U</w:t>
            </w:r>
          </w:p>
        </w:tc>
        <w:tc>
          <w:tcPr>
            <w:tcW w:w="5413" w:type="dxa"/>
            <w:vAlign w:val="center"/>
          </w:tcPr>
          <w:p w:rsidR="00D27FA3" w:rsidRDefault="00D27FA3" w:rsidP="007232CB">
            <w:pPr>
              <w:spacing w:before="60" w:after="60" w:line="0" w:lineRule="atLeast"/>
              <w:rPr>
                <w:rFonts w:ascii="宋体" w:hAnsi="宋体"/>
                <w:szCs w:val="21"/>
              </w:rPr>
            </w:pPr>
            <w:r>
              <w:rPr>
                <w:rFonts w:ascii="宋体" w:hAnsi="宋体" w:hint="eastAsia"/>
                <w:szCs w:val="21"/>
              </w:rPr>
              <w:t>更新总数，当传入L的时候要计算返回</w:t>
            </w:r>
          </w:p>
        </w:tc>
        <w:tc>
          <w:tcPr>
            <w:tcW w:w="1798" w:type="dxa"/>
            <w:vAlign w:val="center"/>
          </w:tcPr>
          <w:p w:rsidR="00D27FA3" w:rsidRDefault="00EA15CD" w:rsidP="007232CB">
            <w:pPr>
              <w:rPr>
                <w:rFonts w:ascii="宋体" w:hAnsi="宋体"/>
              </w:rPr>
            </w:pPr>
            <w:r>
              <w:rPr>
                <w:rFonts w:ascii="宋体" w:hAnsi="宋体"/>
              </w:rPr>
              <w:t>U</w:t>
            </w:r>
            <w:r>
              <w:rPr>
                <w:rFonts w:ascii="宋体" w:hAnsi="宋体" w:hint="eastAsia"/>
              </w:rPr>
              <w:t>pdateNum</w:t>
            </w:r>
          </w:p>
        </w:tc>
      </w:tr>
    </w:tbl>
    <w:p w:rsidR="00D27FA3" w:rsidRPr="0041643F" w:rsidRDefault="00D27FA3" w:rsidP="00D27FA3">
      <w:pPr>
        <w:pStyle w:val="a2"/>
        <w:ind w:firstLine="0"/>
      </w:pPr>
    </w:p>
    <w:p w:rsidR="00D27FA3" w:rsidRDefault="00D27FA3" w:rsidP="00AA272C">
      <w:pPr>
        <w:pStyle w:val="3"/>
        <w:numPr>
          <w:ilvl w:val="0"/>
          <w:numId w:val="0"/>
        </w:numPr>
        <w:ind w:left="720"/>
      </w:pPr>
      <w:bookmarkStart w:id="22" w:name="_Toc421622008"/>
      <w:bookmarkStart w:id="23" w:name="_Toc429732959"/>
      <w:r>
        <w:rPr>
          <w:rFonts w:hint="eastAsia"/>
        </w:rPr>
        <w:t>2.1.5</w:t>
      </w:r>
      <w:r w:rsidR="003339C1" w:rsidRPr="003339C1">
        <w:rPr>
          <w:rFonts w:hint="eastAsia"/>
          <w:color w:val="3333FF"/>
        </w:rPr>
        <w:t>修改</w:t>
      </w:r>
      <w:r w:rsidR="003339C1" w:rsidRPr="003339C1">
        <w:rPr>
          <w:rFonts w:hint="eastAsia"/>
          <w:color w:val="3333FF"/>
        </w:rPr>
        <w:t>-</w:t>
      </w:r>
      <w:r>
        <w:rPr>
          <w:rFonts w:hint="eastAsia"/>
        </w:rPr>
        <w:t>接口地址</w:t>
      </w:r>
      <w:r w:rsidRPr="006F7B4D">
        <w:rPr>
          <w:rFonts w:hint="eastAsia"/>
        </w:rPr>
        <w:t>对象</w:t>
      </w:r>
      <w:bookmarkEnd w:id="22"/>
      <w:bookmarkEnd w:id="23"/>
    </w:p>
    <w:p w:rsidR="00795A4D" w:rsidRPr="00795A4D" w:rsidRDefault="00795A4D" w:rsidP="00795A4D">
      <w:pPr>
        <w:pStyle w:val="a2"/>
      </w:pPr>
      <w:r>
        <w:rPr>
          <w:rFonts w:hint="eastAsia"/>
        </w:rPr>
        <w:t>上下文：应用部署的上下文</w:t>
      </w:r>
      <w:r>
        <w:rPr>
          <w:rFonts w:hint="eastAsia"/>
        </w:rPr>
        <w:t>,</w:t>
      </w:r>
      <w:r>
        <w:rPr>
          <w:rFonts w:hint="eastAsia"/>
        </w:rPr>
        <w:t>例如</w:t>
      </w:r>
      <w:r>
        <w:rPr>
          <w:rFonts w:hint="eastAsia"/>
        </w:rPr>
        <w:t>:</w:t>
      </w:r>
      <w:r w:rsidR="00D25479">
        <w:t xml:space="preserve"> </w:t>
      </w:r>
      <w:r w:rsidR="00085943">
        <w:rPr>
          <w:rFonts w:hint="eastAsia"/>
        </w:rPr>
        <w:t>emeeting</w:t>
      </w:r>
    </w:p>
    <w:tbl>
      <w:tblPr>
        <w:tblW w:w="8322" w:type="dxa"/>
        <w:tblInd w:w="15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2935"/>
        <w:gridCol w:w="3589"/>
        <w:gridCol w:w="1798"/>
      </w:tblGrid>
      <w:tr w:rsidR="00D27FA3" w:rsidRPr="00BD5352" w:rsidTr="00F866AF">
        <w:trPr>
          <w:trHeight w:val="562"/>
        </w:trPr>
        <w:tc>
          <w:tcPr>
            <w:tcW w:w="8322" w:type="dxa"/>
            <w:gridSpan w:val="3"/>
            <w:tcBorders>
              <w:top w:val="single" w:sz="4" w:space="0" w:color="auto"/>
            </w:tcBorders>
            <w:shd w:val="clear" w:color="auto" w:fill="D9D9D9"/>
            <w:vAlign w:val="center"/>
          </w:tcPr>
          <w:p w:rsidR="00D27FA3" w:rsidRPr="006F7B4D" w:rsidRDefault="00D27FA3" w:rsidP="007232CB">
            <w:pPr>
              <w:jc w:val="center"/>
              <w:rPr>
                <w:rFonts w:ascii="宋体" w:hAnsi="宋体"/>
                <w:b/>
              </w:rPr>
            </w:pPr>
            <w:r>
              <w:rPr>
                <w:rFonts w:ascii="宋体" w:hAnsi="宋体" w:hint="eastAsia"/>
                <w:b/>
              </w:rPr>
              <w:t>接口地址</w:t>
            </w:r>
          </w:p>
        </w:tc>
      </w:tr>
      <w:tr w:rsidR="00F35571" w:rsidRPr="00BD5352" w:rsidTr="00F866AF">
        <w:trPr>
          <w:trHeight w:val="70"/>
        </w:trPr>
        <w:tc>
          <w:tcPr>
            <w:tcW w:w="2935" w:type="dxa"/>
            <w:tcBorders>
              <w:top w:val="single" w:sz="4" w:space="0" w:color="auto"/>
            </w:tcBorders>
            <w:vAlign w:val="center"/>
          </w:tcPr>
          <w:p w:rsidR="00F35571" w:rsidRDefault="00F35571" w:rsidP="001645EA">
            <w:pPr>
              <w:rPr>
                <w:rFonts w:ascii="宋体" w:hAnsi="宋体"/>
              </w:rPr>
            </w:pPr>
            <w:r>
              <w:rPr>
                <w:rFonts w:ascii="宋体" w:hAnsi="宋体" w:hint="eastAsia"/>
              </w:rPr>
              <w:lastRenderedPageBreak/>
              <w:t>【基础</w:t>
            </w:r>
            <w:r w:rsidR="00BD2E44">
              <w:rPr>
                <w:rFonts w:ascii="宋体" w:hAnsi="宋体" w:hint="eastAsia"/>
              </w:rPr>
              <w:t>数据</w:t>
            </w:r>
            <w:r>
              <w:rPr>
                <w:rFonts w:ascii="宋体" w:hAnsi="宋体" w:hint="eastAsia"/>
              </w:rPr>
              <w:t>】</w:t>
            </w:r>
          </w:p>
        </w:tc>
        <w:tc>
          <w:tcPr>
            <w:tcW w:w="3589" w:type="dxa"/>
            <w:tcBorders>
              <w:top w:val="single" w:sz="4" w:space="0" w:color="auto"/>
            </w:tcBorders>
            <w:vAlign w:val="center"/>
          </w:tcPr>
          <w:p w:rsidR="00F35571" w:rsidRPr="00B16FEB" w:rsidRDefault="00F35571" w:rsidP="006823FD">
            <w:pPr>
              <w:spacing w:before="60" w:after="60" w:line="0" w:lineRule="atLeast"/>
              <w:rPr>
                <w:rFonts w:ascii="宋体" w:hAnsi="宋体"/>
                <w:szCs w:val="21"/>
              </w:rPr>
            </w:pPr>
            <w:r w:rsidRPr="004668E9">
              <w:rPr>
                <w:rFonts w:ascii="宋体" w:hAnsi="宋体" w:cs="新宋体"/>
                <w:color w:val="800000"/>
                <w:sz w:val="19"/>
                <w:szCs w:val="19"/>
              </w:rPr>
              <w:t>/</w:t>
            </w:r>
            <w:r>
              <w:rPr>
                <w:rFonts w:ascii="宋体" w:hAnsi="宋体" w:cs="新宋体" w:hint="eastAsia"/>
                <w:color w:val="800000"/>
                <w:sz w:val="19"/>
                <w:szCs w:val="19"/>
              </w:rPr>
              <w:t>上下文</w:t>
            </w:r>
            <w:r w:rsidRPr="004668E9">
              <w:rPr>
                <w:rFonts w:ascii="宋体" w:hAnsi="宋体" w:cs="新宋体"/>
                <w:color w:val="800000"/>
                <w:sz w:val="19"/>
                <w:szCs w:val="19"/>
              </w:rPr>
              <w:t>/</w:t>
            </w:r>
            <w:r w:rsidR="003305B5" w:rsidRPr="004668E9">
              <w:rPr>
                <w:rFonts w:ascii="宋体" w:hAnsi="宋体" w:cs="新宋体"/>
                <w:color w:val="800000"/>
                <w:sz w:val="19"/>
                <w:szCs w:val="19"/>
              </w:rPr>
              <w:t>baseData/services.jssm</w:t>
            </w:r>
          </w:p>
        </w:tc>
        <w:tc>
          <w:tcPr>
            <w:tcW w:w="1798" w:type="dxa"/>
            <w:tcBorders>
              <w:top w:val="single" w:sz="4" w:space="0" w:color="auto"/>
            </w:tcBorders>
            <w:vAlign w:val="center"/>
          </w:tcPr>
          <w:p w:rsidR="00F35571" w:rsidRDefault="00F35571" w:rsidP="007232CB">
            <w:pPr>
              <w:rPr>
                <w:rFonts w:ascii="宋体" w:hAnsi="宋体"/>
              </w:rPr>
            </w:pPr>
          </w:p>
        </w:tc>
      </w:tr>
      <w:tr w:rsidR="001948B7" w:rsidRPr="00BD5352" w:rsidTr="00F866AF">
        <w:trPr>
          <w:trHeight w:val="70"/>
        </w:trPr>
        <w:tc>
          <w:tcPr>
            <w:tcW w:w="2935" w:type="dxa"/>
            <w:tcBorders>
              <w:top w:val="single" w:sz="4" w:space="0" w:color="auto"/>
            </w:tcBorders>
            <w:vAlign w:val="center"/>
          </w:tcPr>
          <w:p w:rsidR="001948B7" w:rsidRDefault="001948B7" w:rsidP="001645EA">
            <w:pPr>
              <w:rPr>
                <w:rFonts w:ascii="宋体" w:hAnsi="宋体"/>
              </w:rPr>
            </w:pPr>
            <w:r>
              <w:rPr>
                <w:rFonts w:ascii="宋体" w:hAnsi="宋体" w:hint="eastAsia"/>
              </w:rPr>
              <w:t>【公共】</w:t>
            </w:r>
          </w:p>
        </w:tc>
        <w:tc>
          <w:tcPr>
            <w:tcW w:w="3589" w:type="dxa"/>
            <w:tcBorders>
              <w:top w:val="single" w:sz="4" w:space="0" w:color="auto"/>
            </w:tcBorders>
            <w:vAlign w:val="center"/>
          </w:tcPr>
          <w:p w:rsidR="001948B7" w:rsidRPr="004668E9" w:rsidRDefault="00362D39" w:rsidP="00E56E28">
            <w:pPr>
              <w:spacing w:before="60" w:after="60" w:line="0" w:lineRule="atLeast"/>
              <w:rPr>
                <w:rFonts w:ascii="宋体" w:hAnsi="宋体" w:cs="新宋体"/>
                <w:color w:val="800000"/>
                <w:sz w:val="19"/>
                <w:szCs w:val="19"/>
              </w:rPr>
            </w:pPr>
            <w:r w:rsidRPr="004668E9">
              <w:rPr>
                <w:rFonts w:ascii="宋体" w:hAnsi="宋体" w:cs="新宋体"/>
                <w:color w:val="800000"/>
                <w:sz w:val="19"/>
                <w:szCs w:val="19"/>
              </w:rPr>
              <w:t>/</w:t>
            </w:r>
            <w:r>
              <w:rPr>
                <w:rFonts w:ascii="宋体" w:hAnsi="宋体" w:cs="新宋体" w:hint="eastAsia"/>
                <w:color w:val="800000"/>
                <w:sz w:val="19"/>
                <w:szCs w:val="19"/>
              </w:rPr>
              <w:t>上下文</w:t>
            </w:r>
            <w:r w:rsidRPr="004668E9">
              <w:rPr>
                <w:rFonts w:ascii="宋体" w:hAnsi="宋体" w:cs="新宋体"/>
                <w:color w:val="800000"/>
                <w:sz w:val="19"/>
                <w:szCs w:val="19"/>
              </w:rPr>
              <w:t>/</w:t>
            </w:r>
            <w:r w:rsidR="00E56E28">
              <w:rPr>
                <w:rFonts w:ascii="宋体" w:hAnsi="宋体" w:cs="新宋体" w:hint="eastAsia"/>
                <w:color w:val="800000"/>
                <w:sz w:val="19"/>
                <w:szCs w:val="19"/>
              </w:rPr>
              <w:t>public</w:t>
            </w:r>
            <w:r w:rsidRPr="004668E9">
              <w:rPr>
                <w:rFonts w:ascii="宋体" w:hAnsi="宋体" w:cs="新宋体"/>
                <w:color w:val="800000"/>
                <w:sz w:val="19"/>
                <w:szCs w:val="19"/>
              </w:rPr>
              <w:t>/services.jssm</w:t>
            </w:r>
          </w:p>
        </w:tc>
        <w:tc>
          <w:tcPr>
            <w:tcW w:w="1798" w:type="dxa"/>
            <w:tcBorders>
              <w:top w:val="single" w:sz="4" w:space="0" w:color="auto"/>
            </w:tcBorders>
            <w:vAlign w:val="center"/>
          </w:tcPr>
          <w:p w:rsidR="001948B7" w:rsidRDefault="001948B7" w:rsidP="007232CB">
            <w:pPr>
              <w:rPr>
                <w:rFonts w:ascii="宋体" w:hAnsi="宋体"/>
              </w:rPr>
            </w:pPr>
          </w:p>
        </w:tc>
      </w:tr>
      <w:tr w:rsidR="00D27FA3" w:rsidRPr="00BD5352" w:rsidTr="00F866AF">
        <w:trPr>
          <w:trHeight w:val="70"/>
        </w:trPr>
        <w:tc>
          <w:tcPr>
            <w:tcW w:w="2935" w:type="dxa"/>
            <w:tcBorders>
              <w:top w:val="single" w:sz="4" w:space="0" w:color="auto"/>
            </w:tcBorders>
            <w:vAlign w:val="center"/>
          </w:tcPr>
          <w:p w:rsidR="00D27FA3" w:rsidRPr="00297CAB" w:rsidRDefault="00D27FA3" w:rsidP="003305B5">
            <w:pPr>
              <w:rPr>
                <w:rFonts w:ascii="宋体" w:hAnsi="宋体"/>
                <w:strike/>
              </w:rPr>
            </w:pPr>
            <w:r w:rsidRPr="00297CAB">
              <w:rPr>
                <w:rFonts w:ascii="宋体" w:hAnsi="宋体" w:hint="eastAsia"/>
                <w:strike/>
              </w:rPr>
              <w:t>【</w:t>
            </w:r>
            <w:r w:rsidR="003305B5" w:rsidRPr="00297CAB">
              <w:rPr>
                <w:rFonts w:ascii="宋体" w:hAnsi="宋体" w:hint="eastAsia"/>
                <w:strike/>
              </w:rPr>
              <w:t>会议查询</w:t>
            </w:r>
            <w:r w:rsidRPr="00297CAB">
              <w:rPr>
                <w:rFonts w:ascii="宋体" w:hAnsi="宋体" w:hint="eastAsia"/>
                <w:strike/>
              </w:rPr>
              <w:t>】</w:t>
            </w:r>
          </w:p>
        </w:tc>
        <w:tc>
          <w:tcPr>
            <w:tcW w:w="3589" w:type="dxa"/>
            <w:tcBorders>
              <w:top w:val="single" w:sz="4" w:space="0" w:color="auto"/>
            </w:tcBorders>
            <w:vAlign w:val="center"/>
          </w:tcPr>
          <w:p w:rsidR="00D27FA3" w:rsidRPr="00297CAB" w:rsidRDefault="00BB2F9D" w:rsidP="00BC6B0F">
            <w:pPr>
              <w:autoSpaceDE w:val="0"/>
              <w:autoSpaceDN w:val="0"/>
              <w:adjustRightInd w:val="0"/>
              <w:jc w:val="left"/>
              <w:rPr>
                <w:rFonts w:ascii="宋体" w:hAnsi="Times New Roman" w:cs="宋体"/>
                <w:strike/>
                <w:color w:val="008000"/>
                <w:szCs w:val="21"/>
              </w:rPr>
            </w:pPr>
            <w:r w:rsidRPr="00297CAB">
              <w:rPr>
                <w:rFonts w:ascii="宋体" w:hAnsi="宋体" w:cs="新宋体"/>
                <w:strike/>
                <w:color w:val="800000"/>
                <w:sz w:val="19"/>
                <w:szCs w:val="19"/>
              </w:rPr>
              <w:t>/</w:t>
            </w:r>
            <w:r w:rsidR="00C17C2E" w:rsidRPr="00297CAB">
              <w:rPr>
                <w:rFonts w:ascii="宋体" w:hAnsi="宋体" w:cs="新宋体" w:hint="eastAsia"/>
                <w:strike/>
                <w:color w:val="800000"/>
                <w:sz w:val="19"/>
                <w:szCs w:val="19"/>
              </w:rPr>
              <w:t>上下文</w:t>
            </w:r>
            <w:r w:rsidRPr="00297CAB">
              <w:rPr>
                <w:rFonts w:ascii="宋体" w:hAnsi="宋体" w:cs="新宋体"/>
                <w:strike/>
                <w:color w:val="800000"/>
                <w:sz w:val="19"/>
                <w:szCs w:val="19"/>
              </w:rPr>
              <w:t>/</w:t>
            </w:r>
            <w:r w:rsidR="00BC6B0F" w:rsidRPr="00297CAB">
              <w:rPr>
                <w:rFonts w:ascii="宋体" w:hAnsi="宋体" w:cs="新宋体" w:hint="eastAsia"/>
                <w:strike/>
                <w:color w:val="800000"/>
                <w:sz w:val="19"/>
                <w:szCs w:val="19"/>
              </w:rPr>
              <w:t>emeetingQuery</w:t>
            </w:r>
            <w:r w:rsidR="00BC6B0F" w:rsidRPr="00297CAB">
              <w:rPr>
                <w:rFonts w:ascii="宋体" w:hAnsi="宋体" w:cs="新宋体"/>
                <w:strike/>
                <w:color w:val="800000"/>
                <w:sz w:val="19"/>
                <w:szCs w:val="19"/>
              </w:rPr>
              <w:t>/services.jssm</w:t>
            </w:r>
          </w:p>
        </w:tc>
        <w:tc>
          <w:tcPr>
            <w:tcW w:w="1798" w:type="dxa"/>
            <w:tcBorders>
              <w:top w:val="single" w:sz="4" w:space="0" w:color="auto"/>
            </w:tcBorders>
            <w:vAlign w:val="center"/>
          </w:tcPr>
          <w:p w:rsidR="00D27FA3" w:rsidRPr="00297CAB" w:rsidRDefault="00D27FA3" w:rsidP="007232CB">
            <w:pPr>
              <w:rPr>
                <w:rFonts w:ascii="宋体" w:hAnsi="宋体"/>
                <w:strike/>
              </w:rPr>
            </w:pPr>
          </w:p>
        </w:tc>
      </w:tr>
      <w:tr w:rsidR="005B0B91" w:rsidRPr="00BD5352" w:rsidTr="00F866AF">
        <w:trPr>
          <w:trHeight w:val="70"/>
        </w:trPr>
        <w:tc>
          <w:tcPr>
            <w:tcW w:w="2935" w:type="dxa"/>
            <w:tcBorders>
              <w:top w:val="single" w:sz="4" w:space="0" w:color="auto"/>
            </w:tcBorders>
            <w:vAlign w:val="center"/>
          </w:tcPr>
          <w:p w:rsidR="005B0B91" w:rsidRDefault="005B0B91" w:rsidP="003305B5">
            <w:pPr>
              <w:rPr>
                <w:rFonts w:ascii="宋体" w:hAnsi="宋体"/>
              </w:rPr>
            </w:pPr>
            <w:r>
              <w:rPr>
                <w:rFonts w:ascii="宋体" w:hAnsi="宋体" w:hint="eastAsia"/>
              </w:rPr>
              <w:t>【</w:t>
            </w:r>
            <w:r w:rsidR="003305B5">
              <w:rPr>
                <w:rFonts w:ascii="宋体" w:hAnsi="宋体" w:hint="eastAsia"/>
              </w:rPr>
              <w:t>摇一摇</w:t>
            </w:r>
            <w:r>
              <w:rPr>
                <w:rFonts w:ascii="宋体" w:hAnsi="宋体" w:hint="eastAsia"/>
              </w:rPr>
              <w:t>】</w:t>
            </w:r>
          </w:p>
        </w:tc>
        <w:tc>
          <w:tcPr>
            <w:tcW w:w="3589" w:type="dxa"/>
            <w:tcBorders>
              <w:top w:val="single" w:sz="4" w:space="0" w:color="auto"/>
            </w:tcBorders>
            <w:vAlign w:val="center"/>
          </w:tcPr>
          <w:p w:rsidR="005B0B91" w:rsidRPr="00B16FEB" w:rsidRDefault="005B0B91" w:rsidP="00362D39">
            <w:pPr>
              <w:autoSpaceDE w:val="0"/>
              <w:autoSpaceDN w:val="0"/>
              <w:adjustRightInd w:val="0"/>
              <w:jc w:val="left"/>
              <w:rPr>
                <w:rFonts w:ascii="宋体" w:hAnsi="Times New Roman" w:cs="宋体"/>
                <w:color w:val="008000"/>
                <w:szCs w:val="21"/>
              </w:rPr>
            </w:pPr>
            <w:r w:rsidRPr="004668E9">
              <w:rPr>
                <w:rFonts w:ascii="宋体" w:hAnsi="宋体" w:cs="新宋体"/>
                <w:color w:val="800000"/>
                <w:sz w:val="19"/>
                <w:szCs w:val="19"/>
              </w:rPr>
              <w:t>/</w:t>
            </w:r>
            <w:r>
              <w:rPr>
                <w:rFonts w:ascii="宋体" w:hAnsi="宋体" w:cs="新宋体" w:hint="eastAsia"/>
                <w:color w:val="800000"/>
                <w:sz w:val="19"/>
                <w:szCs w:val="19"/>
              </w:rPr>
              <w:t>上下文</w:t>
            </w:r>
            <w:r w:rsidRPr="004668E9">
              <w:rPr>
                <w:rFonts w:ascii="宋体" w:hAnsi="宋体" w:cs="新宋体"/>
                <w:color w:val="800000"/>
                <w:sz w:val="19"/>
                <w:szCs w:val="19"/>
              </w:rPr>
              <w:t>/</w:t>
            </w:r>
            <w:r w:rsidR="00362D39">
              <w:rPr>
                <w:rFonts w:ascii="宋体" w:hAnsi="宋体" w:cs="新宋体" w:hint="eastAsia"/>
                <w:color w:val="800000"/>
                <w:sz w:val="19"/>
                <w:szCs w:val="19"/>
              </w:rPr>
              <w:t>sharkOff</w:t>
            </w:r>
            <w:r w:rsidR="00362D39" w:rsidRPr="004668E9">
              <w:rPr>
                <w:rFonts w:ascii="宋体" w:hAnsi="宋体" w:cs="新宋体"/>
                <w:color w:val="800000"/>
                <w:sz w:val="19"/>
                <w:szCs w:val="19"/>
              </w:rPr>
              <w:t>/services.jssm</w:t>
            </w:r>
          </w:p>
        </w:tc>
        <w:tc>
          <w:tcPr>
            <w:tcW w:w="1798" w:type="dxa"/>
            <w:tcBorders>
              <w:top w:val="single" w:sz="4" w:space="0" w:color="auto"/>
            </w:tcBorders>
            <w:vAlign w:val="center"/>
          </w:tcPr>
          <w:p w:rsidR="005B0B91" w:rsidRDefault="005B0B91" w:rsidP="007232CB">
            <w:pPr>
              <w:rPr>
                <w:rFonts w:ascii="宋体" w:hAnsi="宋体"/>
              </w:rPr>
            </w:pPr>
          </w:p>
        </w:tc>
      </w:tr>
      <w:tr w:rsidR="005B0B91" w:rsidRPr="00E00F65" w:rsidTr="00F866AF">
        <w:trPr>
          <w:trHeight w:val="70"/>
        </w:trPr>
        <w:tc>
          <w:tcPr>
            <w:tcW w:w="2935" w:type="dxa"/>
            <w:vAlign w:val="center"/>
          </w:tcPr>
          <w:p w:rsidR="005B0B91" w:rsidRDefault="005B0B91" w:rsidP="003305B5">
            <w:pPr>
              <w:rPr>
                <w:rFonts w:ascii="宋体" w:hAnsi="宋体"/>
              </w:rPr>
            </w:pPr>
            <w:r>
              <w:rPr>
                <w:rFonts w:ascii="宋体" w:hAnsi="宋体" w:hint="eastAsia"/>
              </w:rPr>
              <w:t>【</w:t>
            </w:r>
            <w:r w:rsidR="003305B5">
              <w:rPr>
                <w:rFonts w:hint="eastAsia"/>
                <w:bCs/>
                <w:color w:val="000000"/>
              </w:rPr>
              <w:t>我的会议</w:t>
            </w:r>
            <w:r>
              <w:rPr>
                <w:rFonts w:ascii="宋体" w:hAnsi="宋体" w:hint="eastAsia"/>
              </w:rPr>
              <w:t>】</w:t>
            </w:r>
          </w:p>
        </w:tc>
        <w:tc>
          <w:tcPr>
            <w:tcW w:w="3589" w:type="dxa"/>
            <w:vAlign w:val="center"/>
          </w:tcPr>
          <w:p w:rsidR="005B0B91" w:rsidRPr="00B16FEB" w:rsidRDefault="005B0B91" w:rsidP="00CC3954">
            <w:pPr>
              <w:autoSpaceDE w:val="0"/>
              <w:autoSpaceDN w:val="0"/>
              <w:adjustRightInd w:val="0"/>
              <w:jc w:val="left"/>
              <w:rPr>
                <w:rFonts w:ascii="宋体" w:hAnsi="Times New Roman" w:cs="宋体"/>
                <w:color w:val="008000"/>
                <w:szCs w:val="21"/>
              </w:rPr>
            </w:pPr>
            <w:r>
              <w:rPr>
                <w:rFonts w:ascii="宋体" w:hAnsi="宋体" w:cs="新宋体"/>
                <w:color w:val="800000"/>
                <w:sz w:val="19"/>
                <w:szCs w:val="19"/>
              </w:rPr>
              <w:t>/</w:t>
            </w:r>
            <w:r>
              <w:rPr>
                <w:rFonts w:ascii="宋体" w:hAnsi="宋体" w:cs="新宋体" w:hint="eastAsia"/>
                <w:color w:val="800000"/>
                <w:sz w:val="19"/>
                <w:szCs w:val="19"/>
              </w:rPr>
              <w:t>上下文</w:t>
            </w:r>
            <w:r>
              <w:rPr>
                <w:rFonts w:ascii="宋体" w:hAnsi="宋体" w:cs="新宋体"/>
                <w:color w:val="800000"/>
                <w:sz w:val="19"/>
                <w:szCs w:val="19"/>
              </w:rPr>
              <w:t>/</w:t>
            </w:r>
            <w:r w:rsidR="00CC3954">
              <w:rPr>
                <w:rFonts w:ascii="宋体" w:hAnsi="宋体" w:cs="新宋体" w:hint="eastAsia"/>
                <w:color w:val="800000"/>
                <w:sz w:val="19"/>
                <w:szCs w:val="19"/>
              </w:rPr>
              <w:t>myMeeting</w:t>
            </w:r>
            <w:r w:rsidR="00A8274B" w:rsidRPr="004668E9">
              <w:rPr>
                <w:rFonts w:ascii="宋体" w:hAnsi="宋体" w:cs="新宋体"/>
                <w:color w:val="800000"/>
                <w:sz w:val="19"/>
                <w:szCs w:val="19"/>
              </w:rPr>
              <w:t>/services.jssm</w:t>
            </w:r>
          </w:p>
        </w:tc>
        <w:tc>
          <w:tcPr>
            <w:tcW w:w="1798" w:type="dxa"/>
            <w:vAlign w:val="center"/>
          </w:tcPr>
          <w:p w:rsidR="005B0B91" w:rsidRDefault="005B0B91" w:rsidP="007232CB">
            <w:pPr>
              <w:rPr>
                <w:rFonts w:ascii="宋体" w:hAnsi="宋体"/>
              </w:rPr>
            </w:pPr>
          </w:p>
        </w:tc>
      </w:tr>
      <w:tr w:rsidR="00297CAB" w:rsidRPr="00E00F65" w:rsidTr="00F866AF">
        <w:trPr>
          <w:trHeight w:val="70"/>
        </w:trPr>
        <w:tc>
          <w:tcPr>
            <w:tcW w:w="2935" w:type="dxa"/>
            <w:vAlign w:val="center"/>
          </w:tcPr>
          <w:p w:rsidR="00297CAB" w:rsidRPr="00F235DF" w:rsidRDefault="00297CAB" w:rsidP="003305B5">
            <w:pPr>
              <w:rPr>
                <w:rFonts w:ascii="宋体" w:hAnsi="宋体"/>
                <w:color w:val="3333FF"/>
              </w:rPr>
            </w:pPr>
            <w:r w:rsidRPr="00F235DF">
              <w:rPr>
                <w:rFonts w:ascii="宋体" w:hAnsi="宋体" w:hint="eastAsia"/>
                <w:color w:val="3333FF"/>
              </w:rPr>
              <w:t>【会议预定】</w:t>
            </w:r>
          </w:p>
        </w:tc>
        <w:tc>
          <w:tcPr>
            <w:tcW w:w="3589" w:type="dxa"/>
            <w:vAlign w:val="center"/>
          </w:tcPr>
          <w:p w:rsidR="00297CAB" w:rsidRPr="00F235DF" w:rsidRDefault="00297CAB" w:rsidP="00297CAB">
            <w:pPr>
              <w:autoSpaceDE w:val="0"/>
              <w:autoSpaceDN w:val="0"/>
              <w:adjustRightInd w:val="0"/>
              <w:jc w:val="left"/>
              <w:rPr>
                <w:rFonts w:ascii="宋体" w:hAnsi="宋体" w:cs="新宋体"/>
                <w:color w:val="3333FF"/>
                <w:sz w:val="19"/>
                <w:szCs w:val="19"/>
              </w:rPr>
            </w:pPr>
            <w:r w:rsidRPr="00F235DF">
              <w:rPr>
                <w:rFonts w:ascii="宋体" w:hAnsi="宋体" w:cs="新宋体"/>
                <w:color w:val="3333FF"/>
                <w:sz w:val="19"/>
                <w:szCs w:val="19"/>
              </w:rPr>
              <w:t>/</w:t>
            </w:r>
            <w:r w:rsidRPr="00F235DF">
              <w:rPr>
                <w:rFonts w:ascii="宋体" w:hAnsi="宋体" w:cs="新宋体" w:hint="eastAsia"/>
                <w:color w:val="3333FF"/>
                <w:sz w:val="19"/>
                <w:szCs w:val="19"/>
              </w:rPr>
              <w:t>上下文</w:t>
            </w:r>
            <w:r w:rsidRPr="00F235DF">
              <w:rPr>
                <w:rFonts w:ascii="宋体" w:hAnsi="宋体" w:cs="新宋体"/>
                <w:color w:val="3333FF"/>
                <w:sz w:val="19"/>
                <w:szCs w:val="19"/>
              </w:rPr>
              <w:t>/</w:t>
            </w:r>
            <w:r w:rsidRPr="00F235DF">
              <w:rPr>
                <w:rFonts w:ascii="宋体" w:hAnsi="宋体" w:cs="新宋体" w:hint="eastAsia"/>
                <w:color w:val="3333FF"/>
                <w:sz w:val="19"/>
                <w:szCs w:val="19"/>
              </w:rPr>
              <w:t>meetingScheduled</w:t>
            </w:r>
            <w:r w:rsidRPr="00F235DF">
              <w:rPr>
                <w:rFonts w:ascii="宋体" w:hAnsi="宋体" w:cs="新宋体"/>
                <w:color w:val="3333FF"/>
                <w:sz w:val="19"/>
                <w:szCs w:val="19"/>
              </w:rPr>
              <w:t>/services.jssm</w:t>
            </w:r>
          </w:p>
        </w:tc>
        <w:tc>
          <w:tcPr>
            <w:tcW w:w="1798" w:type="dxa"/>
            <w:vAlign w:val="center"/>
          </w:tcPr>
          <w:p w:rsidR="00297CAB" w:rsidRPr="00F235DF" w:rsidRDefault="00297CAB" w:rsidP="007232CB">
            <w:pPr>
              <w:rPr>
                <w:rFonts w:ascii="宋体" w:hAnsi="宋体"/>
                <w:color w:val="3333FF"/>
              </w:rPr>
            </w:pPr>
          </w:p>
        </w:tc>
      </w:tr>
      <w:tr w:rsidR="00F235DF" w:rsidRPr="00E00F65" w:rsidTr="00F866AF">
        <w:trPr>
          <w:trHeight w:val="70"/>
        </w:trPr>
        <w:tc>
          <w:tcPr>
            <w:tcW w:w="2935" w:type="dxa"/>
            <w:vAlign w:val="center"/>
          </w:tcPr>
          <w:p w:rsidR="00F235DF" w:rsidRPr="00F235DF" w:rsidRDefault="00F235DF" w:rsidP="003305B5">
            <w:pPr>
              <w:rPr>
                <w:rFonts w:ascii="宋体" w:hAnsi="宋体"/>
                <w:color w:val="3333FF"/>
              </w:rPr>
            </w:pPr>
            <w:r>
              <w:rPr>
                <w:rFonts w:ascii="宋体" w:hAnsi="宋体" w:hint="eastAsia"/>
                <w:color w:val="3333FF"/>
              </w:rPr>
              <w:t>【会议桥】</w:t>
            </w:r>
          </w:p>
        </w:tc>
        <w:tc>
          <w:tcPr>
            <w:tcW w:w="3589" w:type="dxa"/>
            <w:vAlign w:val="center"/>
          </w:tcPr>
          <w:p w:rsidR="00F235DF" w:rsidRPr="00F235DF" w:rsidRDefault="00F235DF" w:rsidP="00F235DF">
            <w:pPr>
              <w:autoSpaceDE w:val="0"/>
              <w:autoSpaceDN w:val="0"/>
              <w:adjustRightInd w:val="0"/>
              <w:jc w:val="left"/>
              <w:rPr>
                <w:rFonts w:ascii="宋体" w:hAnsi="宋体" w:cs="新宋体"/>
                <w:color w:val="3333FF"/>
                <w:sz w:val="19"/>
                <w:szCs w:val="19"/>
              </w:rPr>
            </w:pPr>
            <w:r w:rsidRPr="00F235DF">
              <w:rPr>
                <w:rFonts w:ascii="宋体" w:hAnsi="宋体" w:cs="新宋体"/>
                <w:color w:val="3333FF"/>
                <w:sz w:val="19"/>
                <w:szCs w:val="19"/>
              </w:rPr>
              <w:t>/</w:t>
            </w:r>
            <w:r w:rsidRPr="00F235DF">
              <w:rPr>
                <w:rFonts w:ascii="宋体" w:hAnsi="宋体" w:cs="新宋体" w:hint="eastAsia"/>
                <w:color w:val="3333FF"/>
                <w:sz w:val="19"/>
                <w:szCs w:val="19"/>
              </w:rPr>
              <w:t>上下文</w:t>
            </w:r>
            <w:r w:rsidRPr="00F235DF">
              <w:rPr>
                <w:rFonts w:ascii="宋体" w:hAnsi="宋体" w:cs="新宋体"/>
                <w:color w:val="3333FF"/>
                <w:sz w:val="19"/>
                <w:szCs w:val="19"/>
              </w:rPr>
              <w:t>/</w:t>
            </w:r>
            <w:r w:rsidRPr="00F235DF">
              <w:rPr>
                <w:rFonts w:ascii="宋体" w:hAnsi="宋体" w:cs="新宋体" w:hint="eastAsia"/>
                <w:color w:val="3333FF"/>
                <w:sz w:val="19"/>
                <w:szCs w:val="19"/>
              </w:rPr>
              <w:t>meeting</w:t>
            </w:r>
            <w:r>
              <w:rPr>
                <w:rFonts w:ascii="宋体" w:hAnsi="宋体" w:cs="新宋体" w:hint="eastAsia"/>
                <w:color w:val="3333FF"/>
                <w:sz w:val="19"/>
                <w:szCs w:val="19"/>
              </w:rPr>
              <w:t>Bridge</w:t>
            </w:r>
            <w:r w:rsidRPr="00F235DF">
              <w:rPr>
                <w:rFonts w:ascii="宋体" w:hAnsi="宋体" w:cs="新宋体"/>
                <w:color w:val="3333FF"/>
                <w:sz w:val="19"/>
                <w:szCs w:val="19"/>
              </w:rPr>
              <w:t>/services.jssm</w:t>
            </w:r>
          </w:p>
        </w:tc>
        <w:tc>
          <w:tcPr>
            <w:tcW w:w="1798" w:type="dxa"/>
            <w:vAlign w:val="center"/>
          </w:tcPr>
          <w:p w:rsidR="00F235DF" w:rsidRPr="00F235DF" w:rsidRDefault="00F235DF" w:rsidP="007232CB">
            <w:pPr>
              <w:rPr>
                <w:rFonts w:ascii="宋体" w:hAnsi="宋体"/>
                <w:color w:val="3333FF"/>
              </w:rPr>
            </w:pPr>
          </w:p>
        </w:tc>
      </w:tr>
      <w:tr w:rsidR="000056E1" w:rsidRPr="00E00F65" w:rsidTr="00F866AF">
        <w:trPr>
          <w:trHeight w:val="70"/>
        </w:trPr>
        <w:tc>
          <w:tcPr>
            <w:tcW w:w="2935" w:type="dxa"/>
            <w:vAlign w:val="center"/>
          </w:tcPr>
          <w:p w:rsidR="000056E1" w:rsidRPr="00F235DF" w:rsidRDefault="000056E1" w:rsidP="001E4514">
            <w:pPr>
              <w:rPr>
                <w:rFonts w:ascii="宋体" w:hAnsi="宋体"/>
                <w:color w:val="3333FF"/>
              </w:rPr>
            </w:pPr>
            <w:r>
              <w:rPr>
                <w:rFonts w:ascii="宋体" w:hAnsi="宋体" w:hint="eastAsia"/>
                <w:color w:val="3333FF"/>
              </w:rPr>
              <w:t>【会议控制】</w:t>
            </w:r>
          </w:p>
        </w:tc>
        <w:tc>
          <w:tcPr>
            <w:tcW w:w="3589" w:type="dxa"/>
            <w:vAlign w:val="center"/>
          </w:tcPr>
          <w:p w:rsidR="000056E1" w:rsidRPr="00F235DF" w:rsidRDefault="000056E1" w:rsidP="000056E1">
            <w:pPr>
              <w:autoSpaceDE w:val="0"/>
              <w:autoSpaceDN w:val="0"/>
              <w:adjustRightInd w:val="0"/>
              <w:jc w:val="left"/>
              <w:rPr>
                <w:rFonts w:ascii="宋体" w:hAnsi="宋体" w:cs="新宋体"/>
                <w:color w:val="3333FF"/>
                <w:sz w:val="19"/>
                <w:szCs w:val="19"/>
              </w:rPr>
            </w:pPr>
            <w:r w:rsidRPr="00F235DF">
              <w:rPr>
                <w:rFonts w:ascii="宋体" w:hAnsi="宋体" w:cs="新宋体"/>
                <w:color w:val="3333FF"/>
                <w:sz w:val="19"/>
                <w:szCs w:val="19"/>
              </w:rPr>
              <w:t>/</w:t>
            </w:r>
            <w:r w:rsidRPr="00F235DF">
              <w:rPr>
                <w:rFonts w:ascii="宋体" w:hAnsi="宋体" w:cs="新宋体" w:hint="eastAsia"/>
                <w:color w:val="3333FF"/>
                <w:sz w:val="19"/>
                <w:szCs w:val="19"/>
              </w:rPr>
              <w:t>上下文</w:t>
            </w:r>
            <w:r w:rsidRPr="00F235DF">
              <w:rPr>
                <w:rFonts w:ascii="宋体" w:hAnsi="宋体" w:cs="新宋体"/>
                <w:color w:val="3333FF"/>
                <w:sz w:val="19"/>
                <w:szCs w:val="19"/>
              </w:rPr>
              <w:t>/</w:t>
            </w:r>
            <w:r w:rsidR="000710AF" w:rsidRPr="000710AF">
              <w:rPr>
                <w:rFonts w:ascii="宋体" w:hAnsi="Calibri" w:cs="宋体"/>
                <w:color w:val="3324F4"/>
                <w:sz w:val="16"/>
                <w:szCs w:val="16"/>
                <w:lang w:val="zh-CN"/>
              </w:rPr>
              <w:t>MeetingControlHandler.ashx</w:t>
            </w:r>
          </w:p>
        </w:tc>
        <w:tc>
          <w:tcPr>
            <w:tcW w:w="1798" w:type="dxa"/>
            <w:vAlign w:val="center"/>
          </w:tcPr>
          <w:p w:rsidR="000056E1" w:rsidRPr="00F235DF" w:rsidRDefault="000056E1" w:rsidP="001E4514">
            <w:pPr>
              <w:rPr>
                <w:rFonts w:ascii="宋体" w:hAnsi="宋体"/>
                <w:color w:val="3333FF"/>
              </w:rPr>
            </w:pPr>
          </w:p>
        </w:tc>
      </w:tr>
    </w:tbl>
    <w:p w:rsidR="006E0199" w:rsidRPr="00CD4E8A" w:rsidRDefault="006E0199" w:rsidP="00E9094A">
      <w:pPr>
        <w:pStyle w:val="a2"/>
        <w:ind w:firstLine="0"/>
      </w:pPr>
    </w:p>
    <w:p w:rsidR="0046621F" w:rsidRPr="0046621F" w:rsidRDefault="0046621F" w:rsidP="0046621F">
      <w:pPr>
        <w:pStyle w:val="2"/>
      </w:pPr>
      <w:bookmarkStart w:id="24" w:name="_Toc421622009"/>
      <w:bookmarkStart w:id="25" w:name="_Toc429732960"/>
      <w:r>
        <w:rPr>
          <w:rFonts w:hint="eastAsia"/>
        </w:rPr>
        <w:t>接口需求内容</w:t>
      </w:r>
      <w:bookmarkEnd w:id="24"/>
      <w:bookmarkEnd w:id="25"/>
    </w:p>
    <w:p w:rsidR="004A098C" w:rsidRDefault="002E4D39" w:rsidP="0046621F">
      <w:pPr>
        <w:pStyle w:val="3"/>
      </w:pPr>
      <w:bookmarkStart w:id="26" w:name="_Toc429732961"/>
      <w:r>
        <w:rPr>
          <w:rFonts w:hint="eastAsia"/>
        </w:rPr>
        <w:t>基础</w:t>
      </w:r>
      <w:bookmarkEnd w:id="26"/>
    </w:p>
    <w:p w:rsidR="0046621F" w:rsidRDefault="0046621F" w:rsidP="004A098C">
      <w:pPr>
        <w:pStyle w:val="4"/>
      </w:pPr>
      <w:r>
        <w:rPr>
          <w:rFonts w:hint="eastAsia"/>
        </w:rPr>
        <w:t>获取数据更新时间接口</w:t>
      </w:r>
    </w:p>
    <w:tbl>
      <w:tblPr>
        <w:tblW w:w="8413" w:type="dxa"/>
        <w:tblInd w:w="15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1536"/>
        <w:gridCol w:w="6877"/>
      </w:tblGrid>
      <w:tr w:rsidR="0046621F" w:rsidTr="002F1491">
        <w:trPr>
          <w:tblHeader/>
        </w:trPr>
        <w:tc>
          <w:tcPr>
            <w:tcW w:w="8413" w:type="dxa"/>
            <w:gridSpan w:val="2"/>
            <w:shd w:val="pct12" w:color="000000" w:fill="FFFFFF"/>
            <w:vAlign w:val="center"/>
          </w:tcPr>
          <w:p w:rsidR="0046621F" w:rsidRPr="00601888" w:rsidRDefault="0046621F" w:rsidP="002F1491">
            <w:pPr>
              <w:spacing w:before="60" w:after="60"/>
              <w:rPr>
                <w:rFonts w:ascii="宋体" w:hAnsi="宋体"/>
                <w:b/>
                <w:sz w:val="28"/>
                <w:szCs w:val="28"/>
              </w:rPr>
            </w:pPr>
            <w:r>
              <w:rPr>
                <w:rFonts w:ascii="宋体" w:hAnsi="宋体" w:hint="eastAsia"/>
                <w:b/>
                <w:sz w:val="28"/>
                <w:szCs w:val="28"/>
              </w:rPr>
              <w:t>获取数据更新时间接口</w:t>
            </w:r>
          </w:p>
        </w:tc>
      </w:tr>
      <w:tr w:rsidR="0046621F" w:rsidTr="002F1491">
        <w:trPr>
          <w:trHeight w:val="70"/>
        </w:trPr>
        <w:tc>
          <w:tcPr>
            <w:tcW w:w="8413" w:type="dxa"/>
            <w:gridSpan w:val="2"/>
            <w:tcBorders>
              <w:bottom w:val="single" w:sz="4" w:space="0" w:color="auto"/>
            </w:tcBorders>
            <w:vAlign w:val="center"/>
          </w:tcPr>
          <w:p w:rsidR="0046621F" w:rsidRDefault="0046621F" w:rsidP="002F1491">
            <w:pPr>
              <w:autoSpaceDE w:val="0"/>
              <w:autoSpaceDN w:val="0"/>
              <w:adjustRightInd w:val="0"/>
              <w:jc w:val="left"/>
              <w:rPr>
                <w:rFonts w:ascii="宋体" w:hAnsi="宋体" w:cs="新宋体"/>
                <w:color w:val="800000"/>
                <w:sz w:val="19"/>
                <w:szCs w:val="19"/>
              </w:rPr>
            </w:pPr>
            <w:r>
              <w:rPr>
                <w:rFonts w:ascii="宋体" w:hAnsi="宋体" w:cs="新宋体"/>
                <w:color w:val="800000"/>
                <w:sz w:val="19"/>
                <w:szCs w:val="19"/>
              </w:rPr>
              <w:t>进入欢迎页面判断完网络状态后调用</w:t>
            </w:r>
          </w:p>
          <w:p w:rsidR="0046621F" w:rsidRPr="00601888" w:rsidRDefault="0046621F" w:rsidP="002F1491">
            <w:pPr>
              <w:autoSpaceDE w:val="0"/>
              <w:autoSpaceDN w:val="0"/>
              <w:adjustRightInd w:val="0"/>
              <w:jc w:val="left"/>
              <w:rPr>
                <w:rFonts w:ascii="宋体" w:hAnsi="宋体" w:cs="新宋体"/>
                <w:color w:val="800000"/>
                <w:sz w:val="19"/>
                <w:szCs w:val="19"/>
              </w:rPr>
            </w:pPr>
            <w:r>
              <w:rPr>
                <w:rFonts w:ascii="宋体" w:hAnsi="宋体" w:cs="新宋体"/>
                <w:color w:val="800000"/>
                <w:sz w:val="19"/>
                <w:szCs w:val="19"/>
              </w:rPr>
              <w:t>返回各个数据的最后更新时间，客户端和本地数据进行对比然后调用接口更新需要更新的数据</w:t>
            </w:r>
          </w:p>
        </w:tc>
      </w:tr>
      <w:tr w:rsidR="0046621F" w:rsidTr="002F1491">
        <w:trPr>
          <w:trHeight w:val="70"/>
        </w:trPr>
        <w:tc>
          <w:tcPr>
            <w:tcW w:w="8413" w:type="dxa"/>
            <w:gridSpan w:val="2"/>
            <w:tcBorders>
              <w:top w:val="single" w:sz="4" w:space="0" w:color="auto"/>
              <w:bottom w:val="single" w:sz="4" w:space="0" w:color="auto"/>
            </w:tcBorders>
            <w:shd w:val="pct12" w:color="auto" w:fill="auto"/>
            <w:vAlign w:val="center"/>
          </w:tcPr>
          <w:p w:rsidR="0046621F" w:rsidRPr="00601888" w:rsidRDefault="0046621F" w:rsidP="002F1491">
            <w:pPr>
              <w:spacing w:before="60" w:after="60" w:line="0" w:lineRule="atLeast"/>
              <w:rPr>
                <w:rFonts w:ascii="宋体" w:hAnsi="宋体"/>
                <w:b/>
                <w:sz w:val="28"/>
                <w:szCs w:val="28"/>
              </w:rPr>
            </w:pPr>
            <w:r w:rsidRPr="00601888">
              <w:rPr>
                <w:rFonts w:ascii="宋体" w:hAnsi="宋体" w:hint="eastAsia"/>
                <w:b/>
                <w:sz w:val="28"/>
                <w:szCs w:val="28"/>
              </w:rPr>
              <w:t>接口、参数说明</w:t>
            </w:r>
          </w:p>
        </w:tc>
      </w:tr>
      <w:tr w:rsidR="0046621F" w:rsidTr="002F1491">
        <w:trPr>
          <w:trHeight w:val="70"/>
        </w:trPr>
        <w:tc>
          <w:tcPr>
            <w:tcW w:w="1536" w:type="dxa"/>
            <w:tcBorders>
              <w:top w:val="single" w:sz="4" w:space="0" w:color="auto"/>
              <w:bottom w:val="single" w:sz="4" w:space="0" w:color="auto"/>
            </w:tcBorders>
            <w:shd w:val="pct15" w:color="auto" w:fill="auto"/>
            <w:vAlign w:val="center"/>
          </w:tcPr>
          <w:p w:rsidR="0046621F" w:rsidRPr="00601888" w:rsidRDefault="0046621F" w:rsidP="002F1491">
            <w:pPr>
              <w:rPr>
                <w:rFonts w:ascii="宋体" w:hAnsi="宋体"/>
                <w:b/>
                <w:highlight w:val="white"/>
              </w:rPr>
            </w:pPr>
            <w:r w:rsidRPr="00601888">
              <w:rPr>
                <w:rFonts w:ascii="宋体" w:hAnsi="宋体" w:hint="eastAsia"/>
                <w:b/>
              </w:rPr>
              <w:t>输入</w:t>
            </w:r>
          </w:p>
        </w:tc>
        <w:tc>
          <w:tcPr>
            <w:tcW w:w="6877" w:type="dxa"/>
            <w:tcBorders>
              <w:top w:val="single" w:sz="4" w:space="0" w:color="auto"/>
              <w:bottom w:val="single" w:sz="4" w:space="0" w:color="auto"/>
            </w:tcBorders>
            <w:shd w:val="pct15" w:color="auto" w:fill="auto"/>
            <w:vAlign w:val="center"/>
          </w:tcPr>
          <w:p w:rsidR="0046621F" w:rsidRPr="00601888" w:rsidRDefault="0046621F" w:rsidP="002F1491">
            <w:pPr>
              <w:spacing w:before="60" w:after="60" w:line="0" w:lineRule="atLeast"/>
              <w:rPr>
                <w:rFonts w:ascii="宋体" w:hAnsi="宋体"/>
                <w:sz w:val="18"/>
              </w:rPr>
            </w:pPr>
            <w:r w:rsidRPr="00601888">
              <w:rPr>
                <w:rFonts w:ascii="宋体" w:hAnsi="宋体" w:hint="eastAsia"/>
                <w:b/>
                <w:szCs w:val="21"/>
              </w:rPr>
              <w:t>说明</w:t>
            </w:r>
          </w:p>
        </w:tc>
      </w:tr>
      <w:tr w:rsidR="0046621F" w:rsidTr="002F1491">
        <w:trPr>
          <w:trHeight w:val="70"/>
        </w:trPr>
        <w:tc>
          <w:tcPr>
            <w:tcW w:w="1536" w:type="dxa"/>
            <w:tcBorders>
              <w:top w:val="single" w:sz="4" w:space="0" w:color="auto"/>
              <w:bottom w:val="single" w:sz="4" w:space="0" w:color="auto"/>
            </w:tcBorders>
            <w:vAlign w:val="center"/>
          </w:tcPr>
          <w:p w:rsidR="0046621F" w:rsidRPr="00601888" w:rsidRDefault="0046621F" w:rsidP="002F1491">
            <w:pPr>
              <w:rPr>
                <w:rFonts w:ascii="宋体" w:hAnsi="宋体"/>
              </w:rPr>
            </w:pPr>
            <w:r w:rsidRPr="00601888">
              <w:rPr>
                <w:rFonts w:ascii="宋体" w:hAnsi="宋体" w:hint="eastAsia"/>
              </w:rPr>
              <w:t>通过URL</w:t>
            </w:r>
          </w:p>
        </w:tc>
        <w:tc>
          <w:tcPr>
            <w:tcW w:w="6877" w:type="dxa"/>
            <w:tcBorders>
              <w:top w:val="single" w:sz="4" w:space="0" w:color="auto"/>
              <w:bottom w:val="single" w:sz="4" w:space="0" w:color="auto"/>
            </w:tcBorders>
            <w:vAlign w:val="center"/>
          </w:tcPr>
          <w:p w:rsidR="0046621F" w:rsidRPr="00601888" w:rsidRDefault="0046621F" w:rsidP="002F1491">
            <w:pPr>
              <w:spacing w:before="60" w:after="60" w:line="0" w:lineRule="atLeast"/>
              <w:rPr>
                <w:rFonts w:ascii="宋体" w:hAnsi="宋体"/>
                <w:sz w:val="18"/>
              </w:rPr>
            </w:pPr>
            <w:r w:rsidRPr="00601888">
              <w:rPr>
                <w:rFonts w:ascii="宋体" w:hAnsi="宋体" w:hint="eastAsia"/>
                <w:sz w:val="18"/>
              </w:rPr>
              <w:t>通过URL访问JSON服务</w:t>
            </w:r>
          </w:p>
        </w:tc>
      </w:tr>
      <w:tr w:rsidR="0046621F" w:rsidTr="002F1491">
        <w:trPr>
          <w:trHeight w:val="70"/>
        </w:trPr>
        <w:tc>
          <w:tcPr>
            <w:tcW w:w="1536" w:type="dxa"/>
            <w:tcBorders>
              <w:top w:val="single" w:sz="4" w:space="0" w:color="auto"/>
              <w:bottom w:val="single" w:sz="4" w:space="0" w:color="auto"/>
            </w:tcBorders>
            <w:shd w:val="pct15" w:color="auto" w:fill="auto"/>
            <w:vAlign w:val="center"/>
          </w:tcPr>
          <w:p w:rsidR="0046621F" w:rsidRPr="00601888" w:rsidRDefault="0046621F" w:rsidP="002F1491">
            <w:pPr>
              <w:rPr>
                <w:rFonts w:ascii="宋体" w:hAnsi="宋体"/>
                <w:b/>
              </w:rPr>
            </w:pPr>
            <w:r w:rsidRPr="00601888">
              <w:rPr>
                <w:rFonts w:ascii="宋体" w:hAnsi="宋体" w:hint="eastAsia"/>
                <w:b/>
              </w:rPr>
              <w:t>输入参数</w:t>
            </w:r>
          </w:p>
        </w:tc>
        <w:tc>
          <w:tcPr>
            <w:tcW w:w="6877" w:type="dxa"/>
            <w:tcBorders>
              <w:top w:val="single" w:sz="4" w:space="0" w:color="auto"/>
              <w:bottom w:val="single" w:sz="4" w:space="0" w:color="auto"/>
            </w:tcBorders>
            <w:shd w:val="pct15" w:color="auto" w:fill="auto"/>
            <w:vAlign w:val="center"/>
          </w:tcPr>
          <w:p w:rsidR="0046621F" w:rsidRPr="00601888" w:rsidRDefault="0046621F" w:rsidP="002F1491">
            <w:pPr>
              <w:spacing w:before="60" w:after="60" w:line="0" w:lineRule="atLeast"/>
              <w:rPr>
                <w:rFonts w:ascii="宋体" w:hAnsi="宋体"/>
                <w:sz w:val="18"/>
              </w:rPr>
            </w:pPr>
            <w:r w:rsidRPr="00601888">
              <w:rPr>
                <w:rFonts w:ascii="宋体" w:hAnsi="宋体" w:hint="eastAsia"/>
                <w:b/>
                <w:szCs w:val="21"/>
              </w:rPr>
              <w:t>说明</w:t>
            </w:r>
          </w:p>
        </w:tc>
      </w:tr>
      <w:tr w:rsidR="0046621F" w:rsidTr="002F1491">
        <w:trPr>
          <w:trHeight w:val="70"/>
        </w:trPr>
        <w:tc>
          <w:tcPr>
            <w:tcW w:w="1536" w:type="dxa"/>
            <w:tcBorders>
              <w:top w:val="single" w:sz="4" w:space="0" w:color="auto"/>
              <w:bottom w:val="single" w:sz="4" w:space="0" w:color="auto"/>
            </w:tcBorders>
            <w:vAlign w:val="center"/>
          </w:tcPr>
          <w:p w:rsidR="0046621F" w:rsidRPr="00601888" w:rsidRDefault="0046621F" w:rsidP="002F1491">
            <w:pPr>
              <w:rPr>
                <w:rFonts w:ascii="宋体" w:hAnsi="宋体"/>
              </w:rPr>
            </w:pPr>
            <w:r>
              <w:rPr>
                <w:rFonts w:ascii="宋体" w:hAnsi="宋体" w:hint="eastAsia"/>
              </w:rPr>
              <w:t>C</w:t>
            </w:r>
          </w:p>
        </w:tc>
        <w:tc>
          <w:tcPr>
            <w:tcW w:w="6877" w:type="dxa"/>
            <w:tcBorders>
              <w:top w:val="single" w:sz="4" w:space="0" w:color="auto"/>
              <w:bottom w:val="single" w:sz="4" w:space="0" w:color="auto"/>
            </w:tcBorders>
            <w:vAlign w:val="center"/>
          </w:tcPr>
          <w:p w:rsidR="0046621F" w:rsidRDefault="0046621F" w:rsidP="002F1491">
            <w:pPr>
              <w:spacing w:before="60" w:after="60" w:line="0" w:lineRule="atLeast"/>
              <w:rPr>
                <w:rFonts w:ascii="宋体" w:hAnsi="宋体"/>
                <w:szCs w:val="21"/>
              </w:rPr>
            </w:pPr>
            <w:r>
              <w:rPr>
                <w:rFonts w:ascii="宋体" w:hAnsi="宋体" w:hint="eastAsia"/>
                <w:szCs w:val="21"/>
              </w:rPr>
              <w:t>GetLastUpdatetime</w:t>
            </w:r>
          </w:p>
        </w:tc>
      </w:tr>
      <w:tr w:rsidR="0046621F" w:rsidTr="002F1491">
        <w:trPr>
          <w:trHeight w:val="70"/>
        </w:trPr>
        <w:tc>
          <w:tcPr>
            <w:tcW w:w="1536" w:type="dxa"/>
            <w:tcBorders>
              <w:top w:val="single" w:sz="4" w:space="0" w:color="auto"/>
              <w:bottom w:val="single" w:sz="4" w:space="0" w:color="auto"/>
            </w:tcBorders>
            <w:vAlign w:val="center"/>
          </w:tcPr>
          <w:p w:rsidR="0046621F" w:rsidRPr="00601888" w:rsidRDefault="0046621F" w:rsidP="002F1491">
            <w:pPr>
              <w:rPr>
                <w:rFonts w:ascii="宋体" w:hAnsi="宋体"/>
              </w:rPr>
            </w:pPr>
            <w:r>
              <w:rPr>
                <w:rFonts w:ascii="宋体" w:hAnsi="宋体"/>
              </w:rPr>
              <w:t>D</w:t>
            </w:r>
          </w:p>
        </w:tc>
        <w:tc>
          <w:tcPr>
            <w:tcW w:w="6877" w:type="dxa"/>
            <w:tcBorders>
              <w:top w:val="single" w:sz="4" w:space="0" w:color="auto"/>
              <w:bottom w:val="single" w:sz="4" w:space="0" w:color="auto"/>
            </w:tcBorders>
            <w:vAlign w:val="center"/>
          </w:tcPr>
          <w:p w:rsidR="0046621F" w:rsidRPr="00601888" w:rsidRDefault="0046621F" w:rsidP="002F1491">
            <w:pPr>
              <w:spacing w:before="60" w:after="60" w:line="0" w:lineRule="atLeast"/>
              <w:rPr>
                <w:rFonts w:ascii="宋体" w:hAnsi="宋体"/>
                <w:szCs w:val="21"/>
              </w:rPr>
            </w:pPr>
          </w:p>
        </w:tc>
      </w:tr>
      <w:tr w:rsidR="0046621F" w:rsidTr="002F1491">
        <w:trPr>
          <w:trHeight w:val="70"/>
        </w:trPr>
        <w:tc>
          <w:tcPr>
            <w:tcW w:w="1536" w:type="dxa"/>
            <w:tcBorders>
              <w:top w:val="single" w:sz="4" w:space="0" w:color="auto"/>
              <w:bottom w:val="single" w:sz="4" w:space="0" w:color="auto"/>
            </w:tcBorders>
            <w:vAlign w:val="center"/>
          </w:tcPr>
          <w:p w:rsidR="0046621F" w:rsidRPr="00601888" w:rsidRDefault="0046621F" w:rsidP="002F1491">
            <w:pPr>
              <w:rPr>
                <w:rFonts w:ascii="宋体" w:hAnsi="宋体"/>
              </w:rPr>
            </w:pPr>
          </w:p>
        </w:tc>
        <w:tc>
          <w:tcPr>
            <w:tcW w:w="6877" w:type="dxa"/>
            <w:tcBorders>
              <w:top w:val="single" w:sz="4" w:space="0" w:color="auto"/>
              <w:bottom w:val="single" w:sz="4" w:space="0" w:color="auto"/>
            </w:tcBorders>
            <w:vAlign w:val="center"/>
          </w:tcPr>
          <w:p w:rsidR="0046621F" w:rsidRPr="00601888" w:rsidRDefault="0046621F" w:rsidP="002F1491">
            <w:pPr>
              <w:spacing w:before="60" w:after="60" w:line="0" w:lineRule="atLeast"/>
              <w:rPr>
                <w:rFonts w:ascii="宋体" w:hAnsi="宋体"/>
                <w:szCs w:val="21"/>
              </w:rPr>
            </w:pPr>
          </w:p>
        </w:tc>
      </w:tr>
      <w:tr w:rsidR="0046621F" w:rsidTr="002F1491">
        <w:trPr>
          <w:trHeight w:val="70"/>
        </w:trPr>
        <w:tc>
          <w:tcPr>
            <w:tcW w:w="1536" w:type="dxa"/>
            <w:tcBorders>
              <w:top w:val="single" w:sz="4" w:space="0" w:color="auto"/>
              <w:bottom w:val="single" w:sz="4" w:space="0" w:color="auto"/>
            </w:tcBorders>
            <w:shd w:val="pct15" w:color="auto" w:fill="auto"/>
            <w:vAlign w:val="center"/>
          </w:tcPr>
          <w:p w:rsidR="0046621F" w:rsidRPr="00601888" w:rsidRDefault="0046621F" w:rsidP="002F1491">
            <w:pPr>
              <w:rPr>
                <w:rFonts w:ascii="宋体" w:hAnsi="宋体"/>
                <w:b/>
                <w:highlight w:val="white"/>
              </w:rPr>
            </w:pPr>
            <w:r w:rsidRPr="00601888">
              <w:rPr>
                <w:rFonts w:ascii="宋体" w:hAnsi="宋体" w:hint="eastAsia"/>
                <w:b/>
              </w:rPr>
              <w:t>输出</w:t>
            </w:r>
          </w:p>
        </w:tc>
        <w:tc>
          <w:tcPr>
            <w:tcW w:w="6877" w:type="dxa"/>
            <w:tcBorders>
              <w:top w:val="single" w:sz="4" w:space="0" w:color="auto"/>
              <w:bottom w:val="single" w:sz="4" w:space="0" w:color="auto"/>
            </w:tcBorders>
            <w:shd w:val="pct15" w:color="auto" w:fill="auto"/>
            <w:vAlign w:val="center"/>
          </w:tcPr>
          <w:p w:rsidR="0046621F" w:rsidRPr="00601888" w:rsidRDefault="0046621F" w:rsidP="002F1491">
            <w:pPr>
              <w:spacing w:before="60" w:after="60" w:line="0" w:lineRule="atLeast"/>
              <w:rPr>
                <w:rFonts w:ascii="宋体" w:hAnsi="宋体"/>
                <w:sz w:val="18"/>
              </w:rPr>
            </w:pPr>
            <w:r w:rsidRPr="00601888">
              <w:rPr>
                <w:rFonts w:ascii="宋体" w:hAnsi="宋体" w:hint="eastAsia"/>
                <w:b/>
                <w:szCs w:val="21"/>
              </w:rPr>
              <w:t>说明</w:t>
            </w:r>
          </w:p>
        </w:tc>
      </w:tr>
      <w:tr w:rsidR="0046621F" w:rsidTr="002F1491">
        <w:trPr>
          <w:trHeight w:val="70"/>
        </w:trPr>
        <w:tc>
          <w:tcPr>
            <w:tcW w:w="1536" w:type="dxa"/>
            <w:tcBorders>
              <w:top w:val="single" w:sz="4" w:space="0" w:color="auto"/>
              <w:bottom w:val="single" w:sz="4" w:space="0" w:color="auto"/>
            </w:tcBorders>
            <w:vAlign w:val="center"/>
          </w:tcPr>
          <w:p w:rsidR="0046621F" w:rsidRPr="00601888" w:rsidRDefault="0046621F" w:rsidP="002F1491">
            <w:pPr>
              <w:rPr>
                <w:rFonts w:ascii="宋体" w:hAnsi="宋体"/>
                <w:b/>
                <w:highlight w:val="white"/>
              </w:rPr>
            </w:pPr>
            <w:r w:rsidRPr="00601888">
              <w:rPr>
                <w:rFonts w:ascii="宋体" w:hAnsi="宋体" w:hint="eastAsia"/>
              </w:rPr>
              <w:t>JSONP对象</w:t>
            </w:r>
          </w:p>
        </w:tc>
        <w:tc>
          <w:tcPr>
            <w:tcW w:w="6877" w:type="dxa"/>
            <w:tcBorders>
              <w:top w:val="single" w:sz="4" w:space="0" w:color="auto"/>
              <w:bottom w:val="single" w:sz="4" w:space="0" w:color="auto"/>
            </w:tcBorders>
            <w:vAlign w:val="center"/>
          </w:tcPr>
          <w:p w:rsidR="0046621F" w:rsidRDefault="0046621F" w:rsidP="002F1491">
            <w:pPr>
              <w:spacing w:before="60" w:after="60" w:line="0" w:lineRule="atLeast"/>
              <w:rPr>
                <w:rFonts w:ascii="宋体" w:hAnsi="宋体"/>
                <w:sz w:val="18"/>
              </w:rPr>
            </w:pPr>
            <w:r w:rsidRPr="00601888">
              <w:rPr>
                <w:rFonts w:ascii="宋体" w:hAnsi="宋体" w:hint="eastAsia"/>
                <w:sz w:val="18"/>
              </w:rPr>
              <w:t>采用JSNOP形式输出JSON对象</w:t>
            </w:r>
          </w:p>
          <w:p w:rsidR="0046621F" w:rsidRPr="00601888" w:rsidRDefault="0046621F" w:rsidP="002F1491">
            <w:pPr>
              <w:spacing w:before="60" w:after="60" w:line="0" w:lineRule="atLeast"/>
              <w:rPr>
                <w:rFonts w:ascii="宋体" w:hAnsi="宋体"/>
                <w:sz w:val="18"/>
              </w:rPr>
            </w:pPr>
            <w:r>
              <w:rPr>
                <w:rFonts w:ascii="宋体" w:hAnsi="宋体" w:hint="eastAsia"/>
                <w:sz w:val="18"/>
              </w:rPr>
              <w:t>使用该接口获取服务器端数据的最后更新时间，当和本地数据不同的时候调用对应接口获取最新数据</w:t>
            </w:r>
          </w:p>
        </w:tc>
      </w:tr>
      <w:tr w:rsidR="0046621F" w:rsidTr="002F1491">
        <w:trPr>
          <w:trHeight w:val="70"/>
        </w:trPr>
        <w:tc>
          <w:tcPr>
            <w:tcW w:w="1536" w:type="dxa"/>
            <w:tcBorders>
              <w:top w:val="single" w:sz="4" w:space="0" w:color="auto"/>
              <w:bottom w:val="single" w:sz="4" w:space="0" w:color="auto"/>
            </w:tcBorders>
            <w:shd w:val="pct15" w:color="auto" w:fill="auto"/>
            <w:vAlign w:val="center"/>
          </w:tcPr>
          <w:p w:rsidR="0046621F" w:rsidRPr="00601888" w:rsidRDefault="0046621F" w:rsidP="002F1491">
            <w:pPr>
              <w:rPr>
                <w:rFonts w:ascii="宋体" w:hAnsi="宋体"/>
                <w:b/>
                <w:highlight w:val="white"/>
              </w:rPr>
            </w:pPr>
            <w:r w:rsidRPr="00601888">
              <w:rPr>
                <w:rFonts w:ascii="宋体" w:hAnsi="宋体" w:hint="eastAsia"/>
                <w:b/>
              </w:rPr>
              <w:t>JSON对象参数</w:t>
            </w:r>
          </w:p>
        </w:tc>
        <w:tc>
          <w:tcPr>
            <w:tcW w:w="6877" w:type="dxa"/>
            <w:tcBorders>
              <w:top w:val="single" w:sz="4" w:space="0" w:color="auto"/>
              <w:bottom w:val="single" w:sz="4" w:space="0" w:color="auto"/>
            </w:tcBorders>
            <w:shd w:val="pct15" w:color="auto" w:fill="auto"/>
            <w:vAlign w:val="center"/>
          </w:tcPr>
          <w:p w:rsidR="0046621F" w:rsidRPr="00601888" w:rsidRDefault="0046621F" w:rsidP="002F1491">
            <w:pPr>
              <w:spacing w:before="60" w:after="60" w:line="0" w:lineRule="atLeast"/>
              <w:rPr>
                <w:rFonts w:ascii="宋体" w:hAnsi="宋体"/>
                <w:sz w:val="18"/>
              </w:rPr>
            </w:pPr>
            <w:r w:rsidRPr="00601888">
              <w:rPr>
                <w:rFonts w:ascii="宋体" w:hAnsi="宋体" w:hint="eastAsia"/>
                <w:b/>
                <w:szCs w:val="21"/>
              </w:rPr>
              <w:t>说明</w:t>
            </w:r>
          </w:p>
        </w:tc>
      </w:tr>
      <w:tr w:rsidR="0046621F" w:rsidTr="002F1491">
        <w:trPr>
          <w:trHeight w:val="70"/>
        </w:trPr>
        <w:tc>
          <w:tcPr>
            <w:tcW w:w="1536" w:type="dxa"/>
            <w:vAlign w:val="center"/>
          </w:tcPr>
          <w:p w:rsidR="0046621F" w:rsidRPr="00413A6E" w:rsidRDefault="0046621F" w:rsidP="002F1491">
            <w:pPr>
              <w:rPr>
                <w:rFonts w:ascii="宋体" w:hAnsi="宋体"/>
                <w:color w:val="FF0000"/>
              </w:rPr>
            </w:pPr>
            <w:r w:rsidRPr="00413A6E">
              <w:rPr>
                <w:rFonts w:ascii="宋体" w:hAnsi="宋体" w:hint="eastAsia"/>
                <w:color w:val="FF0000"/>
              </w:rPr>
              <w:t>S</w:t>
            </w:r>
          </w:p>
        </w:tc>
        <w:tc>
          <w:tcPr>
            <w:tcW w:w="6877" w:type="dxa"/>
            <w:vAlign w:val="center"/>
          </w:tcPr>
          <w:p w:rsidR="0046621F" w:rsidRPr="00413A6E" w:rsidRDefault="0046621F" w:rsidP="002F1491">
            <w:pPr>
              <w:spacing w:before="60" w:after="60" w:line="0" w:lineRule="atLeast"/>
              <w:rPr>
                <w:rFonts w:ascii="宋体" w:hAnsi="宋体"/>
                <w:color w:val="FF0000"/>
                <w:sz w:val="18"/>
              </w:rPr>
            </w:pPr>
            <w:r w:rsidRPr="00413A6E">
              <w:rPr>
                <w:rFonts w:ascii="宋体" w:hAnsi="宋体" w:hint="eastAsia"/>
                <w:color w:val="FF0000"/>
                <w:sz w:val="18"/>
              </w:rPr>
              <w:t>是否成功</w:t>
            </w:r>
          </w:p>
        </w:tc>
      </w:tr>
      <w:tr w:rsidR="0046621F" w:rsidTr="002F1491">
        <w:trPr>
          <w:trHeight w:val="70"/>
        </w:trPr>
        <w:tc>
          <w:tcPr>
            <w:tcW w:w="1536" w:type="dxa"/>
            <w:vAlign w:val="center"/>
          </w:tcPr>
          <w:p w:rsidR="0046621F" w:rsidRPr="00413A6E" w:rsidRDefault="0046621F" w:rsidP="002F1491">
            <w:pPr>
              <w:rPr>
                <w:rFonts w:ascii="宋体" w:hAnsi="宋体"/>
                <w:color w:val="FF0000"/>
              </w:rPr>
            </w:pPr>
            <w:r w:rsidRPr="00413A6E">
              <w:rPr>
                <w:rFonts w:ascii="宋体" w:hAnsi="宋体" w:hint="eastAsia"/>
                <w:color w:val="FF0000"/>
              </w:rPr>
              <w:t>M</w:t>
            </w:r>
          </w:p>
        </w:tc>
        <w:tc>
          <w:tcPr>
            <w:tcW w:w="6877" w:type="dxa"/>
            <w:vAlign w:val="center"/>
          </w:tcPr>
          <w:p w:rsidR="0046621F" w:rsidRPr="00413A6E" w:rsidRDefault="0046621F" w:rsidP="002F1491">
            <w:pPr>
              <w:spacing w:before="60" w:after="60" w:line="0" w:lineRule="atLeast"/>
              <w:rPr>
                <w:rFonts w:ascii="宋体" w:hAnsi="宋体"/>
                <w:color w:val="FF0000"/>
                <w:sz w:val="18"/>
              </w:rPr>
            </w:pPr>
          </w:p>
        </w:tc>
      </w:tr>
      <w:tr w:rsidR="0046621F" w:rsidTr="002F1491">
        <w:trPr>
          <w:trHeight w:val="70"/>
        </w:trPr>
        <w:tc>
          <w:tcPr>
            <w:tcW w:w="1536" w:type="dxa"/>
            <w:vAlign w:val="center"/>
          </w:tcPr>
          <w:p w:rsidR="0046621F" w:rsidRPr="00413A6E" w:rsidRDefault="0046621F" w:rsidP="002F1491">
            <w:pPr>
              <w:rPr>
                <w:rFonts w:ascii="宋体" w:hAnsi="宋体"/>
                <w:color w:val="FF0000"/>
              </w:rPr>
            </w:pPr>
            <w:r w:rsidRPr="00413A6E">
              <w:rPr>
                <w:rFonts w:ascii="宋体" w:hAnsi="宋体" w:hint="eastAsia"/>
                <w:color w:val="FF0000"/>
              </w:rPr>
              <w:t>C</w:t>
            </w:r>
          </w:p>
        </w:tc>
        <w:tc>
          <w:tcPr>
            <w:tcW w:w="6877" w:type="dxa"/>
            <w:vAlign w:val="center"/>
          </w:tcPr>
          <w:p w:rsidR="0046621F" w:rsidRPr="00413A6E" w:rsidRDefault="0046621F" w:rsidP="002F1491">
            <w:pPr>
              <w:spacing w:before="60" w:after="60" w:line="0" w:lineRule="atLeast"/>
              <w:rPr>
                <w:rFonts w:ascii="宋体" w:hAnsi="宋体"/>
                <w:color w:val="FF0000"/>
                <w:sz w:val="18"/>
              </w:rPr>
            </w:pPr>
          </w:p>
        </w:tc>
      </w:tr>
      <w:tr w:rsidR="0046621F" w:rsidTr="002F1491">
        <w:trPr>
          <w:trHeight w:val="70"/>
        </w:trPr>
        <w:tc>
          <w:tcPr>
            <w:tcW w:w="1536" w:type="dxa"/>
            <w:vAlign w:val="center"/>
          </w:tcPr>
          <w:p w:rsidR="0046621F" w:rsidRDefault="0046621F" w:rsidP="002F1491">
            <w:pPr>
              <w:rPr>
                <w:rFonts w:ascii="宋体" w:hAnsi="宋体"/>
              </w:rPr>
            </w:pPr>
            <w:r>
              <w:rPr>
                <w:rFonts w:ascii="宋体" w:hAnsi="宋体" w:hint="eastAsia"/>
              </w:rPr>
              <w:t>D</w:t>
            </w:r>
          </w:p>
        </w:tc>
        <w:tc>
          <w:tcPr>
            <w:tcW w:w="6877" w:type="dxa"/>
            <w:vAlign w:val="center"/>
          </w:tcPr>
          <w:p w:rsidR="0046621F" w:rsidRDefault="0046621F" w:rsidP="002F1491">
            <w:pPr>
              <w:pStyle w:val="20"/>
              <w:ind w:firstLineChars="0" w:firstLine="0"/>
              <w:rPr>
                <w:rFonts w:ascii="新宋体" w:eastAsia="新宋体" w:hAnsi="新宋体"/>
                <w:color w:val="000000"/>
                <w:sz w:val="18"/>
                <w:szCs w:val="18"/>
                <w:lang w:val="en-GB"/>
              </w:rPr>
            </w:pPr>
            <w:r>
              <w:rPr>
                <w:rFonts w:ascii="新宋体" w:eastAsia="新宋体" w:hAnsi="新宋体"/>
                <w:color w:val="000000"/>
                <w:sz w:val="18"/>
                <w:szCs w:val="18"/>
                <w:lang w:val="en-GB"/>
              </w:rPr>
              <w:t>J</w:t>
            </w:r>
            <w:r>
              <w:rPr>
                <w:rFonts w:ascii="新宋体" w:eastAsia="新宋体" w:hAnsi="新宋体" w:hint="eastAsia"/>
                <w:color w:val="000000"/>
                <w:sz w:val="18"/>
                <w:szCs w:val="18"/>
                <w:lang w:val="en-GB"/>
              </w:rPr>
              <w:t>son对象</w:t>
            </w:r>
          </w:p>
          <w:p w:rsidR="0046621F" w:rsidRPr="00045BA8" w:rsidRDefault="0046621F" w:rsidP="002F1491">
            <w:pPr>
              <w:pStyle w:val="20"/>
              <w:ind w:firstLineChars="0" w:firstLine="0"/>
              <w:rPr>
                <w:rFonts w:ascii="宋体" w:hAnsi="宋体"/>
                <w:b/>
              </w:rPr>
            </w:pPr>
            <w:r w:rsidRPr="00311B51">
              <w:rPr>
                <w:rFonts w:ascii="宋体" w:hAnsi="宋体" w:hint="eastAsia"/>
                <w:b/>
              </w:rPr>
              <w:t>【</w:t>
            </w:r>
            <w:hyperlink w:anchor="_登录返回对象" w:history="1">
              <w:r w:rsidRPr="00D61BB8">
                <w:rPr>
                  <w:rStyle w:val="a8"/>
                  <w:rFonts w:ascii="宋体" w:hAnsi="宋体" w:hint="eastAsia"/>
                  <w:b/>
                </w:rPr>
                <w:t>数据更新时间对象</w:t>
              </w:r>
            </w:hyperlink>
            <w:r>
              <w:rPr>
                <w:rFonts w:ascii="宋体" w:hAnsi="宋体" w:hint="eastAsia"/>
                <w:b/>
              </w:rPr>
              <w:t xml:space="preserve">】数组 </w:t>
            </w:r>
          </w:p>
        </w:tc>
      </w:tr>
    </w:tbl>
    <w:p w:rsidR="0046621F" w:rsidRPr="0046621F" w:rsidRDefault="0046621F" w:rsidP="0046621F">
      <w:pPr>
        <w:pStyle w:val="a2"/>
      </w:pPr>
    </w:p>
    <w:p w:rsidR="00726337" w:rsidRPr="0046621F" w:rsidRDefault="00726337" w:rsidP="00726337">
      <w:pPr>
        <w:pStyle w:val="a2"/>
      </w:pPr>
    </w:p>
    <w:p w:rsidR="003F34B1" w:rsidRDefault="001D6898" w:rsidP="004A098C">
      <w:pPr>
        <w:pStyle w:val="4"/>
      </w:pPr>
      <w:bookmarkStart w:id="27" w:name="_Toc421622011"/>
      <w:r>
        <w:rPr>
          <w:rFonts w:hint="eastAsia"/>
        </w:rPr>
        <w:t>【分页】</w:t>
      </w:r>
      <w:r w:rsidR="00BF4A2F">
        <w:rPr>
          <w:rFonts w:hint="eastAsia"/>
        </w:rPr>
        <w:t>获取</w:t>
      </w:r>
      <w:r w:rsidR="00D61BB8">
        <w:rPr>
          <w:rFonts w:hint="eastAsia"/>
        </w:rPr>
        <w:t>会议</w:t>
      </w:r>
      <w:r w:rsidR="00BD32A6">
        <w:rPr>
          <w:rFonts w:hint="eastAsia"/>
        </w:rPr>
        <w:t>室</w:t>
      </w:r>
      <w:r w:rsidR="00D61BB8">
        <w:rPr>
          <w:rFonts w:hint="eastAsia"/>
        </w:rPr>
        <w:t>地址信息数据</w:t>
      </w:r>
      <w:r w:rsidR="003F34B1">
        <w:rPr>
          <w:rFonts w:hint="eastAsia"/>
        </w:rPr>
        <w:t>接口</w:t>
      </w:r>
      <w:bookmarkEnd w:id="27"/>
    </w:p>
    <w:p w:rsidR="004E2924" w:rsidRPr="009E4541" w:rsidRDefault="004E2924" w:rsidP="003F34B1">
      <w:pPr>
        <w:pStyle w:val="a2"/>
        <w:ind w:firstLine="0"/>
      </w:pPr>
    </w:p>
    <w:tbl>
      <w:tblPr>
        <w:tblW w:w="8322" w:type="dxa"/>
        <w:tblInd w:w="15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1536"/>
        <w:gridCol w:w="6786"/>
      </w:tblGrid>
      <w:tr w:rsidR="003F34B1" w:rsidTr="00503B3B">
        <w:trPr>
          <w:tblHeader/>
        </w:trPr>
        <w:tc>
          <w:tcPr>
            <w:tcW w:w="8322" w:type="dxa"/>
            <w:gridSpan w:val="2"/>
            <w:shd w:val="pct12" w:color="000000" w:fill="FFFFFF"/>
            <w:vAlign w:val="center"/>
          </w:tcPr>
          <w:p w:rsidR="003F34B1" w:rsidRPr="00601888" w:rsidRDefault="00B173B5" w:rsidP="006E55CA">
            <w:pPr>
              <w:spacing w:before="60" w:after="60"/>
              <w:rPr>
                <w:rFonts w:ascii="宋体" w:hAnsi="宋体"/>
                <w:b/>
                <w:sz w:val="28"/>
                <w:szCs w:val="28"/>
              </w:rPr>
            </w:pPr>
            <w:bookmarkStart w:id="28" w:name="OLE_LINK1"/>
            <w:bookmarkStart w:id="29" w:name="OLE_LINK2"/>
            <w:r>
              <w:rPr>
                <w:rFonts w:ascii="宋体" w:hAnsi="宋体" w:hint="eastAsia"/>
                <w:b/>
                <w:sz w:val="28"/>
                <w:szCs w:val="28"/>
              </w:rPr>
              <w:lastRenderedPageBreak/>
              <w:t>获取</w:t>
            </w:r>
            <w:r w:rsidR="006E55CA">
              <w:rPr>
                <w:rFonts w:ascii="宋体" w:hAnsi="宋体" w:hint="eastAsia"/>
                <w:b/>
                <w:sz w:val="28"/>
                <w:szCs w:val="28"/>
              </w:rPr>
              <w:t>会议</w:t>
            </w:r>
            <w:r w:rsidR="003345BA">
              <w:rPr>
                <w:rFonts w:ascii="宋体" w:hAnsi="宋体" w:hint="eastAsia"/>
                <w:b/>
                <w:sz w:val="28"/>
                <w:szCs w:val="28"/>
              </w:rPr>
              <w:t>室</w:t>
            </w:r>
            <w:r w:rsidR="006E55CA">
              <w:rPr>
                <w:rFonts w:ascii="宋体" w:hAnsi="宋体" w:hint="eastAsia"/>
                <w:b/>
                <w:sz w:val="28"/>
                <w:szCs w:val="28"/>
              </w:rPr>
              <w:t>地址信息</w:t>
            </w:r>
          </w:p>
        </w:tc>
      </w:tr>
      <w:tr w:rsidR="003F34B1" w:rsidTr="00503B3B">
        <w:trPr>
          <w:trHeight w:val="70"/>
        </w:trPr>
        <w:tc>
          <w:tcPr>
            <w:tcW w:w="8322" w:type="dxa"/>
            <w:gridSpan w:val="2"/>
            <w:tcBorders>
              <w:bottom w:val="single" w:sz="4" w:space="0" w:color="auto"/>
            </w:tcBorders>
            <w:vAlign w:val="center"/>
          </w:tcPr>
          <w:p w:rsidR="00392EDF" w:rsidRPr="00392617" w:rsidRDefault="00392EDF" w:rsidP="00392EDF">
            <w:pPr>
              <w:autoSpaceDE w:val="0"/>
              <w:autoSpaceDN w:val="0"/>
              <w:adjustRightInd w:val="0"/>
              <w:jc w:val="left"/>
            </w:pPr>
            <w:r w:rsidRPr="00392617">
              <w:t>服务</w:t>
            </w:r>
            <w:r>
              <w:rPr>
                <w:rFonts w:hint="eastAsia"/>
              </w:rPr>
              <w:t>概述</w:t>
            </w:r>
          </w:p>
          <w:p w:rsidR="00392EDF" w:rsidRPr="00BC513D" w:rsidRDefault="00392EDF" w:rsidP="00392EDF">
            <w:pPr>
              <w:autoSpaceDE w:val="0"/>
              <w:autoSpaceDN w:val="0"/>
              <w:adjustRightInd w:val="0"/>
              <w:jc w:val="left"/>
            </w:pPr>
            <w:r>
              <w:rPr>
                <w:rFonts w:hint="eastAsia"/>
              </w:rPr>
              <w:t>该服务是用于</w:t>
            </w:r>
            <w:r w:rsidR="0046621F">
              <w:rPr>
                <w:rFonts w:hint="eastAsia"/>
              </w:rPr>
              <w:t>Emeeting</w:t>
            </w:r>
            <w:r w:rsidRPr="00BC513D">
              <w:t xml:space="preserve"> </w:t>
            </w:r>
            <w:r w:rsidR="007931F0">
              <w:rPr>
                <w:rFonts w:hint="eastAsia"/>
              </w:rPr>
              <w:t>获取所有有会议室区域地址信息</w:t>
            </w:r>
            <w:r>
              <w:rPr>
                <w:rFonts w:hint="eastAsia"/>
              </w:rPr>
              <w:t>。</w:t>
            </w:r>
          </w:p>
          <w:p w:rsidR="00392EDF" w:rsidRDefault="00392EDF" w:rsidP="00392EDF">
            <w:pPr>
              <w:autoSpaceDE w:val="0"/>
              <w:autoSpaceDN w:val="0"/>
              <w:adjustRightInd w:val="0"/>
              <w:jc w:val="left"/>
            </w:pPr>
            <w:r w:rsidRPr="00392617">
              <w:t>应用场景</w:t>
            </w:r>
          </w:p>
          <w:p w:rsidR="00392EDF" w:rsidRPr="00BC513D" w:rsidRDefault="00392EDF" w:rsidP="00392EDF">
            <w:pPr>
              <w:autoSpaceDE w:val="0"/>
              <w:autoSpaceDN w:val="0"/>
              <w:adjustRightInd w:val="0"/>
              <w:jc w:val="left"/>
            </w:pPr>
            <w:r>
              <w:rPr>
                <w:rFonts w:hint="eastAsia"/>
              </w:rPr>
              <w:t>用户成功登录</w:t>
            </w:r>
            <w:r w:rsidR="0046621F">
              <w:rPr>
                <w:rFonts w:hint="eastAsia"/>
              </w:rPr>
              <w:t>Emeeting</w:t>
            </w:r>
            <w:r>
              <w:rPr>
                <w:rFonts w:hint="eastAsia"/>
              </w:rPr>
              <w:t>后</w:t>
            </w:r>
            <w:r w:rsidR="0046621F">
              <w:rPr>
                <w:rFonts w:hint="eastAsia"/>
              </w:rPr>
              <w:t>获取会议</w:t>
            </w:r>
            <w:r w:rsidR="00CE5756">
              <w:rPr>
                <w:rFonts w:hint="eastAsia"/>
              </w:rPr>
              <w:t>室</w:t>
            </w:r>
            <w:r w:rsidR="0046621F">
              <w:rPr>
                <w:rFonts w:hint="eastAsia"/>
              </w:rPr>
              <w:t>地址信息</w:t>
            </w:r>
          </w:p>
          <w:p w:rsidR="00392EDF" w:rsidRDefault="00392EDF" w:rsidP="00392EDF">
            <w:pPr>
              <w:autoSpaceDE w:val="0"/>
              <w:autoSpaceDN w:val="0"/>
              <w:adjustRightInd w:val="0"/>
              <w:jc w:val="left"/>
            </w:pPr>
            <w:r>
              <w:rPr>
                <w:rFonts w:hint="eastAsia"/>
              </w:rPr>
              <w:t>服务</w:t>
            </w:r>
            <w:r w:rsidRPr="00392617">
              <w:t>类型</w:t>
            </w:r>
          </w:p>
          <w:p w:rsidR="00392EDF" w:rsidRPr="00392EDF" w:rsidRDefault="003801D2" w:rsidP="00392EDF">
            <w:pPr>
              <w:autoSpaceDE w:val="0"/>
              <w:autoSpaceDN w:val="0"/>
              <w:adjustRightInd w:val="0"/>
              <w:jc w:val="left"/>
            </w:pPr>
            <w:r w:rsidRPr="00392EDF">
              <w:fldChar w:fldCharType="begin">
                <w:ffData>
                  <w:name w:val="Check1"/>
                  <w:enabled/>
                  <w:calcOnExit w:val="0"/>
                  <w:checkBox>
                    <w:sizeAuto/>
                    <w:default w:val="0"/>
                  </w:checkBox>
                </w:ffData>
              </w:fldChar>
            </w:r>
            <w:r w:rsidR="00392EDF" w:rsidRPr="00392EDF">
              <w:instrText xml:space="preserve"> FORMCHECKBOX </w:instrText>
            </w:r>
            <w:r w:rsidRPr="00392EDF">
              <w:fldChar w:fldCharType="end"/>
            </w:r>
            <w:r w:rsidR="00392EDF" w:rsidRPr="00392EDF">
              <w:rPr>
                <w:rFonts w:hint="eastAsia"/>
              </w:rPr>
              <w:t>消息服务</w:t>
            </w:r>
          </w:p>
          <w:p w:rsidR="00392EDF" w:rsidRPr="00392EDF" w:rsidRDefault="003801D2" w:rsidP="00392EDF">
            <w:pPr>
              <w:autoSpaceDE w:val="0"/>
              <w:autoSpaceDN w:val="0"/>
              <w:adjustRightInd w:val="0"/>
              <w:jc w:val="left"/>
            </w:pPr>
            <w:r w:rsidRPr="00392EDF">
              <w:fldChar w:fldCharType="begin">
                <w:ffData>
                  <w:name w:val=""/>
                  <w:enabled/>
                  <w:calcOnExit w:val="0"/>
                  <w:checkBox>
                    <w:sizeAuto/>
                    <w:default w:val="0"/>
                  </w:checkBox>
                </w:ffData>
              </w:fldChar>
            </w:r>
            <w:r w:rsidR="00392EDF" w:rsidRPr="00392EDF">
              <w:instrText xml:space="preserve"> FORMCHECKBOX </w:instrText>
            </w:r>
            <w:r w:rsidRPr="00392EDF">
              <w:fldChar w:fldCharType="end"/>
            </w:r>
            <w:r w:rsidR="00392EDF" w:rsidRPr="00392EDF">
              <w:rPr>
                <w:rFonts w:hint="eastAsia"/>
              </w:rPr>
              <w:t>流程服务</w:t>
            </w:r>
          </w:p>
          <w:p w:rsidR="00392EDF" w:rsidRPr="00392EDF" w:rsidRDefault="003801D2" w:rsidP="00392EDF">
            <w:pPr>
              <w:autoSpaceDE w:val="0"/>
              <w:autoSpaceDN w:val="0"/>
              <w:adjustRightInd w:val="0"/>
              <w:jc w:val="left"/>
            </w:pPr>
            <w:r w:rsidRPr="00392EDF">
              <w:fldChar w:fldCharType="begin">
                <w:ffData>
                  <w:name w:val=""/>
                  <w:enabled/>
                  <w:calcOnExit w:val="0"/>
                  <w:checkBox>
                    <w:sizeAuto/>
                    <w:default w:val="1"/>
                  </w:checkBox>
                </w:ffData>
              </w:fldChar>
            </w:r>
            <w:r w:rsidR="00392EDF" w:rsidRPr="00392EDF">
              <w:instrText xml:space="preserve"> FORMCHECKBOX </w:instrText>
            </w:r>
            <w:r w:rsidRPr="00392EDF">
              <w:fldChar w:fldCharType="end"/>
            </w:r>
            <w:r w:rsidR="00392EDF" w:rsidRPr="00392EDF">
              <w:rPr>
                <w:rFonts w:hint="eastAsia"/>
              </w:rPr>
              <w:t>数据服务</w:t>
            </w:r>
          </w:p>
          <w:p w:rsidR="00392EDF" w:rsidRDefault="00392EDF" w:rsidP="00392EDF">
            <w:pPr>
              <w:autoSpaceDE w:val="0"/>
              <w:autoSpaceDN w:val="0"/>
              <w:adjustRightInd w:val="0"/>
              <w:jc w:val="left"/>
            </w:pPr>
            <w:r w:rsidRPr="00392617">
              <w:t>业务规则</w:t>
            </w:r>
          </w:p>
          <w:p w:rsidR="0046621F" w:rsidRDefault="00337D13" w:rsidP="00337D13">
            <w:pPr>
              <w:autoSpaceDE w:val="0"/>
              <w:autoSpaceDN w:val="0"/>
              <w:adjustRightInd w:val="0"/>
              <w:ind w:firstLineChars="200" w:firstLine="420"/>
              <w:jc w:val="left"/>
            </w:pPr>
            <w:r>
              <w:rPr>
                <w:rFonts w:hint="eastAsia"/>
              </w:rPr>
              <w:t>最后更新时间为空，服务器返回最新的所有数据给客户端，此接口需要支持分页。</w:t>
            </w:r>
          </w:p>
          <w:p w:rsidR="00337D13" w:rsidRDefault="00337D13" w:rsidP="00337D13">
            <w:pPr>
              <w:autoSpaceDE w:val="0"/>
              <w:autoSpaceDN w:val="0"/>
              <w:adjustRightInd w:val="0"/>
              <w:ind w:firstLineChars="200" w:firstLine="420"/>
              <w:jc w:val="left"/>
            </w:pPr>
            <w:r>
              <w:rPr>
                <w:rFonts w:hint="eastAsia"/>
              </w:rPr>
              <w:t>最后更新时间有值，服务器返回最后更新时间以后的新数据给客户端，实现增量更新。</w:t>
            </w:r>
          </w:p>
          <w:p w:rsidR="00392EDF" w:rsidRPr="00C42DB5" w:rsidRDefault="00392EDF" w:rsidP="00392EDF">
            <w:pPr>
              <w:autoSpaceDE w:val="0"/>
              <w:autoSpaceDN w:val="0"/>
              <w:adjustRightInd w:val="0"/>
              <w:jc w:val="left"/>
            </w:pPr>
            <w:r>
              <w:rPr>
                <w:rFonts w:hint="eastAsia"/>
              </w:rPr>
              <w:t>调用规则</w:t>
            </w:r>
          </w:p>
          <w:p w:rsidR="00392EDF" w:rsidRPr="00392EDF" w:rsidRDefault="00392EDF" w:rsidP="00392EDF">
            <w:pPr>
              <w:autoSpaceDE w:val="0"/>
              <w:autoSpaceDN w:val="0"/>
              <w:adjustRightInd w:val="0"/>
              <w:jc w:val="left"/>
            </w:pPr>
          </w:p>
          <w:p w:rsidR="00392EDF" w:rsidRDefault="00392EDF" w:rsidP="00392EDF">
            <w:pPr>
              <w:autoSpaceDE w:val="0"/>
              <w:autoSpaceDN w:val="0"/>
              <w:adjustRightInd w:val="0"/>
              <w:jc w:val="left"/>
            </w:pPr>
            <w:r>
              <w:rPr>
                <w:rFonts w:hint="eastAsia"/>
              </w:rPr>
              <w:t>1</w:t>
            </w:r>
            <w:r>
              <w:rPr>
                <w:rFonts w:hint="eastAsia"/>
              </w:rPr>
              <w:t>：调用机制</w:t>
            </w:r>
          </w:p>
          <w:tbl>
            <w:tblPr>
              <w:tblW w:w="0" w:type="auto"/>
              <w:tblInd w:w="534" w:type="dxa"/>
              <w:tblLayout w:type="fixed"/>
              <w:tblLook w:val="01E0"/>
            </w:tblPr>
            <w:tblGrid>
              <w:gridCol w:w="7854"/>
            </w:tblGrid>
            <w:tr w:rsidR="00392EDF" w:rsidRPr="00992F57" w:rsidTr="00AC361A">
              <w:tc>
                <w:tcPr>
                  <w:tcW w:w="7854" w:type="dxa"/>
                </w:tcPr>
                <w:p w:rsidR="00392EDF" w:rsidRPr="00392EDF" w:rsidRDefault="003801D2" w:rsidP="00392EDF">
                  <w:pPr>
                    <w:autoSpaceDE w:val="0"/>
                    <w:autoSpaceDN w:val="0"/>
                    <w:adjustRightInd w:val="0"/>
                    <w:jc w:val="left"/>
                  </w:pPr>
                  <w:r w:rsidRPr="00392EDF">
                    <w:fldChar w:fldCharType="begin">
                      <w:ffData>
                        <w:name w:val=""/>
                        <w:enabled/>
                        <w:calcOnExit w:val="0"/>
                        <w:checkBox>
                          <w:sizeAuto/>
                          <w:default w:val="1"/>
                        </w:checkBox>
                      </w:ffData>
                    </w:fldChar>
                  </w:r>
                  <w:r w:rsidR="00392EDF" w:rsidRPr="00392EDF">
                    <w:instrText xml:space="preserve"> FORMCHECKBOX </w:instrText>
                  </w:r>
                  <w:r w:rsidRPr="00392EDF">
                    <w:fldChar w:fldCharType="end"/>
                  </w:r>
                  <w:r w:rsidR="00392EDF" w:rsidRPr="00392EDF">
                    <w:t xml:space="preserve"> </w:t>
                  </w:r>
                  <w:r w:rsidR="00392EDF" w:rsidRPr="00392EDF">
                    <w:rPr>
                      <w:rFonts w:hint="eastAsia"/>
                    </w:rPr>
                    <w:t>同步调用</w:t>
                  </w:r>
                </w:p>
                <w:p w:rsidR="00392EDF" w:rsidRPr="00392EDF" w:rsidRDefault="003801D2" w:rsidP="00392EDF">
                  <w:pPr>
                    <w:autoSpaceDE w:val="0"/>
                    <w:autoSpaceDN w:val="0"/>
                    <w:adjustRightInd w:val="0"/>
                    <w:jc w:val="left"/>
                  </w:pPr>
                  <w:r w:rsidRPr="00392EDF">
                    <w:fldChar w:fldCharType="begin">
                      <w:ffData>
                        <w:name w:val=""/>
                        <w:enabled/>
                        <w:calcOnExit w:val="0"/>
                        <w:checkBox>
                          <w:sizeAuto/>
                          <w:default w:val="0"/>
                        </w:checkBox>
                      </w:ffData>
                    </w:fldChar>
                  </w:r>
                  <w:r w:rsidR="00392EDF" w:rsidRPr="00392EDF">
                    <w:instrText xml:space="preserve"> FORMCHECKBOX </w:instrText>
                  </w:r>
                  <w:r w:rsidRPr="00392EDF">
                    <w:fldChar w:fldCharType="end"/>
                  </w:r>
                  <w:r w:rsidR="00392EDF" w:rsidRPr="00392EDF">
                    <w:t xml:space="preserve"> </w:t>
                  </w:r>
                  <w:r w:rsidR="00392EDF" w:rsidRPr="00392EDF">
                    <w:rPr>
                      <w:rFonts w:hint="eastAsia"/>
                    </w:rPr>
                    <w:t>异步调用</w:t>
                  </w:r>
                </w:p>
              </w:tc>
            </w:tr>
          </w:tbl>
          <w:p w:rsidR="00392EDF" w:rsidRDefault="00392EDF" w:rsidP="00392EDF">
            <w:pPr>
              <w:autoSpaceDE w:val="0"/>
              <w:autoSpaceDN w:val="0"/>
              <w:adjustRightInd w:val="0"/>
              <w:jc w:val="left"/>
            </w:pPr>
            <w:r>
              <w:rPr>
                <w:rFonts w:hint="eastAsia"/>
              </w:rPr>
              <w:t>2</w:t>
            </w:r>
            <w:r>
              <w:rPr>
                <w:rFonts w:hint="eastAsia"/>
              </w:rPr>
              <w:t>：异常处理</w:t>
            </w:r>
          </w:p>
          <w:tbl>
            <w:tblPr>
              <w:tblW w:w="0" w:type="auto"/>
              <w:tblInd w:w="534" w:type="dxa"/>
              <w:tblLayout w:type="fixed"/>
              <w:tblLook w:val="01E0"/>
            </w:tblPr>
            <w:tblGrid>
              <w:gridCol w:w="7854"/>
            </w:tblGrid>
            <w:tr w:rsidR="00392EDF" w:rsidRPr="00992F57" w:rsidTr="00AC361A">
              <w:tc>
                <w:tcPr>
                  <w:tcW w:w="7854" w:type="dxa"/>
                </w:tcPr>
                <w:p w:rsidR="00392EDF" w:rsidRPr="00392EDF" w:rsidRDefault="003801D2" w:rsidP="00392EDF">
                  <w:pPr>
                    <w:autoSpaceDE w:val="0"/>
                    <w:autoSpaceDN w:val="0"/>
                    <w:adjustRightInd w:val="0"/>
                    <w:jc w:val="left"/>
                  </w:pPr>
                  <w:r w:rsidRPr="00392EDF">
                    <w:fldChar w:fldCharType="begin">
                      <w:ffData>
                        <w:name w:val=""/>
                        <w:enabled/>
                        <w:calcOnExit w:val="0"/>
                        <w:checkBox>
                          <w:sizeAuto/>
                          <w:default w:val="1"/>
                        </w:checkBox>
                      </w:ffData>
                    </w:fldChar>
                  </w:r>
                  <w:r w:rsidR="00392EDF" w:rsidRPr="00392EDF">
                    <w:instrText xml:space="preserve"> FORMCHECKBOX </w:instrText>
                  </w:r>
                  <w:r w:rsidRPr="00392EDF">
                    <w:fldChar w:fldCharType="end"/>
                  </w:r>
                  <w:r w:rsidR="00392EDF" w:rsidRPr="00392EDF">
                    <w:t xml:space="preserve"> </w:t>
                  </w:r>
                  <w:r w:rsidR="00392EDF" w:rsidRPr="00392EDF">
                    <w:rPr>
                      <w:rFonts w:hint="eastAsia"/>
                    </w:rPr>
                    <w:t>调用失败，业务全部回滚，需重新请求调用</w:t>
                  </w:r>
                </w:p>
                <w:p w:rsidR="00392EDF" w:rsidRPr="00392EDF" w:rsidRDefault="003801D2" w:rsidP="00392EDF">
                  <w:pPr>
                    <w:autoSpaceDE w:val="0"/>
                    <w:autoSpaceDN w:val="0"/>
                    <w:adjustRightInd w:val="0"/>
                    <w:jc w:val="left"/>
                  </w:pPr>
                  <w:r w:rsidRPr="00392EDF">
                    <w:fldChar w:fldCharType="begin">
                      <w:ffData>
                        <w:name w:val=""/>
                        <w:enabled/>
                        <w:calcOnExit w:val="0"/>
                        <w:checkBox>
                          <w:sizeAuto/>
                          <w:default w:val="0"/>
                        </w:checkBox>
                      </w:ffData>
                    </w:fldChar>
                  </w:r>
                  <w:r w:rsidR="00392EDF" w:rsidRPr="00392EDF">
                    <w:instrText xml:space="preserve"> FORMCHECKBOX </w:instrText>
                  </w:r>
                  <w:r w:rsidRPr="00392EDF">
                    <w:fldChar w:fldCharType="end"/>
                  </w:r>
                  <w:r w:rsidR="00392EDF" w:rsidRPr="00392EDF">
                    <w:t xml:space="preserve"> </w:t>
                  </w:r>
                  <w:r w:rsidR="00392EDF" w:rsidRPr="00392EDF">
                    <w:rPr>
                      <w:rFonts w:hint="eastAsia"/>
                    </w:rPr>
                    <w:t>调用失败，出错的数据回滚，并需要进行出错数据的重新请求调用</w:t>
                  </w:r>
                </w:p>
              </w:tc>
            </w:tr>
          </w:tbl>
          <w:p w:rsidR="003F34B1" w:rsidRPr="00392EDF" w:rsidRDefault="003F34B1" w:rsidP="00F2022E">
            <w:pPr>
              <w:autoSpaceDE w:val="0"/>
              <w:autoSpaceDN w:val="0"/>
              <w:adjustRightInd w:val="0"/>
              <w:jc w:val="left"/>
              <w:rPr>
                <w:rFonts w:ascii="宋体" w:hAnsi="宋体" w:cs="新宋体"/>
                <w:color w:val="800000"/>
                <w:sz w:val="19"/>
                <w:szCs w:val="19"/>
              </w:rPr>
            </w:pPr>
          </w:p>
          <w:p w:rsidR="00392EDF" w:rsidRPr="00601888" w:rsidRDefault="00392EDF" w:rsidP="00F2022E">
            <w:pPr>
              <w:autoSpaceDE w:val="0"/>
              <w:autoSpaceDN w:val="0"/>
              <w:adjustRightInd w:val="0"/>
              <w:jc w:val="left"/>
              <w:rPr>
                <w:rFonts w:ascii="宋体" w:hAnsi="宋体" w:cs="新宋体"/>
                <w:color w:val="800000"/>
                <w:sz w:val="19"/>
                <w:szCs w:val="19"/>
              </w:rPr>
            </w:pPr>
          </w:p>
        </w:tc>
      </w:tr>
      <w:tr w:rsidR="003F34B1" w:rsidTr="00503B3B">
        <w:trPr>
          <w:trHeight w:val="70"/>
        </w:trPr>
        <w:tc>
          <w:tcPr>
            <w:tcW w:w="8322" w:type="dxa"/>
            <w:gridSpan w:val="2"/>
            <w:tcBorders>
              <w:top w:val="single" w:sz="4" w:space="0" w:color="auto"/>
              <w:bottom w:val="single" w:sz="4" w:space="0" w:color="auto"/>
            </w:tcBorders>
            <w:shd w:val="pct12" w:color="auto" w:fill="auto"/>
            <w:vAlign w:val="center"/>
          </w:tcPr>
          <w:p w:rsidR="003F34B1" w:rsidRPr="00601888" w:rsidRDefault="003F34B1" w:rsidP="008F650A">
            <w:pPr>
              <w:spacing w:before="60" w:after="60" w:line="0" w:lineRule="atLeast"/>
              <w:rPr>
                <w:rFonts w:ascii="宋体" w:hAnsi="宋体"/>
                <w:b/>
                <w:sz w:val="28"/>
                <w:szCs w:val="28"/>
              </w:rPr>
            </w:pPr>
            <w:r w:rsidRPr="00601888">
              <w:rPr>
                <w:rFonts w:ascii="宋体" w:hAnsi="宋体" w:hint="eastAsia"/>
                <w:b/>
                <w:sz w:val="28"/>
                <w:szCs w:val="28"/>
              </w:rPr>
              <w:t>接口、参数说明</w:t>
            </w:r>
          </w:p>
        </w:tc>
      </w:tr>
      <w:tr w:rsidR="003F34B1" w:rsidTr="00503B3B">
        <w:trPr>
          <w:trHeight w:val="70"/>
        </w:trPr>
        <w:tc>
          <w:tcPr>
            <w:tcW w:w="1536" w:type="dxa"/>
            <w:tcBorders>
              <w:top w:val="single" w:sz="4" w:space="0" w:color="auto"/>
              <w:bottom w:val="single" w:sz="4" w:space="0" w:color="auto"/>
            </w:tcBorders>
            <w:shd w:val="pct15" w:color="auto" w:fill="auto"/>
            <w:vAlign w:val="center"/>
          </w:tcPr>
          <w:p w:rsidR="003F34B1" w:rsidRPr="00601888" w:rsidRDefault="003F34B1" w:rsidP="008F650A">
            <w:pPr>
              <w:rPr>
                <w:rFonts w:ascii="宋体" w:hAnsi="宋体"/>
                <w:b/>
                <w:highlight w:val="white"/>
              </w:rPr>
            </w:pPr>
            <w:r w:rsidRPr="00601888">
              <w:rPr>
                <w:rFonts w:ascii="宋体" w:hAnsi="宋体" w:hint="eastAsia"/>
                <w:b/>
              </w:rPr>
              <w:t>输入</w:t>
            </w:r>
          </w:p>
        </w:tc>
        <w:tc>
          <w:tcPr>
            <w:tcW w:w="6786" w:type="dxa"/>
            <w:tcBorders>
              <w:top w:val="single" w:sz="4" w:space="0" w:color="auto"/>
              <w:bottom w:val="single" w:sz="4" w:space="0" w:color="auto"/>
            </w:tcBorders>
            <w:shd w:val="pct15" w:color="auto" w:fill="auto"/>
            <w:vAlign w:val="center"/>
          </w:tcPr>
          <w:p w:rsidR="003F34B1" w:rsidRPr="00601888" w:rsidRDefault="003F34B1" w:rsidP="008F650A">
            <w:pPr>
              <w:spacing w:before="60" w:after="60" w:line="0" w:lineRule="atLeast"/>
              <w:rPr>
                <w:rFonts w:ascii="宋体" w:hAnsi="宋体"/>
                <w:sz w:val="18"/>
              </w:rPr>
            </w:pPr>
            <w:r w:rsidRPr="00601888">
              <w:rPr>
                <w:rFonts w:ascii="宋体" w:hAnsi="宋体" w:hint="eastAsia"/>
                <w:b/>
                <w:szCs w:val="21"/>
              </w:rPr>
              <w:t>说明</w:t>
            </w:r>
          </w:p>
        </w:tc>
      </w:tr>
      <w:tr w:rsidR="003F34B1" w:rsidTr="00503B3B">
        <w:trPr>
          <w:trHeight w:val="70"/>
        </w:trPr>
        <w:tc>
          <w:tcPr>
            <w:tcW w:w="1536" w:type="dxa"/>
            <w:tcBorders>
              <w:top w:val="single" w:sz="4" w:space="0" w:color="auto"/>
              <w:bottom w:val="single" w:sz="4" w:space="0" w:color="auto"/>
            </w:tcBorders>
            <w:vAlign w:val="center"/>
          </w:tcPr>
          <w:p w:rsidR="003F34B1" w:rsidRPr="00601888" w:rsidRDefault="003F34B1" w:rsidP="008F650A">
            <w:pPr>
              <w:rPr>
                <w:rFonts w:ascii="宋体" w:hAnsi="宋体"/>
              </w:rPr>
            </w:pPr>
            <w:r w:rsidRPr="00601888">
              <w:rPr>
                <w:rFonts w:ascii="宋体" w:hAnsi="宋体" w:hint="eastAsia"/>
              </w:rPr>
              <w:t>通过URL</w:t>
            </w:r>
          </w:p>
        </w:tc>
        <w:tc>
          <w:tcPr>
            <w:tcW w:w="6786" w:type="dxa"/>
            <w:tcBorders>
              <w:top w:val="single" w:sz="4" w:space="0" w:color="auto"/>
              <w:bottom w:val="single" w:sz="4" w:space="0" w:color="auto"/>
            </w:tcBorders>
            <w:vAlign w:val="center"/>
          </w:tcPr>
          <w:p w:rsidR="003F34B1" w:rsidRPr="00601888" w:rsidRDefault="003F34B1" w:rsidP="008F650A">
            <w:pPr>
              <w:spacing w:before="60" w:after="60" w:line="0" w:lineRule="atLeast"/>
              <w:rPr>
                <w:rFonts w:ascii="宋体" w:hAnsi="宋体"/>
                <w:sz w:val="18"/>
              </w:rPr>
            </w:pPr>
            <w:r w:rsidRPr="00601888">
              <w:rPr>
                <w:rFonts w:ascii="宋体" w:hAnsi="宋体" w:hint="eastAsia"/>
                <w:sz w:val="18"/>
              </w:rPr>
              <w:t>通过URL访问JSON服务</w:t>
            </w:r>
          </w:p>
        </w:tc>
      </w:tr>
      <w:tr w:rsidR="003F34B1" w:rsidTr="00503B3B">
        <w:trPr>
          <w:trHeight w:val="70"/>
        </w:trPr>
        <w:tc>
          <w:tcPr>
            <w:tcW w:w="1536" w:type="dxa"/>
            <w:tcBorders>
              <w:top w:val="single" w:sz="4" w:space="0" w:color="auto"/>
              <w:bottom w:val="single" w:sz="4" w:space="0" w:color="auto"/>
            </w:tcBorders>
            <w:shd w:val="pct15" w:color="auto" w:fill="auto"/>
            <w:vAlign w:val="center"/>
          </w:tcPr>
          <w:p w:rsidR="003F34B1" w:rsidRPr="00601888" w:rsidRDefault="003F34B1" w:rsidP="008F650A">
            <w:pPr>
              <w:rPr>
                <w:rFonts w:ascii="宋体" w:hAnsi="宋体"/>
                <w:b/>
              </w:rPr>
            </w:pPr>
            <w:r w:rsidRPr="00601888">
              <w:rPr>
                <w:rFonts w:ascii="宋体" w:hAnsi="宋体" w:hint="eastAsia"/>
                <w:b/>
              </w:rPr>
              <w:t>输入参数</w:t>
            </w:r>
          </w:p>
        </w:tc>
        <w:tc>
          <w:tcPr>
            <w:tcW w:w="6786" w:type="dxa"/>
            <w:tcBorders>
              <w:top w:val="single" w:sz="4" w:space="0" w:color="auto"/>
              <w:bottom w:val="single" w:sz="4" w:space="0" w:color="auto"/>
            </w:tcBorders>
            <w:shd w:val="pct15" w:color="auto" w:fill="auto"/>
            <w:vAlign w:val="center"/>
          </w:tcPr>
          <w:p w:rsidR="003F34B1" w:rsidRPr="00601888" w:rsidRDefault="003F34B1" w:rsidP="008F650A">
            <w:pPr>
              <w:spacing w:before="60" w:after="60" w:line="0" w:lineRule="atLeast"/>
              <w:rPr>
                <w:rFonts w:ascii="宋体" w:hAnsi="宋体"/>
                <w:sz w:val="18"/>
              </w:rPr>
            </w:pPr>
            <w:r w:rsidRPr="00601888">
              <w:rPr>
                <w:rFonts w:ascii="宋体" w:hAnsi="宋体" w:hint="eastAsia"/>
                <w:b/>
                <w:szCs w:val="21"/>
              </w:rPr>
              <w:t>说明</w:t>
            </w:r>
          </w:p>
        </w:tc>
      </w:tr>
      <w:tr w:rsidR="003F34B1" w:rsidTr="00503B3B">
        <w:trPr>
          <w:trHeight w:val="70"/>
        </w:trPr>
        <w:tc>
          <w:tcPr>
            <w:tcW w:w="1536" w:type="dxa"/>
            <w:tcBorders>
              <w:top w:val="single" w:sz="4" w:space="0" w:color="auto"/>
              <w:bottom w:val="single" w:sz="4" w:space="0" w:color="auto"/>
            </w:tcBorders>
            <w:vAlign w:val="center"/>
          </w:tcPr>
          <w:p w:rsidR="003F34B1" w:rsidRPr="00601888" w:rsidRDefault="003F34B1" w:rsidP="008F650A">
            <w:pPr>
              <w:rPr>
                <w:rFonts w:ascii="宋体" w:hAnsi="宋体"/>
              </w:rPr>
            </w:pPr>
            <w:r>
              <w:rPr>
                <w:rFonts w:ascii="宋体" w:hAnsi="宋体" w:hint="eastAsia"/>
              </w:rPr>
              <w:t>C</w:t>
            </w:r>
          </w:p>
        </w:tc>
        <w:tc>
          <w:tcPr>
            <w:tcW w:w="6786" w:type="dxa"/>
            <w:tcBorders>
              <w:top w:val="single" w:sz="4" w:space="0" w:color="auto"/>
              <w:bottom w:val="single" w:sz="4" w:space="0" w:color="auto"/>
            </w:tcBorders>
            <w:vAlign w:val="center"/>
          </w:tcPr>
          <w:p w:rsidR="003F34B1" w:rsidRPr="007D2244" w:rsidRDefault="007D2244" w:rsidP="00D61BB8">
            <w:pPr>
              <w:spacing w:before="60" w:after="60" w:line="0" w:lineRule="atLeast"/>
              <w:rPr>
                <w:rFonts w:ascii="宋体" w:hAnsi="宋体"/>
                <w:color w:val="000000" w:themeColor="text1"/>
                <w:szCs w:val="21"/>
              </w:rPr>
            </w:pPr>
            <w:r w:rsidRPr="007D2244">
              <w:rPr>
                <w:rFonts w:ascii="宋体" w:hAnsi="Times New Roman" w:cs="宋体" w:hint="eastAsia"/>
                <w:color w:val="000000" w:themeColor="text1"/>
                <w:szCs w:val="21"/>
              </w:rPr>
              <w:t>Sys</w:t>
            </w:r>
            <w:r w:rsidR="00D61BB8" w:rsidRPr="007D2244">
              <w:rPr>
                <w:rFonts w:ascii="Tahoma" w:hAnsi="Tahoma" w:cs="Tahoma" w:hint="eastAsia"/>
                <w:color w:val="000000" w:themeColor="text1"/>
                <w:szCs w:val="21"/>
              </w:rPr>
              <w:t>M</w:t>
            </w:r>
            <w:r w:rsidR="00D61BB8" w:rsidRPr="007D2244">
              <w:rPr>
                <w:rFonts w:ascii="Tahoma" w:hAnsi="Tahoma" w:cs="Tahoma"/>
                <w:color w:val="000000" w:themeColor="text1"/>
                <w:szCs w:val="21"/>
              </w:rPr>
              <w:t>eeting</w:t>
            </w:r>
            <w:r w:rsidR="00D50FF0">
              <w:rPr>
                <w:rFonts w:ascii="Tahoma" w:hAnsi="Tahoma" w:cs="Tahoma" w:hint="eastAsia"/>
                <w:color w:val="000000" w:themeColor="text1"/>
                <w:szCs w:val="21"/>
              </w:rPr>
              <w:t>Room</w:t>
            </w:r>
            <w:r w:rsidR="00D61BB8" w:rsidRPr="007D2244">
              <w:rPr>
                <w:rFonts w:ascii="Tahoma" w:hAnsi="Tahoma" w:cs="Tahoma" w:hint="eastAsia"/>
                <w:color w:val="000000" w:themeColor="text1"/>
                <w:szCs w:val="21"/>
              </w:rPr>
              <w:t>A</w:t>
            </w:r>
            <w:r w:rsidR="00D61BB8" w:rsidRPr="007D2244">
              <w:rPr>
                <w:rFonts w:ascii="Tahoma" w:hAnsi="Tahoma" w:cs="Tahoma"/>
                <w:color w:val="000000" w:themeColor="text1"/>
                <w:szCs w:val="21"/>
              </w:rPr>
              <w:t>ddress</w:t>
            </w:r>
            <w:r w:rsidR="00D61BB8" w:rsidRPr="007D2244">
              <w:rPr>
                <w:rFonts w:ascii="Tahoma" w:hAnsi="Tahoma" w:cs="Tahoma" w:hint="eastAsia"/>
                <w:color w:val="000000" w:themeColor="text1"/>
                <w:szCs w:val="21"/>
              </w:rPr>
              <w:t xml:space="preserve">  </w:t>
            </w:r>
            <w:r w:rsidR="00FD1E6B">
              <w:rPr>
                <w:rFonts w:ascii="Tahoma" w:hAnsi="Tahoma" w:cs="Tahoma" w:hint="eastAsia"/>
                <w:color w:val="000000" w:themeColor="text1"/>
                <w:szCs w:val="21"/>
              </w:rPr>
              <w:t>【会议地址</w:t>
            </w:r>
            <w:r w:rsidR="00D61BB8" w:rsidRPr="007D2244">
              <w:rPr>
                <w:rFonts w:ascii="Tahoma" w:hAnsi="Tahoma" w:cs="Tahoma" w:hint="eastAsia"/>
                <w:color w:val="000000" w:themeColor="text1"/>
                <w:szCs w:val="21"/>
              </w:rPr>
              <w:t>】</w:t>
            </w:r>
          </w:p>
        </w:tc>
      </w:tr>
      <w:tr w:rsidR="003F34B1" w:rsidTr="00503B3B">
        <w:trPr>
          <w:trHeight w:val="70"/>
        </w:trPr>
        <w:tc>
          <w:tcPr>
            <w:tcW w:w="1536" w:type="dxa"/>
            <w:tcBorders>
              <w:top w:val="single" w:sz="4" w:space="0" w:color="auto"/>
              <w:bottom w:val="single" w:sz="4" w:space="0" w:color="auto"/>
            </w:tcBorders>
            <w:vAlign w:val="center"/>
          </w:tcPr>
          <w:p w:rsidR="003F34B1" w:rsidRPr="00601888" w:rsidRDefault="003F34B1" w:rsidP="008F650A">
            <w:pPr>
              <w:rPr>
                <w:rFonts w:ascii="宋体" w:hAnsi="宋体"/>
              </w:rPr>
            </w:pPr>
            <w:r>
              <w:rPr>
                <w:rFonts w:ascii="宋体" w:hAnsi="宋体"/>
              </w:rPr>
              <w:t>D</w:t>
            </w:r>
          </w:p>
        </w:tc>
        <w:tc>
          <w:tcPr>
            <w:tcW w:w="6786" w:type="dxa"/>
            <w:tcBorders>
              <w:top w:val="single" w:sz="4" w:space="0" w:color="auto"/>
              <w:bottom w:val="single" w:sz="4" w:space="0" w:color="auto"/>
            </w:tcBorders>
            <w:vAlign w:val="center"/>
          </w:tcPr>
          <w:p w:rsidR="003F34B1" w:rsidRPr="00601888" w:rsidRDefault="003F34B1" w:rsidP="008F650A">
            <w:pPr>
              <w:spacing w:before="60" w:after="60" w:line="0" w:lineRule="atLeast"/>
              <w:rPr>
                <w:rFonts w:ascii="宋体" w:hAnsi="宋体"/>
                <w:szCs w:val="21"/>
              </w:rPr>
            </w:pPr>
          </w:p>
        </w:tc>
      </w:tr>
      <w:tr w:rsidR="003F34B1" w:rsidTr="00503B3B">
        <w:trPr>
          <w:trHeight w:val="70"/>
        </w:trPr>
        <w:tc>
          <w:tcPr>
            <w:tcW w:w="1536" w:type="dxa"/>
            <w:tcBorders>
              <w:top w:val="single" w:sz="4" w:space="0" w:color="auto"/>
              <w:bottom w:val="single" w:sz="4" w:space="0" w:color="auto"/>
            </w:tcBorders>
            <w:vAlign w:val="center"/>
          </w:tcPr>
          <w:p w:rsidR="003F34B1" w:rsidRPr="00601888" w:rsidRDefault="006C6129" w:rsidP="008F650A">
            <w:pPr>
              <w:rPr>
                <w:rFonts w:ascii="宋体" w:hAnsi="宋体"/>
              </w:rPr>
            </w:pPr>
            <w:r>
              <w:rPr>
                <w:rFonts w:ascii="宋体" w:hAnsi="宋体" w:hint="eastAsia"/>
              </w:rPr>
              <w:t>F</w:t>
            </w:r>
          </w:p>
        </w:tc>
        <w:tc>
          <w:tcPr>
            <w:tcW w:w="6786" w:type="dxa"/>
            <w:tcBorders>
              <w:top w:val="single" w:sz="4" w:space="0" w:color="auto"/>
              <w:bottom w:val="single" w:sz="4" w:space="0" w:color="auto"/>
            </w:tcBorders>
            <w:vAlign w:val="center"/>
          </w:tcPr>
          <w:tbl>
            <w:tblPr>
              <w:tblW w:w="638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tblPr>
            <w:tblGrid>
              <w:gridCol w:w="861"/>
              <w:gridCol w:w="1109"/>
              <w:gridCol w:w="1584"/>
              <w:gridCol w:w="1134"/>
              <w:gridCol w:w="1701"/>
            </w:tblGrid>
            <w:tr w:rsidR="00F70192" w:rsidTr="0077024E">
              <w:tc>
                <w:tcPr>
                  <w:tcW w:w="861" w:type="dxa"/>
                  <w:shd w:val="clear" w:color="auto" w:fill="BFBFBF"/>
                  <w:vAlign w:val="center"/>
                </w:tcPr>
                <w:p w:rsidR="00F70192" w:rsidRPr="0001495D" w:rsidRDefault="00F70192" w:rsidP="00AC361A">
                  <w:pPr>
                    <w:pStyle w:val="aff"/>
                    <w:widowControl w:val="0"/>
                    <w:rPr>
                      <w:rFonts w:ascii="黑体"/>
                    </w:rPr>
                  </w:pPr>
                  <w:r w:rsidRPr="0001495D">
                    <w:rPr>
                      <w:rFonts w:ascii="黑体" w:hint="eastAsia"/>
                    </w:rPr>
                    <w:t>必输项</w:t>
                  </w:r>
                </w:p>
              </w:tc>
              <w:tc>
                <w:tcPr>
                  <w:tcW w:w="1109" w:type="dxa"/>
                  <w:shd w:val="clear" w:color="auto" w:fill="BFBFBF"/>
                  <w:vAlign w:val="center"/>
                </w:tcPr>
                <w:p w:rsidR="00F70192" w:rsidRPr="0001495D" w:rsidRDefault="00F70192" w:rsidP="00AC361A">
                  <w:pPr>
                    <w:pStyle w:val="aff"/>
                    <w:widowControl w:val="0"/>
                    <w:rPr>
                      <w:rFonts w:ascii="黑体"/>
                    </w:rPr>
                  </w:pPr>
                  <w:r w:rsidRPr="0001495D">
                    <w:rPr>
                      <w:rFonts w:ascii="黑体" w:hint="eastAsia"/>
                    </w:rPr>
                    <w:t>属性</w:t>
                  </w:r>
                </w:p>
              </w:tc>
              <w:tc>
                <w:tcPr>
                  <w:tcW w:w="1584" w:type="dxa"/>
                  <w:shd w:val="clear" w:color="auto" w:fill="BFBFBF"/>
                  <w:vAlign w:val="center"/>
                </w:tcPr>
                <w:p w:rsidR="00F70192" w:rsidRPr="0001495D" w:rsidRDefault="00F70192" w:rsidP="00AC361A">
                  <w:pPr>
                    <w:pStyle w:val="aff"/>
                    <w:widowControl w:val="0"/>
                    <w:rPr>
                      <w:rFonts w:ascii="黑体"/>
                    </w:rPr>
                  </w:pPr>
                  <w:r w:rsidRPr="0001495D">
                    <w:rPr>
                      <w:rFonts w:ascii="黑体" w:hint="eastAsia"/>
                    </w:rPr>
                    <w:t>属性约束</w:t>
                  </w:r>
                </w:p>
              </w:tc>
              <w:tc>
                <w:tcPr>
                  <w:tcW w:w="1134" w:type="dxa"/>
                  <w:shd w:val="clear" w:color="auto" w:fill="BFBFBF"/>
                  <w:vAlign w:val="center"/>
                </w:tcPr>
                <w:p w:rsidR="00F70192" w:rsidRPr="0001495D" w:rsidRDefault="00F70192" w:rsidP="00AC361A">
                  <w:pPr>
                    <w:pStyle w:val="aff"/>
                    <w:widowControl w:val="0"/>
                    <w:rPr>
                      <w:rFonts w:ascii="黑体"/>
                    </w:rPr>
                  </w:pPr>
                  <w:r w:rsidRPr="0001495D">
                    <w:rPr>
                      <w:rFonts w:ascii="黑体" w:hint="eastAsia"/>
                    </w:rPr>
                    <w:t>数据名称</w:t>
                  </w:r>
                </w:p>
              </w:tc>
              <w:tc>
                <w:tcPr>
                  <w:tcW w:w="1701" w:type="dxa"/>
                  <w:shd w:val="clear" w:color="auto" w:fill="BFBFBF"/>
                </w:tcPr>
                <w:p w:rsidR="00F70192" w:rsidRPr="0001495D" w:rsidRDefault="00F70192" w:rsidP="00AC361A">
                  <w:pPr>
                    <w:pStyle w:val="aff"/>
                    <w:widowControl w:val="0"/>
                    <w:rPr>
                      <w:rFonts w:ascii="黑体"/>
                    </w:rPr>
                  </w:pPr>
                  <w:r>
                    <w:rPr>
                      <w:rFonts w:ascii="黑体" w:hint="eastAsia"/>
                    </w:rPr>
                    <w:t>数据类型</w:t>
                  </w:r>
                </w:p>
              </w:tc>
            </w:tr>
            <w:tr w:rsidR="00F70192" w:rsidRPr="00B803AD" w:rsidTr="0077024E">
              <w:tc>
                <w:tcPr>
                  <w:tcW w:w="861" w:type="dxa"/>
                  <w:vAlign w:val="center"/>
                </w:tcPr>
                <w:p w:rsidR="00F70192" w:rsidRDefault="00DE23D4" w:rsidP="00AC361A">
                  <w:pPr>
                    <w:rPr>
                      <w:rFonts w:ascii="宋体" w:hAnsi="宋体"/>
                      <w:sz w:val="18"/>
                    </w:rPr>
                  </w:pPr>
                  <w:r>
                    <w:rPr>
                      <w:rFonts w:ascii="宋体" w:hAnsi="宋体" w:hint="eastAsia"/>
                    </w:rPr>
                    <w:t>N</w:t>
                  </w:r>
                </w:p>
              </w:tc>
              <w:tc>
                <w:tcPr>
                  <w:tcW w:w="1109" w:type="dxa"/>
                  <w:vAlign w:val="center"/>
                </w:tcPr>
                <w:p w:rsidR="00F70192" w:rsidRDefault="00D61BB8" w:rsidP="00AC361A">
                  <w:pPr>
                    <w:rPr>
                      <w:rFonts w:ascii="宋体" w:hAnsi="宋体"/>
                      <w:sz w:val="18"/>
                    </w:rPr>
                  </w:pPr>
                  <w:r>
                    <w:rPr>
                      <w:rFonts w:ascii="宋体" w:hAnsi="宋体" w:hint="eastAsia"/>
                      <w:sz w:val="18"/>
                    </w:rPr>
                    <w:t>最后更新时间</w:t>
                  </w:r>
                </w:p>
              </w:tc>
              <w:tc>
                <w:tcPr>
                  <w:tcW w:w="1584" w:type="dxa"/>
                  <w:vAlign w:val="center"/>
                </w:tcPr>
                <w:p w:rsidR="00F70192" w:rsidRDefault="00D61BB8" w:rsidP="00D61BB8">
                  <w:pPr>
                    <w:spacing w:before="60" w:after="60" w:line="0" w:lineRule="atLeast"/>
                    <w:rPr>
                      <w:rFonts w:ascii="宋体" w:hAnsi="宋体"/>
                      <w:sz w:val="18"/>
                    </w:rPr>
                  </w:pPr>
                  <w:r w:rsidRPr="00E1385D">
                    <w:rPr>
                      <w:rFonts w:ascii="宋体" w:hAnsi="宋体" w:hint="eastAsia"/>
                    </w:rPr>
                    <w:t>字符串：要同步的表在本地的最后更新时间</w:t>
                  </w:r>
                </w:p>
              </w:tc>
              <w:tc>
                <w:tcPr>
                  <w:tcW w:w="1134" w:type="dxa"/>
                  <w:vAlign w:val="center"/>
                </w:tcPr>
                <w:p w:rsidR="00F70192" w:rsidRPr="00212EFB" w:rsidRDefault="00D61BB8" w:rsidP="00AC361A">
                  <w:pPr>
                    <w:rPr>
                      <w:rFonts w:ascii="宋体" w:hAnsi="宋体"/>
                      <w:sz w:val="18"/>
                    </w:rPr>
                  </w:pPr>
                  <w:r w:rsidRPr="00E1385D">
                    <w:rPr>
                      <w:rFonts w:ascii="宋体" w:hAnsi="宋体"/>
                    </w:rPr>
                    <w:t>L</w:t>
                  </w:r>
                  <w:r w:rsidRPr="00E1385D">
                    <w:rPr>
                      <w:rFonts w:ascii="宋体" w:hAnsi="宋体" w:hint="eastAsia"/>
                    </w:rPr>
                    <w:t>astUpdate</w:t>
                  </w:r>
                  <w:r w:rsidR="007D2244">
                    <w:rPr>
                      <w:rFonts w:ascii="宋体" w:hAnsi="宋体" w:hint="eastAsia"/>
                    </w:rPr>
                    <w:t>Date</w:t>
                  </w:r>
                </w:p>
              </w:tc>
              <w:tc>
                <w:tcPr>
                  <w:tcW w:w="1701" w:type="dxa"/>
                </w:tcPr>
                <w:p w:rsidR="00D61BB8" w:rsidRDefault="00F70192" w:rsidP="00D61BB8">
                  <w:pPr>
                    <w:spacing w:before="60" w:after="60" w:line="0" w:lineRule="atLeast"/>
                    <w:rPr>
                      <w:rFonts w:ascii="宋体" w:hAnsi="宋体"/>
                      <w:sz w:val="18"/>
                    </w:rPr>
                  </w:pPr>
                  <w:r>
                    <w:rPr>
                      <w:rFonts w:ascii="宋体" w:hAnsi="宋体" w:hint="eastAsia"/>
                      <w:sz w:val="18"/>
                    </w:rPr>
                    <w:t>String</w:t>
                  </w:r>
                </w:p>
                <w:p w:rsidR="00D61BB8" w:rsidRDefault="00D61BB8" w:rsidP="00D61BB8">
                  <w:pPr>
                    <w:spacing w:before="60" w:after="60" w:line="0" w:lineRule="atLeast"/>
                    <w:rPr>
                      <w:rFonts w:ascii="宋体" w:hAnsi="宋体"/>
                    </w:rPr>
                  </w:pPr>
                  <w:r w:rsidRPr="00E1385D">
                    <w:rPr>
                      <w:rFonts w:ascii="宋体" w:hAnsi="宋体" w:hint="eastAsia"/>
                    </w:rPr>
                    <w:t>格式为</w:t>
                  </w:r>
                  <w:r>
                    <w:rPr>
                      <w:rFonts w:ascii="宋体" w:hAnsi="宋体" w:hint="eastAsia"/>
                    </w:rPr>
                    <w:t>：</w:t>
                  </w:r>
                </w:p>
                <w:p w:rsidR="00F70192" w:rsidRPr="00212EFB" w:rsidRDefault="00D61BB8" w:rsidP="00D61BB8">
                  <w:pPr>
                    <w:rPr>
                      <w:rFonts w:ascii="宋体" w:hAnsi="宋体"/>
                      <w:sz w:val="18"/>
                    </w:rPr>
                  </w:pPr>
                  <w:r w:rsidRPr="00E1385D">
                    <w:rPr>
                      <w:rFonts w:ascii="宋体" w:hAnsi="宋体" w:hint="eastAsia"/>
                    </w:rPr>
                    <w:t>YYYY-MM-DD hh:mm:ss</w:t>
                  </w:r>
                </w:p>
              </w:tc>
            </w:tr>
          </w:tbl>
          <w:p w:rsidR="003F34B1" w:rsidRPr="00601888" w:rsidRDefault="003F34B1" w:rsidP="008F650A">
            <w:pPr>
              <w:spacing w:before="60" w:after="60" w:line="0" w:lineRule="atLeast"/>
              <w:rPr>
                <w:rFonts w:ascii="宋体" w:hAnsi="宋体"/>
                <w:szCs w:val="21"/>
              </w:rPr>
            </w:pPr>
          </w:p>
        </w:tc>
      </w:tr>
      <w:tr w:rsidR="003F34B1" w:rsidTr="00503B3B">
        <w:trPr>
          <w:trHeight w:val="70"/>
        </w:trPr>
        <w:tc>
          <w:tcPr>
            <w:tcW w:w="1536" w:type="dxa"/>
            <w:tcBorders>
              <w:top w:val="single" w:sz="4" w:space="0" w:color="auto"/>
              <w:bottom w:val="single" w:sz="4" w:space="0" w:color="auto"/>
            </w:tcBorders>
            <w:shd w:val="pct15" w:color="auto" w:fill="auto"/>
            <w:vAlign w:val="center"/>
          </w:tcPr>
          <w:p w:rsidR="003F34B1" w:rsidRPr="00601888" w:rsidRDefault="003F34B1" w:rsidP="008F650A">
            <w:pPr>
              <w:rPr>
                <w:rFonts w:ascii="宋体" w:hAnsi="宋体"/>
                <w:b/>
                <w:highlight w:val="white"/>
              </w:rPr>
            </w:pPr>
            <w:r w:rsidRPr="00601888">
              <w:rPr>
                <w:rFonts w:ascii="宋体" w:hAnsi="宋体" w:hint="eastAsia"/>
                <w:b/>
              </w:rPr>
              <w:t>输出</w:t>
            </w:r>
          </w:p>
        </w:tc>
        <w:tc>
          <w:tcPr>
            <w:tcW w:w="6786" w:type="dxa"/>
            <w:tcBorders>
              <w:top w:val="single" w:sz="4" w:space="0" w:color="auto"/>
              <w:bottom w:val="single" w:sz="4" w:space="0" w:color="auto"/>
            </w:tcBorders>
            <w:shd w:val="pct15" w:color="auto" w:fill="auto"/>
            <w:vAlign w:val="center"/>
          </w:tcPr>
          <w:p w:rsidR="003F34B1" w:rsidRPr="00601888" w:rsidRDefault="003F34B1" w:rsidP="008F650A">
            <w:pPr>
              <w:spacing w:before="60" w:after="60" w:line="0" w:lineRule="atLeast"/>
              <w:rPr>
                <w:rFonts w:ascii="宋体" w:hAnsi="宋体"/>
                <w:sz w:val="18"/>
              </w:rPr>
            </w:pPr>
            <w:r w:rsidRPr="00601888">
              <w:rPr>
                <w:rFonts w:ascii="宋体" w:hAnsi="宋体" w:hint="eastAsia"/>
                <w:b/>
                <w:szCs w:val="21"/>
              </w:rPr>
              <w:t>说明</w:t>
            </w:r>
          </w:p>
        </w:tc>
      </w:tr>
      <w:tr w:rsidR="003F34B1" w:rsidTr="00503B3B">
        <w:trPr>
          <w:trHeight w:val="70"/>
        </w:trPr>
        <w:tc>
          <w:tcPr>
            <w:tcW w:w="1536" w:type="dxa"/>
            <w:tcBorders>
              <w:top w:val="single" w:sz="4" w:space="0" w:color="auto"/>
              <w:bottom w:val="single" w:sz="4" w:space="0" w:color="auto"/>
            </w:tcBorders>
            <w:vAlign w:val="center"/>
          </w:tcPr>
          <w:p w:rsidR="003F34B1" w:rsidRPr="00601888" w:rsidRDefault="003F34B1" w:rsidP="008F650A">
            <w:pPr>
              <w:rPr>
                <w:rFonts w:ascii="宋体" w:hAnsi="宋体"/>
                <w:b/>
                <w:highlight w:val="white"/>
              </w:rPr>
            </w:pPr>
            <w:r w:rsidRPr="00601888">
              <w:rPr>
                <w:rFonts w:ascii="宋体" w:hAnsi="宋体" w:hint="eastAsia"/>
              </w:rPr>
              <w:t>JSONP对象</w:t>
            </w:r>
          </w:p>
        </w:tc>
        <w:tc>
          <w:tcPr>
            <w:tcW w:w="6786" w:type="dxa"/>
            <w:tcBorders>
              <w:top w:val="single" w:sz="4" w:space="0" w:color="auto"/>
              <w:bottom w:val="single" w:sz="4" w:space="0" w:color="auto"/>
            </w:tcBorders>
            <w:vAlign w:val="center"/>
          </w:tcPr>
          <w:p w:rsidR="003F34B1" w:rsidRPr="00601888" w:rsidRDefault="00572B5D" w:rsidP="00572B5D">
            <w:pPr>
              <w:spacing w:before="60" w:after="60" w:line="0" w:lineRule="atLeast"/>
              <w:rPr>
                <w:rFonts w:ascii="宋体" w:hAnsi="宋体"/>
                <w:sz w:val="18"/>
              </w:rPr>
            </w:pPr>
            <w:r w:rsidRPr="00601888">
              <w:rPr>
                <w:rFonts w:ascii="宋体" w:hAnsi="宋体" w:hint="eastAsia"/>
                <w:sz w:val="18"/>
              </w:rPr>
              <w:t>采用JSNOP形式输出JSON对象</w:t>
            </w:r>
          </w:p>
        </w:tc>
      </w:tr>
      <w:tr w:rsidR="003F34B1" w:rsidTr="00503B3B">
        <w:trPr>
          <w:trHeight w:val="70"/>
        </w:trPr>
        <w:tc>
          <w:tcPr>
            <w:tcW w:w="1536" w:type="dxa"/>
            <w:tcBorders>
              <w:top w:val="single" w:sz="4" w:space="0" w:color="auto"/>
              <w:bottom w:val="single" w:sz="4" w:space="0" w:color="auto"/>
            </w:tcBorders>
            <w:shd w:val="pct15" w:color="auto" w:fill="auto"/>
            <w:vAlign w:val="center"/>
          </w:tcPr>
          <w:p w:rsidR="003F34B1" w:rsidRPr="00601888" w:rsidRDefault="003F34B1" w:rsidP="008F650A">
            <w:pPr>
              <w:rPr>
                <w:rFonts w:ascii="宋体" w:hAnsi="宋体"/>
                <w:b/>
                <w:highlight w:val="white"/>
              </w:rPr>
            </w:pPr>
            <w:r w:rsidRPr="00601888">
              <w:rPr>
                <w:rFonts w:ascii="宋体" w:hAnsi="宋体" w:hint="eastAsia"/>
                <w:b/>
              </w:rPr>
              <w:t>JSON对象参数</w:t>
            </w:r>
          </w:p>
        </w:tc>
        <w:tc>
          <w:tcPr>
            <w:tcW w:w="6786" w:type="dxa"/>
            <w:tcBorders>
              <w:top w:val="single" w:sz="4" w:space="0" w:color="auto"/>
              <w:bottom w:val="single" w:sz="4" w:space="0" w:color="auto"/>
            </w:tcBorders>
            <w:shd w:val="pct15" w:color="auto" w:fill="auto"/>
            <w:vAlign w:val="center"/>
          </w:tcPr>
          <w:p w:rsidR="003F34B1" w:rsidRPr="00601888" w:rsidRDefault="003F34B1" w:rsidP="008F650A">
            <w:pPr>
              <w:spacing w:before="60" w:after="60" w:line="0" w:lineRule="atLeast"/>
              <w:rPr>
                <w:rFonts w:ascii="宋体" w:hAnsi="宋体"/>
                <w:sz w:val="18"/>
              </w:rPr>
            </w:pPr>
            <w:r w:rsidRPr="00601888">
              <w:rPr>
                <w:rFonts w:ascii="宋体" w:hAnsi="宋体" w:hint="eastAsia"/>
                <w:b/>
                <w:szCs w:val="21"/>
              </w:rPr>
              <w:t>说明</w:t>
            </w:r>
          </w:p>
        </w:tc>
      </w:tr>
      <w:tr w:rsidR="003F34B1" w:rsidTr="00503B3B">
        <w:trPr>
          <w:trHeight w:val="70"/>
        </w:trPr>
        <w:tc>
          <w:tcPr>
            <w:tcW w:w="1536" w:type="dxa"/>
            <w:vAlign w:val="center"/>
          </w:tcPr>
          <w:p w:rsidR="003F34B1" w:rsidRPr="00413A6E" w:rsidRDefault="003F34B1" w:rsidP="008F650A">
            <w:pPr>
              <w:rPr>
                <w:rFonts w:ascii="宋体" w:hAnsi="宋体"/>
                <w:color w:val="FF0000"/>
              </w:rPr>
            </w:pPr>
            <w:r w:rsidRPr="00413A6E">
              <w:rPr>
                <w:rFonts w:ascii="宋体" w:hAnsi="宋体" w:hint="eastAsia"/>
                <w:color w:val="FF0000"/>
              </w:rPr>
              <w:t>S</w:t>
            </w:r>
          </w:p>
        </w:tc>
        <w:tc>
          <w:tcPr>
            <w:tcW w:w="6786" w:type="dxa"/>
            <w:vAlign w:val="center"/>
          </w:tcPr>
          <w:p w:rsidR="003F34B1" w:rsidRPr="00413A6E" w:rsidRDefault="003F34B1" w:rsidP="008F650A">
            <w:pPr>
              <w:spacing w:before="60" w:after="60" w:line="0" w:lineRule="atLeast"/>
              <w:rPr>
                <w:rFonts w:ascii="宋体" w:hAnsi="宋体"/>
                <w:color w:val="FF0000"/>
                <w:sz w:val="18"/>
              </w:rPr>
            </w:pPr>
            <w:r w:rsidRPr="00413A6E">
              <w:rPr>
                <w:rFonts w:ascii="宋体" w:hAnsi="宋体" w:hint="eastAsia"/>
                <w:color w:val="FF0000"/>
                <w:sz w:val="18"/>
              </w:rPr>
              <w:t>是否成功</w:t>
            </w:r>
          </w:p>
        </w:tc>
      </w:tr>
      <w:tr w:rsidR="003F34B1" w:rsidTr="00503B3B">
        <w:trPr>
          <w:trHeight w:val="70"/>
        </w:trPr>
        <w:tc>
          <w:tcPr>
            <w:tcW w:w="1536" w:type="dxa"/>
            <w:vAlign w:val="center"/>
          </w:tcPr>
          <w:p w:rsidR="003F34B1" w:rsidRPr="00413A6E" w:rsidRDefault="003F34B1" w:rsidP="008F650A">
            <w:pPr>
              <w:rPr>
                <w:rFonts w:ascii="宋体" w:hAnsi="宋体"/>
                <w:color w:val="FF0000"/>
              </w:rPr>
            </w:pPr>
            <w:r w:rsidRPr="00413A6E">
              <w:rPr>
                <w:rFonts w:ascii="宋体" w:hAnsi="宋体" w:hint="eastAsia"/>
                <w:color w:val="FF0000"/>
              </w:rPr>
              <w:t>M</w:t>
            </w:r>
          </w:p>
        </w:tc>
        <w:tc>
          <w:tcPr>
            <w:tcW w:w="6786" w:type="dxa"/>
            <w:vAlign w:val="center"/>
          </w:tcPr>
          <w:p w:rsidR="003F34B1" w:rsidRPr="00413A6E" w:rsidRDefault="003F34B1" w:rsidP="008F650A">
            <w:pPr>
              <w:spacing w:before="60" w:after="60" w:line="0" w:lineRule="atLeast"/>
              <w:rPr>
                <w:rFonts w:ascii="宋体" w:hAnsi="宋体"/>
                <w:color w:val="FF0000"/>
                <w:sz w:val="18"/>
              </w:rPr>
            </w:pPr>
          </w:p>
        </w:tc>
      </w:tr>
      <w:tr w:rsidR="003F34B1" w:rsidTr="00503B3B">
        <w:trPr>
          <w:trHeight w:val="70"/>
        </w:trPr>
        <w:tc>
          <w:tcPr>
            <w:tcW w:w="1536" w:type="dxa"/>
            <w:vAlign w:val="center"/>
          </w:tcPr>
          <w:p w:rsidR="003F34B1" w:rsidRPr="00413A6E" w:rsidRDefault="003F34B1" w:rsidP="008F650A">
            <w:pPr>
              <w:rPr>
                <w:rFonts w:ascii="宋体" w:hAnsi="宋体"/>
                <w:color w:val="FF0000"/>
              </w:rPr>
            </w:pPr>
            <w:r w:rsidRPr="00413A6E">
              <w:rPr>
                <w:rFonts w:ascii="宋体" w:hAnsi="宋体" w:hint="eastAsia"/>
                <w:color w:val="FF0000"/>
              </w:rPr>
              <w:t>C</w:t>
            </w:r>
          </w:p>
        </w:tc>
        <w:tc>
          <w:tcPr>
            <w:tcW w:w="6786" w:type="dxa"/>
            <w:vAlign w:val="center"/>
          </w:tcPr>
          <w:p w:rsidR="003F34B1" w:rsidRPr="00413A6E" w:rsidRDefault="003F34B1" w:rsidP="008F650A">
            <w:pPr>
              <w:spacing w:before="60" w:after="60" w:line="0" w:lineRule="atLeast"/>
              <w:rPr>
                <w:rFonts w:ascii="宋体" w:hAnsi="宋体"/>
                <w:color w:val="FF0000"/>
                <w:sz w:val="18"/>
              </w:rPr>
            </w:pPr>
          </w:p>
        </w:tc>
      </w:tr>
      <w:tr w:rsidR="003F34B1" w:rsidTr="00503B3B">
        <w:trPr>
          <w:trHeight w:val="70"/>
        </w:trPr>
        <w:tc>
          <w:tcPr>
            <w:tcW w:w="1536" w:type="dxa"/>
            <w:vAlign w:val="center"/>
          </w:tcPr>
          <w:p w:rsidR="003F34B1" w:rsidRDefault="003F34B1" w:rsidP="008F650A">
            <w:pPr>
              <w:rPr>
                <w:rFonts w:ascii="宋体" w:hAnsi="宋体"/>
              </w:rPr>
            </w:pPr>
            <w:r>
              <w:rPr>
                <w:rFonts w:ascii="宋体" w:hAnsi="宋体" w:hint="eastAsia"/>
              </w:rPr>
              <w:lastRenderedPageBreak/>
              <w:t>D</w:t>
            </w:r>
          </w:p>
        </w:tc>
        <w:tc>
          <w:tcPr>
            <w:tcW w:w="6786" w:type="dxa"/>
            <w:vAlign w:val="center"/>
          </w:tcPr>
          <w:p w:rsidR="003F34B1" w:rsidRPr="00045BA8" w:rsidRDefault="003F34B1" w:rsidP="00D61BB8">
            <w:pPr>
              <w:pStyle w:val="20"/>
              <w:ind w:firstLineChars="0" w:firstLine="0"/>
              <w:rPr>
                <w:rFonts w:ascii="宋体" w:hAnsi="宋体"/>
                <w:b/>
              </w:rPr>
            </w:pPr>
            <w:r w:rsidRPr="00311B51">
              <w:rPr>
                <w:rFonts w:ascii="宋体" w:hAnsi="宋体" w:hint="eastAsia"/>
                <w:b/>
              </w:rPr>
              <w:t>【</w:t>
            </w:r>
            <w:hyperlink w:anchor="_会议地址对象【MettingAddress】" w:history="1">
              <w:r w:rsidR="00D61BB8" w:rsidRPr="006B49C7">
                <w:rPr>
                  <w:rStyle w:val="a8"/>
                  <w:rFonts w:ascii="宋体" w:hAnsi="宋体" w:hint="eastAsia"/>
                  <w:b/>
                </w:rPr>
                <w:t>会议地址对象</w:t>
              </w:r>
            </w:hyperlink>
            <w:r>
              <w:rPr>
                <w:rFonts w:ascii="宋体" w:hAnsi="宋体" w:hint="eastAsia"/>
                <w:b/>
              </w:rPr>
              <w:t>】数组</w:t>
            </w:r>
            <w:r w:rsidR="00800917">
              <w:rPr>
                <w:rFonts w:ascii="宋体" w:hAnsi="宋体" w:hint="eastAsia"/>
                <w:b/>
              </w:rPr>
              <w:t xml:space="preserve"> </w:t>
            </w:r>
          </w:p>
        </w:tc>
      </w:tr>
      <w:bookmarkEnd w:id="28"/>
      <w:bookmarkEnd w:id="29"/>
    </w:tbl>
    <w:p w:rsidR="003F34B1" w:rsidRDefault="003F34B1" w:rsidP="003F34B1">
      <w:pPr>
        <w:pStyle w:val="a2"/>
        <w:ind w:firstLine="0"/>
      </w:pPr>
    </w:p>
    <w:p w:rsidR="00DE40CD" w:rsidRDefault="001D6898" w:rsidP="004A098C">
      <w:pPr>
        <w:pStyle w:val="4"/>
      </w:pPr>
      <w:r>
        <w:rPr>
          <w:rFonts w:hint="eastAsia"/>
        </w:rPr>
        <w:t>【分页】</w:t>
      </w:r>
      <w:r w:rsidR="00DE40CD">
        <w:rPr>
          <w:rFonts w:hint="eastAsia"/>
        </w:rPr>
        <w:t>获取</w:t>
      </w:r>
      <w:r w:rsidR="007D2244">
        <w:rPr>
          <w:rFonts w:hint="eastAsia"/>
        </w:rPr>
        <w:t>会议室基础信息数据</w:t>
      </w:r>
      <w:r w:rsidR="00DE40CD">
        <w:rPr>
          <w:rFonts w:hint="eastAsia"/>
        </w:rPr>
        <w:t>接口</w:t>
      </w:r>
    </w:p>
    <w:tbl>
      <w:tblPr>
        <w:tblW w:w="8322" w:type="dxa"/>
        <w:tblInd w:w="15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1536"/>
        <w:gridCol w:w="6786"/>
      </w:tblGrid>
      <w:tr w:rsidR="0028492C" w:rsidTr="002F1491">
        <w:trPr>
          <w:tblHeader/>
        </w:trPr>
        <w:tc>
          <w:tcPr>
            <w:tcW w:w="8322" w:type="dxa"/>
            <w:gridSpan w:val="2"/>
            <w:shd w:val="pct12" w:color="000000" w:fill="FFFFFF"/>
            <w:vAlign w:val="center"/>
          </w:tcPr>
          <w:p w:rsidR="0028492C" w:rsidRPr="00601888" w:rsidRDefault="0028492C" w:rsidP="00491517">
            <w:pPr>
              <w:spacing w:before="60" w:after="60"/>
              <w:rPr>
                <w:rFonts w:ascii="宋体" w:hAnsi="宋体"/>
                <w:b/>
                <w:sz w:val="28"/>
                <w:szCs w:val="28"/>
              </w:rPr>
            </w:pPr>
            <w:r>
              <w:rPr>
                <w:rFonts w:ascii="宋体" w:hAnsi="宋体" w:hint="eastAsia"/>
                <w:b/>
                <w:sz w:val="28"/>
                <w:szCs w:val="28"/>
              </w:rPr>
              <w:t>获取</w:t>
            </w:r>
            <w:r w:rsidR="00491517">
              <w:rPr>
                <w:rFonts w:ascii="宋体" w:hAnsi="宋体" w:hint="eastAsia"/>
                <w:b/>
                <w:sz w:val="28"/>
                <w:szCs w:val="28"/>
              </w:rPr>
              <w:t>会议室基本信息</w:t>
            </w:r>
          </w:p>
        </w:tc>
      </w:tr>
      <w:tr w:rsidR="0028492C" w:rsidTr="002F1491">
        <w:trPr>
          <w:trHeight w:val="70"/>
        </w:trPr>
        <w:tc>
          <w:tcPr>
            <w:tcW w:w="8322" w:type="dxa"/>
            <w:gridSpan w:val="2"/>
            <w:tcBorders>
              <w:bottom w:val="single" w:sz="4" w:space="0" w:color="auto"/>
            </w:tcBorders>
            <w:vAlign w:val="center"/>
          </w:tcPr>
          <w:p w:rsidR="0028492C" w:rsidRPr="00392617" w:rsidRDefault="0028492C" w:rsidP="002F1491">
            <w:pPr>
              <w:autoSpaceDE w:val="0"/>
              <w:autoSpaceDN w:val="0"/>
              <w:adjustRightInd w:val="0"/>
              <w:jc w:val="left"/>
            </w:pPr>
            <w:r w:rsidRPr="00392617">
              <w:t>服务</w:t>
            </w:r>
            <w:r>
              <w:rPr>
                <w:rFonts w:hint="eastAsia"/>
              </w:rPr>
              <w:t>概述</w:t>
            </w:r>
          </w:p>
          <w:p w:rsidR="0028492C" w:rsidRDefault="0028492C" w:rsidP="002F1491">
            <w:pPr>
              <w:autoSpaceDE w:val="0"/>
              <w:autoSpaceDN w:val="0"/>
              <w:adjustRightInd w:val="0"/>
              <w:jc w:val="left"/>
            </w:pPr>
            <w:r>
              <w:rPr>
                <w:rFonts w:hint="eastAsia"/>
              </w:rPr>
              <w:t>该服务是用于</w:t>
            </w:r>
            <w:r w:rsidR="007D2244">
              <w:rPr>
                <w:rFonts w:hint="eastAsia"/>
              </w:rPr>
              <w:t>Emeeting</w:t>
            </w:r>
            <w:r w:rsidR="00615029">
              <w:rPr>
                <w:rFonts w:hint="eastAsia"/>
              </w:rPr>
              <w:t>获取</w:t>
            </w:r>
            <w:r w:rsidR="007D2244">
              <w:rPr>
                <w:rFonts w:hint="eastAsia"/>
              </w:rPr>
              <w:t>会议室基础信息</w:t>
            </w:r>
            <w:r w:rsidR="00615029">
              <w:rPr>
                <w:rFonts w:hint="eastAsia"/>
              </w:rPr>
              <w:t>数据</w:t>
            </w:r>
            <w:r>
              <w:rPr>
                <w:rFonts w:hint="eastAsia"/>
              </w:rPr>
              <w:t>。</w:t>
            </w:r>
          </w:p>
          <w:p w:rsidR="007D2244" w:rsidRDefault="007D2244" w:rsidP="007D2244">
            <w:pPr>
              <w:autoSpaceDE w:val="0"/>
              <w:autoSpaceDN w:val="0"/>
              <w:adjustRightInd w:val="0"/>
              <w:jc w:val="left"/>
            </w:pPr>
            <w:r w:rsidRPr="00392617">
              <w:t>应用场景</w:t>
            </w:r>
          </w:p>
          <w:p w:rsidR="007D2244" w:rsidRPr="007D2244" w:rsidRDefault="007D2244" w:rsidP="002F1491">
            <w:pPr>
              <w:autoSpaceDE w:val="0"/>
              <w:autoSpaceDN w:val="0"/>
              <w:adjustRightInd w:val="0"/>
              <w:jc w:val="left"/>
            </w:pPr>
            <w:r>
              <w:rPr>
                <w:rFonts w:hint="eastAsia"/>
              </w:rPr>
              <w:t>用户成功登录</w:t>
            </w:r>
            <w:r>
              <w:rPr>
                <w:rFonts w:hint="eastAsia"/>
              </w:rPr>
              <w:t>Emeeting</w:t>
            </w:r>
            <w:r>
              <w:rPr>
                <w:rFonts w:hint="eastAsia"/>
              </w:rPr>
              <w:t>后获取</w:t>
            </w:r>
            <w:r w:rsidR="00E52632">
              <w:rPr>
                <w:rFonts w:hint="eastAsia"/>
              </w:rPr>
              <w:t>会议室基础信息</w:t>
            </w:r>
          </w:p>
          <w:p w:rsidR="007D2244" w:rsidRDefault="007D2244" w:rsidP="007D2244">
            <w:pPr>
              <w:autoSpaceDE w:val="0"/>
              <w:autoSpaceDN w:val="0"/>
              <w:adjustRightInd w:val="0"/>
              <w:jc w:val="left"/>
            </w:pPr>
            <w:r>
              <w:rPr>
                <w:rFonts w:hint="eastAsia"/>
              </w:rPr>
              <w:t>服务</w:t>
            </w:r>
            <w:r w:rsidRPr="00392617">
              <w:t>类型</w:t>
            </w:r>
          </w:p>
          <w:p w:rsidR="007D2244" w:rsidRPr="00392EDF" w:rsidRDefault="003801D2" w:rsidP="007D2244">
            <w:pPr>
              <w:autoSpaceDE w:val="0"/>
              <w:autoSpaceDN w:val="0"/>
              <w:adjustRightInd w:val="0"/>
              <w:jc w:val="left"/>
            </w:pPr>
            <w:r w:rsidRPr="00392EDF">
              <w:fldChar w:fldCharType="begin">
                <w:ffData>
                  <w:name w:val="Check1"/>
                  <w:enabled/>
                  <w:calcOnExit w:val="0"/>
                  <w:checkBox>
                    <w:sizeAuto/>
                    <w:default w:val="0"/>
                  </w:checkBox>
                </w:ffData>
              </w:fldChar>
            </w:r>
            <w:r w:rsidR="007D2244" w:rsidRPr="00392EDF">
              <w:instrText xml:space="preserve"> FORMCHECKBOX </w:instrText>
            </w:r>
            <w:r w:rsidRPr="00392EDF">
              <w:fldChar w:fldCharType="end"/>
            </w:r>
            <w:r w:rsidR="007D2244" w:rsidRPr="00392EDF">
              <w:rPr>
                <w:rFonts w:hint="eastAsia"/>
              </w:rPr>
              <w:t>消息服务</w:t>
            </w:r>
          </w:p>
          <w:p w:rsidR="007D2244" w:rsidRPr="00392EDF" w:rsidRDefault="003801D2" w:rsidP="007D2244">
            <w:pPr>
              <w:autoSpaceDE w:val="0"/>
              <w:autoSpaceDN w:val="0"/>
              <w:adjustRightInd w:val="0"/>
              <w:jc w:val="left"/>
            </w:pPr>
            <w:r w:rsidRPr="00392EDF">
              <w:fldChar w:fldCharType="begin">
                <w:ffData>
                  <w:name w:val=""/>
                  <w:enabled/>
                  <w:calcOnExit w:val="0"/>
                  <w:checkBox>
                    <w:sizeAuto/>
                    <w:default w:val="0"/>
                  </w:checkBox>
                </w:ffData>
              </w:fldChar>
            </w:r>
            <w:r w:rsidR="007D2244" w:rsidRPr="00392EDF">
              <w:instrText xml:space="preserve"> FORMCHECKBOX </w:instrText>
            </w:r>
            <w:r w:rsidRPr="00392EDF">
              <w:fldChar w:fldCharType="end"/>
            </w:r>
            <w:r w:rsidR="007D2244" w:rsidRPr="00392EDF">
              <w:rPr>
                <w:rFonts w:hint="eastAsia"/>
              </w:rPr>
              <w:t>流程服务</w:t>
            </w:r>
          </w:p>
          <w:p w:rsidR="007D2244" w:rsidRPr="00392EDF" w:rsidRDefault="003801D2" w:rsidP="007D2244">
            <w:pPr>
              <w:autoSpaceDE w:val="0"/>
              <w:autoSpaceDN w:val="0"/>
              <w:adjustRightInd w:val="0"/>
              <w:jc w:val="left"/>
            </w:pPr>
            <w:r w:rsidRPr="00392EDF">
              <w:fldChar w:fldCharType="begin">
                <w:ffData>
                  <w:name w:val=""/>
                  <w:enabled/>
                  <w:calcOnExit w:val="0"/>
                  <w:checkBox>
                    <w:sizeAuto/>
                    <w:default w:val="1"/>
                  </w:checkBox>
                </w:ffData>
              </w:fldChar>
            </w:r>
            <w:r w:rsidR="007D2244" w:rsidRPr="00392EDF">
              <w:instrText xml:space="preserve"> FORMCHECKBOX </w:instrText>
            </w:r>
            <w:r w:rsidRPr="00392EDF">
              <w:fldChar w:fldCharType="end"/>
            </w:r>
            <w:r w:rsidR="007D2244" w:rsidRPr="00392EDF">
              <w:rPr>
                <w:rFonts w:hint="eastAsia"/>
              </w:rPr>
              <w:t>数据服务</w:t>
            </w:r>
          </w:p>
          <w:p w:rsidR="007D2244" w:rsidRDefault="007D2244" w:rsidP="007D2244">
            <w:pPr>
              <w:autoSpaceDE w:val="0"/>
              <w:autoSpaceDN w:val="0"/>
              <w:adjustRightInd w:val="0"/>
              <w:jc w:val="left"/>
            </w:pPr>
            <w:r w:rsidRPr="00392617">
              <w:t>业务规则</w:t>
            </w:r>
          </w:p>
          <w:p w:rsidR="007D2244" w:rsidRDefault="007D2244" w:rsidP="007D2244">
            <w:pPr>
              <w:autoSpaceDE w:val="0"/>
              <w:autoSpaceDN w:val="0"/>
              <w:adjustRightInd w:val="0"/>
              <w:ind w:firstLineChars="200" w:firstLine="420"/>
              <w:jc w:val="left"/>
            </w:pPr>
            <w:r>
              <w:rPr>
                <w:rFonts w:hint="eastAsia"/>
              </w:rPr>
              <w:t>最后更新时间为空，服务器返回最新的所有数据给客户端，此接口需要支持分页。</w:t>
            </w:r>
          </w:p>
          <w:p w:rsidR="007D2244" w:rsidRDefault="007D2244" w:rsidP="007D2244">
            <w:pPr>
              <w:autoSpaceDE w:val="0"/>
              <w:autoSpaceDN w:val="0"/>
              <w:adjustRightInd w:val="0"/>
              <w:ind w:firstLineChars="200" w:firstLine="420"/>
              <w:jc w:val="left"/>
            </w:pPr>
            <w:r>
              <w:rPr>
                <w:rFonts w:hint="eastAsia"/>
              </w:rPr>
              <w:t>最后更新时间有值，服务器返回最后更新时间以后的新数据给客户端，实现增量更新。</w:t>
            </w:r>
          </w:p>
          <w:p w:rsidR="007D2244" w:rsidRPr="00C42DB5" w:rsidRDefault="007D2244" w:rsidP="007D2244">
            <w:pPr>
              <w:autoSpaceDE w:val="0"/>
              <w:autoSpaceDN w:val="0"/>
              <w:adjustRightInd w:val="0"/>
              <w:jc w:val="left"/>
            </w:pPr>
            <w:r>
              <w:rPr>
                <w:rFonts w:hint="eastAsia"/>
              </w:rPr>
              <w:t>调用规则</w:t>
            </w:r>
          </w:p>
          <w:p w:rsidR="007D2244" w:rsidRPr="00392EDF" w:rsidRDefault="007D2244" w:rsidP="007D2244">
            <w:pPr>
              <w:autoSpaceDE w:val="0"/>
              <w:autoSpaceDN w:val="0"/>
              <w:adjustRightInd w:val="0"/>
              <w:jc w:val="left"/>
            </w:pPr>
          </w:p>
          <w:p w:rsidR="007D2244" w:rsidRDefault="007D2244" w:rsidP="007D2244">
            <w:pPr>
              <w:autoSpaceDE w:val="0"/>
              <w:autoSpaceDN w:val="0"/>
              <w:adjustRightInd w:val="0"/>
              <w:jc w:val="left"/>
            </w:pPr>
            <w:r>
              <w:rPr>
                <w:rFonts w:hint="eastAsia"/>
              </w:rPr>
              <w:t>1</w:t>
            </w:r>
            <w:r>
              <w:rPr>
                <w:rFonts w:hint="eastAsia"/>
              </w:rPr>
              <w:t>：调用机制</w:t>
            </w:r>
          </w:p>
          <w:tbl>
            <w:tblPr>
              <w:tblW w:w="0" w:type="auto"/>
              <w:tblInd w:w="534" w:type="dxa"/>
              <w:tblLayout w:type="fixed"/>
              <w:tblLook w:val="01E0"/>
            </w:tblPr>
            <w:tblGrid>
              <w:gridCol w:w="7854"/>
            </w:tblGrid>
            <w:tr w:rsidR="007D2244" w:rsidRPr="00992F57" w:rsidTr="002F1491">
              <w:tc>
                <w:tcPr>
                  <w:tcW w:w="7854" w:type="dxa"/>
                </w:tcPr>
                <w:p w:rsidR="007D2244" w:rsidRPr="00392EDF" w:rsidRDefault="003801D2" w:rsidP="002F1491">
                  <w:pPr>
                    <w:autoSpaceDE w:val="0"/>
                    <w:autoSpaceDN w:val="0"/>
                    <w:adjustRightInd w:val="0"/>
                    <w:jc w:val="left"/>
                  </w:pPr>
                  <w:r w:rsidRPr="00392EDF">
                    <w:fldChar w:fldCharType="begin">
                      <w:ffData>
                        <w:name w:val=""/>
                        <w:enabled/>
                        <w:calcOnExit w:val="0"/>
                        <w:checkBox>
                          <w:sizeAuto/>
                          <w:default w:val="1"/>
                        </w:checkBox>
                      </w:ffData>
                    </w:fldChar>
                  </w:r>
                  <w:r w:rsidR="007D2244" w:rsidRPr="00392EDF">
                    <w:instrText xml:space="preserve"> FORMCHECKBOX </w:instrText>
                  </w:r>
                  <w:r w:rsidRPr="00392EDF">
                    <w:fldChar w:fldCharType="end"/>
                  </w:r>
                  <w:r w:rsidR="007D2244" w:rsidRPr="00392EDF">
                    <w:t xml:space="preserve"> </w:t>
                  </w:r>
                  <w:r w:rsidR="007D2244" w:rsidRPr="00392EDF">
                    <w:rPr>
                      <w:rFonts w:hint="eastAsia"/>
                    </w:rPr>
                    <w:t>同步调用</w:t>
                  </w:r>
                </w:p>
                <w:p w:rsidR="007D2244" w:rsidRPr="00392EDF" w:rsidRDefault="003801D2" w:rsidP="002F1491">
                  <w:pPr>
                    <w:autoSpaceDE w:val="0"/>
                    <w:autoSpaceDN w:val="0"/>
                    <w:adjustRightInd w:val="0"/>
                    <w:jc w:val="left"/>
                  </w:pPr>
                  <w:r w:rsidRPr="00392EDF">
                    <w:fldChar w:fldCharType="begin">
                      <w:ffData>
                        <w:name w:val=""/>
                        <w:enabled/>
                        <w:calcOnExit w:val="0"/>
                        <w:checkBox>
                          <w:sizeAuto/>
                          <w:default w:val="0"/>
                        </w:checkBox>
                      </w:ffData>
                    </w:fldChar>
                  </w:r>
                  <w:r w:rsidR="007D2244" w:rsidRPr="00392EDF">
                    <w:instrText xml:space="preserve"> FORMCHECKBOX </w:instrText>
                  </w:r>
                  <w:r w:rsidRPr="00392EDF">
                    <w:fldChar w:fldCharType="end"/>
                  </w:r>
                  <w:r w:rsidR="007D2244" w:rsidRPr="00392EDF">
                    <w:t xml:space="preserve"> </w:t>
                  </w:r>
                  <w:r w:rsidR="007D2244" w:rsidRPr="00392EDF">
                    <w:rPr>
                      <w:rFonts w:hint="eastAsia"/>
                    </w:rPr>
                    <w:t>异步调用</w:t>
                  </w:r>
                </w:p>
              </w:tc>
            </w:tr>
          </w:tbl>
          <w:p w:rsidR="007D2244" w:rsidRDefault="007D2244" w:rsidP="007D2244">
            <w:pPr>
              <w:autoSpaceDE w:val="0"/>
              <w:autoSpaceDN w:val="0"/>
              <w:adjustRightInd w:val="0"/>
              <w:jc w:val="left"/>
            </w:pPr>
            <w:r>
              <w:rPr>
                <w:rFonts w:hint="eastAsia"/>
              </w:rPr>
              <w:t>2</w:t>
            </w:r>
            <w:r>
              <w:rPr>
                <w:rFonts w:hint="eastAsia"/>
              </w:rPr>
              <w:t>：异常处理</w:t>
            </w:r>
          </w:p>
          <w:tbl>
            <w:tblPr>
              <w:tblW w:w="0" w:type="auto"/>
              <w:tblInd w:w="534" w:type="dxa"/>
              <w:tblLayout w:type="fixed"/>
              <w:tblLook w:val="01E0"/>
            </w:tblPr>
            <w:tblGrid>
              <w:gridCol w:w="7854"/>
            </w:tblGrid>
            <w:tr w:rsidR="007D2244" w:rsidRPr="00992F57" w:rsidTr="002F1491">
              <w:tc>
                <w:tcPr>
                  <w:tcW w:w="7854" w:type="dxa"/>
                </w:tcPr>
                <w:p w:rsidR="007D2244" w:rsidRPr="00392EDF" w:rsidRDefault="003801D2" w:rsidP="002F1491">
                  <w:pPr>
                    <w:autoSpaceDE w:val="0"/>
                    <w:autoSpaceDN w:val="0"/>
                    <w:adjustRightInd w:val="0"/>
                    <w:jc w:val="left"/>
                  </w:pPr>
                  <w:r w:rsidRPr="00392EDF">
                    <w:fldChar w:fldCharType="begin">
                      <w:ffData>
                        <w:name w:val=""/>
                        <w:enabled/>
                        <w:calcOnExit w:val="0"/>
                        <w:checkBox>
                          <w:sizeAuto/>
                          <w:default w:val="1"/>
                        </w:checkBox>
                      </w:ffData>
                    </w:fldChar>
                  </w:r>
                  <w:r w:rsidR="007D2244" w:rsidRPr="00392EDF">
                    <w:instrText xml:space="preserve"> FORMCHECKBOX </w:instrText>
                  </w:r>
                  <w:r w:rsidRPr="00392EDF">
                    <w:fldChar w:fldCharType="end"/>
                  </w:r>
                  <w:r w:rsidR="007D2244" w:rsidRPr="00392EDF">
                    <w:t xml:space="preserve"> </w:t>
                  </w:r>
                  <w:r w:rsidR="007D2244" w:rsidRPr="00392EDF">
                    <w:rPr>
                      <w:rFonts w:hint="eastAsia"/>
                    </w:rPr>
                    <w:t>调用失败，业务全部回滚，需重新请求调用</w:t>
                  </w:r>
                </w:p>
                <w:p w:rsidR="007D2244" w:rsidRPr="00392EDF" w:rsidRDefault="003801D2" w:rsidP="002F1491">
                  <w:pPr>
                    <w:autoSpaceDE w:val="0"/>
                    <w:autoSpaceDN w:val="0"/>
                    <w:adjustRightInd w:val="0"/>
                    <w:jc w:val="left"/>
                  </w:pPr>
                  <w:r w:rsidRPr="00392EDF">
                    <w:fldChar w:fldCharType="begin">
                      <w:ffData>
                        <w:name w:val=""/>
                        <w:enabled/>
                        <w:calcOnExit w:val="0"/>
                        <w:checkBox>
                          <w:sizeAuto/>
                          <w:default w:val="0"/>
                        </w:checkBox>
                      </w:ffData>
                    </w:fldChar>
                  </w:r>
                  <w:r w:rsidR="007D2244" w:rsidRPr="00392EDF">
                    <w:instrText xml:space="preserve"> FORMCHECKBOX </w:instrText>
                  </w:r>
                  <w:r w:rsidRPr="00392EDF">
                    <w:fldChar w:fldCharType="end"/>
                  </w:r>
                  <w:r w:rsidR="007D2244" w:rsidRPr="00392EDF">
                    <w:t xml:space="preserve"> </w:t>
                  </w:r>
                  <w:r w:rsidR="007D2244" w:rsidRPr="00392EDF">
                    <w:rPr>
                      <w:rFonts w:hint="eastAsia"/>
                    </w:rPr>
                    <w:t>调用失败，出错的数据回滚，并需要进行出错数据的重新请求调用</w:t>
                  </w:r>
                </w:p>
              </w:tc>
            </w:tr>
          </w:tbl>
          <w:p w:rsidR="0028492C" w:rsidRPr="007D2244" w:rsidRDefault="0028492C" w:rsidP="002F1491">
            <w:pPr>
              <w:autoSpaceDE w:val="0"/>
              <w:autoSpaceDN w:val="0"/>
              <w:adjustRightInd w:val="0"/>
              <w:jc w:val="left"/>
              <w:rPr>
                <w:rFonts w:ascii="宋体" w:hAnsi="宋体" w:cs="新宋体"/>
                <w:color w:val="800000"/>
                <w:sz w:val="19"/>
                <w:szCs w:val="19"/>
              </w:rPr>
            </w:pPr>
          </w:p>
        </w:tc>
      </w:tr>
      <w:tr w:rsidR="0028492C" w:rsidTr="002F1491">
        <w:trPr>
          <w:trHeight w:val="70"/>
        </w:trPr>
        <w:tc>
          <w:tcPr>
            <w:tcW w:w="8322" w:type="dxa"/>
            <w:gridSpan w:val="2"/>
            <w:tcBorders>
              <w:top w:val="single" w:sz="4" w:space="0" w:color="auto"/>
              <w:bottom w:val="single" w:sz="4" w:space="0" w:color="auto"/>
            </w:tcBorders>
            <w:shd w:val="pct12" w:color="auto" w:fill="auto"/>
            <w:vAlign w:val="center"/>
          </w:tcPr>
          <w:p w:rsidR="0028492C" w:rsidRPr="00601888" w:rsidRDefault="0028492C" w:rsidP="002F1491">
            <w:pPr>
              <w:spacing w:before="60" w:after="60" w:line="0" w:lineRule="atLeast"/>
              <w:rPr>
                <w:rFonts w:ascii="宋体" w:hAnsi="宋体"/>
                <w:b/>
                <w:sz w:val="28"/>
                <w:szCs w:val="28"/>
              </w:rPr>
            </w:pPr>
            <w:r w:rsidRPr="00601888">
              <w:rPr>
                <w:rFonts w:ascii="宋体" w:hAnsi="宋体" w:hint="eastAsia"/>
                <w:b/>
                <w:sz w:val="28"/>
                <w:szCs w:val="28"/>
              </w:rPr>
              <w:t>接口、参数说明</w:t>
            </w:r>
          </w:p>
        </w:tc>
      </w:tr>
      <w:tr w:rsidR="0028492C" w:rsidTr="002F1491">
        <w:trPr>
          <w:trHeight w:val="70"/>
        </w:trPr>
        <w:tc>
          <w:tcPr>
            <w:tcW w:w="1536" w:type="dxa"/>
            <w:tcBorders>
              <w:top w:val="single" w:sz="4" w:space="0" w:color="auto"/>
              <w:bottom w:val="single" w:sz="4" w:space="0" w:color="auto"/>
            </w:tcBorders>
            <w:shd w:val="pct15" w:color="auto" w:fill="auto"/>
            <w:vAlign w:val="center"/>
          </w:tcPr>
          <w:p w:rsidR="0028492C" w:rsidRPr="00601888" w:rsidRDefault="0028492C" w:rsidP="002F1491">
            <w:pPr>
              <w:rPr>
                <w:rFonts w:ascii="宋体" w:hAnsi="宋体"/>
                <w:b/>
                <w:highlight w:val="white"/>
              </w:rPr>
            </w:pPr>
            <w:r w:rsidRPr="00601888">
              <w:rPr>
                <w:rFonts w:ascii="宋体" w:hAnsi="宋体" w:hint="eastAsia"/>
                <w:b/>
              </w:rPr>
              <w:t>输入</w:t>
            </w:r>
          </w:p>
        </w:tc>
        <w:tc>
          <w:tcPr>
            <w:tcW w:w="6786" w:type="dxa"/>
            <w:tcBorders>
              <w:top w:val="single" w:sz="4" w:space="0" w:color="auto"/>
              <w:bottom w:val="single" w:sz="4" w:space="0" w:color="auto"/>
            </w:tcBorders>
            <w:shd w:val="pct15" w:color="auto" w:fill="auto"/>
            <w:vAlign w:val="center"/>
          </w:tcPr>
          <w:p w:rsidR="0028492C" w:rsidRPr="00601888" w:rsidRDefault="0028492C" w:rsidP="002F1491">
            <w:pPr>
              <w:spacing w:before="60" w:after="60" w:line="0" w:lineRule="atLeast"/>
              <w:rPr>
                <w:rFonts w:ascii="宋体" w:hAnsi="宋体"/>
                <w:sz w:val="18"/>
              </w:rPr>
            </w:pPr>
            <w:r w:rsidRPr="00601888">
              <w:rPr>
                <w:rFonts w:ascii="宋体" w:hAnsi="宋体" w:hint="eastAsia"/>
                <w:b/>
                <w:szCs w:val="21"/>
              </w:rPr>
              <w:t>说明</w:t>
            </w:r>
          </w:p>
        </w:tc>
      </w:tr>
      <w:tr w:rsidR="0028492C" w:rsidTr="002F1491">
        <w:trPr>
          <w:trHeight w:val="70"/>
        </w:trPr>
        <w:tc>
          <w:tcPr>
            <w:tcW w:w="1536" w:type="dxa"/>
            <w:tcBorders>
              <w:top w:val="single" w:sz="4" w:space="0" w:color="auto"/>
              <w:bottom w:val="single" w:sz="4" w:space="0" w:color="auto"/>
            </w:tcBorders>
            <w:vAlign w:val="center"/>
          </w:tcPr>
          <w:p w:rsidR="0028492C" w:rsidRPr="00601888" w:rsidRDefault="0028492C" w:rsidP="002F1491">
            <w:pPr>
              <w:rPr>
                <w:rFonts w:ascii="宋体" w:hAnsi="宋体"/>
              </w:rPr>
            </w:pPr>
            <w:r w:rsidRPr="00601888">
              <w:rPr>
                <w:rFonts w:ascii="宋体" w:hAnsi="宋体" w:hint="eastAsia"/>
              </w:rPr>
              <w:t>通过URL</w:t>
            </w:r>
          </w:p>
        </w:tc>
        <w:tc>
          <w:tcPr>
            <w:tcW w:w="6786" w:type="dxa"/>
            <w:tcBorders>
              <w:top w:val="single" w:sz="4" w:space="0" w:color="auto"/>
              <w:bottom w:val="single" w:sz="4" w:space="0" w:color="auto"/>
            </w:tcBorders>
            <w:vAlign w:val="center"/>
          </w:tcPr>
          <w:p w:rsidR="0028492C" w:rsidRPr="00601888" w:rsidRDefault="0028492C" w:rsidP="002F1491">
            <w:pPr>
              <w:spacing w:before="60" w:after="60" w:line="0" w:lineRule="atLeast"/>
              <w:rPr>
                <w:rFonts w:ascii="宋体" w:hAnsi="宋体"/>
                <w:sz w:val="18"/>
              </w:rPr>
            </w:pPr>
            <w:r w:rsidRPr="00601888">
              <w:rPr>
                <w:rFonts w:ascii="宋体" w:hAnsi="宋体" w:hint="eastAsia"/>
                <w:sz w:val="18"/>
              </w:rPr>
              <w:t>通过URL访问JSON服务</w:t>
            </w:r>
          </w:p>
        </w:tc>
      </w:tr>
      <w:tr w:rsidR="0028492C" w:rsidTr="002F1491">
        <w:trPr>
          <w:trHeight w:val="70"/>
        </w:trPr>
        <w:tc>
          <w:tcPr>
            <w:tcW w:w="1536" w:type="dxa"/>
            <w:tcBorders>
              <w:top w:val="single" w:sz="4" w:space="0" w:color="auto"/>
              <w:bottom w:val="single" w:sz="4" w:space="0" w:color="auto"/>
            </w:tcBorders>
            <w:shd w:val="pct15" w:color="auto" w:fill="auto"/>
            <w:vAlign w:val="center"/>
          </w:tcPr>
          <w:p w:rsidR="0028492C" w:rsidRPr="00601888" w:rsidRDefault="0028492C" w:rsidP="002F1491">
            <w:pPr>
              <w:rPr>
                <w:rFonts w:ascii="宋体" w:hAnsi="宋体"/>
                <w:b/>
              </w:rPr>
            </w:pPr>
            <w:r w:rsidRPr="00601888">
              <w:rPr>
                <w:rFonts w:ascii="宋体" w:hAnsi="宋体" w:hint="eastAsia"/>
                <w:b/>
              </w:rPr>
              <w:t>输入参数</w:t>
            </w:r>
          </w:p>
        </w:tc>
        <w:tc>
          <w:tcPr>
            <w:tcW w:w="6786" w:type="dxa"/>
            <w:tcBorders>
              <w:top w:val="single" w:sz="4" w:space="0" w:color="auto"/>
              <w:bottom w:val="single" w:sz="4" w:space="0" w:color="auto"/>
            </w:tcBorders>
            <w:shd w:val="pct15" w:color="auto" w:fill="auto"/>
            <w:vAlign w:val="center"/>
          </w:tcPr>
          <w:p w:rsidR="0028492C" w:rsidRPr="00601888" w:rsidRDefault="0028492C" w:rsidP="002F1491">
            <w:pPr>
              <w:spacing w:before="60" w:after="60" w:line="0" w:lineRule="atLeast"/>
              <w:rPr>
                <w:rFonts w:ascii="宋体" w:hAnsi="宋体"/>
                <w:sz w:val="18"/>
              </w:rPr>
            </w:pPr>
            <w:r w:rsidRPr="00601888">
              <w:rPr>
                <w:rFonts w:ascii="宋体" w:hAnsi="宋体" w:hint="eastAsia"/>
                <w:b/>
                <w:szCs w:val="21"/>
              </w:rPr>
              <w:t>说明</w:t>
            </w:r>
          </w:p>
        </w:tc>
      </w:tr>
      <w:tr w:rsidR="0028492C" w:rsidTr="002F1491">
        <w:trPr>
          <w:trHeight w:val="70"/>
        </w:trPr>
        <w:tc>
          <w:tcPr>
            <w:tcW w:w="1536" w:type="dxa"/>
            <w:tcBorders>
              <w:top w:val="single" w:sz="4" w:space="0" w:color="auto"/>
              <w:bottom w:val="single" w:sz="4" w:space="0" w:color="auto"/>
            </w:tcBorders>
            <w:vAlign w:val="center"/>
          </w:tcPr>
          <w:p w:rsidR="0028492C" w:rsidRPr="00601888" w:rsidRDefault="0028492C" w:rsidP="002F1491">
            <w:pPr>
              <w:rPr>
                <w:rFonts w:ascii="宋体" w:hAnsi="宋体"/>
              </w:rPr>
            </w:pPr>
            <w:r>
              <w:rPr>
                <w:rFonts w:ascii="宋体" w:hAnsi="宋体" w:hint="eastAsia"/>
              </w:rPr>
              <w:t>C</w:t>
            </w:r>
          </w:p>
        </w:tc>
        <w:tc>
          <w:tcPr>
            <w:tcW w:w="6786" w:type="dxa"/>
            <w:tcBorders>
              <w:top w:val="single" w:sz="4" w:space="0" w:color="auto"/>
              <w:bottom w:val="single" w:sz="4" w:space="0" w:color="auto"/>
            </w:tcBorders>
            <w:vAlign w:val="center"/>
          </w:tcPr>
          <w:p w:rsidR="0028492C" w:rsidRDefault="00FD1E6B" w:rsidP="00FD1E6B">
            <w:pPr>
              <w:spacing w:before="60" w:after="60" w:line="0" w:lineRule="atLeast"/>
              <w:rPr>
                <w:rFonts w:ascii="宋体" w:hAnsi="宋体"/>
                <w:szCs w:val="21"/>
              </w:rPr>
            </w:pPr>
            <w:r w:rsidRPr="007D2244">
              <w:rPr>
                <w:rFonts w:ascii="宋体" w:hAnsi="Times New Roman" w:cs="宋体" w:hint="eastAsia"/>
                <w:color w:val="000000" w:themeColor="text1"/>
                <w:szCs w:val="21"/>
              </w:rPr>
              <w:t>Sys</w:t>
            </w:r>
            <w:r w:rsidRPr="007D2244">
              <w:rPr>
                <w:rFonts w:ascii="Tahoma" w:hAnsi="Tahoma" w:cs="Tahoma" w:hint="eastAsia"/>
                <w:color w:val="000000" w:themeColor="text1"/>
                <w:szCs w:val="21"/>
              </w:rPr>
              <w:t>M</w:t>
            </w:r>
            <w:r w:rsidRPr="007D2244">
              <w:rPr>
                <w:rFonts w:ascii="Tahoma" w:hAnsi="Tahoma" w:cs="Tahoma"/>
                <w:color w:val="000000" w:themeColor="text1"/>
                <w:szCs w:val="21"/>
              </w:rPr>
              <w:t>eeting</w:t>
            </w:r>
            <w:r>
              <w:rPr>
                <w:rFonts w:ascii="Tahoma" w:hAnsi="Tahoma" w:cs="Tahoma" w:hint="eastAsia"/>
                <w:color w:val="000000" w:themeColor="text1"/>
                <w:szCs w:val="21"/>
              </w:rPr>
              <w:t xml:space="preserve">RoomInfo </w:t>
            </w:r>
            <w:r w:rsidRPr="007D2244">
              <w:rPr>
                <w:rFonts w:ascii="Tahoma" w:hAnsi="Tahoma" w:cs="Tahoma" w:hint="eastAsia"/>
                <w:color w:val="000000" w:themeColor="text1"/>
                <w:szCs w:val="21"/>
              </w:rPr>
              <w:t>【会议</w:t>
            </w:r>
            <w:r>
              <w:rPr>
                <w:rFonts w:ascii="Tahoma" w:hAnsi="Tahoma" w:cs="Tahoma" w:hint="eastAsia"/>
                <w:color w:val="000000" w:themeColor="text1"/>
                <w:szCs w:val="21"/>
              </w:rPr>
              <w:t>室基本信息</w:t>
            </w:r>
            <w:r w:rsidRPr="007D2244">
              <w:rPr>
                <w:rFonts w:ascii="Tahoma" w:hAnsi="Tahoma" w:cs="Tahoma" w:hint="eastAsia"/>
                <w:color w:val="000000" w:themeColor="text1"/>
                <w:szCs w:val="21"/>
              </w:rPr>
              <w:t>】</w:t>
            </w:r>
          </w:p>
        </w:tc>
      </w:tr>
      <w:tr w:rsidR="0028492C" w:rsidTr="002F1491">
        <w:trPr>
          <w:trHeight w:val="70"/>
        </w:trPr>
        <w:tc>
          <w:tcPr>
            <w:tcW w:w="1536" w:type="dxa"/>
            <w:tcBorders>
              <w:top w:val="single" w:sz="4" w:space="0" w:color="auto"/>
              <w:bottom w:val="single" w:sz="4" w:space="0" w:color="auto"/>
            </w:tcBorders>
            <w:vAlign w:val="center"/>
          </w:tcPr>
          <w:p w:rsidR="0028492C" w:rsidRPr="00601888" w:rsidRDefault="0028492C" w:rsidP="002F1491">
            <w:pPr>
              <w:rPr>
                <w:rFonts w:ascii="宋体" w:hAnsi="宋体"/>
              </w:rPr>
            </w:pPr>
            <w:r>
              <w:rPr>
                <w:rFonts w:ascii="宋体" w:hAnsi="宋体"/>
              </w:rPr>
              <w:t>D</w:t>
            </w:r>
          </w:p>
        </w:tc>
        <w:tc>
          <w:tcPr>
            <w:tcW w:w="6786" w:type="dxa"/>
            <w:tcBorders>
              <w:top w:val="single" w:sz="4" w:space="0" w:color="auto"/>
              <w:bottom w:val="single" w:sz="4" w:space="0" w:color="auto"/>
            </w:tcBorders>
            <w:vAlign w:val="center"/>
          </w:tcPr>
          <w:p w:rsidR="0028492C" w:rsidRPr="00601888" w:rsidRDefault="0028492C" w:rsidP="002F1491">
            <w:pPr>
              <w:spacing w:before="60" w:after="60" w:line="0" w:lineRule="atLeast"/>
              <w:rPr>
                <w:rFonts w:ascii="宋体" w:hAnsi="宋体"/>
                <w:szCs w:val="21"/>
              </w:rPr>
            </w:pPr>
          </w:p>
        </w:tc>
      </w:tr>
      <w:tr w:rsidR="0028492C" w:rsidTr="002F1491">
        <w:trPr>
          <w:trHeight w:val="70"/>
        </w:trPr>
        <w:tc>
          <w:tcPr>
            <w:tcW w:w="1536" w:type="dxa"/>
            <w:tcBorders>
              <w:top w:val="single" w:sz="4" w:space="0" w:color="auto"/>
              <w:bottom w:val="single" w:sz="4" w:space="0" w:color="auto"/>
            </w:tcBorders>
            <w:vAlign w:val="center"/>
          </w:tcPr>
          <w:p w:rsidR="0028492C" w:rsidRPr="00601888" w:rsidRDefault="0028492C" w:rsidP="002F1491">
            <w:pPr>
              <w:rPr>
                <w:rFonts w:ascii="宋体" w:hAnsi="宋体"/>
              </w:rPr>
            </w:pPr>
            <w:r>
              <w:rPr>
                <w:rFonts w:ascii="宋体" w:hAnsi="宋体" w:hint="eastAsia"/>
              </w:rPr>
              <w:t>F</w:t>
            </w:r>
          </w:p>
        </w:tc>
        <w:tc>
          <w:tcPr>
            <w:tcW w:w="6786" w:type="dxa"/>
            <w:tcBorders>
              <w:top w:val="single" w:sz="4" w:space="0" w:color="auto"/>
              <w:bottom w:val="single" w:sz="4" w:space="0" w:color="auto"/>
            </w:tcBorders>
            <w:vAlign w:val="center"/>
          </w:tcPr>
          <w:tbl>
            <w:tblPr>
              <w:tblW w:w="638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tblPr>
            <w:tblGrid>
              <w:gridCol w:w="861"/>
              <w:gridCol w:w="1109"/>
              <w:gridCol w:w="1584"/>
              <w:gridCol w:w="992"/>
              <w:gridCol w:w="1843"/>
            </w:tblGrid>
            <w:tr w:rsidR="007D2244" w:rsidTr="00072DE6">
              <w:tc>
                <w:tcPr>
                  <w:tcW w:w="861" w:type="dxa"/>
                  <w:shd w:val="clear" w:color="auto" w:fill="BFBFBF"/>
                  <w:vAlign w:val="center"/>
                </w:tcPr>
                <w:p w:rsidR="007D2244" w:rsidRPr="0001495D" w:rsidRDefault="007D2244" w:rsidP="002F1491">
                  <w:pPr>
                    <w:pStyle w:val="aff"/>
                    <w:widowControl w:val="0"/>
                    <w:rPr>
                      <w:rFonts w:ascii="黑体"/>
                    </w:rPr>
                  </w:pPr>
                  <w:r w:rsidRPr="0001495D">
                    <w:rPr>
                      <w:rFonts w:ascii="黑体" w:hint="eastAsia"/>
                    </w:rPr>
                    <w:t>必输项</w:t>
                  </w:r>
                </w:p>
              </w:tc>
              <w:tc>
                <w:tcPr>
                  <w:tcW w:w="1109" w:type="dxa"/>
                  <w:shd w:val="clear" w:color="auto" w:fill="BFBFBF"/>
                  <w:vAlign w:val="center"/>
                </w:tcPr>
                <w:p w:rsidR="007D2244" w:rsidRPr="0001495D" w:rsidRDefault="007D2244" w:rsidP="002F1491">
                  <w:pPr>
                    <w:pStyle w:val="aff"/>
                    <w:widowControl w:val="0"/>
                    <w:rPr>
                      <w:rFonts w:ascii="黑体"/>
                    </w:rPr>
                  </w:pPr>
                  <w:r w:rsidRPr="0001495D">
                    <w:rPr>
                      <w:rFonts w:ascii="黑体" w:hint="eastAsia"/>
                    </w:rPr>
                    <w:t>属性</w:t>
                  </w:r>
                </w:p>
              </w:tc>
              <w:tc>
                <w:tcPr>
                  <w:tcW w:w="1584" w:type="dxa"/>
                  <w:shd w:val="clear" w:color="auto" w:fill="BFBFBF"/>
                  <w:vAlign w:val="center"/>
                </w:tcPr>
                <w:p w:rsidR="007D2244" w:rsidRPr="0001495D" w:rsidRDefault="007D2244" w:rsidP="002F1491">
                  <w:pPr>
                    <w:pStyle w:val="aff"/>
                    <w:widowControl w:val="0"/>
                    <w:rPr>
                      <w:rFonts w:ascii="黑体"/>
                    </w:rPr>
                  </w:pPr>
                  <w:r w:rsidRPr="0001495D">
                    <w:rPr>
                      <w:rFonts w:ascii="黑体" w:hint="eastAsia"/>
                    </w:rPr>
                    <w:t>属性约束</w:t>
                  </w:r>
                </w:p>
              </w:tc>
              <w:tc>
                <w:tcPr>
                  <w:tcW w:w="992" w:type="dxa"/>
                  <w:shd w:val="clear" w:color="auto" w:fill="BFBFBF"/>
                  <w:vAlign w:val="center"/>
                </w:tcPr>
                <w:p w:rsidR="007D2244" w:rsidRPr="0001495D" w:rsidRDefault="007D2244" w:rsidP="002F1491">
                  <w:pPr>
                    <w:pStyle w:val="aff"/>
                    <w:widowControl w:val="0"/>
                    <w:rPr>
                      <w:rFonts w:ascii="黑体"/>
                    </w:rPr>
                  </w:pPr>
                  <w:r w:rsidRPr="0001495D">
                    <w:rPr>
                      <w:rFonts w:ascii="黑体" w:hint="eastAsia"/>
                    </w:rPr>
                    <w:t>数据名称</w:t>
                  </w:r>
                </w:p>
              </w:tc>
              <w:tc>
                <w:tcPr>
                  <w:tcW w:w="1843" w:type="dxa"/>
                  <w:shd w:val="clear" w:color="auto" w:fill="BFBFBF"/>
                </w:tcPr>
                <w:p w:rsidR="007D2244" w:rsidRPr="0001495D" w:rsidRDefault="007D2244" w:rsidP="002F1491">
                  <w:pPr>
                    <w:pStyle w:val="aff"/>
                    <w:widowControl w:val="0"/>
                    <w:rPr>
                      <w:rFonts w:ascii="黑体"/>
                    </w:rPr>
                  </w:pPr>
                  <w:r>
                    <w:rPr>
                      <w:rFonts w:ascii="黑体" w:hint="eastAsia"/>
                    </w:rPr>
                    <w:t>数据类型</w:t>
                  </w:r>
                </w:p>
              </w:tc>
            </w:tr>
            <w:tr w:rsidR="007D2244" w:rsidRPr="00B803AD" w:rsidTr="00072DE6">
              <w:tc>
                <w:tcPr>
                  <w:tcW w:w="861" w:type="dxa"/>
                  <w:vAlign w:val="center"/>
                </w:tcPr>
                <w:p w:rsidR="007D2244" w:rsidRDefault="00072DE6" w:rsidP="002F1491">
                  <w:pPr>
                    <w:rPr>
                      <w:rFonts w:ascii="宋体" w:hAnsi="宋体"/>
                      <w:sz w:val="18"/>
                    </w:rPr>
                  </w:pPr>
                  <w:r>
                    <w:rPr>
                      <w:rFonts w:ascii="宋体" w:hAnsi="宋体" w:hint="eastAsia"/>
                    </w:rPr>
                    <w:t>N</w:t>
                  </w:r>
                </w:p>
              </w:tc>
              <w:tc>
                <w:tcPr>
                  <w:tcW w:w="1109" w:type="dxa"/>
                  <w:vAlign w:val="center"/>
                </w:tcPr>
                <w:p w:rsidR="007D2244" w:rsidRDefault="007D2244" w:rsidP="002F1491">
                  <w:pPr>
                    <w:rPr>
                      <w:rFonts w:ascii="宋体" w:hAnsi="宋体"/>
                      <w:sz w:val="18"/>
                    </w:rPr>
                  </w:pPr>
                  <w:r>
                    <w:rPr>
                      <w:rFonts w:ascii="宋体" w:hAnsi="宋体" w:hint="eastAsia"/>
                      <w:sz w:val="18"/>
                    </w:rPr>
                    <w:t>最后更新时间</w:t>
                  </w:r>
                </w:p>
              </w:tc>
              <w:tc>
                <w:tcPr>
                  <w:tcW w:w="1584" w:type="dxa"/>
                  <w:vAlign w:val="center"/>
                </w:tcPr>
                <w:p w:rsidR="007D2244" w:rsidRDefault="007D2244" w:rsidP="002F1491">
                  <w:pPr>
                    <w:spacing w:before="60" w:after="60" w:line="0" w:lineRule="atLeast"/>
                    <w:rPr>
                      <w:rFonts w:ascii="宋体" w:hAnsi="宋体"/>
                      <w:sz w:val="18"/>
                    </w:rPr>
                  </w:pPr>
                  <w:r w:rsidRPr="00E1385D">
                    <w:rPr>
                      <w:rFonts w:ascii="宋体" w:hAnsi="宋体" w:hint="eastAsia"/>
                    </w:rPr>
                    <w:t>字符串：要同步的表在本地的最后更新时间</w:t>
                  </w:r>
                </w:p>
              </w:tc>
              <w:tc>
                <w:tcPr>
                  <w:tcW w:w="992" w:type="dxa"/>
                  <w:vAlign w:val="center"/>
                </w:tcPr>
                <w:p w:rsidR="007D2244" w:rsidRPr="00212EFB" w:rsidRDefault="007D2244" w:rsidP="002F1491">
                  <w:pPr>
                    <w:rPr>
                      <w:rFonts w:ascii="宋体" w:hAnsi="宋体"/>
                      <w:sz w:val="18"/>
                    </w:rPr>
                  </w:pPr>
                  <w:r w:rsidRPr="00E1385D">
                    <w:rPr>
                      <w:rFonts w:ascii="宋体" w:hAnsi="宋体"/>
                    </w:rPr>
                    <w:t>L</w:t>
                  </w:r>
                  <w:r w:rsidRPr="00E1385D">
                    <w:rPr>
                      <w:rFonts w:ascii="宋体" w:hAnsi="宋体" w:hint="eastAsia"/>
                    </w:rPr>
                    <w:t>astUpdate</w:t>
                  </w:r>
                  <w:r>
                    <w:rPr>
                      <w:rFonts w:ascii="宋体" w:hAnsi="宋体" w:hint="eastAsia"/>
                    </w:rPr>
                    <w:t>Date</w:t>
                  </w:r>
                </w:p>
              </w:tc>
              <w:tc>
                <w:tcPr>
                  <w:tcW w:w="1843" w:type="dxa"/>
                </w:tcPr>
                <w:p w:rsidR="007D2244" w:rsidRDefault="007D2244" w:rsidP="002F1491">
                  <w:pPr>
                    <w:spacing w:before="60" w:after="60" w:line="0" w:lineRule="atLeast"/>
                    <w:rPr>
                      <w:rFonts w:ascii="宋体" w:hAnsi="宋体"/>
                      <w:sz w:val="18"/>
                    </w:rPr>
                  </w:pPr>
                  <w:r>
                    <w:rPr>
                      <w:rFonts w:ascii="宋体" w:hAnsi="宋体" w:hint="eastAsia"/>
                      <w:sz w:val="18"/>
                    </w:rPr>
                    <w:t>String</w:t>
                  </w:r>
                </w:p>
                <w:p w:rsidR="007D2244" w:rsidRDefault="007D2244" w:rsidP="002F1491">
                  <w:pPr>
                    <w:spacing w:before="60" w:after="60" w:line="0" w:lineRule="atLeast"/>
                    <w:rPr>
                      <w:rFonts w:ascii="宋体" w:hAnsi="宋体"/>
                    </w:rPr>
                  </w:pPr>
                  <w:r w:rsidRPr="00E1385D">
                    <w:rPr>
                      <w:rFonts w:ascii="宋体" w:hAnsi="宋体" w:hint="eastAsia"/>
                    </w:rPr>
                    <w:t>格式为</w:t>
                  </w:r>
                  <w:r>
                    <w:rPr>
                      <w:rFonts w:ascii="宋体" w:hAnsi="宋体" w:hint="eastAsia"/>
                    </w:rPr>
                    <w:t>：</w:t>
                  </w:r>
                </w:p>
                <w:p w:rsidR="007D2244" w:rsidRPr="00212EFB" w:rsidRDefault="007D2244" w:rsidP="002F1491">
                  <w:pPr>
                    <w:rPr>
                      <w:rFonts w:ascii="宋体" w:hAnsi="宋体"/>
                      <w:sz w:val="18"/>
                    </w:rPr>
                  </w:pPr>
                  <w:r w:rsidRPr="00E1385D">
                    <w:rPr>
                      <w:rFonts w:ascii="宋体" w:hAnsi="宋体" w:hint="eastAsia"/>
                    </w:rPr>
                    <w:t>YYYY-MM-DD hh:mm:ss</w:t>
                  </w:r>
                </w:p>
              </w:tc>
            </w:tr>
          </w:tbl>
          <w:p w:rsidR="0028492C" w:rsidRPr="00601888" w:rsidRDefault="0028492C" w:rsidP="002F1491">
            <w:pPr>
              <w:spacing w:before="60" w:after="60" w:line="0" w:lineRule="atLeast"/>
              <w:rPr>
                <w:rFonts w:ascii="宋体" w:hAnsi="宋体"/>
                <w:szCs w:val="21"/>
              </w:rPr>
            </w:pPr>
          </w:p>
        </w:tc>
      </w:tr>
      <w:tr w:rsidR="0028492C" w:rsidTr="002F1491">
        <w:trPr>
          <w:trHeight w:val="70"/>
        </w:trPr>
        <w:tc>
          <w:tcPr>
            <w:tcW w:w="1536" w:type="dxa"/>
            <w:tcBorders>
              <w:top w:val="single" w:sz="4" w:space="0" w:color="auto"/>
              <w:bottom w:val="single" w:sz="4" w:space="0" w:color="auto"/>
            </w:tcBorders>
            <w:shd w:val="pct15" w:color="auto" w:fill="auto"/>
            <w:vAlign w:val="center"/>
          </w:tcPr>
          <w:p w:rsidR="0028492C" w:rsidRPr="00601888" w:rsidRDefault="0028492C" w:rsidP="002F1491">
            <w:pPr>
              <w:rPr>
                <w:rFonts w:ascii="宋体" w:hAnsi="宋体"/>
                <w:b/>
                <w:highlight w:val="white"/>
              </w:rPr>
            </w:pPr>
            <w:r w:rsidRPr="00601888">
              <w:rPr>
                <w:rFonts w:ascii="宋体" w:hAnsi="宋体" w:hint="eastAsia"/>
                <w:b/>
              </w:rPr>
              <w:t>输出</w:t>
            </w:r>
          </w:p>
        </w:tc>
        <w:tc>
          <w:tcPr>
            <w:tcW w:w="6786" w:type="dxa"/>
            <w:tcBorders>
              <w:top w:val="single" w:sz="4" w:space="0" w:color="auto"/>
              <w:bottom w:val="single" w:sz="4" w:space="0" w:color="auto"/>
            </w:tcBorders>
            <w:shd w:val="pct15" w:color="auto" w:fill="auto"/>
            <w:vAlign w:val="center"/>
          </w:tcPr>
          <w:p w:rsidR="0028492C" w:rsidRPr="00601888" w:rsidRDefault="0028492C" w:rsidP="002F1491">
            <w:pPr>
              <w:spacing w:before="60" w:after="60" w:line="0" w:lineRule="atLeast"/>
              <w:rPr>
                <w:rFonts w:ascii="宋体" w:hAnsi="宋体"/>
                <w:sz w:val="18"/>
              </w:rPr>
            </w:pPr>
            <w:r w:rsidRPr="00601888">
              <w:rPr>
                <w:rFonts w:ascii="宋体" w:hAnsi="宋体" w:hint="eastAsia"/>
                <w:b/>
                <w:szCs w:val="21"/>
              </w:rPr>
              <w:t>说明</w:t>
            </w:r>
          </w:p>
        </w:tc>
      </w:tr>
      <w:tr w:rsidR="0028492C" w:rsidTr="002F1491">
        <w:trPr>
          <w:trHeight w:val="70"/>
        </w:trPr>
        <w:tc>
          <w:tcPr>
            <w:tcW w:w="1536" w:type="dxa"/>
            <w:tcBorders>
              <w:top w:val="single" w:sz="4" w:space="0" w:color="auto"/>
              <w:bottom w:val="single" w:sz="4" w:space="0" w:color="auto"/>
            </w:tcBorders>
            <w:vAlign w:val="center"/>
          </w:tcPr>
          <w:p w:rsidR="0028492C" w:rsidRPr="00601888" w:rsidRDefault="0028492C" w:rsidP="002F1491">
            <w:pPr>
              <w:rPr>
                <w:rFonts w:ascii="宋体" w:hAnsi="宋体"/>
                <w:b/>
                <w:highlight w:val="white"/>
              </w:rPr>
            </w:pPr>
            <w:r w:rsidRPr="00601888">
              <w:rPr>
                <w:rFonts w:ascii="宋体" w:hAnsi="宋体" w:hint="eastAsia"/>
              </w:rPr>
              <w:lastRenderedPageBreak/>
              <w:t>JSONP对象</w:t>
            </w:r>
          </w:p>
        </w:tc>
        <w:tc>
          <w:tcPr>
            <w:tcW w:w="6786" w:type="dxa"/>
            <w:tcBorders>
              <w:top w:val="single" w:sz="4" w:space="0" w:color="auto"/>
              <w:bottom w:val="single" w:sz="4" w:space="0" w:color="auto"/>
            </w:tcBorders>
            <w:vAlign w:val="center"/>
          </w:tcPr>
          <w:p w:rsidR="0028492C" w:rsidRPr="00601888" w:rsidRDefault="0028492C" w:rsidP="002F1491">
            <w:pPr>
              <w:spacing w:before="60" w:after="60" w:line="0" w:lineRule="atLeast"/>
              <w:rPr>
                <w:rFonts w:ascii="宋体" w:hAnsi="宋体"/>
                <w:sz w:val="18"/>
              </w:rPr>
            </w:pPr>
            <w:r w:rsidRPr="00601888">
              <w:rPr>
                <w:rFonts w:ascii="宋体" w:hAnsi="宋体" w:hint="eastAsia"/>
                <w:sz w:val="18"/>
              </w:rPr>
              <w:t>采用JSNOP形式输出JSON对象</w:t>
            </w:r>
          </w:p>
        </w:tc>
      </w:tr>
      <w:tr w:rsidR="0028492C" w:rsidTr="002F1491">
        <w:trPr>
          <w:trHeight w:val="70"/>
        </w:trPr>
        <w:tc>
          <w:tcPr>
            <w:tcW w:w="1536" w:type="dxa"/>
            <w:tcBorders>
              <w:top w:val="single" w:sz="4" w:space="0" w:color="auto"/>
              <w:bottom w:val="single" w:sz="4" w:space="0" w:color="auto"/>
            </w:tcBorders>
            <w:shd w:val="pct15" w:color="auto" w:fill="auto"/>
            <w:vAlign w:val="center"/>
          </w:tcPr>
          <w:p w:rsidR="0028492C" w:rsidRPr="00601888" w:rsidRDefault="0028492C" w:rsidP="002F1491">
            <w:pPr>
              <w:rPr>
                <w:rFonts w:ascii="宋体" w:hAnsi="宋体"/>
                <w:b/>
                <w:highlight w:val="white"/>
              </w:rPr>
            </w:pPr>
            <w:r w:rsidRPr="00601888">
              <w:rPr>
                <w:rFonts w:ascii="宋体" w:hAnsi="宋体" w:hint="eastAsia"/>
                <w:b/>
              </w:rPr>
              <w:t>JSON对象参数</w:t>
            </w:r>
          </w:p>
        </w:tc>
        <w:tc>
          <w:tcPr>
            <w:tcW w:w="6786" w:type="dxa"/>
            <w:tcBorders>
              <w:top w:val="single" w:sz="4" w:space="0" w:color="auto"/>
              <w:bottom w:val="single" w:sz="4" w:space="0" w:color="auto"/>
            </w:tcBorders>
            <w:shd w:val="pct15" w:color="auto" w:fill="auto"/>
            <w:vAlign w:val="center"/>
          </w:tcPr>
          <w:p w:rsidR="0028492C" w:rsidRPr="00601888" w:rsidRDefault="0028492C" w:rsidP="002F1491">
            <w:pPr>
              <w:spacing w:before="60" w:after="60" w:line="0" w:lineRule="atLeast"/>
              <w:rPr>
                <w:rFonts w:ascii="宋体" w:hAnsi="宋体"/>
                <w:sz w:val="18"/>
              </w:rPr>
            </w:pPr>
            <w:r w:rsidRPr="00601888">
              <w:rPr>
                <w:rFonts w:ascii="宋体" w:hAnsi="宋体" w:hint="eastAsia"/>
                <w:b/>
                <w:szCs w:val="21"/>
              </w:rPr>
              <w:t>说明</w:t>
            </w:r>
          </w:p>
        </w:tc>
      </w:tr>
      <w:tr w:rsidR="0028492C" w:rsidTr="002F1491">
        <w:trPr>
          <w:trHeight w:val="70"/>
        </w:trPr>
        <w:tc>
          <w:tcPr>
            <w:tcW w:w="1536" w:type="dxa"/>
            <w:vAlign w:val="center"/>
          </w:tcPr>
          <w:p w:rsidR="0028492C" w:rsidRPr="00413A6E" w:rsidRDefault="0028492C" w:rsidP="002F1491">
            <w:pPr>
              <w:rPr>
                <w:rFonts w:ascii="宋体" w:hAnsi="宋体"/>
                <w:color w:val="FF0000"/>
              </w:rPr>
            </w:pPr>
            <w:r w:rsidRPr="00413A6E">
              <w:rPr>
                <w:rFonts w:ascii="宋体" w:hAnsi="宋体" w:hint="eastAsia"/>
                <w:color w:val="FF0000"/>
              </w:rPr>
              <w:t>S</w:t>
            </w:r>
          </w:p>
        </w:tc>
        <w:tc>
          <w:tcPr>
            <w:tcW w:w="6786" w:type="dxa"/>
            <w:vAlign w:val="center"/>
          </w:tcPr>
          <w:p w:rsidR="0028492C" w:rsidRPr="00413A6E" w:rsidRDefault="0028492C" w:rsidP="002F1491">
            <w:pPr>
              <w:spacing w:before="60" w:after="60" w:line="0" w:lineRule="atLeast"/>
              <w:rPr>
                <w:rFonts w:ascii="宋体" w:hAnsi="宋体"/>
                <w:color w:val="FF0000"/>
                <w:sz w:val="18"/>
              </w:rPr>
            </w:pPr>
            <w:r w:rsidRPr="00413A6E">
              <w:rPr>
                <w:rFonts w:ascii="宋体" w:hAnsi="宋体" w:hint="eastAsia"/>
                <w:color w:val="FF0000"/>
                <w:sz w:val="18"/>
              </w:rPr>
              <w:t>是否成功</w:t>
            </w:r>
          </w:p>
        </w:tc>
      </w:tr>
      <w:tr w:rsidR="0028492C" w:rsidTr="002F1491">
        <w:trPr>
          <w:trHeight w:val="70"/>
        </w:trPr>
        <w:tc>
          <w:tcPr>
            <w:tcW w:w="1536" w:type="dxa"/>
            <w:vAlign w:val="center"/>
          </w:tcPr>
          <w:p w:rsidR="0028492C" w:rsidRPr="00413A6E" w:rsidRDefault="0028492C" w:rsidP="002F1491">
            <w:pPr>
              <w:rPr>
                <w:rFonts w:ascii="宋体" w:hAnsi="宋体"/>
                <w:color w:val="FF0000"/>
              </w:rPr>
            </w:pPr>
            <w:r w:rsidRPr="00413A6E">
              <w:rPr>
                <w:rFonts w:ascii="宋体" w:hAnsi="宋体" w:hint="eastAsia"/>
                <w:color w:val="FF0000"/>
              </w:rPr>
              <w:t>M</w:t>
            </w:r>
          </w:p>
        </w:tc>
        <w:tc>
          <w:tcPr>
            <w:tcW w:w="6786" w:type="dxa"/>
            <w:vAlign w:val="center"/>
          </w:tcPr>
          <w:p w:rsidR="0028492C" w:rsidRPr="00413A6E" w:rsidRDefault="0028492C" w:rsidP="002F1491">
            <w:pPr>
              <w:spacing w:before="60" w:after="60" w:line="0" w:lineRule="atLeast"/>
              <w:rPr>
                <w:rFonts w:ascii="宋体" w:hAnsi="宋体"/>
                <w:color w:val="FF0000"/>
                <w:sz w:val="18"/>
              </w:rPr>
            </w:pPr>
          </w:p>
        </w:tc>
      </w:tr>
      <w:tr w:rsidR="0028492C" w:rsidTr="002F1491">
        <w:trPr>
          <w:trHeight w:val="70"/>
        </w:trPr>
        <w:tc>
          <w:tcPr>
            <w:tcW w:w="1536" w:type="dxa"/>
            <w:vAlign w:val="center"/>
          </w:tcPr>
          <w:p w:rsidR="0028492C" w:rsidRPr="00413A6E" w:rsidRDefault="0028492C" w:rsidP="002F1491">
            <w:pPr>
              <w:rPr>
                <w:rFonts w:ascii="宋体" w:hAnsi="宋体"/>
                <w:color w:val="FF0000"/>
              </w:rPr>
            </w:pPr>
            <w:r w:rsidRPr="00413A6E">
              <w:rPr>
                <w:rFonts w:ascii="宋体" w:hAnsi="宋体" w:hint="eastAsia"/>
                <w:color w:val="FF0000"/>
              </w:rPr>
              <w:t>C</w:t>
            </w:r>
          </w:p>
        </w:tc>
        <w:tc>
          <w:tcPr>
            <w:tcW w:w="6786" w:type="dxa"/>
            <w:vAlign w:val="center"/>
          </w:tcPr>
          <w:p w:rsidR="0028492C" w:rsidRPr="00413A6E" w:rsidRDefault="0028492C" w:rsidP="002F1491">
            <w:pPr>
              <w:spacing w:before="60" w:after="60" w:line="0" w:lineRule="atLeast"/>
              <w:rPr>
                <w:rFonts w:ascii="宋体" w:hAnsi="宋体"/>
                <w:color w:val="FF0000"/>
                <w:sz w:val="18"/>
              </w:rPr>
            </w:pPr>
          </w:p>
        </w:tc>
      </w:tr>
      <w:tr w:rsidR="0028492C" w:rsidTr="002F1491">
        <w:trPr>
          <w:trHeight w:val="70"/>
        </w:trPr>
        <w:tc>
          <w:tcPr>
            <w:tcW w:w="1536" w:type="dxa"/>
            <w:vAlign w:val="center"/>
          </w:tcPr>
          <w:p w:rsidR="0028492C" w:rsidRDefault="0028492C" w:rsidP="002F1491">
            <w:pPr>
              <w:rPr>
                <w:rFonts w:ascii="宋体" w:hAnsi="宋体"/>
              </w:rPr>
            </w:pPr>
            <w:r>
              <w:rPr>
                <w:rFonts w:ascii="宋体" w:hAnsi="宋体" w:hint="eastAsia"/>
              </w:rPr>
              <w:t>D</w:t>
            </w:r>
          </w:p>
        </w:tc>
        <w:tc>
          <w:tcPr>
            <w:tcW w:w="6786" w:type="dxa"/>
            <w:vAlign w:val="center"/>
          </w:tcPr>
          <w:p w:rsidR="0028492C" w:rsidRPr="00045BA8" w:rsidRDefault="00401679" w:rsidP="00401679">
            <w:pPr>
              <w:pStyle w:val="20"/>
              <w:ind w:firstLineChars="0" w:firstLine="0"/>
              <w:rPr>
                <w:rFonts w:ascii="宋体" w:hAnsi="宋体"/>
                <w:b/>
              </w:rPr>
            </w:pPr>
            <w:r w:rsidRPr="00311B51">
              <w:rPr>
                <w:rFonts w:ascii="宋体" w:hAnsi="宋体" w:hint="eastAsia"/>
                <w:b/>
              </w:rPr>
              <w:t>【</w:t>
            </w:r>
            <w:hyperlink w:anchor="_会议室基本信息对象【MeetingRoomInfo】_1" w:history="1">
              <w:r w:rsidRPr="00FD1E6B">
                <w:rPr>
                  <w:rStyle w:val="a8"/>
                  <w:rFonts w:ascii="宋体" w:hAnsi="宋体" w:hint="eastAsia"/>
                  <w:b/>
                </w:rPr>
                <w:t>会议室基本信息</w:t>
              </w:r>
            </w:hyperlink>
            <w:r>
              <w:rPr>
                <w:rFonts w:ascii="宋体" w:hAnsi="宋体" w:hint="eastAsia"/>
                <w:b/>
              </w:rPr>
              <w:t>】数组</w:t>
            </w:r>
          </w:p>
        </w:tc>
      </w:tr>
    </w:tbl>
    <w:p w:rsidR="00DE40CD" w:rsidRPr="0028492C" w:rsidRDefault="00DE40CD" w:rsidP="003F34B1">
      <w:pPr>
        <w:pStyle w:val="a2"/>
        <w:ind w:firstLine="0"/>
      </w:pPr>
    </w:p>
    <w:p w:rsidR="003817A5" w:rsidRDefault="003817A5" w:rsidP="003F34B1">
      <w:pPr>
        <w:pStyle w:val="a2"/>
        <w:ind w:firstLine="0"/>
      </w:pPr>
    </w:p>
    <w:p w:rsidR="003817A5" w:rsidRDefault="003817A5" w:rsidP="003F34B1">
      <w:pPr>
        <w:pStyle w:val="a2"/>
        <w:ind w:firstLine="0"/>
      </w:pPr>
    </w:p>
    <w:p w:rsidR="003817A5" w:rsidRPr="003817A5" w:rsidRDefault="003817A5" w:rsidP="003F34B1">
      <w:pPr>
        <w:pStyle w:val="a2"/>
        <w:ind w:firstLine="0"/>
      </w:pPr>
    </w:p>
    <w:p w:rsidR="00E1385D" w:rsidRDefault="002E4D39" w:rsidP="00567413">
      <w:pPr>
        <w:pStyle w:val="3"/>
      </w:pPr>
      <w:bookmarkStart w:id="30" w:name="_Toc429732962"/>
      <w:r>
        <w:rPr>
          <w:rFonts w:hint="eastAsia"/>
        </w:rPr>
        <w:t>公共</w:t>
      </w:r>
      <w:bookmarkEnd w:id="30"/>
    </w:p>
    <w:p w:rsidR="003E5C73" w:rsidRDefault="003E5C73" w:rsidP="003E5C73">
      <w:pPr>
        <w:pStyle w:val="a2"/>
      </w:pPr>
    </w:p>
    <w:p w:rsidR="003E5C73" w:rsidRDefault="00594E25" w:rsidP="002E4D39">
      <w:pPr>
        <w:pStyle w:val="4"/>
      </w:pPr>
      <w:r>
        <w:rPr>
          <w:rFonts w:hint="eastAsia"/>
        </w:rPr>
        <w:t>获取服务器时间接口</w:t>
      </w:r>
    </w:p>
    <w:tbl>
      <w:tblPr>
        <w:tblW w:w="8322" w:type="dxa"/>
        <w:tblInd w:w="15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2085"/>
        <w:gridCol w:w="4252"/>
        <w:gridCol w:w="1985"/>
      </w:tblGrid>
      <w:tr w:rsidR="00E1670F" w:rsidTr="00D36BC3">
        <w:trPr>
          <w:tblHeader/>
        </w:trPr>
        <w:tc>
          <w:tcPr>
            <w:tcW w:w="8322" w:type="dxa"/>
            <w:gridSpan w:val="3"/>
            <w:shd w:val="pct12" w:color="000000" w:fill="FFFFFF"/>
            <w:vAlign w:val="center"/>
          </w:tcPr>
          <w:p w:rsidR="00E1670F" w:rsidRPr="00601888" w:rsidRDefault="00F05851" w:rsidP="00E1670F">
            <w:pPr>
              <w:spacing w:before="60" w:after="60"/>
              <w:rPr>
                <w:rFonts w:ascii="宋体" w:hAnsi="宋体"/>
                <w:b/>
                <w:sz w:val="28"/>
                <w:szCs w:val="28"/>
              </w:rPr>
            </w:pPr>
            <w:r>
              <w:rPr>
                <w:rFonts w:ascii="宋体" w:hAnsi="宋体" w:hint="eastAsia"/>
                <w:b/>
                <w:sz w:val="28"/>
                <w:szCs w:val="28"/>
              </w:rPr>
              <w:t>获取服务器时间</w:t>
            </w:r>
          </w:p>
        </w:tc>
      </w:tr>
      <w:tr w:rsidR="00E1670F" w:rsidTr="00D36BC3">
        <w:trPr>
          <w:trHeight w:val="70"/>
        </w:trPr>
        <w:tc>
          <w:tcPr>
            <w:tcW w:w="8322" w:type="dxa"/>
            <w:gridSpan w:val="3"/>
            <w:tcBorders>
              <w:bottom w:val="single" w:sz="4" w:space="0" w:color="auto"/>
            </w:tcBorders>
            <w:vAlign w:val="center"/>
          </w:tcPr>
          <w:p w:rsidR="009F5D4E" w:rsidRPr="00392617" w:rsidRDefault="009F5D4E" w:rsidP="009F5D4E">
            <w:pPr>
              <w:autoSpaceDE w:val="0"/>
              <w:autoSpaceDN w:val="0"/>
              <w:adjustRightInd w:val="0"/>
              <w:jc w:val="left"/>
            </w:pPr>
            <w:r w:rsidRPr="00392617">
              <w:t>服务</w:t>
            </w:r>
            <w:r>
              <w:rPr>
                <w:rFonts w:hint="eastAsia"/>
              </w:rPr>
              <w:t>概述</w:t>
            </w:r>
          </w:p>
          <w:p w:rsidR="009F5D4E" w:rsidRPr="00BC513D" w:rsidRDefault="009F5D4E" w:rsidP="009F5D4E">
            <w:pPr>
              <w:autoSpaceDE w:val="0"/>
              <w:autoSpaceDN w:val="0"/>
              <w:adjustRightInd w:val="0"/>
              <w:jc w:val="left"/>
            </w:pPr>
            <w:r>
              <w:rPr>
                <w:rFonts w:hint="eastAsia"/>
              </w:rPr>
              <w:t>该服务是查询</w:t>
            </w:r>
            <w:r w:rsidR="00594E25">
              <w:rPr>
                <w:rFonts w:hint="eastAsia"/>
              </w:rPr>
              <w:t>Emeeting</w:t>
            </w:r>
            <w:r>
              <w:rPr>
                <w:rFonts w:hint="eastAsia"/>
              </w:rPr>
              <w:t>系统</w:t>
            </w:r>
            <w:r w:rsidR="00594E25">
              <w:rPr>
                <w:rFonts w:hint="eastAsia"/>
              </w:rPr>
              <w:t>服务器当前时间</w:t>
            </w:r>
          </w:p>
          <w:p w:rsidR="009F5D4E" w:rsidRDefault="009F5D4E" w:rsidP="009F5D4E">
            <w:pPr>
              <w:autoSpaceDE w:val="0"/>
              <w:autoSpaceDN w:val="0"/>
              <w:adjustRightInd w:val="0"/>
              <w:jc w:val="left"/>
            </w:pPr>
            <w:r w:rsidRPr="00392617">
              <w:t>应用场景</w:t>
            </w:r>
          </w:p>
          <w:p w:rsidR="009F5D4E" w:rsidRPr="00BC513D" w:rsidRDefault="00594E25" w:rsidP="009F5D4E">
            <w:pPr>
              <w:autoSpaceDE w:val="0"/>
              <w:autoSpaceDN w:val="0"/>
              <w:adjustRightInd w:val="0"/>
              <w:jc w:val="left"/>
            </w:pPr>
            <w:r>
              <w:rPr>
                <w:rFonts w:hint="eastAsia"/>
              </w:rPr>
              <w:t>实时获取系统服务器最新时间</w:t>
            </w:r>
            <w:r w:rsidR="009F5D4E">
              <w:rPr>
                <w:rFonts w:hint="eastAsia"/>
              </w:rPr>
              <w:t>。</w:t>
            </w:r>
          </w:p>
          <w:p w:rsidR="009F5D4E" w:rsidRDefault="009F5D4E" w:rsidP="009F5D4E">
            <w:pPr>
              <w:autoSpaceDE w:val="0"/>
              <w:autoSpaceDN w:val="0"/>
              <w:adjustRightInd w:val="0"/>
              <w:jc w:val="left"/>
            </w:pPr>
            <w:r>
              <w:rPr>
                <w:rFonts w:hint="eastAsia"/>
              </w:rPr>
              <w:t>服务</w:t>
            </w:r>
            <w:r w:rsidRPr="00392617">
              <w:t>类型</w:t>
            </w:r>
          </w:p>
          <w:tbl>
            <w:tblPr>
              <w:tblW w:w="0" w:type="auto"/>
              <w:tblInd w:w="534" w:type="dxa"/>
              <w:tblLayout w:type="fixed"/>
              <w:tblLook w:val="01E0"/>
            </w:tblPr>
            <w:tblGrid>
              <w:gridCol w:w="4041"/>
            </w:tblGrid>
            <w:tr w:rsidR="009F5D4E" w:rsidRPr="00992F57" w:rsidTr="00AC361A">
              <w:tc>
                <w:tcPr>
                  <w:tcW w:w="4041" w:type="dxa"/>
                </w:tcPr>
                <w:p w:rsidR="009F5D4E" w:rsidRPr="00C55F6D" w:rsidRDefault="003801D2" w:rsidP="00AC361A">
                  <w:pPr>
                    <w:autoSpaceDE w:val="0"/>
                    <w:autoSpaceDN w:val="0"/>
                    <w:adjustRightInd w:val="0"/>
                    <w:jc w:val="left"/>
                  </w:pPr>
                  <w:r w:rsidRPr="00C55F6D">
                    <w:fldChar w:fldCharType="begin">
                      <w:ffData>
                        <w:name w:val="Check1"/>
                        <w:enabled/>
                        <w:calcOnExit w:val="0"/>
                        <w:checkBox>
                          <w:sizeAuto/>
                          <w:default w:val="0"/>
                        </w:checkBox>
                      </w:ffData>
                    </w:fldChar>
                  </w:r>
                  <w:r w:rsidR="009F5D4E" w:rsidRPr="00C55F6D">
                    <w:instrText xml:space="preserve"> FORMCHECKBOX </w:instrText>
                  </w:r>
                  <w:r w:rsidRPr="00C55F6D">
                    <w:fldChar w:fldCharType="end"/>
                  </w:r>
                  <w:r w:rsidR="009F5D4E" w:rsidRPr="00C55F6D">
                    <w:rPr>
                      <w:rFonts w:hint="eastAsia"/>
                    </w:rPr>
                    <w:t>消息服务</w:t>
                  </w:r>
                </w:p>
                <w:p w:rsidR="009F5D4E" w:rsidRPr="00C55F6D" w:rsidRDefault="003801D2" w:rsidP="00AC361A">
                  <w:pPr>
                    <w:autoSpaceDE w:val="0"/>
                    <w:autoSpaceDN w:val="0"/>
                    <w:adjustRightInd w:val="0"/>
                    <w:jc w:val="left"/>
                  </w:pPr>
                  <w:r w:rsidRPr="00C55F6D">
                    <w:fldChar w:fldCharType="begin">
                      <w:ffData>
                        <w:name w:val=""/>
                        <w:enabled/>
                        <w:calcOnExit w:val="0"/>
                        <w:checkBox>
                          <w:sizeAuto/>
                          <w:default w:val="0"/>
                        </w:checkBox>
                      </w:ffData>
                    </w:fldChar>
                  </w:r>
                  <w:r w:rsidR="009F5D4E" w:rsidRPr="00C55F6D">
                    <w:instrText xml:space="preserve"> FORMCHECKBOX </w:instrText>
                  </w:r>
                  <w:r w:rsidRPr="00C55F6D">
                    <w:fldChar w:fldCharType="end"/>
                  </w:r>
                  <w:r w:rsidR="009F5D4E" w:rsidRPr="00C55F6D">
                    <w:rPr>
                      <w:rFonts w:hint="eastAsia"/>
                    </w:rPr>
                    <w:t>流程服务</w:t>
                  </w:r>
                </w:p>
                <w:p w:rsidR="009F5D4E" w:rsidRPr="00C55F6D" w:rsidRDefault="003801D2" w:rsidP="00AC361A">
                  <w:pPr>
                    <w:autoSpaceDE w:val="0"/>
                    <w:autoSpaceDN w:val="0"/>
                    <w:adjustRightInd w:val="0"/>
                    <w:jc w:val="left"/>
                  </w:pPr>
                  <w:r w:rsidRPr="00C55F6D">
                    <w:fldChar w:fldCharType="begin">
                      <w:ffData>
                        <w:name w:val=""/>
                        <w:enabled/>
                        <w:calcOnExit w:val="0"/>
                        <w:checkBox>
                          <w:sizeAuto/>
                          <w:default w:val="1"/>
                        </w:checkBox>
                      </w:ffData>
                    </w:fldChar>
                  </w:r>
                  <w:r w:rsidR="009F5D4E" w:rsidRPr="00C55F6D">
                    <w:instrText xml:space="preserve"> FORMCHECKBOX </w:instrText>
                  </w:r>
                  <w:r w:rsidRPr="00C55F6D">
                    <w:fldChar w:fldCharType="end"/>
                  </w:r>
                  <w:r w:rsidR="009F5D4E" w:rsidRPr="00C55F6D">
                    <w:rPr>
                      <w:rFonts w:hint="eastAsia"/>
                    </w:rPr>
                    <w:t>数据服务</w:t>
                  </w:r>
                </w:p>
              </w:tc>
            </w:tr>
          </w:tbl>
          <w:p w:rsidR="009F5D4E" w:rsidRDefault="009F5D4E" w:rsidP="009F5D4E">
            <w:pPr>
              <w:autoSpaceDE w:val="0"/>
              <w:autoSpaceDN w:val="0"/>
              <w:adjustRightInd w:val="0"/>
              <w:jc w:val="left"/>
            </w:pPr>
          </w:p>
          <w:p w:rsidR="009F5D4E" w:rsidRDefault="009F5D4E" w:rsidP="009F5D4E">
            <w:pPr>
              <w:autoSpaceDE w:val="0"/>
              <w:autoSpaceDN w:val="0"/>
              <w:adjustRightInd w:val="0"/>
              <w:jc w:val="left"/>
            </w:pPr>
            <w:r w:rsidRPr="00392617">
              <w:t>业务规则</w:t>
            </w:r>
          </w:p>
          <w:p w:rsidR="009F5D4E" w:rsidRPr="00AF2F01" w:rsidRDefault="009F5D4E" w:rsidP="009F5D4E">
            <w:pPr>
              <w:autoSpaceDE w:val="0"/>
              <w:autoSpaceDN w:val="0"/>
              <w:adjustRightInd w:val="0"/>
              <w:jc w:val="left"/>
            </w:pPr>
          </w:p>
          <w:p w:rsidR="009F5D4E" w:rsidRPr="00C42DB5" w:rsidRDefault="009F5D4E" w:rsidP="009F5D4E">
            <w:pPr>
              <w:autoSpaceDE w:val="0"/>
              <w:autoSpaceDN w:val="0"/>
              <w:adjustRightInd w:val="0"/>
              <w:jc w:val="left"/>
            </w:pPr>
            <w:r>
              <w:rPr>
                <w:rFonts w:hint="eastAsia"/>
              </w:rPr>
              <w:t>调用规则</w:t>
            </w:r>
          </w:p>
          <w:p w:rsidR="009F5D4E" w:rsidRDefault="009F5D4E" w:rsidP="009F5D4E">
            <w:pPr>
              <w:autoSpaceDE w:val="0"/>
              <w:autoSpaceDN w:val="0"/>
              <w:adjustRightInd w:val="0"/>
              <w:jc w:val="left"/>
            </w:pPr>
            <w:r>
              <w:rPr>
                <w:rFonts w:hint="eastAsia"/>
              </w:rPr>
              <w:t>1</w:t>
            </w:r>
            <w:r>
              <w:rPr>
                <w:rFonts w:hint="eastAsia"/>
              </w:rPr>
              <w:t>：调用机制</w:t>
            </w:r>
          </w:p>
          <w:tbl>
            <w:tblPr>
              <w:tblW w:w="0" w:type="auto"/>
              <w:tblInd w:w="534" w:type="dxa"/>
              <w:tblLayout w:type="fixed"/>
              <w:tblLook w:val="01E0"/>
            </w:tblPr>
            <w:tblGrid>
              <w:gridCol w:w="7854"/>
            </w:tblGrid>
            <w:tr w:rsidR="009F5D4E" w:rsidRPr="00992F57" w:rsidTr="00AC361A">
              <w:tc>
                <w:tcPr>
                  <w:tcW w:w="7854" w:type="dxa"/>
                </w:tcPr>
                <w:p w:rsidR="009F5D4E" w:rsidRPr="00C55F6D" w:rsidRDefault="003801D2" w:rsidP="00AC361A">
                  <w:pPr>
                    <w:autoSpaceDE w:val="0"/>
                    <w:autoSpaceDN w:val="0"/>
                    <w:adjustRightInd w:val="0"/>
                    <w:jc w:val="left"/>
                  </w:pPr>
                  <w:r w:rsidRPr="00C55F6D">
                    <w:fldChar w:fldCharType="begin">
                      <w:ffData>
                        <w:name w:val=""/>
                        <w:enabled/>
                        <w:calcOnExit w:val="0"/>
                        <w:checkBox>
                          <w:sizeAuto/>
                          <w:default w:val="1"/>
                        </w:checkBox>
                      </w:ffData>
                    </w:fldChar>
                  </w:r>
                  <w:r w:rsidR="009F5D4E" w:rsidRPr="00C55F6D">
                    <w:instrText xml:space="preserve"> FORMCHECKBOX </w:instrText>
                  </w:r>
                  <w:r w:rsidRPr="00C55F6D">
                    <w:fldChar w:fldCharType="end"/>
                  </w:r>
                  <w:r w:rsidR="009F5D4E" w:rsidRPr="00C55F6D">
                    <w:t xml:space="preserve"> </w:t>
                  </w:r>
                  <w:r w:rsidR="009F5D4E" w:rsidRPr="00C55F6D">
                    <w:rPr>
                      <w:rFonts w:hint="eastAsia"/>
                    </w:rPr>
                    <w:t>同步调用</w:t>
                  </w:r>
                </w:p>
                <w:p w:rsidR="009F5D4E" w:rsidRPr="00C55F6D" w:rsidRDefault="003801D2" w:rsidP="00AC361A">
                  <w:pPr>
                    <w:autoSpaceDE w:val="0"/>
                    <w:autoSpaceDN w:val="0"/>
                    <w:adjustRightInd w:val="0"/>
                    <w:jc w:val="left"/>
                  </w:pPr>
                  <w:r w:rsidRPr="00C55F6D">
                    <w:fldChar w:fldCharType="begin">
                      <w:ffData>
                        <w:name w:val=""/>
                        <w:enabled/>
                        <w:calcOnExit w:val="0"/>
                        <w:checkBox>
                          <w:sizeAuto/>
                          <w:default w:val="0"/>
                        </w:checkBox>
                      </w:ffData>
                    </w:fldChar>
                  </w:r>
                  <w:r w:rsidR="009F5D4E" w:rsidRPr="00C55F6D">
                    <w:instrText xml:space="preserve"> FORMCHECKBOX </w:instrText>
                  </w:r>
                  <w:r w:rsidRPr="00C55F6D">
                    <w:fldChar w:fldCharType="end"/>
                  </w:r>
                  <w:r w:rsidR="009F5D4E" w:rsidRPr="00C55F6D">
                    <w:t xml:space="preserve"> </w:t>
                  </w:r>
                  <w:r w:rsidR="009F5D4E" w:rsidRPr="00C55F6D">
                    <w:rPr>
                      <w:rFonts w:hint="eastAsia"/>
                    </w:rPr>
                    <w:t>异步调用</w:t>
                  </w:r>
                </w:p>
              </w:tc>
            </w:tr>
          </w:tbl>
          <w:p w:rsidR="009F5D4E" w:rsidRDefault="009F5D4E" w:rsidP="009F5D4E">
            <w:pPr>
              <w:autoSpaceDE w:val="0"/>
              <w:autoSpaceDN w:val="0"/>
              <w:adjustRightInd w:val="0"/>
              <w:jc w:val="left"/>
            </w:pPr>
            <w:r>
              <w:rPr>
                <w:rFonts w:hint="eastAsia"/>
              </w:rPr>
              <w:t>2</w:t>
            </w:r>
            <w:r>
              <w:rPr>
                <w:rFonts w:hint="eastAsia"/>
              </w:rPr>
              <w:t>：异常处理</w:t>
            </w:r>
          </w:p>
          <w:tbl>
            <w:tblPr>
              <w:tblW w:w="0" w:type="auto"/>
              <w:tblInd w:w="534" w:type="dxa"/>
              <w:tblLayout w:type="fixed"/>
              <w:tblLook w:val="01E0"/>
            </w:tblPr>
            <w:tblGrid>
              <w:gridCol w:w="7854"/>
            </w:tblGrid>
            <w:tr w:rsidR="009F5D4E" w:rsidRPr="00992F57" w:rsidTr="00AC361A">
              <w:tc>
                <w:tcPr>
                  <w:tcW w:w="7854" w:type="dxa"/>
                </w:tcPr>
                <w:p w:rsidR="009F5D4E" w:rsidRPr="00C55F6D" w:rsidRDefault="003801D2" w:rsidP="00AC361A">
                  <w:pPr>
                    <w:autoSpaceDE w:val="0"/>
                    <w:autoSpaceDN w:val="0"/>
                    <w:adjustRightInd w:val="0"/>
                    <w:jc w:val="left"/>
                  </w:pPr>
                  <w:r w:rsidRPr="00C55F6D">
                    <w:fldChar w:fldCharType="begin">
                      <w:ffData>
                        <w:name w:val=""/>
                        <w:enabled/>
                        <w:calcOnExit w:val="0"/>
                        <w:checkBox>
                          <w:sizeAuto/>
                          <w:default w:val="1"/>
                        </w:checkBox>
                      </w:ffData>
                    </w:fldChar>
                  </w:r>
                  <w:r w:rsidR="009F5D4E" w:rsidRPr="00C55F6D">
                    <w:instrText xml:space="preserve"> FORMCHECKBOX </w:instrText>
                  </w:r>
                  <w:r w:rsidRPr="00C55F6D">
                    <w:fldChar w:fldCharType="end"/>
                  </w:r>
                  <w:r w:rsidR="009F5D4E" w:rsidRPr="00C55F6D">
                    <w:t xml:space="preserve"> </w:t>
                  </w:r>
                  <w:r w:rsidR="009F5D4E" w:rsidRPr="00C55F6D">
                    <w:rPr>
                      <w:rFonts w:hint="eastAsia"/>
                    </w:rPr>
                    <w:t>调用失败，业务全部回滚，需重新请求调用</w:t>
                  </w:r>
                </w:p>
                <w:p w:rsidR="009F5D4E" w:rsidRPr="00C55F6D" w:rsidRDefault="003801D2" w:rsidP="00AC361A">
                  <w:pPr>
                    <w:autoSpaceDE w:val="0"/>
                    <w:autoSpaceDN w:val="0"/>
                    <w:adjustRightInd w:val="0"/>
                    <w:jc w:val="left"/>
                  </w:pPr>
                  <w:r w:rsidRPr="00C55F6D">
                    <w:fldChar w:fldCharType="begin">
                      <w:ffData>
                        <w:name w:val=""/>
                        <w:enabled/>
                        <w:calcOnExit w:val="0"/>
                        <w:checkBox>
                          <w:sizeAuto/>
                          <w:default w:val="0"/>
                        </w:checkBox>
                      </w:ffData>
                    </w:fldChar>
                  </w:r>
                  <w:r w:rsidR="009F5D4E" w:rsidRPr="00C55F6D">
                    <w:instrText xml:space="preserve"> FORMCHECKBOX </w:instrText>
                  </w:r>
                  <w:r w:rsidRPr="00C55F6D">
                    <w:fldChar w:fldCharType="end"/>
                  </w:r>
                  <w:r w:rsidR="009F5D4E" w:rsidRPr="00C55F6D">
                    <w:t xml:space="preserve"> </w:t>
                  </w:r>
                  <w:r w:rsidR="009F5D4E" w:rsidRPr="00C55F6D">
                    <w:rPr>
                      <w:rFonts w:hint="eastAsia"/>
                    </w:rPr>
                    <w:t>调用失败，出错的数据回滚，并需要进行出错数据的重新请求调用</w:t>
                  </w:r>
                </w:p>
              </w:tc>
            </w:tr>
          </w:tbl>
          <w:p w:rsidR="009F5D4E" w:rsidRPr="009F5D4E" w:rsidRDefault="009F5D4E" w:rsidP="00BA2595">
            <w:pPr>
              <w:autoSpaceDE w:val="0"/>
              <w:autoSpaceDN w:val="0"/>
              <w:adjustRightInd w:val="0"/>
              <w:jc w:val="left"/>
              <w:rPr>
                <w:rFonts w:ascii="宋体" w:hAnsi="宋体" w:cs="新宋体"/>
                <w:color w:val="800000"/>
                <w:sz w:val="19"/>
                <w:szCs w:val="19"/>
              </w:rPr>
            </w:pPr>
          </w:p>
        </w:tc>
      </w:tr>
      <w:tr w:rsidR="00E1670F" w:rsidTr="00D36BC3">
        <w:trPr>
          <w:trHeight w:val="70"/>
        </w:trPr>
        <w:tc>
          <w:tcPr>
            <w:tcW w:w="8322" w:type="dxa"/>
            <w:gridSpan w:val="3"/>
            <w:tcBorders>
              <w:top w:val="single" w:sz="4" w:space="0" w:color="auto"/>
              <w:bottom w:val="single" w:sz="4" w:space="0" w:color="auto"/>
            </w:tcBorders>
            <w:shd w:val="pct12" w:color="auto" w:fill="auto"/>
            <w:vAlign w:val="center"/>
          </w:tcPr>
          <w:p w:rsidR="00E1670F" w:rsidRPr="00601888" w:rsidRDefault="00E1670F" w:rsidP="00BA2595">
            <w:pPr>
              <w:spacing w:before="60" w:after="60" w:line="0" w:lineRule="atLeast"/>
              <w:rPr>
                <w:rFonts w:ascii="宋体" w:hAnsi="宋体"/>
                <w:b/>
                <w:sz w:val="28"/>
                <w:szCs w:val="28"/>
              </w:rPr>
            </w:pPr>
            <w:r w:rsidRPr="00601888">
              <w:rPr>
                <w:rFonts w:ascii="宋体" w:hAnsi="宋体" w:hint="eastAsia"/>
                <w:b/>
                <w:sz w:val="28"/>
                <w:szCs w:val="28"/>
              </w:rPr>
              <w:t>接口、参数说明</w:t>
            </w:r>
          </w:p>
        </w:tc>
      </w:tr>
      <w:tr w:rsidR="00E1670F" w:rsidTr="00D36BC3">
        <w:trPr>
          <w:trHeight w:val="70"/>
        </w:trPr>
        <w:tc>
          <w:tcPr>
            <w:tcW w:w="2085" w:type="dxa"/>
            <w:tcBorders>
              <w:top w:val="single" w:sz="4" w:space="0" w:color="auto"/>
              <w:bottom w:val="single" w:sz="4" w:space="0" w:color="auto"/>
            </w:tcBorders>
            <w:shd w:val="pct15" w:color="auto" w:fill="auto"/>
            <w:vAlign w:val="center"/>
          </w:tcPr>
          <w:p w:rsidR="00E1670F" w:rsidRPr="00601888" w:rsidRDefault="00E1670F" w:rsidP="00BA2595">
            <w:pPr>
              <w:rPr>
                <w:rFonts w:ascii="宋体" w:hAnsi="宋体"/>
                <w:b/>
                <w:highlight w:val="white"/>
              </w:rPr>
            </w:pPr>
            <w:r w:rsidRPr="00601888">
              <w:rPr>
                <w:rFonts w:ascii="宋体" w:hAnsi="宋体" w:hint="eastAsia"/>
                <w:b/>
              </w:rPr>
              <w:t>输入</w:t>
            </w:r>
          </w:p>
        </w:tc>
        <w:tc>
          <w:tcPr>
            <w:tcW w:w="6237" w:type="dxa"/>
            <w:gridSpan w:val="2"/>
            <w:tcBorders>
              <w:top w:val="single" w:sz="4" w:space="0" w:color="auto"/>
              <w:bottom w:val="single" w:sz="4" w:space="0" w:color="auto"/>
            </w:tcBorders>
            <w:shd w:val="pct15" w:color="auto" w:fill="auto"/>
            <w:vAlign w:val="center"/>
          </w:tcPr>
          <w:p w:rsidR="00E1670F" w:rsidRPr="00601888" w:rsidRDefault="00E1670F" w:rsidP="00BA2595">
            <w:pPr>
              <w:spacing w:before="60" w:after="60" w:line="0" w:lineRule="atLeast"/>
              <w:rPr>
                <w:rFonts w:ascii="宋体" w:hAnsi="宋体"/>
                <w:sz w:val="18"/>
              </w:rPr>
            </w:pPr>
            <w:r w:rsidRPr="00601888">
              <w:rPr>
                <w:rFonts w:ascii="宋体" w:hAnsi="宋体" w:hint="eastAsia"/>
                <w:b/>
                <w:szCs w:val="21"/>
              </w:rPr>
              <w:t>说明</w:t>
            </w:r>
          </w:p>
        </w:tc>
      </w:tr>
      <w:tr w:rsidR="00E1670F" w:rsidTr="00D36BC3">
        <w:trPr>
          <w:trHeight w:val="70"/>
        </w:trPr>
        <w:tc>
          <w:tcPr>
            <w:tcW w:w="2085" w:type="dxa"/>
            <w:tcBorders>
              <w:top w:val="single" w:sz="4" w:space="0" w:color="auto"/>
              <w:bottom w:val="single" w:sz="4" w:space="0" w:color="auto"/>
            </w:tcBorders>
            <w:vAlign w:val="center"/>
          </w:tcPr>
          <w:p w:rsidR="00E1670F" w:rsidRPr="00601888" w:rsidRDefault="00E1670F" w:rsidP="00BA2595">
            <w:pPr>
              <w:rPr>
                <w:rFonts w:ascii="宋体" w:hAnsi="宋体"/>
              </w:rPr>
            </w:pPr>
            <w:r w:rsidRPr="00601888">
              <w:rPr>
                <w:rFonts w:ascii="宋体" w:hAnsi="宋体" w:hint="eastAsia"/>
              </w:rPr>
              <w:t>通过URL</w:t>
            </w:r>
          </w:p>
        </w:tc>
        <w:tc>
          <w:tcPr>
            <w:tcW w:w="6237" w:type="dxa"/>
            <w:gridSpan w:val="2"/>
            <w:tcBorders>
              <w:top w:val="single" w:sz="4" w:space="0" w:color="auto"/>
              <w:bottom w:val="single" w:sz="4" w:space="0" w:color="auto"/>
            </w:tcBorders>
            <w:vAlign w:val="center"/>
          </w:tcPr>
          <w:p w:rsidR="00E1670F" w:rsidRPr="00601888" w:rsidRDefault="00E1670F" w:rsidP="00BA2595">
            <w:pPr>
              <w:spacing w:before="60" w:after="60" w:line="0" w:lineRule="atLeast"/>
              <w:rPr>
                <w:rFonts w:ascii="宋体" w:hAnsi="宋体"/>
                <w:sz w:val="18"/>
              </w:rPr>
            </w:pPr>
            <w:r w:rsidRPr="00601888">
              <w:rPr>
                <w:rFonts w:ascii="宋体" w:hAnsi="宋体" w:hint="eastAsia"/>
                <w:sz w:val="18"/>
              </w:rPr>
              <w:t>通过URL访问JSON服务</w:t>
            </w:r>
          </w:p>
        </w:tc>
      </w:tr>
      <w:tr w:rsidR="00E1670F" w:rsidTr="00D36BC3">
        <w:trPr>
          <w:trHeight w:val="70"/>
        </w:trPr>
        <w:tc>
          <w:tcPr>
            <w:tcW w:w="2085" w:type="dxa"/>
            <w:tcBorders>
              <w:top w:val="single" w:sz="4" w:space="0" w:color="auto"/>
              <w:bottom w:val="single" w:sz="4" w:space="0" w:color="auto"/>
            </w:tcBorders>
            <w:shd w:val="pct15" w:color="auto" w:fill="auto"/>
            <w:vAlign w:val="center"/>
          </w:tcPr>
          <w:p w:rsidR="00E1670F" w:rsidRPr="00601888" w:rsidRDefault="00E1670F" w:rsidP="00BA2595">
            <w:pPr>
              <w:rPr>
                <w:rFonts w:ascii="宋体" w:hAnsi="宋体"/>
                <w:b/>
              </w:rPr>
            </w:pPr>
            <w:r w:rsidRPr="00601888">
              <w:rPr>
                <w:rFonts w:ascii="宋体" w:hAnsi="宋体" w:hint="eastAsia"/>
                <w:b/>
              </w:rPr>
              <w:t>输入参数</w:t>
            </w:r>
          </w:p>
        </w:tc>
        <w:tc>
          <w:tcPr>
            <w:tcW w:w="6237" w:type="dxa"/>
            <w:gridSpan w:val="2"/>
            <w:tcBorders>
              <w:top w:val="single" w:sz="4" w:space="0" w:color="auto"/>
              <w:bottom w:val="single" w:sz="4" w:space="0" w:color="auto"/>
            </w:tcBorders>
            <w:shd w:val="pct15" w:color="auto" w:fill="auto"/>
            <w:vAlign w:val="center"/>
          </w:tcPr>
          <w:p w:rsidR="00E1670F" w:rsidRPr="00601888" w:rsidRDefault="00E1670F" w:rsidP="00BA2595">
            <w:pPr>
              <w:spacing w:before="60" w:after="60" w:line="0" w:lineRule="atLeast"/>
              <w:rPr>
                <w:rFonts w:ascii="宋体" w:hAnsi="宋体"/>
                <w:sz w:val="18"/>
              </w:rPr>
            </w:pPr>
            <w:r w:rsidRPr="00601888">
              <w:rPr>
                <w:rFonts w:ascii="宋体" w:hAnsi="宋体" w:hint="eastAsia"/>
                <w:b/>
                <w:szCs w:val="21"/>
              </w:rPr>
              <w:t>说明</w:t>
            </w:r>
          </w:p>
        </w:tc>
      </w:tr>
      <w:tr w:rsidR="00E1670F" w:rsidTr="00154250">
        <w:trPr>
          <w:trHeight w:val="314"/>
        </w:trPr>
        <w:tc>
          <w:tcPr>
            <w:tcW w:w="2085" w:type="dxa"/>
            <w:tcBorders>
              <w:top w:val="single" w:sz="4" w:space="0" w:color="auto"/>
            </w:tcBorders>
            <w:vAlign w:val="center"/>
          </w:tcPr>
          <w:p w:rsidR="00E1670F" w:rsidRPr="00601888" w:rsidRDefault="00E1670F" w:rsidP="00BA2595">
            <w:pPr>
              <w:rPr>
                <w:rFonts w:ascii="宋体" w:hAnsi="宋体"/>
              </w:rPr>
            </w:pPr>
            <w:r>
              <w:rPr>
                <w:rFonts w:ascii="宋体" w:hAnsi="宋体" w:hint="eastAsia"/>
              </w:rPr>
              <w:t>C</w:t>
            </w:r>
          </w:p>
        </w:tc>
        <w:tc>
          <w:tcPr>
            <w:tcW w:w="6237" w:type="dxa"/>
            <w:gridSpan w:val="2"/>
            <w:tcBorders>
              <w:top w:val="single" w:sz="4" w:space="0" w:color="auto"/>
            </w:tcBorders>
            <w:vAlign w:val="center"/>
          </w:tcPr>
          <w:p w:rsidR="00E1670F" w:rsidRPr="00A87DFD" w:rsidRDefault="00594E25" w:rsidP="0001632B">
            <w:pPr>
              <w:spacing w:before="60" w:after="60" w:line="0" w:lineRule="atLeast"/>
              <w:rPr>
                <w:rFonts w:ascii="宋体" w:hAnsi="Times New Roman" w:cs="宋体"/>
                <w:color w:val="000000"/>
                <w:sz w:val="20"/>
                <w:szCs w:val="20"/>
              </w:rPr>
            </w:pPr>
            <w:r>
              <w:rPr>
                <w:rFonts w:ascii="宋体" w:hAnsi="宋体" w:hint="eastAsia"/>
                <w:sz w:val="18"/>
              </w:rPr>
              <w:t>GetServer</w:t>
            </w:r>
            <w:r w:rsidR="0001632B">
              <w:rPr>
                <w:rFonts w:ascii="宋体" w:hAnsi="宋体" w:hint="eastAsia"/>
                <w:sz w:val="18"/>
              </w:rPr>
              <w:t>Data</w:t>
            </w:r>
          </w:p>
        </w:tc>
      </w:tr>
      <w:tr w:rsidR="00E1670F" w:rsidTr="00D36BC3">
        <w:trPr>
          <w:trHeight w:val="70"/>
        </w:trPr>
        <w:tc>
          <w:tcPr>
            <w:tcW w:w="2085" w:type="dxa"/>
            <w:tcBorders>
              <w:top w:val="single" w:sz="4" w:space="0" w:color="auto"/>
              <w:bottom w:val="single" w:sz="4" w:space="0" w:color="auto"/>
            </w:tcBorders>
            <w:vAlign w:val="center"/>
          </w:tcPr>
          <w:p w:rsidR="00E1670F" w:rsidRPr="00E1385D" w:rsidRDefault="00E1670F" w:rsidP="00BA2595">
            <w:pPr>
              <w:rPr>
                <w:rFonts w:ascii="宋体" w:hAnsi="宋体"/>
              </w:rPr>
            </w:pPr>
            <w:r w:rsidRPr="00E1385D">
              <w:rPr>
                <w:rFonts w:ascii="宋体" w:hAnsi="宋体" w:hint="eastAsia"/>
              </w:rPr>
              <w:lastRenderedPageBreak/>
              <w:t>D</w:t>
            </w:r>
          </w:p>
        </w:tc>
        <w:tc>
          <w:tcPr>
            <w:tcW w:w="6237" w:type="dxa"/>
            <w:gridSpan w:val="2"/>
            <w:tcBorders>
              <w:top w:val="single" w:sz="4" w:space="0" w:color="auto"/>
              <w:bottom w:val="single" w:sz="4" w:space="0" w:color="auto"/>
            </w:tcBorders>
            <w:vAlign w:val="center"/>
          </w:tcPr>
          <w:p w:rsidR="000178A0" w:rsidRPr="0067783B" w:rsidRDefault="000178A0" w:rsidP="00BA2595">
            <w:pPr>
              <w:spacing w:before="60" w:after="60" w:line="0" w:lineRule="atLeast"/>
              <w:rPr>
                <w:rFonts w:ascii="宋体" w:hAnsi="宋体"/>
              </w:rPr>
            </w:pPr>
          </w:p>
        </w:tc>
      </w:tr>
      <w:tr w:rsidR="00E1670F" w:rsidTr="00D36BC3">
        <w:trPr>
          <w:trHeight w:val="70"/>
        </w:trPr>
        <w:tc>
          <w:tcPr>
            <w:tcW w:w="2085" w:type="dxa"/>
            <w:tcBorders>
              <w:top w:val="single" w:sz="4" w:space="0" w:color="auto"/>
              <w:bottom w:val="single" w:sz="4" w:space="0" w:color="auto"/>
            </w:tcBorders>
            <w:vAlign w:val="center"/>
          </w:tcPr>
          <w:p w:rsidR="00E1670F" w:rsidRDefault="00E1670F" w:rsidP="00BA2595">
            <w:pPr>
              <w:rPr>
                <w:rFonts w:ascii="宋体" w:hAnsi="宋体"/>
              </w:rPr>
            </w:pPr>
            <w:r>
              <w:rPr>
                <w:rFonts w:ascii="宋体" w:hAnsi="宋体" w:hint="eastAsia"/>
              </w:rPr>
              <w:t>F</w:t>
            </w:r>
          </w:p>
        </w:tc>
        <w:tc>
          <w:tcPr>
            <w:tcW w:w="6237" w:type="dxa"/>
            <w:gridSpan w:val="2"/>
            <w:tcBorders>
              <w:top w:val="single" w:sz="4" w:space="0" w:color="auto"/>
              <w:bottom w:val="single" w:sz="4" w:space="0" w:color="auto"/>
            </w:tcBorders>
            <w:vAlign w:val="center"/>
          </w:tcPr>
          <w:p w:rsidR="00E1670F" w:rsidRDefault="00E1670F" w:rsidP="00BA2595">
            <w:pPr>
              <w:spacing w:before="60" w:after="60" w:line="0" w:lineRule="atLeast"/>
              <w:rPr>
                <w:rFonts w:ascii="宋体" w:hAnsi="宋体"/>
                <w:szCs w:val="21"/>
              </w:rPr>
            </w:pPr>
          </w:p>
        </w:tc>
      </w:tr>
      <w:tr w:rsidR="00E1670F" w:rsidTr="00D36BC3">
        <w:trPr>
          <w:trHeight w:val="70"/>
        </w:trPr>
        <w:tc>
          <w:tcPr>
            <w:tcW w:w="2085" w:type="dxa"/>
            <w:tcBorders>
              <w:top w:val="single" w:sz="4" w:space="0" w:color="auto"/>
              <w:bottom w:val="single" w:sz="4" w:space="0" w:color="auto"/>
            </w:tcBorders>
            <w:vAlign w:val="center"/>
          </w:tcPr>
          <w:p w:rsidR="00E1670F" w:rsidRPr="00E1385D" w:rsidRDefault="00E1670F" w:rsidP="00BA2595">
            <w:pPr>
              <w:rPr>
                <w:rFonts w:ascii="宋体" w:hAnsi="宋体"/>
              </w:rPr>
            </w:pPr>
            <w:r w:rsidRPr="00E1385D">
              <w:rPr>
                <w:rFonts w:ascii="宋体" w:hAnsi="宋体" w:hint="eastAsia"/>
              </w:rPr>
              <w:t xml:space="preserve">    </w:t>
            </w:r>
          </w:p>
        </w:tc>
        <w:tc>
          <w:tcPr>
            <w:tcW w:w="6237" w:type="dxa"/>
            <w:gridSpan w:val="2"/>
            <w:tcBorders>
              <w:top w:val="single" w:sz="4" w:space="0" w:color="auto"/>
              <w:bottom w:val="single" w:sz="4" w:space="0" w:color="auto"/>
            </w:tcBorders>
            <w:vAlign w:val="center"/>
          </w:tcPr>
          <w:p w:rsidR="00E1670F" w:rsidRPr="00E1385D" w:rsidRDefault="00E1670F" w:rsidP="00BA2595">
            <w:pPr>
              <w:spacing w:before="60" w:after="60" w:line="0" w:lineRule="atLeast"/>
              <w:rPr>
                <w:rFonts w:ascii="宋体" w:hAnsi="宋体"/>
              </w:rPr>
            </w:pPr>
          </w:p>
        </w:tc>
      </w:tr>
      <w:tr w:rsidR="00E1670F" w:rsidTr="00D36BC3">
        <w:trPr>
          <w:trHeight w:val="70"/>
        </w:trPr>
        <w:tc>
          <w:tcPr>
            <w:tcW w:w="2085" w:type="dxa"/>
            <w:tcBorders>
              <w:top w:val="single" w:sz="4" w:space="0" w:color="auto"/>
              <w:bottom w:val="single" w:sz="4" w:space="0" w:color="auto"/>
            </w:tcBorders>
            <w:shd w:val="pct15" w:color="auto" w:fill="auto"/>
            <w:vAlign w:val="center"/>
          </w:tcPr>
          <w:p w:rsidR="00E1670F" w:rsidRPr="00601888" w:rsidRDefault="00E1670F" w:rsidP="00BA2595">
            <w:pPr>
              <w:rPr>
                <w:rFonts w:ascii="宋体" w:hAnsi="宋体"/>
                <w:b/>
                <w:highlight w:val="white"/>
              </w:rPr>
            </w:pPr>
            <w:r w:rsidRPr="00601888">
              <w:rPr>
                <w:rFonts w:ascii="宋体" w:hAnsi="宋体" w:hint="eastAsia"/>
                <w:b/>
              </w:rPr>
              <w:t>输出</w:t>
            </w:r>
          </w:p>
        </w:tc>
        <w:tc>
          <w:tcPr>
            <w:tcW w:w="6237" w:type="dxa"/>
            <w:gridSpan w:val="2"/>
            <w:tcBorders>
              <w:top w:val="single" w:sz="4" w:space="0" w:color="auto"/>
              <w:bottom w:val="single" w:sz="4" w:space="0" w:color="auto"/>
            </w:tcBorders>
            <w:shd w:val="pct15" w:color="auto" w:fill="auto"/>
            <w:vAlign w:val="center"/>
          </w:tcPr>
          <w:p w:rsidR="00E1670F" w:rsidRPr="00601888" w:rsidRDefault="00E1670F" w:rsidP="00BA2595">
            <w:pPr>
              <w:spacing w:before="60" w:after="60" w:line="0" w:lineRule="atLeast"/>
              <w:rPr>
                <w:rFonts w:ascii="宋体" w:hAnsi="宋体"/>
                <w:sz w:val="18"/>
              </w:rPr>
            </w:pPr>
            <w:r w:rsidRPr="00601888">
              <w:rPr>
                <w:rFonts w:ascii="宋体" w:hAnsi="宋体" w:hint="eastAsia"/>
                <w:b/>
                <w:szCs w:val="21"/>
              </w:rPr>
              <w:t>说明</w:t>
            </w:r>
          </w:p>
        </w:tc>
      </w:tr>
      <w:tr w:rsidR="00E1670F" w:rsidTr="00D36BC3">
        <w:trPr>
          <w:trHeight w:val="70"/>
        </w:trPr>
        <w:tc>
          <w:tcPr>
            <w:tcW w:w="2085" w:type="dxa"/>
            <w:tcBorders>
              <w:top w:val="single" w:sz="4" w:space="0" w:color="auto"/>
              <w:bottom w:val="single" w:sz="4" w:space="0" w:color="auto"/>
            </w:tcBorders>
            <w:vAlign w:val="center"/>
          </w:tcPr>
          <w:p w:rsidR="00E1670F" w:rsidRPr="00601888" w:rsidRDefault="00E1670F" w:rsidP="00BA2595">
            <w:pPr>
              <w:rPr>
                <w:rFonts w:ascii="宋体" w:hAnsi="宋体"/>
                <w:b/>
                <w:highlight w:val="white"/>
              </w:rPr>
            </w:pPr>
            <w:r w:rsidRPr="00601888">
              <w:rPr>
                <w:rFonts w:ascii="宋体" w:hAnsi="宋体" w:hint="eastAsia"/>
              </w:rPr>
              <w:t>JSONP对象</w:t>
            </w:r>
            <w:r>
              <w:rPr>
                <w:rFonts w:ascii="宋体" w:hAnsi="宋体" w:hint="eastAsia"/>
              </w:rPr>
              <w:t>数组</w:t>
            </w:r>
          </w:p>
        </w:tc>
        <w:tc>
          <w:tcPr>
            <w:tcW w:w="6237" w:type="dxa"/>
            <w:gridSpan w:val="2"/>
            <w:tcBorders>
              <w:top w:val="single" w:sz="4" w:space="0" w:color="auto"/>
              <w:bottom w:val="single" w:sz="4" w:space="0" w:color="auto"/>
            </w:tcBorders>
            <w:vAlign w:val="center"/>
          </w:tcPr>
          <w:p w:rsidR="00E1670F" w:rsidRPr="00601888" w:rsidRDefault="00E1670F" w:rsidP="00BA2595">
            <w:pPr>
              <w:spacing w:before="60" w:after="60" w:line="0" w:lineRule="atLeast"/>
              <w:rPr>
                <w:rFonts w:ascii="宋体" w:hAnsi="宋体"/>
                <w:sz w:val="18"/>
              </w:rPr>
            </w:pPr>
            <w:r w:rsidRPr="00601888">
              <w:rPr>
                <w:rFonts w:ascii="宋体" w:hAnsi="宋体" w:hint="eastAsia"/>
                <w:sz w:val="18"/>
              </w:rPr>
              <w:t>采用JSNOP形式输出JSON对象</w:t>
            </w:r>
          </w:p>
        </w:tc>
      </w:tr>
      <w:tr w:rsidR="00E1670F" w:rsidTr="00D36BC3">
        <w:trPr>
          <w:trHeight w:val="70"/>
        </w:trPr>
        <w:tc>
          <w:tcPr>
            <w:tcW w:w="2085" w:type="dxa"/>
            <w:tcBorders>
              <w:top w:val="single" w:sz="4" w:space="0" w:color="auto"/>
              <w:bottom w:val="single" w:sz="4" w:space="0" w:color="auto"/>
            </w:tcBorders>
            <w:shd w:val="pct15" w:color="auto" w:fill="auto"/>
            <w:vAlign w:val="center"/>
          </w:tcPr>
          <w:p w:rsidR="00E1670F" w:rsidRPr="00601888" w:rsidRDefault="00E1670F" w:rsidP="00BA2595">
            <w:pPr>
              <w:rPr>
                <w:rFonts w:ascii="宋体" w:hAnsi="宋体"/>
                <w:b/>
                <w:highlight w:val="white"/>
              </w:rPr>
            </w:pPr>
            <w:r w:rsidRPr="00601888">
              <w:rPr>
                <w:rFonts w:ascii="宋体" w:hAnsi="宋体" w:hint="eastAsia"/>
                <w:b/>
              </w:rPr>
              <w:t>JSON对象参数</w:t>
            </w:r>
          </w:p>
        </w:tc>
        <w:tc>
          <w:tcPr>
            <w:tcW w:w="6237" w:type="dxa"/>
            <w:gridSpan w:val="2"/>
            <w:tcBorders>
              <w:top w:val="single" w:sz="4" w:space="0" w:color="auto"/>
              <w:bottom w:val="single" w:sz="4" w:space="0" w:color="auto"/>
            </w:tcBorders>
            <w:shd w:val="pct15" w:color="auto" w:fill="auto"/>
            <w:vAlign w:val="center"/>
          </w:tcPr>
          <w:p w:rsidR="00E1670F" w:rsidRPr="00601888" w:rsidRDefault="00E1670F" w:rsidP="00BA2595">
            <w:pPr>
              <w:spacing w:before="60" w:after="60" w:line="0" w:lineRule="atLeast"/>
              <w:rPr>
                <w:rFonts w:ascii="宋体" w:hAnsi="宋体"/>
                <w:sz w:val="18"/>
              </w:rPr>
            </w:pPr>
            <w:r w:rsidRPr="00601888">
              <w:rPr>
                <w:rFonts w:ascii="宋体" w:hAnsi="宋体" w:hint="eastAsia"/>
                <w:b/>
                <w:szCs w:val="21"/>
              </w:rPr>
              <w:t>说明</w:t>
            </w:r>
          </w:p>
        </w:tc>
      </w:tr>
      <w:tr w:rsidR="00E1670F" w:rsidTr="00072DE6">
        <w:trPr>
          <w:trHeight w:val="70"/>
        </w:trPr>
        <w:tc>
          <w:tcPr>
            <w:tcW w:w="2085" w:type="dxa"/>
            <w:tcBorders>
              <w:top w:val="single" w:sz="4" w:space="0" w:color="auto"/>
            </w:tcBorders>
            <w:vAlign w:val="center"/>
          </w:tcPr>
          <w:p w:rsidR="00E1670F" w:rsidRPr="00413A6E" w:rsidRDefault="00E1670F" w:rsidP="00BA2595">
            <w:pPr>
              <w:rPr>
                <w:rFonts w:ascii="宋体" w:hAnsi="宋体"/>
                <w:color w:val="FF0000"/>
              </w:rPr>
            </w:pPr>
            <w:r w:rsidRPr="00413A6E">
              <w:rPr>
                <w:rFonts w:ascii="宋体" w:hAnsi="宋体" w:hint="eastAsia"/>
                <w:color w:val="FF0000"/>
              </w:rPr>
              <w:t>S</w:t>
            </w:r>
          </w:p>
        </w:tc>
        <w:tc>
          <w:tcPr>
            <w:tcW w:w="4252" w:type="dxa"/>
            <w:tcBorders>
              <w:top w:val="single" w:sz="4" w:space="0" w:color="auto"/>
            </w:tcBorders>
            <w:vAlign w:val="center"/>
          </w:tcPr>
          <w:p w:rsidR="00E1670F" w:rsidRPr="00413A6E" w:rsidRDefault="00E1670F" w:rsidP="00BA2595">
            <w:pPr>
              <w:spacing w:before="60" w:after="60" w:line="0" w:lineRule="atLeast"/>
              <w:rPr>
                <w:rFonts w:ascii="宋体" w:hAnsi="宋体"/>
                <w:color w:val="FF0000"/>
                <w:sz w:val="18"/>
              </w:rPr>
            </w:pPr>
            <w:r w:rsidRPr="00413A6E">
              <w:rPr>
                <w:rFonts w:ascii="宋体" w:hAnsi="宋体" w:hint="eastAsia"/>
                <w:color w:val="FF0000"/>
                <w:sz w:val="18"/>
              </w:rPr>
              <w:t>是否成功</w:t>
            </w:r>
          </w:p>
        </w:tc>
        <w:tc>
          <w:tcPr>
            <w:tcW w:w="1985" w:type="dxa"/>
            <w:tcBorders>
              <w:top w:val="single" w:sz="4" w:space="0" w:color="auto"/>
            </w:tcBorders>
            <w:vAlign w:val="center"/>
          </w:tcPr>
          <w:p w:rsidR="00E1670F" w:rsidRDefault="00E1670F" w:rsidP="00BA2595">
            <w:pPr>
              <w:widowControl/>
              <w:jc w:val="left"/>
              <w:rPr>
                <w:rFonts w:ascii="新宋体" w:eastAsia="新宋体"/>
                <w:noProof/>
                <w:sz w:val="18"/>
              </w:rPr>
            </w:pPr>
          </w:p>
        </w:tc>
      </w:tr>
      <w:tr w:rsidR="00E1670F" w:rsidTr="00072DE6">
        <w:trPr>
          <w:trHeight w:val="70"/>
        </w:trPr>
        <w:tc>
          <w:tcPr>
            <w:tcW w:w="2085" w:type="dxa"/>
            <w:tcBorders>
              <w:top w:val="single" w:sz="4" w:space="0" w:color="auto"/>
            </w:tcBorders>
            <w:vAlign w:val="center"/>
          </w:tcPr>
          <w:p w:rsidR="00E1670F" w:rsidRPr="00413A6E" w:rsidRDefault="00E1670F" w:rsidP="00BA2595">
            <w:pPr>
              <w:rPr>
                <w:rFonts w:ascii="宋体" w:hAnsi="宋体"/>
                <w:color w:val="FF0000"/>
              </w:rPr>
            </w:pPr>
            <w:r w:rsidRPr="00413A6E">
              <w:rPr>
                <w:rFonts w:ascii="宋体" w:hAnsi="宋体" w:hint="eastAsia"/>
                <w:color w:val="FF0000"/>
              </w:rPr>
              <w:t>M</w:t>
            </w:r>
          </w:p>
        </w:tc>
        <w:tc>
          <w:tcPr>
            <w:tcW w:w="4252" w:type="dxa"/>
            <w:tcBorders>
              <w:top w:val="single" w:sz="4" w:space="0" w:color="auto"/>
            </w:tcBorders>
            <w:vAlign w:val="center"/>
          </w:tcPr>
          <w:p w:rsidR="00E1670F" w:rsidRPr="00413A6E" w:rsidRDefault="00E1670F" w:rsidP="00BA2595">
            <w:pPr>
              <w:spacing w:before="60" w:after="60" w:line="0" w:lineRule="atLeast"/>
              <w:rPr>
                <w:rFonts w:ascii="宋体" w:hAnsi="宋体"/>
                <w:color w:val="FF0000"/>
                <w:sz w:val="18"/>
              </w:rPr>
            </w:pPr>
          </w:p>
        </w:tc>
        <w:tc>
          <w:tcPr>
            <w:tcW w:w="1985" w:type="dxa"/>
            <w:tcBorders>
              <w:top w:val="single" w:sz="4" w:space="0" w:color="auto"/>
            </w:tcBorders>
            <w:vAlign w:val="center"/>
          </w:tcPr>
          <w:p w:rsidR="00E1670F" w:rsidRDefault="00E1670F" w:rsidP="00BA2595">
            <w:pPr>
              <w:widowControl/>
              <w:jc w:val="left"/>
              <w:rPr>
                <w:rFonts w:ascii="新宋体" w:eastAsia="新宋体"/>
                <w:noProof/>
                <w:sz w:val="18"/>
              </w:rPr>
            </w:pPr>
          </w:p>
        </w:tc>
      </w:tr>
      <w:tr w:rsidR="00E1670F" w:rsidTr="00072DE6">
        <w:trPr>
          <w:trHeight w:val="70"/>
        </w:trPr>
        <w:tc>
          <w:tcPr>
            <w:tcW w:w="2085" w:type="dxa"/>
            <w:tcBorders>
              <w:top w:val="single" w:sz="4" w:space="0" w:color="auto"/>
            </w:tcBorders>
            <w:vAlign w:val="center"/>
          </w:tcPr>
          <w:p w:rsidR="00E1670F" w:rsidRPr="00413A6E" w:rsidRDefault="00E1670F" w:rsidP="00BA2595">
            <w:pPr>
              <w:rPr>
                <w:rFonts w:ascii="宋体" w:hAnsi="宋体"/>
                <w:color w:val="FF0000"/>
              </w:rPr>
            </w:pPr>
            <w:r w:rsidRPr="00413A6E">
              <w:rPr>
                <w:rFonts w:ascii="宋体" w:hAnsi="宋体" w:hint="eastAsia"/>
                <w:color w:val="FF0000"/>
              </w:rPr>
              <w:t>C</w:t>
            </w:r>
          </w:p>
        </w:tc>
        <w:tc>
          <w:tcPr>
            <w:tcW w:w="4252" w:type="dxa"/>
            <w:tcBorders>
              <w:top w:val="single" w:sz="4" w:space="0" w:color="auto"/>
            </w:tcBorders>
            <w:vAlign w:val="center"/>
          </w:tcPr>
          <w:p w:rsidR="00E1670F" w:rsidRPr="00413A6E" w:rsidRDefault="00E1670F" w:rsidP="00BA2595">
            <w:pPr>
              <w:spacing w:before="60" w:after="60" w:line="0" w:lineRule="atLeast"/>
              <w:rPr>
                <w:rFonts w:ascii="宋体" w:hAnsi="宋体"/>
                <w:color w:val="FF0000"/>
                <w:sz w:val="18"/>
              </w:rPr>
            </w:pPr>
          </w:p>
        </w:tc>
        <w:tc>
          <w:tcPr>
            <w:tcW w:w="1985" w:type="dxa"/>
            <w:tcBorders>
              <w:top w:val="single" w:sz="4" w:space="0" w:color="auto"/>
            </w:tcBorders>
            <w:vAlign w:val="center"/>
          </w:tcPr>
          <w:p w:rsidR="00E1670F" w:rsidRDefault="00E1670F" w:rsidP="00BA2595">
            <w:pPr>
              <w:widowControl/>
              <w:jc w:val="left"/>
              <w:rPr>
                <w:rFonts w:ascii="新宋体" w:eastAsia="新宋体"/>
                <w:noProof/>
                <w:sz w:val="18"/>
              </w:rPr>
            </w:pPr>
          </w:p>
        </w:tc>
      </w:tr>
      <w:tr w:rsidR="00E1670F" w:rsidTr="00072DE6">
        <w:trPr>
          <w:trHeight w:val="70"/>
        </w:trPr>
        <w:tc>
          <w:tcPr>
            <w:tcW w:w="2085" w:type="dxa"/>
            <w:tcBorders>
              <w:top w:val="single" w:sz="4" w:space="0" w:color="auto"/>
              <w:bottom w:val="single" w:sz="4" w:space="0" w:color="auto"/>
            </w:tcBorders>
            <w:vAlign w:val="center"/>
          </w:tcPr>
          <w:p w:rsidR="00E1670F" w:rsidRDefault="00E1670F" w:rsidP="00BA2595">
            <w:pPr>
              <w:rPr>
                <w:rFonts w:ascii="宋体" w:hAnsi="宋体"/>
              </w:rPr>
            </w:pPr>
            <w:r>
              <w:rPr>
                <w:rFonts w:ascii="宋体" w:hAnsi="宋体" w:hint="eastAsia"/>
              </w:rPr>
              <w:t>D</w:t>
            </w:r>
          </w:p>
        </w:tc>
        <w:tc>
          <w:tcPr>
            <w:tcW w:w="4252" w:type="dxa"/>
            <w:tcBorders>
              <w:top w:val="single" w:sz="4" w:space="0" w:color="auto"/>
              <w:bottom w:val="single" w:sz="4" w:space="0" w:color="auto"/>
            </w:tcBorders>
            <w:vAlign w:val="center"/>
          </w:tcPr>
          <w:p w:rsidR="00E1670F" w:rsidRPr="00F05851" w:rsidRDefault="00775A24" w:rsidP="00231BC5">
            <w:pPr>
              <w:spacing w:before="60" w:after="60" w:line="0" w:lineRule="atLeast"/>
              <w:rPr>
                <w:rFonts w:ascii="宋体" w:hAnsi="宋体"/>
              </w:rPr>
            </w:pPr>
            <w:r>
              <w:rPr>
                <w:rFonts w:ascii="宋体" w:hAnsi="宋体" w:hint="eastAsia"/>
              </w:rPr>
              <w:t>SD【</w:t>
            </w:r>
            <w:r w:rsidR="00594E25" w:rsidRPr="00F05851">
              <w:rPr>
                <w:rFonts w:ascii="宋体" w:hAnsi="宋体" w:hint="eastAsia"/>
              </w:rPr>
              <w:t>ServerData</w:t>
            </w:r>
            <w:r>
              <w:rPr>
                <w:rFonts w:ascii="宋体" w:hAnsi="宋体" w:hint="eastAsia"/>
              </w:rPr>
              <w:t>】</w:t>
            </w:r>
          </w:p>
        </w:tc>
        <w:tc>
          <w:tcPr>
            <w:tcW w:w="1985" w:type="dxa"/>
            <w:tcBorders>
              <w:top w:val="single" w:sz="4" w:space="0" w:color="auto"/>
              <w:bottom w:val="single" w:sz="4" w:space="0" w:color="auto"/>
            </w:tcBorders>
            <w:vAlign w:val="center"/>
          </w:tcPr>
          <w:p w:rsidR="00607A5C" w:rsidRDefault="00607A5C" w:rsidP="00607A5C">
            <w:pPr>
              <w:spacing w:before="60" w:after="60" w:line="0" w:lineRule="atLeast"/>
              <w:rPr>
                <w:rFonts w:ascii="宋体" w:hAnsi="宋体"/>
                <w:sz w:val="18"/>
              </w:rPr>
            </w:pPr>
            <w:r>
              <w:rPr>
                <w:rFonts w:ascii="宋体" w:hAnsi="宋体" w:hint="eastAsia"/>
                <w:sz w:val="18"/>
              </w:rPr>
              <w:t>String</w:t>
            </w:r>
          </w:p>
          <w:p w:rsidR="00607A5C" w:rsidRDefault="00607A5C" w:rsidP="00607A5C">
            <w:pPr>
              <w:spacing w:before="60" w:after="60" w:line="0" w:lineRule="atLeast"/>
              <w:rPr>
                <w:rFonts w:ascii="宋体" w:hAnsi="宋体"/>
              </w:rPr>
            </w:pPr>
            <w:r w:rsidRPr="00E1385D">
              <w:rPr>
                <w:rFonts w:ascii="宋体" w:hAnsi="宋体" w:hint="eastAsia"/>
              </w:rPr>
              <w:t>格式为</w:t>
            </w:r>
            <w:r>
              <w:rPr>
                <w:rFonts w:ascii="宋体" w:hAnsi="宋体" w:hint="eastAsia"/>
              </w:rPr>
              <w:t>：</w:t>
            </w:r>
          </w:p>
          <w:p w:rsidR="00E1670F" w:rsidRDefault="00607A5C" w:rsidP="00607A5C">
            <w:pPr>
              <w:widowControl/>
              <w:jc w:val="left"/>
              <w:rPr>
                <w:rFonts w:ascii="新宋体" w:eastAsia="新宋体"/>
                <w:noProof/>
                <w:sz w:val="18"/>
              </w:rPr>
            </w:pPr>
            <w:bookmarkStart w:id="31" w:name="OLE_LINK7"/>
            <w:bookmarkStart w:id="32" w:name="OLE_LINK8"/>
            <w:r w:rsidRPr="00E1385D">
              <w:rPr>
                <w:rFonts w:ascii="宋体" w:hAnsi="宋体" w:hint="eastAsia"/>
              </w:rPr>
              <w:t>YYYY-MM-DD hh:mm:ss</w:t>
            </w:r>
            <w:bookmarkEnd w:id="31"/>
            <w:bookmarkEnd w:id="32"/>
          </w:p>
        </w:tc>
      </w:tr>
    </w:tbl>
    <w:p w:rsidR="00E1385D" w:rsidRDefault="00E1385D" w:rsidP="00E1385D">
      <w:pPr>
        <w:pStyle w:val="a2"/>
        <w:ind w:firstLine="0"/>
      </w:pPr>
    </w:p>
    <w:p w:rsidR="00600A1E" w:rsidRDefault="00600A1E" w:rsidP="002E4D39">
      <w:pPr>
        <w:pStyle w:val="4"/>
      </w:pPr>
      <w:r w:rsidRPr="00600A1E">
        <w:rPr>
          <w:rFonts w:hint="eastAsia"/>
          <w:color w:val="3333FF"/>
        </w:rPr>
        <w:t>新增（</w:t>
      </w:r>
      <w:r w:rsidRPr="00600A1E">
        <w:rPr>
          <w:rFonts w:hint="eastAsia"/>
          <w:color w:val="3333FF"/>
        </w:rPr>
        <w:t>6</w:t>
      </w:r>
      <w:r w:rsidRPr="00600A1E">
        <w:rPr>
          <w:rFonts w:hint="eastAsia"/>
          <w:color w:val="3333FF"/>
        </w:rPr>
        <w:t>）</w:t>
      </w:r>
      <w:r>
        <w:rPr>
          <w:rFonts w:hint="eastAsia"/>
        </w:rPr>
        <w:t>-</w:t>
      </w:r>
      <w:r>
        <w:rPr>
          <w:rFonts w:hint="eastAsia"/>
        </w:rPr>
        <w:t>获取离用户最近公司建筑地址信息接口</w:t>
      </w:r>
    </w:p>
    <w:tbl>
      <w:tblPr>
        <w:tblW w:w="8322" w:type="dxa"/>
        <w:tblInd w:w="15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2085"/>
        <w:gridCol w:w="4252"/>
        <w:gridCol w:w="1985"/>
      </w:tblGrid>
      <w:tr w:rsidR="00600A1E" w:rsidRPr="00601888" w:rsidTr="00F77525">
        <w:trPr>
          <w:tblHeader/>
        </w:trPr>
        <w:tc>
          <w:tcPr>
            <w:tcW w:w="8322" w:type="dxa"/>
            <w:gridSpan w:val="3"/>
            <w:shd w:val="pct12" w:color="000000" w:fill="FFFFFF"/>
            <w:vAlign w:val="center"/>
          </w:tcPr>
          <w:p w:rsidR="00600A1E" w:rsidRPr="00601888" w:rsidRDefault="00600A1E" w:rsidP="00F77525">
            <w:pPr>
              <w:spacing w:before="60" w:after="60"/>
              <w:rPr>
                <w:rFonts w:ascii="宋体" w:hAnsi="宋体"/>
                <w:b/>
                <w:sz w:val="28"/>
                <w:szCs w:val="28"/>
              </w:rPr>
            </w:pPr>
            <w:r>
              <w:rPr>
                <w:rFonts w:ascii="宋体" w:hAnsi="宋体" w:hint="eastAsia"/>
                <w:b/>
                <w:sz w:val="28"/>
                <w:szCs w:val="28"/>
              </w:rPr>
              <w:t>获取离用户最近公司建筑地址信息</w:t>
            </w:r>
          </w:p>
        </w:tc>
      </w:tr>
      <w:tr w:rsidR="00600A1E" w:rsidRPr="009F5D4E" w:rsidTr="00F77525">
        <w:trPr>
          <w:trHeight w:val="70"/>
        </w:trPr>
        <w:tc>
          <w:tcPr>
            <w:tcW w:w="8322" w:type="dxa"/>
            <w:gridSpan w:val="3"/>
            <w:tcBorders>
              <w:bottom w:val="single" w:sz="4" w:space="0" w:color="auto"/>
            </w:tcBorders>
            <w:vAlign w:val="center"/>
          </w:tcPr>
          <w:p w:rsidR="00600A1E" w:rsidRPr="00392617" w:rsidRDefault="00600A1E" w:rsidP="00F77525">
            <w:pPr>
              <w:autoSpaceDE w:val="0"/>
              <w:autoSpaceDN w:val="0"/>
              <w:adjustRightInd w:val="0"/>
              <w:jc w:val="left"/>
            </w:pPr>
            <w:r w:rsidRPr="00392617">
              <w:t>服务</w:t>
            </w:r>
            <w:r>
              <w:rPr>
                <w:rFonts w:hint="eastAsia"/>
              </w:rPr>
              <w:t>概述</w:t>
            </w:r>
          </w:p>
          <w:p w:rsidR="00600A1E" w:rsidRPr="00BC513D" w:rsidRDefault="00600A1E" w:rsidP="00F77525">
            <w:pPr>
              <w:autoSpaceDE w:val="0"/>
              <w:autoSpaceDN w:val="0"/>
              <w:adjustRightInd w:val="0"/>
              <w:jc w:val="left"/>
            </w:pPr>
            <w:r>
              <w:rPr>
                <w:rFonts w:hint="eastAsia"/>
              </w:rPr>
              <w:t>该服务是查询</w:t>
            </w:r>
            <w:r>
              <w:rPr>
                <w:rFonts w:hint="eastAsia"/>
              </w:rPr>
              <w:t>Emeeting</w:t>
            </w:r>
            <w:r>
              <w:rPr>
                <w:rFonts w:hint="eastAsia"/>
              </w:rPr>
              <w:t>离用户当前所在位置最近的公司建筑地址信息</w:t>
            </w:r>
          </w:p>
          <w:p w:rsidR="00600A1E" w:rsidRDefault="00600A1E" w:rsidP="00F77525">
            <w:pPr>
              <w:autoSpaceDE w:val="0"/>
              <w:autoSpaceDN w:val="0"/>
              <w:adjustRightInd w:val="0"/>
              <w:jc w:val="left"/>
            </w:pPr>
            <w:r w:rsidRPr="00392617">
              <w:t>应用场景</w:t>
            </w:r>
          </w:p>
          <w:p w:rsidR="00600A1E" w:rsidRPr="00BC513D" w:rsidRDefault="00600A1E" w:rsidP="00F77525">
            <w:pPr>
              <w:autoSpaceDE w:val="0"/>
              <w:autoSpaceDN w:val="0"/>
              <w:adjustRightInd w:val="0"/>
              <w:jc w:val="left"/>
            </w:pPr>
            <w:r>
              <w:rPr>
                <w:rFonts w:hint="eastAsia"/>
              </w:rPr>
              <w:t>初始化首页时定位用户坐标后调用此接口获取基础地址信息。</w:t>
            </w:r>
          </w:p>
          <w:p w:rsidR="00600A1E" w:rsidRDefault="00600A1E" w:rsidP="00F77525">
            <w:pPr>
              <w:autoSpaceDE w:val="0"/>
              <w:autoSpaceDN w:val="0"/>
              <w:adjustRightInd w:val="0"/>
              <w:jc w:val="left"/>
            </w:pPr>
            <w:r>
              <w:rPr>
                <w:rFonts w:hint="eastAsia"/>
              </w:rPr>
              <w:t>服务</w:t>
            </w:r>
            <w:r w:rsidRPr="00392617">
              <w:t>类型</w:t>
            </w:r>
          </w:p>
          <w:tbl>
            <w:tblPr>
              <w:tblW w:w="0" w:type="auto"/>
              <w:tblInd w:w="534" w:type="dxa"/>
              <w:tblLayout w:type="fixed"/>
              <w:tblLook w:val="01E0"/>
            </w:tblPr>
            <w:tblGrid>
              <w:gridCol w:w="4041"/>
            </w:tblGrid>
            <w:tr w:rsidR="00600A1E" w:rsidRPr="00992F57" w:rsidTr="00F77525">
              <w:tc>
                <w:tcPr>
                  <w:tcW w:w="4041" w:type="dxa"/>
                </w:tcPr>
                <w:p w:rsidR="00600A1E" w:rsidRPr="00C55F6D" w:rsidRDefault="003801D2" w:rsidP="00F77525">
                  <w:pPr>
                    <w:autoSpaceDE w:val="0"/>
                    <w:autoSpaceDN w:val="0"/>
                    <w:adjustRightInd w:val="0"/>
                    <w:jc w:val="left"/>
                  </w:pPr>
                  <w:r w:rsidRPr="00C55F6D">
                    <w:fldChar w:fldCharType="begin">
                      <w:ffData>
                        <w:name w:val="Check1"/>
                        <w:enabled/>
                        <w:calcOnExit w:val="0"/>
                        <w:checkBox>
                          <w:sizeAuto/>
                          <w:default w:val="0"/>
                        </w:checkBox>
                      </w:ffData>
                    </w:fldChar>
                  </w:r>
                  <w:r w:rsidR="00600A1E" w:rsidRPr="00C55F6D">
                    <w:instrText xml:space="preserve"> FORMCHECKBOX </w:instrText>
                  </w:r>
                  <w:r w:rsidRPr="00C55F6D">
                    <w:fldChar w:fldCharType="end"/>
                  </w:r>
                  <w:r w:rsidR="00600A1E" w:rsidRPr="00C55F6D">
                    <w:rPr>
                      <w:rFonts w:hint="eastAsia"/>
                    </w:rPr>
                    <w:t>消息服务</w:t>
                  </w:r>
                </w:p>
                <w:p w:rsidR="00600A1E" w:rsidRPr="00C55F6D" w:rsidRDefault="003801D2" w:rsidP="00F77525">
                  <w:pPr>
                    <w:autoSpaceDE w:val="0"/>
                    <w:autoSpaceDN w:val="0"/>
                    <w:adjustRightInd w:val="0"/>
                    <w:jc w:val="left"/>
                  </w:pPr>
                  <w:r w:rsidRPr="00C55F6D">
                    <w:fldChar w:fldCharType="begin">
                      <w:ffData>
                        <w:name w:val=""/>
                        <w:enabled/>
                        <w:calcOnExit w:val="0"/>
                        <w:checkBox>
                          <w:sizeAuto/>
                          <w:default w:val="0"/>
                        </w:checkBox>
                      </w:ffData>
                    </w:fldChar>
                  </w:r>
                  <w:r w:rsidR="00600A1E" w:rsidRPr="00C55F6D">
                    <w:instrText xml:space="preserve"> FORMCHECKBOX </w:instrText>
                  </w:r>
                  <w:r w:rsidRPr="00C55F6D">
                    <w:fldChar w:fldCharType="end"/>
                  </w:r>
                  <w:r w:rsidR="00600A1E" w:rsidRPr="00C55F6D">
                    <w:rPr>
                      <w:rFonts w:hint="eastAsia"/>
                    </w:rPr>
                    <w:t>流程服务</w:t>
                  </w:r>
                </w:p>
                <w:p w:rsidR="00600A1E" w:rsidRPr="00C55F6D" w:rsidRDefault="003801D2" w:rsidP="00F77525">
                  <w:pPr>
                    <w:autoSpaceDE w:val="0"/>
                    <w:autoSpaceDN w:val="0"/>
                    <w:adjustRightInd w:val="0"/>
                    <w:jc w:val="left"/>
                  </w:pPr>
                  <w:r w:rsidRPr="00C55F6D">
                    <w:fldChar w:fldCharType="begin">
                      <w:ffData>
                        <w:name w:val=""/>
                        <w:enabled/>
                        <w:calcOnExit w:val="0"/>
                        <w:checkBox>
                          <w:sizeAuto/>
                          <w:default w:val="1"/>
                        </w:checkBox>
                      </w:ffData>
                    </w:fldChar>
                  </w:r>
                  <w:r w:rsidR="00600A1E" w:rsidRPr="00C55F6D">
                    <w:instrText xml:space="preserve"> FORMCHECKBOX </w:instrText>
                  </w:r>
                  <w:r w:rsidRPr="00C55F6D">
                    <w:fldChar w:fldCharType="end"/>
                  </w:r>
                  <w:r w:rsidR="00600A1E" w:rsidRPr="00C55F6D">
                    <w:rPr>
                      <w:rFonts w:hint="eastAsia"/>
                    </w:rPr>
                    <w:t>数据服务</w:t>
                  </w:r>
                </w:p>
              </w:tc>
            </w:tr>
          </w:tbl>
          <w:p w:rsidR="00600A1E" w:rsidRDefault="00600A1E" w:rsidP="00F77525">
            <w:pPr>
              <w:autoSpaceDE w:val="0"/>
              <w:autoSpaceDN w:val="0"/>
              <w:adjustRightInd w:val="0"/>
              <w:jc w:val="left"/>
            </w:pPr>
          </w:p>
          <w:p w:rsidR="00600A1E" w:rsidRDefault="00600A1E" w:rsidP="00F77525">
            <w:pPr>
              <w:autoSpaceDE w:val="0"/>
              <w:autoSpaceDN w:val="0"/>
              <w:adjustRightInd w:val="0"/>
              <w:jc w:val="left"/>
            </w:pPr>
            <w:r w:rsidRPr="00392617">
              <w:t>业务规则</w:t>
            </w:r>
          </w:p>
          <w:p w:rsidR="00600A1E" w:rsidRPr="00AF2F01" w:rsidRDefault="00600A1E" w:rsidP="00F77525">
            <w:pPr>
              <w:autoSpaceDE w:val="0"/>
              <w:autoSpaceDN w:val="0"/>
              <w:adjustRightInd w:val="0"/>
              <w:jc w:val="left"/>
            </w:pPr>
          </w:p>
          <w:p w:rsidR="00600A1E" w:rsidRPr="00C42DB5" w:rsidRDefault="00600A1E" w:rsidP="00F77525">
            <w:pPr>
              <w:autoSpaceDE w:val="0"/>
              <w:autoSpaceDN w:val="0"/>
              <w:adjustRightInd w:val="0"/>
              <w:jc w:val="left"/>
            </w:pPr>
            <w:r>
              <w:rPr>
                <w:rFonts w:hint="eastAsia"/>
              </w:rPr>
              <w:t>调用规则</w:t>
            </w:r>
          </w:p>
          <w:p w:rsidR="00600A1E" w:rsidRDefault="00600A1E" w:rsidP="00F77525">
            <w:pPr>
              <w:autoSpaceDE w:val="0"/>
              <w:autoSpaceDN w:val="0"/>
              <w:adjustRightInd w:val="0"/>
              <w:jc w:val="left"/>
            </w:pPr>
            <w:r>
              <w:rPr>
                <w:rFonts w:hint="eastAsia"/>
              </w:rPr>
              <w:t>1</w:t>
            </w:r>
            <w:r>
              <w:rPr>
                <w:rFonts w:hint="eastAsia"/>
              </w:rPr>
              <w:t>：调用机制</w:t>
            </w:r>
          </w:p>
          <w:tbl>
            <w:tblPr>
              <w:tblW w:w="0" w:type="auto"/>
              <w:tblInd w:w="534" w:type="dxa"/>
              <w:tblLayout w:type="fixed"/>
              <w:tblLook w:val="01E0"/>
            </w:tblPr>
            <w:tblGrid>
              <w:gridCol w:w="7854"/>
            </w:tblGrid>
            <w:tr w:rsidR="00600A1E" w:rsidRPr="00992F57" w:rsidTr="00F77525">
              <w:tc>
                <w:tcPr>
                  <w:tcW w:w="7854" w:type="dxa"/>
                </w:tcPr>
                <w:p w:rsidR="00600A1E" w:rsidRPr="00C55F6D" w:rsidRDefault="003801D2" w:rsidP="00F77525">
                  <w:pPr>
                    <w:autoSpaceDE w:val="0"/>
                    <w:autoSpaceDN w:val="0"/>
                    <w:adjustRightInd w:val="0"/>
                    <w:jc w:val="left"/>
                  </w:pPr>
                  <w:r w:rsidRPr="00C55F6D">
                    <w:fldChar w:fldCharType="begin">
                      <w:ffData>
                        <w:name w:val=""/>
                        <w:enabled/>
                        <w:calcOnExit w:val="0"/>
                        <w:checkBox>
                          <w:sizeAuto/>
                          <w:default w:val="1"/>
                        </w:checkBox>
                      </w:ffData>
                    </w:fldChar>
                  </w:r>
                  <w:r w:rsidR="00600A1E" w:rsidRPr="00C55F6D">
                    <w:instrText xml:space="preserve"> FORMCHECKBOX </w:instrText>
                  </w:r>
                  <w:r w:rsidRPr="00C55F6D">
                    <w:fldChar w:fldCharType="end"/>
                  </w:r>
                  <w:r w:rsidR="00600A1E" w:rsidRPr="00C55F6D">
                    <w:t xml:space="preserve"> </w:t>
                  </w:r>
                  <w:r w:rsidR="00600A1E" w:rsidRPr="00C55F6D">
                    <w:rPr>
                      <w:rFonts w:hint="eastAsia"/>
                    </w:rPr>
                    <w:t>同步调用</w:t>
                  </w:r>
                </w:p>
                <w:p w:rsidR="00600A1E" w:rsidRPr="00C55F6D" w:rsidRDefault="003801D2" w:rsidP="00F77525">
                  <w:pPr>
                    <w:autoSpaceDE w:val="0"/>
                    <w:autoSpaceDN w:val="0"/>
                    <w:adjustRightInd w:val="0"/>
                    <w:jc w:val="left"/>
                  </w:pPr>
                  <w:r w:rsidRPr="00C55F6D">
                    <w:fldChar w:fldCharType="begin">
                      <w:ffData>
                        <w:name w:val=""/>
                        <w:enabled/>
                        <w:calcOnExit w:val="0"/>
                        <w:checkBox>
                          <w:sizeAuto/>
                          <w:default w:val="0"/>
                        </w:checkBox>
                      </w:ffData>
                    </w:fldChar>
                  </w:r>
                  <w:r w:rsidR="00600A1E" w:rsidRPr="00C55F6D">
                    <w:instrText xml:space="preserve"> FORMCHECKBOX </w:instrText>
                  </w:r>
                  <w:r w:rsidRPr="00C55F6D">
                    <w:fldChar w:fldCharType="end"/>
                  </w:r>
                  <w:r w:rsidR="00600A1E" w:rsidRPr="00C55F6D">
                    <w:t xml:space="preserve"> </w:t>
                  </w:r>
                  <w:r w:rsidR="00600A1E" w:rsidRPr="00C55F6D">
                    <w:rPr>
                      <w:rFonts w:hint="eastAsia"/>
                    </w:rPr>
                    <w:t>异步调用</w:t>
                  </w:r>
                </w:p>
              </w:tc>
            </w:tr>
          </w:tbl>
          <w:p w:rsidR="00600A1E" w:rsidRDefault="00600A1E" w:rsidP="00F77525">
            <w:pPr>
              <w:autoSpaceDE w:val="0"/>
              <w:autoSpaceDN w:val="0"/>
              <w:adjustRightInd w:val="0"/>
              <w:jc w:val="left"/>
            </w:pPr>
            <w:r>
              <w:rPr>
                <w:rFonts w:hint="eastAsia"/>
              </w:rPr>
              <w:t>2</w:t>
            </w:r>
            <w:r>
              <w:rPr>
                <w:rFonts w:hint="eastAsia"/>
              </w:rPr>
              <w:t>：异常处理</w:t>
            </w:r>
          </w:p>
          <w:tbl>
            <w:tblPr>
              <w:tblW w:w="0" w:type="auto"/>
              <w:tblInd w:w="534" w:type="dxa"/>
              <w:tblLayout w:type="fixed"/>
              <w:tblLook w:val="01E0"/>
            </w:tblPr>
            <w:tblGrid>
              <w:gridCol w:w="7854"/>
            </w:tblGrid>
            <w:tr w:rsidR="00600A1E" w:rsidRPr="00992F57" w:rsidTr="00F77525">
              <w:tc>
                <w:tcPr>
                  <w:tcW w:w="7854" w:type="dxa"/>
                </w:tcPr>
                <w:p w:rsidR="00600A1E" w:rsidRPr="00C55F6D" w:rsidRDefault="003801D2" w:rsidP="00F77525">
                  <w:pPr>
                    <w:autoSpaceDE w:val="0"/>
                    <w:autoSpaceDN w:val="0"/>
                    <w:adjustRightInd w:val="0"/>
                    <w:jc w:val="left"/>
                  </w:pPr>
                  <w:r w:rsidRPr="00C55F6D">
                    <w:fldChar w:fldCharType="begin">
                      <w:ffData>
                        <w:name w:val=""/>
                        <w:enabled/>
                        <w:calcOnExit w:val="0"/>
                        <w:checkBox>
                          <w:sizeAuto/>
                          <w:default w:val="1"/>
                        </w:checkBox>
                      </w:ffData>
                    </w:fldChar>
                  </w:r>
                  <w:r w:rsidR="00600A1E" w:rsidRPr="00C55F6D">
                    <w:instrText xml:space="preserve"> FORMCHECKBOX </w:instrText>
                  </w:r>
                  <w:r w:rsidRPr="00C55F6D">
                    <w:fldChar w:fldCharType="end"/>
                  </w:r>
                  <w:r w:rsidR="00600A1E" w:rsidRPr="00C55F6D">
                    <w:t xml:space="preserve"> </w:t>
                  </w:r>
                  <w:r w:rsidR="00600A1E" w:rsidRPr="00C55F6D">
                    <w:rPr>
                      <w:rFonts w:hint="eastAsia"/>
                    </w:rPr>
                    <w:t>调用失败，业务全部回滚，需重新请求调用</w:t>
                  </w:r>
                </w:p>
                <w:p w:rsidR="00600A1E" w:rsidRPr="00C55F6D" w:rsidRDefault="003801D2" w:rsidP="00F77525">
                  <w:pPr>
                    <w:autoSpaceDE w:val="0"/>
                    <w:autoSpaceDN w:val="0"/>
                    <w:adjustRightInd w:val="0"/>
                    <w:jc w:val="left"/>
                  </w:pPr>
                  <w:r w:rsidRPr="00C55F6D">
                    <w:fldChar w:fldCharType="begin">
                      <w:ffData>
                        <w:name w:val=""/>
                        <w:enabled/>
                        <w:calcOnExit w:val="0"/>
                        <w:checkBox>
                          <w:sizeAuto/>
                          <w:default w:val="0"/>
                        </w:checkBox>
                      </w:ffData>
                    </w:fldChar>
                  </w:r>
                  <w:r w:rsidR="00600A1E" w:rsidRPr="00C55F6D">
                    <w:instrText xml:space="preserve"> FORMCHECKBOX </w:instrText>
                  </w:r>
                  <w:r w:rsidRPr="00C55F6D">
                    <w:fldChar w:fldCharType="end"/>
                  </w:r>
                  <w:r w:rsidR="00600A1E" w:rsidRPr="00C55F6D">
                    <w:t xml:space="preserve"> </w:t>
                  </w:r>
                  <w:r w:rsidR="00600A1E" w:rsidRPr="00C55F6D">
                    <w:rPr>
                      <w:rFonts w:hint="eastAsia"/>
                    </w:rPr>
                    <w:t>调用失败，出错的数据回滚，并需要进行出错数据的重新请求调用</w:t>
                  </w:r>
                </w:p>
              </w:tc>
            </w:tr>
          </w:tbl>
          <w:p w:rsidR="00600A1E" w:rsidRPr="009F5D4E" w:rsidRDefault="00600A1E" w:rsidP="00F77525">
            <w:pPr>
              <w:autoSpaceDE w:val="0"/>
              <w:autoSpaceDN w:val="0"/>
              <w:adjustRightInd w:val="0"/>
              <w:jc w:val="left"/>
              <w:rPr>
                <w:rFonts w:ascii="宋体" w:hAnsi="宋体" w:cs="新宋体"/>
                <w:color w:val="800000"/>
                <w:sz w:val="19"/>
                <w:szCs w:val="19"/>
              </w:rPr>
            </w:pPr>
          </w:p>
        </w:tc>
      </w:tr>
      <w:tr w:rsidR="00600A1E" w:rsidRPr="00601888" w:rsidTr="00F77525">
        <w:trPr>
          <w:trHeight w:val="70"/>
        </w:trPr>
        <w:tc>
          <w:tcPr>
            <w:tcW w:w="8322" w:type="dxa"/>
            <w:gridSpan w:val="3"/>
            <w:tcBorders>
              <w:top w:val="single" w:sz="4" w:space="0" w:color="auto"/>
              <w:bottom w:val="single" w:sz="4" w:space="0" w:color="auto"/>
            </w:tcBorders>
            <w:shd w:val="pct12" w:color="auto" w:fill="auto"/>
            <w:vAlign w:val="center"/>
          </w:tcPr>
          <w:p w:rsidR="00600A1E" w:rsidRPr="00601888" w:rsidRDefault="00600A1E" w:rsidP="00F77525">
            <w:pPr>
              <w:spacing w:before="60" w:after="60" w:line="0" w:lineRule="atLeast"/>
              <w:rPr>
                <w:rFonts w:ascii="宋体" w:hAnsi="宋体"/>
                <w:b/>
                <w:sz w:val="28"/>
                <w:szCs w:val="28"/>
              </w:rPr>
            </w:pPr>
            <w:r w:rsidRPr="00601888">
              <w:rPr>
                <w:rFonts w:ascii="宋体" w:hAnsi="宋体" w:hint="eastAsia"/>
                <w:b/>
                <w:sz w:val="28"/>
                <w:szCs w:val="28"/>
              </w:rPr>
              <w:t>接口、参数说明</w:t>
            </w:r>
          </w:p>
        </w:tc>
      </w:tr>
      <w:tr w:rsidR="00600A1E" w:rsidRPr="00601888" w:rsidTr="00F77525">
        <w:trPr>
          <w:trHeight w:val="70"/>
        </w:trPr>
        <w:tc>
          <w:tcPr>
            <w:tcW w:w="2085" w:type="dxa"/>
            <w:tcBorders>
              <w:top w:val="single" w:sz="4" w:space="0" w:color="auto"/>
              <w:bottom w:val="single" w:sz="4" w:space="0" w:color="auto"/>
            </w:tcBorders>
            <w:shd w:val="pct15" w:color="auto" w:fill="auto"/>
            <w:vAlign w:val="center"/>
          </w:tcPr>
          <w:p w:rsidR="00600A1E" w:rsidRPr="00601888" w:rsidRDefault="00600A1E" w:rsidP="00F77525">
            <w:pPr>
              <w:rPr>
                <w:rFonts w:ascii="宋体" w:hAnsi="宋体"/>
                <w:b/>
                <w:highlight w:val="white"/>
              </w:rPr>
            </w:pPr>
            <w:r w:rsidRPr="00601888">
              <w:rPr>
                <w:rFonts w:ascii="宋体" w:hAnsi="宋体" w:hint="eastAsia"/>
                <w:b/>
              </w:rPr>
              <w:t>输入</w:t>
            </w:r>
          </w:p>
        </w:tc>
        <w:tc>
          <w:tcPr>
            <w:tcW w:w="6237" w:type="dxa"/>
            <w:gridSpan w:val="2"/>
            <w:tcBorders>
              <w:top w:val="single" w:sz="4" w:space="0" w:color="auto"/>
              <w:bottom w:val="single" w:sz="4" w:space="0" w:color="auto"/>
            </w:tcBorders>
            <w:shd w:val="pct15" w:color="auto" w:fill="auto"/>
            <w:vAlign w:val="center"/>
          </w:tcPr>
          <w:p w:rsidR="00600A1E" w:rsidRPr="00601888" w:rsidRDefault="00600A1E" w:rsidP="00F77525">
            <w:pPr>
              <w:spacing w:before="60" w:after="60" w:line="0" w:lineRule="atLeast"/>
              <w:rPr>
                <w:rFonts w:ascii="宋体" w:hAnsi="宋体"/>
                <w:sz w:val="18"/>
              </w:rPr>
            </w:pPr>
            <w:r w:rsidRPr="00601888">
              <w:rPr>
                <w:rFonts w:ascii="宋体" w:hAnsi="宋体" w:hint="eastAsia"/>
                <w:b/>
                <w:szCs w:val="21"/>
              </w:rPr>
              <w:t>说明</w:t>
            </w:r>
          </w:p>
        </w:tc>
      </w:tr>
      <w:tr w:rsidR="00600A1E" w:rsidRPr="00601888" w:rsidTr="00F77525">
        <w:trPr>
          <w:trHeight w:val="70"/>
        </w:trPr>
        <w:tc>
          <w:tcPr>
            <w:tcW w:w="2085" w:type="dxa"/>
            <w:tcBorders>
              <w:top w:val="single" w:sz="4" w:space="0" w:color="auto"/>
              <w:bottom w:val="single" w:sz="4" w:space="0" w:color="auto"/>
            </w:tcBorders>
            <w:vAlign w:val="center"/>
          </w:tcPr>
          <w:p w:rsidR="00600A1E" w:rsidRPr="00601888" w:rsidRDefault="00600A1E" w:rsidP="00F77525">
            <w:pPr>
              <w:rPr>
                <w:rFonts w:ascii="宋体" w:hAnsi="宋体"/>
              </w:rPr>
            </w:pPr>
            <w:r w:rsidRPr="00601888">
              <w:rPr>
                <w:rFonts w:ascii="宋体" w:hAnsi="宋体" w:hint="eastAsia"/>
              </w:rPr>
              <w:lastRenderedPageBreak/>
              <w:t>通过URL</w:t>
            </w:r>
          </w:p>
        </w:tc>
        <w:tc>
          <w:tcPr>
            <w:tcW w:w="6237" w:type="dxa"/>
            <w:gridSpan w:val="2"/>
            <w:tcBorders>
              <w:top w:val="single" w:sz="4" w:space="0" w:color="auto"/>
              <w:bottom w:val="single" w:sz="4" w:space="0" w:color="auto"/>
            </w:tcBorders>
            <w:vAlign w:val="center"/>
          </w:tcPr>
          <w:p w:rsidR="00600A1E" w:rsidRPr="00601888" w:rsidRDefault="00600A1E" w:rsidP="00F77525">
            <w:pPr>
              <w:spacing w:before="60" w:after="60" w:line="0" w:lineRule="atLeast"/>
              <w:rPr>
                <w:rFonts w:ascii="宋体" w:hAnsi="宋体"/>
                <w:sz w:val="18"/>
              </w:rPr>
            </w:pPr>
            <w:r w:rsidRPr="00601888">
              <w:rPr>
                <w:rFonts w:ascii="宋体" w:hAnsi="宋体" w:hint="eastAsia"/>
                <w:sz w:val="18"/>
              </w:rPr>
              <w:t>通过URL访问JSON服务</w:t>
            </w:r>
          </w:p>
        </w:tc>
      </w:tr>
      <w:tr w:rsidR="00600A1E" w:rsidRPr="00601888" w:rsidTr="00F77525">
        <w:trPr>
          <w:trHeight w:val="70"/>
        </w:trPr>
        <w:tc>
          <w:tcPr>
            <w:tcW w:w="2085" w:type="dxa"/>
            <w:tcBorders>
              <w:top w:val="single" w:sz="4" w:space="0" w:color="auto"/>
              <w:bottom w:val="single" w:sz="4" w:space="0" w:color="auto"/>
            </w:tcBorders>
            <w:shd w:val="pct15" w:color="auto" w:fill="auto"/>
            <w:vAlign w:val="center"/>
          </w:tcPr>
          <w:p w:rsidR="00600A1E" w:rsidRPr="00601888" w:rsidRDefault="00600A1E" w:rsidP="00F77525">
            <w:pPr>
              <w:rPr>
                <w:rFonts w:ascii="宋体" w:hAnsi="宋体"/>
                <w:b/>
              </w:rPr>
            </w:pPr>
            <w:r w:rsidRPr="00601888">
              <w:rPr>
                <w:rFonts w:ascii="宋体" w:hAnsi="宋体" w:hint="eastAsia"/>
                <w:b/>
              </w:rPr>
              <w:t>输入参数</w:t>
            </w:r>
          </w:p>
        </w:tc>
        <w:tc>
          <w:tcPr>
            <w:tcW w:w="6237" w:type="dxa"/>
            <w:gridSpan w:val="2"/>
            <w:tcBorders>
              <w:top w:val="single" w:sz="4" w:space="0" w:color="auto"/>
              <w:bottom w:val="single" w:sz="4" w:space="0" w:color="auto"/>
            </w:tcBorders>
            <w:shd w:val="pct15" w:color="auto" w:fill="auto"/>
            <w:vAlign w:val="center"/>
          </w:tcPr>
          <w:p w:rsidR="00600A1E" w:rsidRPr="00601888" w:rsidRDefault="00600A1E" w:rsidP="00F77525">
            <w:pPr>
              <w:spacing w:before="60" w:after="60" w:line="0" w:lineRule="atLeast"/>
              <w:rPr>
                <w:rFonts w:ascii="宋体" w:hAnsi="宋体"/>
                <w:sz w:val="18"/>
              </w:rPr>
            </w:pPr>
            <w:r w:rsidRPr="00601888">
              <w:rPr>
                <w:rFonts w:ascii="宋体" w:hAnsi="宋体" w:hint="eastAsia"/>
                <w:b/>
                <w:szCs w:val="21"/>
              </w:rPr>
              <w:t>说明</w:t>
            </w:r>
          </w:p>
        </w:tc>
      </w:tr>
      <w:tr w:rsidR="00600A1E" w:rsidRPr="00A87DFD" w:rsidTr="00F77525">
        <w:trPr>
          <w:trHeight w:val="314"/>
        </w:trPr>
        <w:tc>
          <w:tcPr>
            <w:tcW w:w="2085" w:type="dxa"/>
            <w:tcBorders>
              <w:top w:val="single" w:sz="4" w:space="0" w:color="auto"/>
            </w:tcBorders>
            <w:vAlign w:val="center"/>
          </w:tcPr>
          <w:p w:rsidR="00600A1E" w:rsidRPr="00601888" w:rsidRDefault="00600A1E" w:rsidP="00F77525">
            <w:pPr>
              <w:rPr>
                <w:rFonts w:ascii="宋体" w:hAnsi="宋体"/>
              </w:rPr>
            </w:pPr>
            <w:r>
              <w:rPr>
                <w:rFonts w:ascii="宋体" w:hAnsi="宋体" w:hint="eastAsia"/>
              </w:rPr>
              <w:t>C</w:t>
            </w:r>
          </w:p>
        </w:tc>
        <w:tc>
          <w:tcPr>
            <w:tcW w:w="6237" w:type="dxa"/>
            <w:gridSpan w:val="2"/>
            <w:tcBorders>
              <w:top w:val="single" w:sz="4" w:space="0" w:color="auto"/>
            </w:tcBorders>
            <w:vAlign w:val="center"/>
          </w:tcPr>
          <w:p w:rsidR="00600A1E" w:rsidRPr="00A87DFD" w:rsidRDefault="00600A1E" w:rsidP="00BC17E4">
            <w:pPr>
              <w:spacing w:before="60" w:after="60" w:line="0" w:lineRule="atLeast"/>
              <w:rPr>
                <w:rFonts w:ascii="宋体" w:hAnsi="Times New Roman" w:cs="宋体"/>
                <w:color w:val="000000"/>
                <w:sz w:val="20"/>
                <w:szCs w:val="20"/>
              </w:rPr>
            </w:pPr>
            <w:r>
              <w:rPr>
                <w:rFonts w:ascii="宋体" w:hAnsi="宋体" w:hint="eastAsia"/>
                <w:sz w:val="18"/>
              </w:rPr>
              <w:t>Get</w:t>
            </w:r>
            <w:r w:rsidR="00BC17E4">
              <w:rPr>
                <w:rFonts w:ascii="宋体" w:hAnsi="宋体" w:hint="eastAsia"/>
                <w:sz w:val="18"/>
              </w:rPr>
              <w:t>RecentBuildingAddressInfo</w:t>
            </w:r>
          </w:p>
        </w:tc>
      </w:tr>
      <w:tr w:rsidR="00600A1E" w:rsidRPr="0067783B" w:rsidTr="00F77525">
        <w:trPr>
          <w:trHeight w:val="70"/>
        </w:trPr>
        <w:tc>
          <w:tcPr>
            <w:tcW w:w="2085" w:type="dxa"/>
            <w:tcBorders>
              <w:top w:val="single" w:sz="4" w:space="0" w:color="auto"/>
              <w:bottom w:val="single" w:sz="4" w:space="0" w:color="auto"/>
            </w:tcBorders>
            <w:vAlign w:val="center"/>
          </w:tcPr>
          <w:p w:rsidR="00600A1E" w:rsidRPr="00E1385D" w:rsidRDefault="00600A1E" w:rsidP="00F77525">
            <w:pPr>
              <w:rPr>
                <w:rFonts w:ascii="宋体" w:hAnsi="宋体"/>
              </w:rPr>
            </w:pPr>
            <w:r w:rsidRPr="00E1385D">
              <w:rPr>
                <w:rFonts w:ascii="宋体" w:hAnsi="宋体" w:hint="eastAsia"/>
              </w:rPr>
              <w:t>D</w:t>
            </w:r>
          </w:p>
        </w:tc>
        <w:tc>
          <w:tcPr>
            <w:tcW w:w="6237" w:type="dxa"/>
            <w:gridSpan w:val="2"/>
            <w:tcBorders>
              <w:top w:val="single" w:sz="4" w:space="0" w:color="auto"/>
              <w:bottom w:val="single" w:sz="4" w:space="0" w:color="auto"/>
            </w:tcBorders>
            <w:vAlign w:val="center"/>
          </w:tcPr>
          <w:p w:rsidR="00600A1E" w:rsidRPr="0067783B" w:rsidRDefault="00600A1E" w:rsidP="00F77525">
            <w:pPr>
              <w:spacing w:before="60" w:after="60" w:line="0" w:lineRule="atLeast"/>
              <w:rPr>
                <w:rFonts w:ascii="宋体" w:hAnsi="宋体"/>
              </w:rPr>
            </w:pPr>
          </w:p>
        </w:tc>
      </w:tr>
      <w:tr w:rsidR="00600A1E" w:rsidTr="00F77525">
        <w:trPr>
          <w:trHeight w:val="70"/>
        </w:trPr>
        <w:tc>
          <w:tcPr>
            <w:tcW w:w="2085" w:type="dxa"/>
            <w:tcBorders>
              <w:top w:val="single" w:sz="4" w:space="0" w:color="auto"/>
              <w:bottom w:val="single" w:sz="4" w:space="0" w:color="auto"/>
            </w:tcBorders>
            <w:vAlign w:val="center"/>
          </w:tcPr>
          <w:p w:rsidR="00600A1E" w:rsidRDefault="00600A1E" w:rsidP="00F77525">
            <w:pPr>
              <w:rPr>
                <w:rFonts w:ascii="宋体" w:hAnsi="宋体"/>
              </w:rPr>
            </w:pPr>
            <w:r>
              <w:rPr>
                <w:rFonts w:ascii="宋体" w:hAnsi="宋体" w:hint="eastAsia"/>
              </w:rPr>
              <w:t>F</w:t>
            </w:r>
          </w:p>
        </w:tc>
        <w:tc>
          <w:tcPr>
            <w:tcW w:w="6237" w:type="dxa"/>
            <w:gridSpan w:val="2"/>
            <w:tcBorders>
              <w:top w:val="single" w:sz="4" w:space="0" w:color="auto"/>
              <w:bottom w:val="single" w:sz="4" w:space="0" w:color="auto"/>
            </w:tcBorders>
            <w:vAlign w:val="center"/>
          </w:tcPr>
          <w:tbl>
            <w:tblPr>
              <w:tblW w:w="638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tblPr>
            <w:tblGrid>
              <w:gridCol w:w="861"/>
              <w:gridCol w:w="1109"/>
              <w:gridCol w:w="1584"/>
              <w:gridCol w:w="1701"/>
              <w:gridCol w:w="1134"/>
            </w:tblGrid>
            <w:tr w:rsidR="000D298F" w:rsidRPr="0001495D" w:rsidTr="00F77525">
              <w:tc>
                <w:tcPr>
                  <w:tcW w:w="861" w:type="dxa"/>
                  <w:shd w:val="clear" w:color="auto" w:fill="BFBFBF"/>
                  <w:vAlign w:val="center"/>
                </w:tcPr>
                <w:p w:rsidR="000D298F" w:rsidRPr="0001495D" w:rsidRDefault="000D298F" w:rsidP="00F77525">
                  <w:pPr>
                    <w:pStyle w:val="aff"/>
                    <w:widowControl w:val="0"/>
                    <w:rPr>
                      <w:rFonts w:ascii="黑体"/>
                    </w:rPr>
                  </w:pPr>
                  <w:r w:rsidRPr="0001495D">
                    <w:rPr>
                      <w:rFonts w:ascii="黑体" w:hint="eastAsia"/>
                    </w:rPr>
                    <w:t>必输项</w:t>
                  </w:r>
                </w:p>
              </w:tc>
              <w:tc>
                <w:tcPr>
                  <w:tcW w:w="1109" w:type="dxa"/>
                  <w:shd w:val="clear" w:color="auto" w:fill="BFBFBF"/>
                  <w:vAlign w:val="center"/>
                </w:tcPr>
                <w:p w:rsidR="000D298F" w:rsidRPr="0001495D" w:rsidRDefault="000D298F" w:rsidP="00F77525">
                  <w:pPr>
                    <w:pStyle w:val="aff"/>
                    <w:widowControl w:val="0"/>
                    <w:rPr>
                      <w:rFonts w:ascii="黑体"/>
                    </w:rPr>
                  </w:pPr>
                  <w:r w:rsidRPr="0001495D">
                    <w:rPr>
                      <w:rFonts w:ascii="黑体" w:hint="eastAsia"/>
                    </w:rPr>
                    <w:t>属性</w:t>
                  </w:r>
                </w:p>
              </w:tc>
              <w:tc>
                <w:tcPr>
                  <w:tcW w:w="1584" w:type="dxa"/>
                  <w:shd w:val="clear" w:color="auto" w:fill="BFBFBF"/>
                  <w:vAlign w:val="center"/>
                </w:tcPr>
                <w:p w:rsidR="000D298F" w:rsidRPr="0001495D" w:rsidRDefault="000D298F" w:rsidP="00F77525">
                  <w:pPr>
                    <w:pStyle w:val="aff"/>
                    <w:widowControl w:val="0"/>
                    <w:rPr>
                      <w:rFonts w:ascii="黑体"/>
                    </w:rPr>
                  </w:pPr>
                  <w:r w:rsidRPr="0001495D">
                    <w:rPr>
                      <w:rFonts w:ascii="黑体" w:hint="eastAsia"/>
                    </w:rPr>
                    <w:t>属性约束</w:t>
                  </w:r>
                </w:p>
              </w:tc>
              <w:tc>
                <w:tcPr>
                  <w:tcW w:w="1701" w:type="dxa"/>
                  <w:shd w:val="clear" w:color="auto" w:fill="BFBFBF"/>
                  <w:vAlign w:val="center"/>
                </w:tcPr>
                <w:p w:rsidR="000D298F" w:rsidRPr="0001495D" w:rsidRDefault="000D298F" w:rsidP="00F77525">
                  <w:pPr>
                    <w:pStyle w:val="aff"/>
                    <w:widowControl w:val="0"/>
                    <w:rPr>
                      <w:rFonts w:ascii="黑体"/>
                    </w:rPr>
                  </w:pPr>
                  <w:r w:rsidRPr="0001495D">
                    <w:rPr>
                      <w:rFonts w:ascii="黑体" w:hint="eastAsia"/>
                    </w:rPr>
                    <w:t>数据名称</w:t>
                  </w:r>
                </w:p>
              </w:tc>
              <w:tc>
                <w:tcPr>
                  <w:tcW w:w="1134" w:type="dxa"/>
                  <w:shd w:val="clear" w:color="auto" w:fill="BFBFBF"/>
                </w:tcPr>
                <w:p w:rsidR="000D298F" w:rsidRPr="0001495D" w:rsidRDefault="000D298F" w:rsidP="00F77525">
                  <w:pPr>
                    <w:pStyle w:val="aff"/>
                    <w:widowControl w:val="0"/>
                    <w:rPr>
                      <w:rFonts w:ascii="黑体"/>
                    </w:rPr>
                  </w:pPr>
                  <w:r>
                    <w:rPr>
                      <w:rFonts w:ascii="黑体" w:hint="eastAsia"/>
                    </w:rPr>
                    <w:t>数据类型</w:t>
                  </w:r>
                </w:p>
              </w:tc>
            </w:tr>
            <w:tr w:rsidR="000D298F" w:rsidTr="00F77525">
              <w:tc>
                <w:tcPr>
                  <w:tcW w:w="861" w:type="dxa"/>
                  <w:vAlign w:val="center"/>
                </w:tcPr>
                <w:p w:rsidR="000D298F" w:rsidRDefault="000D298F" w:rsidP="00F77525">
                  <w:pPr>
                    <w:rPr>
                      <w:rFonts w:ascii="宋体" w:hAnsi="宋体"/>
                    </w:rPr>
                  </w:pPr>
                  <w:r>
                    <w:rPr>
                      <w:rFonts w:ascii="宋体" w:hAnsi="宋体" w:hint="eastAsia"/>
                    </w:rPr>
                    <w:t>Y</w:t>
                  </w:r>
                </w:p>
              </w:tc>
              <w:tc>
                <w:tcPr>
                  <w:tcW w:w="1109" w:type="dxa"/>
                  <w:vAlign w:val="center"/>
                </w:tcPr>
                <w:p w:rsidR="000D298F" w:rsidRDefault="000D298F" w:rsidP="00F77525">
                  <w:pPr>
                    <w:rPr>
                      <w:rFonts w:ascii="宋体" w:hAnsi="宋体"/>
                      <w:sz w:val="18"/>
                    </w:rPr>
                  </w:pPr>
                  <w:r>
                    <w:rPr>
                      <w:rFonts w:ascii="宋体" w:hAnsi="宋体" w:hint="eastAsia"/>
                      <w:sz w:val="18"/>
                    </w:rPr>
                    <w:t>经纬坐标</w:t>
                  </w:r>
                </w:p>
              </w:tc>
              <w:tc>
                <w:tcPr>
                  <w:tcW w:w="1584" w:type="dxa"/>
                  <w:vAlign w:val="center"/>
                </w:tcPr>
                <w:p w:rsidR="000D298F" w:rsidRDefault="000D298F" w:rsidP="00F77525">
                  <w:pPr>
                    <w:spacing w:before="60" w:after="60" w:line="0" w:lineRule="atLeast"/>
                    <w:rPr>
                      <w:rFonts w:ascii="宋体" w:hAnsi="宋体"/>
                      <w:sz w:val="18"/>
                    </w:rPr>
                  </w:pPr>
                  <w:r>
                    <w:rPr>
                      <w:rFonts w:ascii="宋体" w:hAnsi="宋体" w:hint="eastAsia"/>
                      <w:sz w:val="18"/>
                    </w:rPr>
                    <w:t>定位用户当前经纬度坐标已逗号隔开，例：</w:t>
                  </w:r>
                </w:p>
                <w:p w:rsidR="000D298F" w:rsidRPr="00C36CEA" w:rsidRDefault="000D298F" w:rsidP="00F77525">
                  <w:pPr>
                    <w:spacing w:before="60" w:after="60" w:line="0" w:lineRule="atLeast"/>
                    <w:rPr>
                      <w:rFonts w:ascii="宋体" w:hAnsi="宋体"/>
                      <w:sz w:val="18"/>
                    </w:rPr>
                  </w:pPr>
                  <w:r>
                    <w:rPr>
                      <w:rFonts w:ascii="宋体" w:hAnsi="宋体" w:hint="eastAsia"/>
                      <w:sz w:val="18"/>
                    </w:rPr>
                    <w:t>【</w:t>
                  </w:r>
                  <w:r w:rsidRPr="00C36CEA">
                    <w:rPr>
                      <w:rFonts w:ascii="宋体" w:hAnsi="宋体" w:hint="eastAsia"/>
                      <w:color w:val="FF0000"/>
                      <w:sz w:val="18"/>
                    </w:rPr>
                    <w:t>经度,维度</w:t>
                  </w:r>
                  <w:r>
                    <w:rPr>
                      <w:rFonts w:ascii="宋体" w:hAnsi="宋体" w:hint="eastAsia"/>
                      <w:sz w:val="18"/>
                    </w:rPr>
                    <w:t>】</w:t>
                  </w:r>
                </w:p>
              </w:tc>
              <w:tc>
                <w:tcPr>
                  <w:tcW w:w="1701" w:type="dxa"/>
                  <w:vAlign w:val="center"/>
                </w:tcPr>
                <w:p w:rsidR="000D298F" w:rsidRDefault="000D298F" w:rsidP="00F77525">
                  <w:pPr>
                    <w:rPr>
                      <w:rFonts w:ascii="宋体" w:hAnsi="宋体"/>
                    </w:rPr>
                  </w:pPr>
                  <w:r>
                    <w:rPr>
                      <w:rFonts w:ascii="宋体" w:hAnsi="宋体" w:hint="eastAsia"/>
                      <w:sz w:val="18"/>
                    </w:rPr>
                    <w:t>LatitudeAndLongitude</w:t>
                  </w:r>
                </w:p>
              </w:tc>
              <w:tc>
                <w:tcPr>
                  <w:tcW w:w="1134" w:type="dxa"/>
                </w:tcPr>
                <w:p w:rsidR="000D298F" w:rsidRDefault="000D298F" w:rsidP="00F77525">
                  <w:pPr>
                    <w:spacing w:before="60" w:after="60" w:line="0" w:lineRule="atLeast"/>
                    <w:rPr>
                      <w:rFonts w:ascii="宋体" w:hAnsi="宋体"/>
                      <w:sz w:val="18"/>
                    </w:rPr>
                  </w:pPr>
                  <w:r>
                    <w:rPr>
                      <w:rFonts w:ascii="宋体" w:hAnsi="宋体" w:hint="eastAsia"/>
                      <w:sz w:val="18"/>
                    </w:rPr>
                    <w:t>String</w:t>
                  </w:r>
                </w:p>
              </w:tc>
            </w:tr>
          </w:tbl>
          <w:p w:rsidR="00600A1E" w:rsidRDefault="00600A1E" w:rsidP="00F77525">
            <w:pPr>
              <w:spacing w:before="60" w:after="60" w:line="0" w:lineRule="atLeast"/>
              <w:rPr>
                <w:rFonts w:ascii="宋体" w:hAnsi="宋体"/>
                <w:szCs w:val="21"/>
              </w:rPr>
            </w:pPr>
          </w:p>
        </w:tc>
      </w:tr>
      <w:tr w:rsidR="00600A1E" w:rsidRPr="00E1385D" w:rsidTr="00F77525">
        <w:trPr>
          <w:trHeight w:val="70"/>
        </w:trPr>
        <w:tc>
          <w:tcPr>
            <w:tcW w:w="2085" w:type="dxa"/>
            <w:tcBorders>
              <w:top w:val="single" w:sz="4" w:space="0" w:color="auto"/>
              <w:bottom w:val="single" w:sz="4" w:space="0" w:color="auto"/>
            </w:tcBorders>
            <w:vAlign w:val="center"/>
          </w:tcPr>
          <w:p w:rsidR="00600A1E" w:rsidRPr="00E1385D" w:rsidRDefault="00600A1E" w:rsidP="00F77525">
            <w:pPr>
              <w:rPr>
                <w:rFonts w:ascii="宋体" w:hAnsi="宋体"/>
              </w:rPr>
            </w:pPr>
            <w:r w:rsidRPr="00E1385D">
              <w:rPr>
                <w:rFonts w:ascii="宋体" w:hAnsi="宋体" w:hint="eastAsia"/>
              </w:rPr>
              <w:t xml:space="preserve">    </w:t>
            </w:r>
          </w:p>
        </w:tc>
        <w:tc>
          <w:tcPr>
            <w:tcW w:w="6237" w:type="dxa"/>
            <w:gridSpan w:val="2"/>
            <w:tcBorders>
              <w:top w:val="single" w:sz="4" w:space="0" w:color="auto"/>
              <w:bottom w:val="single" w:sz="4" w:space="0" w:color="auto"/>
            </w:tcBorders>
            <w:vAlign w:val="center"/>
          </w:tcPr>
          <w:p w:rsidR="00600A1E" w:rsidRPr="00E1385D" w:rsidRDefault="00600A1E" w:rsidP="00F77525">
            <w:pPr>
              <w:spacing w:before="60" w:after="60" w:line="0" w:lineRule="atLeast"/>
              <w:rPr>
                <w:rFonts w:ascii="宋体" w:hAnsi="宋体"/>
              </w:rPr>
            </w:pPr>
          </w:p>
        </w:tc>
      </w:tr>
      <w:tr w:rsidR="00600A1E" w:rsidRPr="00601888" w:rsidTr="00F77525">
        <w:trPr>
          <w:trHeight w:val="70"/>
        </w:trPr>
        <w:tc>
          <w:tcPr>
            <w:tcW w:w="2085" w:type="dxa"/>
            <w:tcBorders>
              <w:top w:val="single" w:sz="4" w:space="0" w:color="auto"/>
              <w:bottom w:val="single" w:sz="4" w:space="0" w:color="auto"/>
            </w:tcBorders>
            <w:shd w:val="pct15" w:color="auto" w:fill="auto"/>
            <w:vAlign w:val="center"/>
          </w:tcPr>
          <w:p w:rsidR="00600A1E" w:rsidRPr="00601888" w:rsidRDefault="00600A1E" w:rsidP="00F77525">
            <w:pPr>
              <w:rPr>
                <w:rFonts w:ascii="宋体" w:hAnsi="宋体"/>
                <w:b/>
                <w:highlight w:val="white"/>
              </w:rPr>
            </w:pPr>
            <w:r w:rsidRPr="00601888">
              <w:rPr>
                <w:rFonts w:ascii="宋体" w:hAnsi="宋体" w:hint="eastAsia"/>
                <w:b/>
              </w:rPr>
              <w:t>输出</w:t>
            </w:r>
          </w:p>
        </w:tc>
        <w:tc>
          <w:tcPr>
            <w:tcW w:w="6237" w:type="dxa"/>
            <w:gridSpan w:val="2"/>
            <w:tcBorders>
              <w:top w:val="single" w:sz="4" w:space="0" w:color="auto"/>
              <w:bottom w:val="single" w:sz="4" w:space="0" w:color="auto"/>
            </w:tcBorders>
            <w:shd w:val="pct15" w:color="auto" w:fill="auto"/>
            <w:vAlign w:val="center"/>
          </w:tcPr>
          <w:p w:rsidR="00600A1E" w:rsidRPr="00601888" w:rsidRDefault="00600A1E" w:rsidP="00F77525">
            <w:pPr>
              <w:spacing w:before="60" w:after="60" w:line="0" w:lineRule="atLeast"/>
              <w:rPr>
                <w:rFonts w:ascii="宋体" w:hAnsi="宋体"/>
                <w:sz w:val="18"/>
              </w:rPr>
            </w:pPr>
            <w:r w:rsidRPr="00601888">
              <w:rPr>
                <w:rFonts w:ascii="宋体" w:hAnsi="宋体" w:hint="eastAsia"/>
                <w:b/>
                <w:szCs w:val="21"/>
              </w:rPr>
              <w:t>说明</w:t>
            </w:r>
          </w:p>
        </w:tc>
      </w:tr>
      <w:tr w:rsidR="00600A1E" w:rsidRPr="00601888" w:rsidTr="00F77525">
        <w:trPr>
          <w:trHeight w:val="70"/>
        </w:trPr>
        <w:tc>
          <w:tcPr>
            <w:tcW w:w="2085" w:type="dxa"/>
            <w:tcBorders>
              <w:top w:val="single" w:sz="4" w:space="0" w:color="auto"/>
              <w:bottom w:val="single" w:sz="4" w:space="0" w:color="auto"/>
            </w:tcBorders>
            <w:vAlign w:val="center"/>
          </w:tcPr>
          <w:p w:rsidR="00600A1E" w:rsidRPr="00601888" w:rsidRDefault="00600A1E" w:rsidP="00F77525">
            <w:pPr>
              <w:rPr>
                <w:rFonts w:ascii="宋体" w:hAnsi="宋体"/>
                <w:b/>
                <w:highlight w:val="white"/>
              </w:rPr>
            </w:pPr>
            <w:r w:rsidRPr="00601888">
              <w:rPr>
                <w:rFonts w:ascii="宋体" w:hAnsi="宋体" w:hint="eastAsia"/>
              </w:rPr>
              <w:t>JSONP对象</w:t>
            </w:r>
            <w:r>
              <w:rPr>
                <w:rFonts w:ascii="宋体" w:hAnsi="宋体" w:hint="eastAsia"/>
              </w:rPr>
              <w:t>数组</w:t>
            </w:r>
          </w:p>
        </w:tc>
        <w:tc>
          <w:tcPr>
            <w:tcW w:w="6237" w:type="dxa"/>
            <w:gridSpan w:val="2"/>
            <w:tcBorders>
              <w:top w:val="single" w:sz="4" w:space="0" w:color="auto"/>
              <w:bottom w:val="single" w:sz="4" w:space="0" w:color="auto"/>
            </w:tcBorders>
            <w:vAlign w:val="center"/>
          </w:tcPr>
          <w:p w:rsidR="00600A1E" w:rsidRPr="00601888" w:rsidRDefault="00600A1E" w:rsidP="00F77525">
            <w:pPr>
              <w:spacing w:before="60" w:after="60" w:line="0" w:lineRule="atLeast"/>
              <w:rPr>
                <w:rFonts w:ascii="宋体" w:hAnsi="宋体"/>
                <w:sz w:val="18"/>
              </w:rPr>
            </w:pPr>
            <w:r w:rsidRPr="00601888">
              <w:rPr>
                <w:rFonts w:ascii="宋体" w:hAnsi="宋体" w:hint="eastAsia"/>
                <w:sz w:val="18"/>
              </w:rPr>
              <w:t>采用JSNOP形式输出JSON对象</w:t>
            </w:r>
          </w:p>
        </w:tc>
      </w:tr>
      <w:tr w:rsidR="00600A1E" w:rsidRPr="00601888" w:rsidTr="00F77525">
        <w:trPr>
          <w:trHeight w:val="70"/>
        </w:trPr>
        <w:tc>
          <w:tcPr>
            <w:tcW w:w="2085" w:type="dxa"/>
            <w:tcBorders>
              <w:top w:val="single" w:sz="4" w:space="0" w:color="auto"/>
              <w:bottom w:val="single" w:sz="4" w:space="0" w:color="auto"/>
            </w:tcBorders>
            <w:shd w:val="pct15" w:color="auto" w:fill="auto"/>
            <w:vAlign w:val="center"/>
          </w:tcPr>
          <w:p w:rsidR="00600A1E" w:rsidRPr="00601888" w:rsidRDefault="00600A1E" w:rsidP="00F77525">
            <w:pPr>
              <w:rPr>
                <w:rFonts w:ascii="宋体" w:hAnsi="宋体"/>
                <w:b/>
                <w:highlight w:val="white"/>
              </w:rPr>
            </w:pPr>
            <w:r w:rsidRPr="00601888">
              <w:rPr>
                <w:rFonts w:ascii="宋体" w:hAnsi="宋体" w:hint="eastAsia"/>
                <w:b/>
              </w:rPr>
              <w:t>JSON对象参数</w:t>
            </w:r>
          </w:p>
        </w:tc>
        <w:tc>
          <w:tcPr>
            <w:tcW w:w="6237" w:type="dxa"/>
            <w:gridSpan w:val="2"/>
            <w:tcBorders>
              <w:top w:val="single" w:sz="4" w:space="0" w:color="auto"/>
              <w:bottom w:val="single" w:sz="4" w:space="0" w:color="auto"/>
            </w:tcBorders>
            <w:shd w:val="pct15" w:color="auto" w:fill="auto"/>
            <w:vAlign w:val="center"/>
          </w:tcPr>
          <w:p w:rsidR="00600A1E" w:rsidRPr="00601888" w:rsidRDefault="00600A1E" w:rsidP="00F77525">
            <w:pPr>
              <w:spacing w:before="60" w:after="60" w:line="0" w:lineRule="atLeast"/>
              <w:rPr>
                <w:rFonts w:ascii="宋体" w:hAnsi="宋体"/>
                <w:sz w:val="18"/>
              </w:rPr>
            </w:pPr>
            <w:r w:rsidRPr="00601888">
              <w:rPr>
                <w:rFonts w:ascii="宋体" w:hAnsi="宋体" w:hint="eastAsia"/>
                <w:b/>
                <w:szCs w:val="21"/>
              </w:rPr>
              <w:t>说明</w:t>
            </w:r>
          </w:p>
        </w:tc>
      </w:tr>
      <w:tr w:rsidR="00600A1E" w:rsidTr="00F77525">
        <w:trPr>
          <w:trHeight w:val="70"/>
        </w:trPr>
        <w:tc>
          <w:tcPr>
            <w:tcW w:w="2085" w:type="dxa"/>
            <w:tcBorders>
              <w:top w:val="single" w:sz="4" w:space="0" w:color="auto"/>
            </w:tcBorders>
            <w:vAlign w:val="center"/>
          </w:tcPr>
          <w:p w:rsidR="00600A1E" w:rsidRPr="00413A6E" w:rsidRDefault="00600A1E" w:rsidP="00F77525">
            <w:pPr>
              <w:rPr>
                <w:rFonts w:ascii="宋体" w:hAnsi="宋体"/>
                <w:color w:val="FF0000"/>
              </w:rPr>
            </w:pPr>
            <w:r w:rsidRPr="00413A6E">
              <w:rPr>
                <w:rFonts w:ascii="宋体" w:hAnsi="宋体" w:hint="eastAsia"/>
                <w:color w:val="FF0000"/>
              </w:rPr>
              <w:t>S</w:t>
            </w:r>
          </w:p>
        </w:tc>
        <w:tc>
          <w:tcPr>
            <w:tcW w:w="4252" w:type="dxa"/>
            <w:tcBorders>
              <w:top w:val="single" w:sz="4" w:space="0" w:color="auto"/>
            </w:tcBorders>
            <w:vAlign w:val="center"/>
          </w:tcPr>
          <w:p w:rsidR="00600A1E" w:rsidRPr="00413A6E" w:rsidRDefault="00600A1E" w:rsidP="00F77525">
            <w:pPr>
              <w:spacing w:before="60" w:after="60" w:line="0" w:lineRule="atLeast"/>
              <w:rPr>
                <w:rFonts w:ascii="宋体" w:hAnsi="宋体"/>
                <w:color w:val="FF0000"/>
                <w:sz w:val="18"/>
              </w:rPr>
            </w:pPr>
            <w:r w:rsidRPr="00413A6E">
              <w:rPr>
                <w:rFonts w:ascii="宋体" w:hAnsi="宋体" w:hint="eastAsia"/>
                <w:color w:val="FF0000"/>
                <w:sz w:val="18"/>
              </w:rPr>
              <w:t>是否成功</w:t>
            </w:r>
          </w:p>
        </w:tc>
        <w:tc>
          <w:tcPr>
            <w:tcW w:w="1985" w:type="dxa"/>
            <w:tcBorders>
              <w:top w:val="single" w:sz="4" w:space="0" w:color="auto"/>
            </w:tcBorders>
            <w:vAlign w:val="center"/>
          </w:tcPr>
          <w:p w:rsidR="00600A1E" w:rsidRDefault="00600A1E" w:rsidP="00F77525">
            <w:pPr>
              <w:widowControl/>
              <w:jc w:val="left"/>
              <w:rPr>
                <w:rFonts w:ascii="新宋体" w:eastAsia="新宋体"/>
                <w:noProof/>
                <w:sz w:val="18"/>
              </w:rPr>
            </w:pPr>
          </w:p>
        </w:tc>
      </w:tr>
      <w:tr w:rsidR="00600A1E" w:rsidTr="00F77525">
        <w:trPr>
          <w:trHeight w:val="70"/>
        </w:trPr>
        <w:tc>
          <w:tcPr>
            <w:tcW w:w="2085" w:type="dxa"/>
            <w:tcBorders>
              <w:top w:val="single" w:sz="4" w:space="0" w:color="auto"/>
            </w:tcBorders>
            <w:vAlign w:val="center"/>
          </w:tcPr>
          <w:p w:rsidR="00600A1E" w:rsidRPr="00413A6E" w:rsidRDefault="00600A1E" w:rsidP="00F77525">
            <w:pPr>
              <w:rPr>
                <w:rFonts w:ascii="宋体" w:hAnsi="宋体"/>
                <w:color w:val="FF0000"/>
              </w:rPr>
            </w:pPr>
            <w:r w:rsidRPr="00413A6E">
              <w:rPr>
                <w:rFonts w:ascii="宋体" w:hAnsi="宋体" w:hint="eastAsia"/>
                <w:color w:val="FF0000"/>
              </w:rPr>
              <w:t>M</w:t>
            </w:r>
          </w:p>
        </w:tc>
        <w:tc>
          <w:tcPr>
            <w:tcW w:w="4252" w:type="dxa"/>
            <w:tcBorders>
              <w:top w:val="single" w:sz="4" w:space="0" w:color="auto"/>
            </w:tcBorders>
            <w:vAlign w:val="center"/>
          </w:tcPr>
          <w:p w:rsidR="00600A1E" w:rsidRPr="00413A6E" w:rsidRDefault="00600A1E" w:rsidP="00F77525">
            <w:pPr>
              <w:spacing w:before="60" w:after="60" w:line="0" w:lineRule="atLeast"/>
              <w:rPr>
                <w:rFonts w:ascii="宋体" w:hAnsi="宋体"/>
                <w:color w:val="FF0000"/>
                <w:sz w:val="18"/>
              </w:rPr>
            </w:pPr>
          </w:p>
        </w:tc>
        <w:tc>
          <w:tcPr>
            <w:tcW w:w="1985" w:type="dxa"/>
            <w:tcBorders>
              <w:top w:val="single" w:sz="4" w:space="0" w:color="auto"/>
            </w:tcBorders>
            <w:vAlign w:val="center"/>
          </w:tcPr>
          <w:p w:rsidR="00600A1E" w:rsidRDefault="00600A1E" w:rsidP="00F77525">
            <w:pPr>
              <w:widowControl/>
              <w:jc w:val="left"/>
              <w:rPr>
                <w:rFonts w:ascii="新宋体" w:eastAsia="新宋体"/>
                <w:noProof/>
                <w:sz w:val="18"/>
              </w:rPr>
            </w:pPr>
          </w:p>
        </w:tc>
      </w:tr>
      <w:tr w:rsidR="00600A1E" w:rsidTr="00F77525">
        <w:trPr>
          <w:trHeight w:val="70"/>
        </w:trPr>
        <w:tc>
          <w:tcPr>
            <w:tcW w:w="2085" w:type="dxa"/>
            <w:tcBorders>
              <w:top w:val="single" w:sz="4" w:space="0" w:color="auto"/>
            </w:tcBorders>
            <w:vAlign w:val="center"/>
          </w:tcPr>
          <w:p w:rsidR="00600A1E" w:rsidRPr="00413A6E" w:rsidRDefault="00600A1E" w:rsidP="00F77525">
            <w:pPr>
              <w:rPr>
                <w:rFonts w:ascii="宋体" w:hAnsi="宋体"/>
                <w:color w:val="FF0000"/>
              </w:rPr>
            </w:pPr>
            <w:r w:rsidRPr="00413A6E">
              <w:rPr>
                <w:rFonts w:ascii="宋体" w:hAnsi="宋体" w:hint="eastAsia"/>
                <w:color w:val="FF0000"/>
              </w:rPr>
              <w:t>C</w:t>
            </w:r>
          </w:p>
        </w:tc>
        <w:tc>
          <w:tcPr>
            <w:tcW w:w="4252" w:type="dxa"/>
            <w:tcBorders>
              <w:top w:val="single" w:sz="4" w:space="0" w:color="auto"/>
            </w:tcBorders>
            <w:vAlign w:val="center"/>
          </w:tcPr>
          <w:p w:rsidR="00600A1E" w:rsidRPr="00413A6E" w:rsidRDefault="00600A1E" w:rsidP="00F77525">
            <w:pPr>
              <w:spacing w:before="60" w:after="60" w:line="0" w:lineRule="atLeast"/>
              <w:rPr>
                <w:rFonts w:ascii="宋体" w:hAnsi="宋体"/>
                <w:color w:val="FF0000"/>
                <w:sz w:val="18"/>
              </w:rPr>
            </w:pPr>
          </w:p>
        </w:tc>
        <w:tc>
          <w:tcPr>
            <w:tcW w:w="1985" w:type="dxa"/>
            <w:tcBorders>
              <w:top w:val="single" w:sz="4" w:space="0" w:color="auto"/>
            </w:tcBorders>
            <w:vAlign w:val="center"/>
          </w:tcPr>
          <w:p w:rsidR="00600A1E" w:rsidRDefault="00600A1E" w:rsidP="00F77525">
            <w:pPr>
              <w:widowControl/>
              <w:jc w:val="left"/>
              <w:rPr>
                <w:rFonts w:ascii="新宋体" w:eastAsia="新宋体"/>
                <w:noProof/>
                <w:sz w:val="18"/>
              </w:rPr>
            </w:pPr>
          </w:p>
        </w:tc>
      </w:tr>
      <w:tr w:rsidR="00600A1E" w:rsidTr="00F77525">
        <w:trPr>
          <w:trHeight w:val="70"/>
        </w:trPr>
        <w:tc>
          <w:tcPr>
            <w:tcW w:w="2085" w:type="dxa"/>
            <w:tcBorders>
              <w:top w:val="single" w:sz="4" w:space="0" w:color="auto"/>
              <w:bottom w:val="single" w:sz="4" w:space="0" w:color="auto"/>
            </w:tcBorders>
            <w:vAlign w:val="center"/>
          </w:tcPr>
          <w:p w:rsidR="00600A1E" w:rsidRDefault="00600A1E" w:rsidP="00F77525">
            <w:pPr>
              <w:rPr>
                <w:rFonts w:ascii="宋体" w:hAnsi="宋体"/>
              </w:rPr>
            </w:pPr>
            <w:r>
              <w:rPr>
                <w:rFonts w:ascii="宋体" w:hAnsi="宋体" w:hint="eastAsia"/>
              </w:rPr>
              <w:t>D</w:t>
            </w:r>
          </w:p>
        </w:tc>
        <w:tc>
          <w:tcPr>
            <w:tcW w:w="4252" w:type="dxa"/>
            <w:tcBorders>
              <w:top w:val="single" w:sz="4" w:space="0" w:color="auto"/>
              <w:bottom w:val="single" w:sz="4" w:space="0" w:color="auto"/>
            </w:tcBorders>
            <w:vAlign w:val="center"/>
          </w:tcPr>
          <w:p w:rsidR="00600A1E" w:rsidRPr="00F05851" w:rsidRDefault="003801D2" w:rsidP="00F77525">
            <w:pPr>
              <w:spacing w:before="60" w:after="60" w:line="0" w:lineRule="atLeast"/>
              <w:rPr>
                <w:rFonts w:ascii="宋体" w:hAnsi="宋体"/>
              </w:rPr>
            </w:pPr>
            <w:hyperlink w:anchor="_修改-会议室地址对象【MeetingRoomAddress】" w:history="1">
              <w:r w:rsidR="000D298F" w:rsidRPr="000D298F">
                <w:rPr>
                  <w:rStyle w:val="a8"/>
                  <w:rFonts w:ascii="宋体" w:hAnsi="宋体" w:hint="eastAsia"/>
                </w:rPr>
                <w:t>会议室地址对象</w:t>
              </w:r>
            </w:hyperlink>
          </w:p>
        </w:tc>
        <w:tc>
          <w:tcPr>
            <w:tcW w:w="1985" w:type="dxa"/>
            <w:tcBorders>
              <w:top w:val="single" w:sz="4" w:space="0" w:color="auto"/>
              <w:bottom w:val="single" w:sz="4" w:space="0" w:color="auto"/>
            </w:tcBorders>
            <w:vAlign w:val="center"/>
          </w:tcPr>
          <w:p w:rsidR="00600A1E" w:rsidRPr="000D298F" w:rsidRDefault="00600A1E" w:rsidP="000D298F">
            <w:pPr>
              <w:spacing w:before="60" w:after="60" w:line="0" w:lineRule="atLeast"/>
              <w:rPr>
                <w:rFonts w:ascii="宋体" w:hAnsi="宋体"/>
                <w:sz w:val="18"/>
              </w:rPr>
            </w:pPr>
          </w:p>
        </w:tc>
      </w:tr>
    </w:tbl>
    <w:p w:rsidR="00600A1E" w:rsidRDefault="00600A1E" w:rsidP="00600A1E"/>
    <w:p w:rsidR="00600A1E" w:rsidRDefault="00600A1E" w:rsidP="00600A1E"/>
    <w:p w:rsidR="00600A1E" w:rsidRDefault="00600A1E" w:rsidP="00600A1E"/>
    <w:p w:rsidR="00E1385D" w:rsidRDefault="00F05851" w:rsidP="002E4D39">
      <w:pPr>
        <w:pStyle w:val="4"/>
      </w:pPr>
      <w:r>
        <w:rPr>
          <w:rFonts w:hint="eastAsia"/>
        </w:rPr>
        <w:t>结束会议</w:t>
      </w:r>
      <w:r w:rsidR="008809A9">
        <w:rPr>
          <w:rFonts w:hint="eastAsia"/>
        </w:rPr>
        <w:t>室</w:t>
      </w:r>
      <w:r>
        <w:rPr>
          <w:rFonts w:hint="eastAsia"/>
        </w:rPr>
        <w:t>接口</w:t>
      </w:r>
      <w:r w:rsidR="00DD22B7">
        <w:rPr>
          <w:rFonts w:hint="eastAsia"/>
        </w:rPr>
        <w:t>-</w:t>
      </w:r>
      <w:r w:rsidR="00DD22B7">
        <w:rPr>
          <w:rFonts w:hint="eastAsia"/>
        </w:rPr>
        <w:t>修改</w:t>
      </w:r>
    </w:p>
    <w:tbl>
      <w:tblPr>
        <w:tblW w:w="8322" w:type="dxa"/>
        <w:tblInd w:w="15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2085"/>
        <w:gridCol w:w="5244"/>
        <w:gridCol w:w="993"/>
      </w:tblGrid>
      <w:tr w:rsidR="0017434E" w:rsidTr="00660873">
        <w:trPr>
          <w:tblHeader/>
        </w:trPr>
        <w:tc>
          <w:tcPr>
            <w:tcW w:w="8322" w:type="dxa"/>
            <w:gridSpan w:val="3"/>
            <w:shd w:val="pct12" w:color="000000" w:fill="FFFFFF"/>
            <w:vAlign w:val="center"/>
          </w:tcPr>
          <w:p w:rsidR="0017434E" w:rsidRPr="00601888" w:rsidRDefault="00E66992" w:rsidP="00BA2595">
            <w:pPr>
              <w:spacing w:before="60" w:after="60"/>
              <w:rPr>
                <w:rFonts w:ascii="宋体" w:hAnsi="宋体"/>
                <w:b/>
                <w:sz w:val="28"/>
                <w:szCs w:val="28"/>
              </w:rPr>
            </w:pPr>
            <w:r>
              <w:rPr>
                <w:rFonts w:ascii="宋体" w:hAnsi="宋体" w:hint="eastAsia"/>
                <w:b/>
                <w:sz w:val="28"/>
                <w:szCs w:val="28"/>
              </w:rPr>
              <w:t>结束会议</w:t>
            </w:r>
            <w:r w:rsidR="007649B9">
              <w:rPr>
                <w:rFonts w:ascii="宋体" w:hAnsi="宋体" w:hint="eastAsia"/>
                <w:b/>
                <w:sz w:val="28"/>
                <w:szCs w:val="28"/>
              </w:rPr>
              <w:t>室</w:t>
            </w:r>
          </w:p>
        </w:tc>
      </w:tr>
      <w:tr w:rsidR="0017434E" w:rsidTr="00660873">
        <w:trPr>
          <w:trHeight w:val="70"/>
        </w:trPr>
        <w:tc>
          <w:tcPr>
            <w:tcW w:w="8322" w:type="dxa"/>
            <w:gridSpan w:val="3"/>
            <w:tcBorders>
              <w:bottom w:val="single" w:sz="4" w:space="0" w:color="auto"/>
            </w:tcBorders>
            <w:vAlign w:val="center"/>
          </w:tcPr>
          <w:p w:rsidR="00A40CC0" w:rsidRPr="00392617" w:rsidRDefault="00A40CC0" w:rsidP="00A40CC0">
            <w:pPr>
              <w:autoSpaceDE w:val="0"/>
              <w:autoSpaceDN w:val="0"/>
              <w:adjustRightInd w:val="0"/>
              <w:jc w:val="left"/>
            </w:pPr>
            <w:r w:rsidRPr="00392617">
              <w:t>服务</w:t>
            </w:r>
            <w:r>
              <w:rPr>
                <w:rFonts w:hint="eastAsia"/>
              </w:rPr>
              <w:t>概述</w:t>
            </w:r>
          </w:p>
          <w:p w:rsidR="00A40CC0" w:rsidRPr="00BC513D" w:rsidRDefault="00A40CC0" w:rsidP="00A40CC0">
            <w:pPr>
              <w:autoSpaceDE w:val="0"/>
              <w:autoSpaceDN w:val="0"/>
              <w:adjustRightInd w:val="0"/>
              <w:jc w:val="left"/>
            </w:pPr>
            <w:r>
              <w:rPr>
                <w:rFonts w:hint="eastAsia"/>
              </w:rPr>
              <w:t>该服务是</w:t>
            </w:r>
            <w:r w:rsidR="004723F1">
              <w:rPr>
                <w:rFonts w:hint="eastAsia"/>
              </w:rPr>
              <w:t>Emeeting</w:t>
            </w:r>
            <w:r>
              <w:rPr>
                <w:rFonts w:hint="eastAsia"/>
              </w:rPr>
              <w:t>用户</w:t>
            </w:r>
            <w:r w:rsidR="004723F1">
              <w:rPr>
                <w:rFonts w:hint="eastAsia"/>
              </w:rPr>
              <w:t>结束会议时使用的服务</w:t>
            </w:r>
            <w:r>
              <w:rPr>
                <w:rFonts w:hint="eastAsia"/>
              </w:rPr>
              <w:t>。</w:t>
            </w:r>
            <w:r w:rsidRPr="00BC513D">
              <w:t xml:space="preserve"> </w:t>
            </w:r>
          </w:p>
          <w:p w:rsidR="00A40CC0" w:rsidRDefault="00A40CC0" w:rsidP="00A40CC0">
            <w:pPr>
              <w:autoSpaceDE w:val="0"/>
              <w:autoSpaceDN w:val="0"/>
              <w:adjustRightInd w:val="0"/>
              <w:jc w:val="left"/>
            </w:pPr>
            <w:r w:rsidRPr="00392617">
              <w:t>应用场景</w:t>
            </w:r>
          </w:p>
          <w:p w:rsidR="00A40CC0" w:rsidRPr="00BC513D" w:rsidRDefault="00A40CC0" w:rsidP="00A40CC0">
            <w:pPr>
              <w:autoSpaceDE w:val="0"/>
              <w:autoSpaceDN w:val="0"/>
              <w:adjustRightInd w:val="0"/>
              <w:jc w:val="left"/>
            </w:pPr>
            <w:r>
              <w:rPr>
                <w:rFonts w:hint="eastAsia"/>
              </w:rPr>
              <w:t>用户</w:t>
            </w:r>
            <w:r w:rsidR="004723F1">
              <w:rPr>
                <w:rFonts w:hint="eastAsia"/>
              </w:rPr>
              <w:t>点击结束某会议按钮，调用此服务。</w:t>
            </w:r>
          </w:p>
          <w:p w:rsidR="00A40CC0" w:rsidRDefault="00A40CC0" w:rsidP="00A40CC0">
            <w:pPr>
              <w:autoSpaceDE w:val="0"/>
              <w:autoSpaceDN w:val="0"/>
              <w:adjustRightInd w:val="0"/>
              <w:jc w:val="left"/>
            </w:pPr>
            <w:r>
              <w:rPr>
                <w:rFonts w:hint="eastAsia"/>
              </w:rPr>
              <w:t>服务</w:t>
            </w:r>
            <w:r w:rsidRPr="00392617">
              <w:t>类型</w:t>
            </w:r>
          </w:p>
          <w:tbl>
            <w:tblPr>
              <w:tblW w:w="0" w:type="auto"/>
              <w:tblInd w:w="534" w:type="dxa"/>
              <w:tblLayout w:type="fixed"/>
              <w:tblLook w:val="01E0"/>
            </w:tblPr>
            <w:tblGrid>
              <w:gridCol w:w="4041"/>
            </w:tblGrid>
            <w:tr w:rsidR="00A40CC0" w:rsidRPr="00992F57" w:rsidTr="00AC361A">
              <w:tc>
                <w:tcPr>
                  <w:tcW w:w="4041" w:type="dxa"/>
                </w:tcPr>
                <w:p w:rsidR="00A40CC0" w:rsidRPr="00A40CC0" w:rsidRDefault="003801D2" w:rsidP="00A40CC0">
                  <w:pPr>
                    <w:autoSpaceDE w:val="0"/>
                    <w:autoSpaceDN w:val="0"/>
                    <w:adjustRightInd w:val="0"/>
                    <w:jc w:val="left"/>
                  </w:pPr>
                  <w:r w:rsidRPr="00A40CC0">
                    <w:fldChar w:fldCharType="begin">
                      <w:ffData>
                        <w:name w:val="Check1"/>
                        <w:enabled/>
                        <w:calcOnExit w:val="0"/>
                        <w:checkBox>
                          <w:sizeAuto/>
                          <w:default w:val="0"/>
                        </w:checkBox>
                      </w:ffData>
                    </w:fldChar>
                  </w:r>
                  <w:r w:rsidR="00A40CC0" w:rsidRPr="00A40CC0">
                    <w:instrText xml:space="preserve"> FORMCHECKBOX </w:instrText>
                  </w:r>
                  <w:r w:rsidRPr="00A40CC0">
                    <w:fldChar w:fldCharType="end"/>
                  </w:r>
                  <w:r w:rsidR="00A40CC0" w:rsidRPr="00A40CC0">
                    <w:rPr>
                      <w:rFonts w:hint="eastAsia"/>
                    </w:rPr>
                    <w:t>消息服务</w:t>
                  </w:r>
                </w:p>
                <w:p w:rsidR="00A40CC0" w:rsidRPr="00A40CC0" w:rsidRDefault="003801D2" w:rsidP="00A40CC0">
                  <w:pPr>
                    <w:autoSpaceDE w:val="0"/>
                    <w:autoSpaceDN w:val="0"/>
                    <w:adjustRightInd w:val="0"/>
                    <w:jc w:val="left"/>
                  </w:pPr>
                  <w:r w:rsidRPr="00A40CC0">
                    <w:fldChar w:fldCharType="begin">
                      <w:ffData>
                        <w:name w:val=""/>
                        <w:enabled/>
                        <w:calcOnExit w:val="0"/>
                        <w:checkBox>
                          <w:sizeAuto/>
                          <w:default w:val="0"/>
                        </w:checkBox>
                      </w:ffData>
                    </w:fldChar>
                  </w:r>
                  <w:r w:rsidR="00A40CC0" w:rsidRPr="00A40CC0">
                    <w:instrText xml:space="preserve"> FORMCHECKBOX </w:instrText>
                  </w:r>
                  <w:r w:rsidRPr="00A40CC0">
                    <w:fldChar w:fldCharType="end"/>
                  </w:r>
                  <w:r w:rsidR="00A40CC0" w:rsidRPr="00A40CC0">
                    <w:rPr>
                      <w:rFonts w:hint="eastAsia"/>
                    </w:rPr>
                    <w:t>流程服务</w:t>
                  </w:r>
                </w:p>
                <w:p w:rsidR="00A40CC0" w:rsidRPr="00A40CC0" w:rsidRDefault="003801D2" w:rsidP="00A40CC0">
                  <w:pPr>
                    <w:autoSpaceDE w:val="0"/>
                    <w:autoSpaceDN w:val="0"/>
                    <w:adjustRightInd w:val="0"/>
                    <w:jc w:val="left"/>
                  </w:pPr>
                  <w:r w:rsidRPr="00A40CC0">
                    <w:fldChar w:fldCharType="begin">
                      <w:ffData>
                        <w:name w:val=""/>
                        <w:enabled/>
                        <w:calcOnExit w:val="0"/>
                        <w:checkBox>
                          <w:sizeAuto/>
                          <w:default w:val="1"/>
                        </w:checkBox>
                      </w:ffData>
                    </w:fldChar>
                  </w:r>
                  <w:r w:rsidR="00A40CC0" w:rsidRPr="00A40CC0">
                    <w:instrText xml:space="preserve"> FORMCHECKBOX </w:instrText>
                  </w:r>
                  <w:r w:rsidRPr="00A40CC0">
                    <w:fldChar w:fldCharType="end"/>
                  </w:r>
                  <w:r w:rsidR="00A40CC0" w:rsidRPr="00A40CC0">
                    <w:rPr>
                      <w:rFonts w:hint="eastAsia"/>
                    </w:rPr>
                    <w:t>数据服务</w:t>
                  </w:r>
                </w:p>
              </w:tc>
            </w:tr>
          </w:tbl>
          <w:p w:rsidR="00A40CC0" w:rsidRDefault="00A40CC0" w:rsidP="00A40CC0">
            <w:pPr>
              <w:autoSpaceDE w:val="0"/>
              <w:autoSpaceDN w:val="0"/>
              <w:adjustRightInd w:val="0"/>
              <w:jc w:val="left"/>
            </w:pPr>
          </w:p>
          <w:p w:rsidR="00A40CC0" w:rsidRDefault="00A40CC0" w:rsidP="00A40CC0">
            <w:pPr>
              <w:autoSpaceDE w:val="0"/>
              <w:autoSpaceDN w:val="0"/>
              <w:adjustRightInd w:val="0"/>
              <w:jc w:val="left"/>
            </w:pPr>
            <w:r w:rsidRPr="00392617">
              <w:t>业务规则</w:t>
            </w:r>
          </w:p>
          <w:p w:rsidR="002914C2" w:rsidRPr="002914C2" w:rsidRDefault="002914C2" w:rsidP="002914C2">
            <w:pPr>
              <w:autoSpaceDE w:val="0"/>
              <w:autoSpaceDN w:val="0"/>
              <w:adjustRightInd w:val="0"/>
              <w:ind w:firstLine="405"/>
              <w:jc w:val="left"/>
              <w:rPr>
                <w:rFonts w:ascii="宋体" w:hAnsi="宋体" w:cs="宋体"/>
                <w:color w:val="0070C0"/>
                <w:sz w:val="18"/>
              </w:rPr>
            </w:pPr>
            <w:r w:rsidRPr="002914C2">
              <w:rPr>
                <w:rFonts w:hint="eastAsia"/>
                <w:color w:val="0070C0"/>
              </w:rPr>
              <w:t>输入</w:t>
            </w:r>
            <w:r w:rsidRPr="002914C2">
              <w:rPr>
                <w:rFonts w:ascii="宋体" w:hAnsi="宋体" w:cs="宋体" w:hint="eastAsia"/>
                <w:color w:val="0070C0"/>
                <w:sz w:val="18"/>
              </w:rPr>
              <w:t>会议室ID，服务端会</w:t>
            </w:r>
            <w:r>
              <w:rPr>
                <w:rFonts w:ascii="宋体" w:hAnsi="宋体" w:cs="宋体" w:hint="eastAsia"/>
                <w:color w:val="0070C0"/>
                <w:sz w:val="18"/>
              </w:rPr>
              <w:t>结束</w:t>
            </w:r>
            <w:r w:rsidRPr="002914C2">
              <w:rPr>
                <w:rFonts w:ascii="宋体" w:hAnsi="宋体" w:cs="宋体" w:hint="eastAsia"/>
                <w:color w:val="0070C0"/>
                <w:sz w:val="18"/>
              </w:rPr>
              <w:t>对应会议下对应会议室。</w:t>
            </w:r>
          </w:p>
          <w:p w:rsidR="00A40CC0" w:rsidRPr="002914C2" w:rsidRDefault="002914C2" w:rsidP="002914C2">
            <w:pPr>
              <w:autoSpaceDE w:val="0"/>
              <w:autoSpaceDN w:val="0"/>
              <w:adjustRightInd w:val="0"/>
              <w:ind w:firstLine="405"/>
              <w:jc w:val="left"/>
              <w:rPr>
                <w:color w:val="0070C0"/>
              </w:rPr>
            </w:pPr>
            <w:r w:rsidRPr="002914C2">
              <w:rPr>
                <w:rFonts w:ascii="宋体" w:hAnsi="宋体" w:cs="宋体" w:hint="eastAsia"/>
                <w:color w:val="0070C0"/>
                <w:sz w:val="18"/>
              </w:rPr>
              <w:t>不输入会议室ID，服务端会</w:t>
            </w:r>
            <w:r>
              <w:rPr>
                <w:rFonts w:ascii="宋体" w:hAnsi="宋体" w:cs="宋体" w:hint="eastAsia"/>
                <w:color w:val="0070C0"/>
                <w:sz w:val="18"/>
              </w:rPr>
              <w:t>结束</w:t>
            </w:r>
            <w:r w:rsidRPr="002914C2">
              <w:rPr>
                <w:rFonts w:ascii="宋体" w:hAnsi="宋体" w:cs="宋体" w:hint="eastAsia"/>
                <w:color w:val="0070C0"/>
                <w:sz w:val="18"/>
              </w:rPr>
              <w:t>对应回一下所有会议室。</w:t>
            </w:r>
          </w:p>
          <w:p w:rsidR="00A40CC0" w:rsidRPr="00C42DB5" w:rsidRDefault="00A40CC0" w:rsidP="00A40CC0">
            <w:pPr>
              <w:autoSpaceDE w:val="0"/>
              <w:autoSpaceDN w:val="0"/>
              <w:adjustRightInd w:val="0"/>
              <w:jc w:val="left"/>
            </w:pPr>
            <w:r>
              <w:rPr>
                <w:rFonts w:hint="eastAsia"/>
              </w:rPr>
              <w:t>调用规则</w:t>
            </w:r>
          </w:p>
          <w:p w:rsidR="00A40CC0" w:rsidRDefault="00A40CC0" w:rsidP="00A40CC0">
            <w:pPr>
              <w:autoSpaceDE w:val="0"/>
              <w:autoSpaceDN w:val="0"/>
              <w:adjustRightInd w:val="0"/>
              <w:jc w:val="left"/>
            </w:pPr>
            <w:r>
              <w:rPr>
                <w:rFonts w:hint="eastAsia"/>
              </w:rPr>
              <w:t>1</w:t>
            </w:r>
            <w:r>
              <w:rPr>
                <w:rFonts w:hint="eastAsia"/>
              </w:rPr>
              <w:t>：调用机制</w:t>
            </w:r>
          </w:p>
          <w:tbl>
            <w:tblPr>
              <w:tblW w:w="0" w:type="auto"/>
              <w:tblInd w:w="534" w:type="dxa"/>
              <w:tblLayout w:type="fixed"/>
              <w:tblLook w:val="01E0"/>
            </w:tblPr>
            <w:tblGrid>
              <w:gridCol w:w="7854"/>
            </w:tblGrid>
            <w:tr w:rsidR="00A40CC0" w:rsidRPr="00992F57" w:rsidTr="00AC361A">
              <w:tc>
                <w:tcPr>
                  <w:tcW w:w="7854" w:type="dxa"/>
                </w:tcPr>
                <w:p w:rsidR="00A40CC0" w:rsidRPr="00A40CC0" w:rsidRDefault="003801D2" w:rsidP="00A40CC0">
                  <w:pPr>
                    <w:autoSpaceDE w:val="0"/>
                    <w:autoSpaceDN w:val="0"/>
                    <w:adjustRightInd w:val="0"/>
                    <w:jc w:val="left"/>
                  </w:pPr>
                  <w:r w:rsidRPr="00A40CC0">
                    <w:fldChar w:fldCharType="begin">
                      <w:ffData>
                        <w:name w:val=""/>
                        <w:enabled/>
                        <w:calcOnExit w:val="0"/>
                        <w:checkBox>
                          <w:sizeAuto/>
                          <w:default w:val="1"/>
                        </w:checkBox>
                      </w:ffData>
                    </w:fldChar>
                  </w:r>
                  <w:r w:rsidR="00A40CC0" w:rsidRPr="00A40CC0">
                    <w:instrText xml:space="preserve"> FORMCHECKBOX </w:instrText>
                  </w:r>
                  <w:r w:rsidRPr="00A40CC0">
                    <w:fldChar w:fldCharType="end"/>
                  </w:r>
                  <w:r w:rsidR="00A40CC0" w:rsidRPr="00A40CC0">
                    <w:t xml:space="preserve"> </w:t>
                  </w:r>
                  <w:r w:rsidR="00A40CC0" w:rsidRPr="00A40CC0">
                    <w:rPr>
                      <w:rFonts w:hint="eastAsia"/>
                    </w:rPr>
                    <w:t>同步调用</w:t>
                  </w:r>
                </w:p>
                <w:p w:rsidR="00A40CC0" w:rsidRPr="00A40CC0" w:rsidRDefault="003801D2" w:rsidP="00A40CC0">
                  <w:pPr>
                    <w:autoSpaceDE w:val="0"/>
                    <w:autoSpaceDN w:val="0"/>
                    <w:adjustRightInd w:val="0"/>
                    <w:jc w:val="left"/>
                  </w:pPr>
                  <w:r w:rsidRPr="00A40CC0">
                    <w:lastRenderedPageBreak/>
                    <w:fldChar w:fldCharType="begin">
                      <w:ffData>
                        <w:name w:val=""/>
                        <w:enabled/>
                        <w:calcOnExit w:val="0"/>
                        <w:checkBox>
                          <w:sizeAuto/>
                          <w:default w:val="0"/>
                        </w:checkBox>
                      </w:ffData>
                    </w:fldChar>
                  </w:r>
                  <w:r w:rsidR="00A40CC0" w:rsidRPr="00A40CC0">
                    <w:instrText xml:space="preserve"> FORMCHECKBOX </w:instrText>
                  </w:r>
                  <w:r w:rsidRPr="00A40CC0">
                    <w:fldChar w:fldCharType="end"/>
                  </w:r>
                  <w:r w:rsidR="00A40CC0" w:rsidRPr="00A40CC0">
                    <w:t xml:space="preserve"> </w:t>
                  </w:r>
                  <w:r w:rsidR="00A40CC0" w:rsidRPr="00A40CC0">
                    <w:rPr>
                      <w:rFonts w:hint="eastAsia"/>
                    </w:rPr>
                    <w:t>异步调用</w:t>
                  </w:r>
                </w:p>
              </w:tc>
            </w:tr>
          </w:tbl>
          <w:p w:rsidR="00A40CC0" w:rsidRDefault="00A40CC0" w:rsidP="00A40CC0">
            <w:pPr>
              <w:autoSpaceDE w:val="0"/>
              <w:autoSpaceDN w:val="0"/>
              <w:adjustRightInd w:val="0"/>
              <w:jc w:val="left"/>
            </w:pPr>
            <w:r>
              <w:rPr>
                <w:rFonts w:hint="eastAsia"/>
              </w:rPr>
              <w:lastRenderedPageBreak/>
              <w:t>2</w:t>
            </w:r>
            <w:r>
              <w:rPr>
                <w:rFonts w:hint="eastAsia"/>
              </w:rPr>
              <w:t>：异常处理</w:t>
            </w:r>
          </w:p>
          <w:tbl>
            <w:tblPr>
              <w:tblW w:w="0" w:type="auto"/>
              <w:tblInd w:w="534" w:type="dxa"/>
              <w:tblLayout w:type="fixed"/>
              <w:tblLook w:val="01E0"/>
            </w:tblPr>
            <w:tblGrid>
              <w:gridCol w:w="7854"/>
            </w:tblGrid>
            <w:tr w:rsidR="00A40CC0" w:rsidRPr="00992F57" w:rsidTr="00AC361A">
              <w:tc>
                <w:tcPr>
                  <w:tcW w:w="7854" w:type="dxa"/>
                </w:tcPr>
                <w:p w:rsidR="00A40CC0" w:rsidRPr="00A40CC0" w:rsidRDefault="003801D2" w:rsidP="00A40CC0">
                  <w:pPr>
                    <w:autoSpaceDE w:val="0"/>
                    <w:autoSpaceDN w:val="0"/>
                    <w:adjustRightInd w:val="0"/>
                    <w:jc w:val="left"/>
                  </w:pPr>
                  <w:r w:rsidRPr="00A40CC0">
                    <w:fldChar w:fldCharType="begin">
                      <w:ffData>
                        <w:name w:val=""/>
                        <w:enabled/>
                        <w:calcOnExit w:val="0"/>
                        <w:checkBox>
                          <w:sizeAuto/>
                          <w:default w:val="1"/>
                        </w:checkBox>
                      </w:ffData>
                    </w:fldChar>
                  </w:r>
                  <w:r w:rsidR="00A40CC0" w:rsidRPr="00A40CC0">
                    <w:instrText xml:space="preserve"> FORMCHECKBOX </w:instrText>
                  </w:r>
                  <w:r w:rsidRPr="00A40CC0">
                    <w:fldChar w:fldCharType="end"/>
                  </w:r>
                  <w:r w:rsidR="00A40CC0" w:rsidRPr="00A40CC0">
                    <w:t xml:space="preserve"> </w:t>
                  </w:r>
                  <w:r w:rsidR="00A40CC0" w:rsidRPr="00A40CC0">
                    <w:rPr>
                      <w:rFonts w:hint="eastAsia"/>
                    </w:rPr>
                    <w:t>调用失败，业务全部回滚，需重新请求调用</w:t>
                  </w:r>
                </w:p>
                <w:p w:rsidR="00A40CC0" w:rsidRPr="00A40CC0" w:rsidRDefault="003801D2" w:rsidP="00A40CC0">
                  <w:pPr>
                    <w:autoSpaceDE w:val="0"/>
                    <w:autoSpaceDN w:val="0"/>
                    <w:adjustRightInd w:val="0"/>
                    <w:jc w:val="left"/>
                  </w:pPr>
                  <w:r w:rsidRPr="00A40CC0">
                    <w:fldChar w:fldCharType="begin">
                      <w:ffData>
                        <w:name w:val=""/>
                        <w:enabled/>
                        <w:calcOnExit w:val="0"/>
                        <w:checkBox>
                          <w:sizeAuto/>
                          <w:default w:val="0"/>
                        </w:checkBox>
                      </w:ffData>
                    </w:fldChar>
                  </w:r>
                  <w:r w:rsidR="00A40CC0" w:rsidRPr="00A40CC0">
                    <w:instrText xml:space="preserve"> FORMCHECKBOX </w:instrText>
                  </w:r>
                  <w:r w:rsidRPr="00A40CC0">
                    <w:fldChar w:fldCharType="end"/>
                  </w:r>
                  <w:r w:rsidR="00A40CC0" w:rsidRPr="00A40CC0">
                    <w:t xml:space="preserve"> </w:t>
                  </w:r>
                  <w:r w:rsidR="00A40CC0" w:rsidRPr="00A40CC0">
                    <w:rPr>
                      <w:rFonts w:hint="eastAsia"/>
                    </w:rPr>
                    <w:t>调用失败，出错的数据回滚，并需要进行出错数据的重新请求调用</w:t>
                  </w:r>
                </w:p>
              </w:tc>
            </w:tr>
          </w:tbl>
          <w:p w:rsidR="009A49F9" w:rsidRPr="00A40CC0" w:rsidRDefault="009A49F9" w:rsidP="00BA2595">
            <w:pPr>
              <w:autoSpaceDE w:val="0"/>
              <w:autoSpaceDN w:val="0"/>
              <w:adjustRightInd w:val="0"/>
              <w:jc w:val="left"/>
            </w:pPr>
          </w:p>
          <w:p w:rsidR="009A49F9" w:rsidRPr="00601888" w:rsidRDefault="009A49F9" w:rsidP="00BA2595">
            <w:pPr>
              <w:autoSpaceDE w:val="0"/>
              <w:autoSpaceDN w:val="0"/>
              <w:adjustRightInd w:val="0"/>
              <w:jc w:val="left"/>
              <w:rPr>
                <w:rFonts w:ascii="宋体" w:hAnsi="宋体" w:cs="新宋体"/>
                <w:color w:val="800000"/>
                <w:sz w:val="19"/>
                <w:szCs w:val="19"/>
              </w:rPr>
            </w:pPr>
          </w:p>
        </w:tc>
      </w:tr>
      <w:tr w:rsidR="0017434E" w:rsidTr="00660873">
        <w:trPr>
          <w:trHeight w:val="70"/>
        </w:trPr>
        <w:tc>
          <w:tcPr>
            <w:tcW w:w="8322" w:type="dxa"/>
            <w:gridSpan w:val="3"/>
            <w:tcBorders>
              <w:top w:val="single" w:sz="4" w:space="0" w:color="auto"/>
              <w:bottom w:val="single" w:sz="4" w:space="0" w:color="auto"/>
            </w:tcBorders>
            <w:shd w:val="pct12" w:color="auto" w:fill="auto"/>
            <w:vAlign w:val="center"/>
          </w:tcPr>
          <w:p w:rsidR="0017434E" w:rsidRPr="00601888" w:rsidRDefault="0017434E" w:rsidP="00BA2595">
            <w:pPr>
              <w:spacing w:before="60" w:after="60" w:line="0" w:lineRule="atLeast"/>
              <w:rPr>
                <w:rFonts w:ascii="宋体" w:hAnsi="宋体"/>
                <w:b/>
                <w:sz w:val="28"/>
                <w:szCs w:val="28"/>
              </w:rPr>
            </w:pPr>
            <w:r w:rsidRPr="00601888">
              <w:rPr>
                <w:rFonts w:ascii="宋体" w:hAnsi="宋体" w:hint="eastAsia"/>
                <w:b/>
                <w:sz w:val="28"/>
                <w:szCs w:val="28"/>
              </w:rPr>
              <w:lastRenderedPageBreak/>
              <w:t>接口、参数说明</w:t>
            </w:r>
          </w:p>
        </w:tc>
      </w:tr>
      <w:tr w:rsidR="0017434E" w:rsidTr="00660873">
        <w:trPr>
          <w:trHeight w:val="70"/>
        </w:trPr>
        <w:tc>
          <w:tcPr>
            <w:tcW w:w="2085" w:type="dxa"/>
            <w:tcBorders>
              <w:top w:val="single" w:sz="4" w:space="0" w:color="auto"/>
              <w:bottom w:val="single" w:sz="4" w:space="0" w:color="auto"/>
            </w:tcBorders>
            <w:shd w:val="pct15" w:color="auto" w:fill="auto"/>
            <w:vAlign w:val="center"/>
          </w:tcPr>
          <w:p w:rsidR="0017434E" w:rsidRPr="00601888" w:rsidRDefault="0017434E" w:rsidP="00BA2595">
            <w:pPr>
              <w:rPr>
                <w:rFonts w:ascii="宋体" w:hAnsi="宋体"/>
                <w:b/>
                <w:highlight w:val="white"/>
              </w:rPr>
            </w:pPr>
            <w:r w:rsidRPr="00601888">
              <w:rPr>
                <w:rFonts w:ascii="宋体" w:hAnsi="宋体" w:hint="eastAsia"/>
                <w:b/>
              </w:rPr>
              <w:t>输入</w:t>
            </w:r>
          </w:p>
        </w:tc>
        <w:tc>
          <w:tcPr>
            <w:tcW w:w="6237" w:type="dxa"/>
            <w:gridSpan w:val="2"/>
            <w:tcBorders>
              <w:top w:val="single" w:sz="4" w:space="0" w:color="auto"/>
              <w:bottom w:val="single" w:sz="4" w:space="0" w:color="auto"/>
            </w:tcBorders>
            <w:shd w:val="pct15" w:color="auto" w:fill="auto"/>
            <w:vAlign w:val="center"/>
          </w:tcPr>
          <w:p w:rsidR="0017434E" w:rsidRPr="00601888" w:rsidRDefault="0017434E" w:rsidP="00BA2595">
            <w:pPr>
              <w:spacing w:before="60" w:after="60" w:line="0" w:lineRule="atLeast"/>
              <w:rPr>
                <w:rFonts w:ascii="宋体" w:hAnsi="宋体"/>
                <w:sz w:val="18"/>
              </w:rPr>
            </w:pPr>
            <w:r w:rsidRPr="00601888">
              <w:rPr>
                <w:rFonts w:ascii="宋体" w:hAnsi="宋体" w:hint="eastAsia"/>
                <w:b/>
                <w:szCs w:val="21"/>
              </w:rPr>
              <w:t>说明</w:t>
            </w:r>
          </w:p>
        </w:tc>
      </w:tr>
      <w:tr w:rsidR="0017434E" w:rsidTr="00660873">
        <w:trPr>
          <w:trHeight w:val="70"/>
        </w:trPr>
        <w:tc>
          <w:tcPr>
            <w:tcW w:w="2085" w:type="dxa"/>
            <w:tcBorders>
              <w:top w:val="single" w:sz="4" w:space="0" w:color="auto"/>
              <w:bottom w:val="single" w:sz="4" w:space="0" w:color="auto"/>
            </w:tcBorders>
            <w:vAlign w:val="center"/>
          </w:tcPr>
          <w:p w:rsidR="0017434E" w:rsidRPr="00601888" w:rsidRDefault="0017434E" w:rsidP="00BA2595">
            <w:pPr>
              <w:rPr>
                <w:rFonts w:ascii="宋体" w:hAnsi="宋体"/>
              </w:rPr>
            </w:pPr>
            <w:r w:rsidRPr="00601888">
              <w:rPr>
                <w:rFonts w:ascii="宋体" w:hAnsi="宋体" w:hint="eastAsia"/>
              </w:rPr>
              <w:t>通过URL</w:t>
            </w:r>
          </w:p>
        </w:tc>
        <w:tc>
          <w:tcPr>
            <w:tcW w:w="6237" w:type="dxa"/>
            <w:gridSpan w:val="2"/>
            <w:tcBorders>
              <w:top w:val="single" w:sz="4" w:space="0" w:color="auto"/>
              <w:bottom w:val="single" w:sz="4" w:space="0" w:color="auto"/>
            </w:tcBorders>
            <w:vAlign w:val="center"/>
          </w:tcPr>
          <w:p w:rsidR="0017434E" w:rsidRPr="00601888" w:rsidRDefault="0017434E" w:rsidP="00BA2595">
            <w:pPr>
              <w:spacing w:before="60" w:after="60" w:line="0" w:lineRule="atLeast"/>
              <w:rPr>
                <w:rFonts w:ascii="宋体" w:hAnsi="宋体"/>
                <w:sz w:val="18"/>
              </w:rPr>
            </w:pPr>
            <w:r w:rsidRPr="00601888">
              <w:rPr>
                <w:rFonts w:ascii="宋体" w:hAnsi="宋体" w:hint="eastAsia"/>
                <w:sz w:val="18"/>
              </w:rPr>
              <w:t>通过URL访问JSON服务</w:t>
            </w:r>
          </w:p>
        </w:tc>
      </w:tr>
      <w:tr w:rsidR="0017434E" w:rsidTr="00660873">
        <w:trPr>
          <w:trHeight w:val="70"/>
        </w:trPr>
        <w:tc>
          <w:tcPr>
            <w:tcW w:w="2085" w:type="dxa"/>
            <w:tcBorders>
              <w:top w:val="single" w:sz="4" w:space="0" w:color="auto"/>
              <w:bottom w:val="single" w:sz="4" w:space="0" w:color="auto"/>
            </w:tcBorders>
            <w:shd w:val="pct15" w:color="auto" w:fill="auto"/>
            <w:vAlign w:val="center"/>
          </w:tcPr>
          <w:p w:rsidR="0017434E" w:rsidRPr="00601888" w:rsidRDefault="0017434E" w:rsidP="00BA2595">
            <w:pPr>
              <w:rPr>
                <w:rFonts w:ascii="宋体" w:hAnsi="宋体"/>
                <w:b/>
              </w:rPr>
            </w:pPr>
            <w:r w:rsidRPr="00601888">
              <w:rPr>
                <w:rFonts w:ascii="宋体" w:hAnsi="宋体" w:hint="eastAsia"/>
                <w:b/>
              </w:rPr>
              <w:t>输入参数</w:t>
            </w:r>
          </w:p>
        </w:tc>
        <w:tc>
          <w:tcPr>
            <w:tcW w:w="6237" w:type="dxa"/>
            <w:gridSpan w:val="2"/>
            <w:tcBorders>
              <w:top w:val="single" w:sz="4" w:space="0" w:color="auto"/>
              <w:bottom w:val="single" w:sz="4" w:space="0" w:color="auto"/>
            </w:tcBorders>
            <w:shd w:val="pct15" w:color="auto" w:fill="auto"/>
            <w:vAlign w:val="center"/>
          </w:tcPr>
          <w:p w:rsidR="0017434E" w:rsidRPr="00601888" w:rsidRDefault="0017434E" w:rsidP="00BA2595">
            <w:pPr>
              <w:spacing w:before="60" w:after="60" w:line="0" w:lineRule="atLeast"/>
              <w:rPr>
                <w:rFonts w:ascii="宋体" w:hAnsi="宋体"/>
                <w:sz w:val="18"/>
              </w:rPr>
            </w:pPr>
            <w:r w:rsidRPr="00601888">
              <w:rPr>
                <w:rFonts w:ascii="宋体" w:hAnsi="宋体" w:hint="eastAsia"/>
                <w:b/>
                <w:szCs w:val="21"/>
              </w:rPr>
              <w:t>说明</w:t>
            </w:r>
          </w:p>
        </w:tc>
      </w:tr>
      <w:tr w:rsidR="0017434E" w:rsidTr="009A6C7F">
        <w:trPr>
          <w:trHeight w:val="414"/>
        </w:trPr>
        <w:tc>
          <w:tcPr>
            <w:tcW w:w="2085" w:type="dxa"/>
            <w:tcBorders>
              <w:top w:val="single" w:sz="4" w:space="0" w:color="auto"/>
            </w:tcBorders>
            <w:vAlign w:val="center"/>
          </w:tcPr>
          <w:p w:rsidR="0017434E" w:rsidRPr="00601888" w:rsidRDefault="0017434E" w:rsidP="00BA2595">
            <w:pPr>
              <w:rPr>
                <w:rFonts w:ascii="宋体" w:hAnsi="宋体"/>
              </w:rPr>
            </w:pPr>
            <w:r>
              <w:rPr>
                <w:rFonts w:ascii="宋体" w:hAnsi="宋体" w:hint="eastAsia"/>
              </w:rPr>
              <w:t>C</w:t>
            </w:r>
          </w:p>
        </w:tc>
        <w:tc>
          <w:tcPr>
            <w:tcW w:w="6237" w:type="dxa"/>
            <w:gridSpan w:val="2"/>
            <w:tcBorders>
              <w:top w:val="single" w:sz="4" w:space="0" w:color="auto"/>
            </w:tcBorders>
            <w:vAlign w:val="center"/>
          </w:tcPr>
          <w:p w:rsidR="0017434E" w:rsidRPr="002C553F" w:rsidRDefault="00AA6D68" w:rsidP="005072D0">
            <w:pPr>
              <w:spacing w:before="60" w:after="60" w:line="0" w:lineRule="atLeast"/>
              <w:rPr>
                <w:rFonts w:ascii="宋体" w:hAnsi="Times New Roman" w:cs="宋体"/>
                <w:color w:val="00B0F0"/>
                <w:sz w:val="20"/>
                <w:szCs w:val="20"/>
              </w:rPr>
            </w:pPr>
            <w:r w:rsidRPr="002C553F">
              <w:rPr>
                <w:rFonts w:ascii="宋体" w:hAnsi="Times New Roman" w:cs="宋体" w:hint="eastAsia"/>
                <w:color w:val="00B0F0"/>
                <w:sz w:val="20"/>
                <w:szCs w:val="20"/>
              </w:rPr>
              <w:t>EndMeetingRoom</w:t>
            </w:r>
          </w:p>
        </w:tc>
      </w:tr>
      <w:tr w:rsidR="0017434E" w:rsidTr="00660873">
        <w:trPr>
          <w:trHeight w:val="70"/>
        </w:trPr>
        <w:tc>
          <w:tcPr>
            <w:tcW w:w="2085" w:type="dxa"/>
            <w:tcBorders>
              <w:top w:val="single" w:sz="4" w:space="0" w:color="auto"/>
              <w:bottom w:val="single" w:sz="4" w:space="0" w:color="auto"/>
            </w:tcBorders>
            <w:vAlign w:val="center"/>
          </w:tcPr>
          <w:p w:rsidR="0017434E" w:rsidRPr="00E1385D" w:rsidRDefault="0017434E" w:rsidP="00BA2595">
            <w:pPr>
              <w:rPr>
                <w:rFonts w:ascii="宋体" w:hAnsi="宋体"/>
              </w:rPr>
            </w:pPr>
            <w:r w:rsidRPr="00E1385D">
              <w:rPr>
                <w:rFonts w:ascii="宋体" w:hAnsi="宋体" w:hint="eastAsia"/>
              </w:rPr>
              <w:t>D</w:t>
            </w:r>
          </w:p>
        </w:tc>
        <w:tc>
          <w:tcPr>
            <w:tcW w:w="6237" w:type="dxa"/>
            <w:gridSpan w:val="2"/>
            <w:tcBorders>
              <w:top w:val="single" w:sz="4" w:space="0" w:color="auto"/>
              <w:bottom w:val="single" w:sz="4" w:space="0" w:color="auto"/>
            </w:tcBorders>
            <w:vAlign w:val="center"/>
          </w:tcPr>
          <w:p w:rsidR="0017434E" w:rsidRPr="00E1385D" w:rsidRDefault="0017434E" w:rsidP="003C0493">
            <w:pPr>
              <w:spacing w:before="60" w:after="60" w:line="0" w:lineRule="atLeast"/>
              <w:rPr>
                <w:rFonts w:ascii="宋体" w:hAnsi="宋体"/>
              </w:rPr>
            </w:pPr>
          </w:p>
        </w:tc>
      </w:tr>
      <w:tr w:rsidR="0017434E" w:rsidTr="00660873">
        <w:trPr>
          <w:trHeight w:val="70"/>
        </w:trPr>
        <w:tc>
          <w:tcPr>
            <w:tcW w:w="2085" w:type="dxa"/>
            <w:tcBorders>
              <w:top w:val="single" w:sz="4" w:space="0" w:color="auto"/>
              <w:bottom w:val="single" w:sz="4" w:space="0" w:color="auto"/>
            </w:tcBorders>
            <w:vAlign w:val="center"/>
          </w:tcPr>
          <w:p w:rsidR="0017434E" w:rsidRDefault="0017434E" w:rsidP="00BA2595">
            <w:pPr>
              <w:rPr>
                <w:rFonts w:ascii="宋体" w:hAnsi="宋体"/>
              </w:rPr>
            </w:pPr>
            <w:r>
              <w:rPr>
                <w:rFonts w:ascii="宋体" w:hAnsi="宋体" w:hint="eastAsia"/>
              </w:rPr>
              <w:t>F</w:t>
            </w:r>
          </w:p>
        </w:tc>
        <w:tc>
          <w:tcPr>
            <w:tcW w:w="6237" w:type="dxa"/>
            <w:gridSpan w:val="2"/>
            <w:tcBorders>
              <w:top w:val="single" w:sz="4" w:space="0" w:color="auto"/>
              <w:bottom w:val="single" w:sz="4" w:space="0" w:color="auto"/>
            </w:tcBorders>
            <w:vAlign w:val="center"/>
          </w:tcPr>
          <w:tbl>
            <w:tblPr>
              <w:tblW w:w="598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tblPr>
            <w:tblGrid>
              <w:gridCol w:w="737"/>
              <w:gridCol w:w="1276"/>
              <w:gridCol w:w="1559"/>
              <w:gridCol w:w="1559"/>
              <w:gridCol w:w="851"/>
            </w:tblGrid>
            <w:tr w:rsidR="00AC361A" w:rsidTr="00ED0553">
              <w:tc>
                <w:tcPr>
                  <w:tcW w:w="737" w:type="dxa"/>
                  <w:shd w:val="clear" w:color="auto" w:fill="BFBFBF"/>
                  <w:vAlign w:val="center"/>
                </w:tcPr>
                <w:p w:rsidR="00802B31" w:rsidRPr="0001495D" w:rsidRDefault="00802B31" w:rsidP="00AC361A">
                  <w:pPr>
                    <w:pStyle w:val="aff"/>
                    <w:widowControl w:val="0"/>
                    <w:rPr>
                      <w:rFonts w:ascii="黑体"/>
                    </w:rPr>
                  </w:pPr>
                  <w:bookmarkStart w:id="33" w:name="_Hlk429665762"/>
                  <w:r w:rsidRPr="0001495D">
                    <w:rPr>
                      <w:rFonts w:ascii="黑体" w:hint="eastAsia"/>
                    </w:rPr>
                    <w:t>必输项</w:t>
                  </w:r>
                </w:p>
              </w:tc>
              <w:tc>
                <w:tcPr>
                  <w:tcW w:w="1276" w:type="dxa"/>
                  <w:shd w:val="clear" w:color="auto" w:fill="BFBFBF"/>
                  <w:vAlign w:val="center"/>
                </w:tcPr>
                <w:p w:rsidR="00802B31" w:rsidRPr="0001495D" w:rsidRDefault="00802B31" w:rsidP="00AC361A">
                  <w:pPr>
                    <w:pStyle w:val="aff"/>
                    <w:widowControl w:val="0"/>
                    <w:rPr>
                      <w:rFonts w:ascii="黑体"/>
                    </w:rPr>
                  </w:pPr>
                  <w:r w:rsidRPr="0001495D">
                    <w:rPr>
                      <w:rFonts w:ascii="黑体" w:hint="eastAsia"/>
                    </w:rPr>
                    <w:t>属性</w:t>
                  </w:r>
                </w:p>
              </w:tc>
              <w:tc>
                <w:tcPr>
                  <w:tcW w:w="1559" w:type="dxa"/>
                  <w:shd w:val="clear" w:color="auto" w:fill="BFBFBF"/>
                  <w:vAlign w:val="center"/>
                </w:tcPr>
                <w:p w:rsidR="00802B31" w:rsidRPr="0001495D" w:rsidRDefault="00802B31" w:rsidP="00AC361A">
                  <w:pPr>
                    <w:pStyle w:val="aff"/>
                    <w:widowControl w:val="0"/>
                    <w:rPr>
                      <w:rFonts w:ascii="黑体"/>
                    </w:rPr>
                  </w:pPr>
                  <w:r w:rsidRPr="0001495D">
                    <w:rPr>
                      <w:rFonts w:ascii="黑体" w:hint="eastAsia"/>
                    </w:rPr>
                    <w:t>数据名称</w:t>
                  </w:r>
                </w:p>
              </w:tc>
              <w:tc>
                <w:tcPr>
                  <w:tcW w:w="1559" w:type="dxa"/>
                  <w:shd w:val="clear" w:color="auto" w:fill="BFBFBF"/>
                  <w:vAlign w:val="center"/>
                </w:tcPr>
                <w:p w:rsidR="00802B31" w:rsidRPr="0001495D" w:rsidRDefault="00802B31" w:rsidP="00AC361A">
                  <w:pPr>
                    <w:pStyle w:val="aff"/>
                    <w:widowControl w:val="0"/>
                    <w:rPr>
                      <w:rFonts w:ascii="黑体"/>
                    </w:rPr>
                  </w:pPr>
                  <w:r w:rsidRPr="0001495D">
                    <w:rPr>
                      <w:rFonts w:ascii="黑体" w:hint="eastAsia"/>
                    </w:rPr>
                    <w:t>属性约束</w:t>
                  </w:r>
                </w:p>
              </w:tc>
              <w:tc>
                <w:tcPr>
                  <w:tcW w:w="851" w:type="dxa"/>
                  <w:shd w:val="clear" w:color="auto" w:fill="BFBFBF"/>
                  <w:vAlign w:val="center"/>
                </w:tcPr>
                <w:p w:rsidR="00802B31" w:rsidRPr="0001495D" w:rsidRDefault="00802B31" w:rsidP="00AC361A">
                  <w:pPr>
                    <w:pStyle w:val="aff"/>
                    <w:widowControl w:val="0"/>
                    <w:rPr>
                      <w:rFonts w:ascii="黑体"/>
                    </w:rPr>
                  </w:pPr>
                  <w:r w:rsidRPr="0001495D">
                    <w:rPr>
                      <w:rFonts w:ascii="黑体" w:hint="eastAsia"/>
                    </w:rPr>
                    <w:t>数据类型</w:t>
                  </w:r>
                </w:p>
              </w:tc>
            </w:tr>
            <w:tr w:rsidR="00802B31" w:rsidRPr="00B803AD" w:rsidTr="00ED0553">
              <w:tc>
                <w:tcPr>
                  <w:tcW w:w="737" w:type="dxa"/>
                  <w:vAlign w:val="center"/>
                </w:tcPr>
                <w:p w:rsidR="00802B31" w:rsidRDefault="00802B31" w:rsidP="00AC361A">
                  <w:pPr>
                    <w:rPr>
                      <w:rFonts w:ascii="宋体" w:hAnsi="宋体"/>
                      <w:sz w:val="18"/>
                    </w:rPr>
                  </w:pPr>
                  <w:r>
                    <w:rPr>
                      <w:rFonts w:ascii="宋体" w:hAnsi="宋体" w:hint="eastAsia"/>
                      <w:sz w:val="18"/>
                    </w:rPr>
                    <w:t>Y</w:t>
                  </w:r>
                </w:p>
              </w:tc>
              <w:tc>
                <w:tcPr>
                  <w:tcW w:w="1276" w:type="dxa"/>
                  <w:vAlign w:val="center"/>
                </w:tcPr>
                <w:p w:rsidR="00802B31" w:rsidRDefault="00775A24" w:rsidP="00AC361A">
                  <w:pPr>
                    <w:rPr>
                      <w:rFonts w:ascii="宋体" w:hAnsi="宋体"/>
                      <w:sz w:val="18"/>
                    </w:rPr>
                  </w:pPr>
                  <w:r>
                    <w:rPr>
                      <w:rFonts w:ascii="宋体" w:hAnsi="宋体" w:cs="宋体" w:hint="eastAsia"/>
                      <w:sz w:val="18"/>
                    </w:rPr>
                    <w:t>会议ID</w:t>
                  </w:r>
                </w:p>
              </w:tc>
              <w:tc>
                <w:tcPr>
                  <w:tcW w:w="1559" w:type="dxa"/>
                  <w:vAlign w:val="center"/>
                </w:tcPr>
                <w:p w:rsidR="00802B31" w:rsidRPr="0079375E" w:rsidRDefault="00A9741A" w:rsidP="00AC361A">
                  <w:pPr>
                    <w:rPr>
                      <w:rFonts w:ascii="宋体" w:hAnsi="宋体"/>
                      <w:sz w:val="18"/>
                    </w:rPr>
                  </w:pPr>
                  <w:r>
                    <w:rPr>
                      <w:rFonts w:ascii="宋体" w:hAnsi="宋体" w:hint="eastAsia"/>
                      <w:sz w:val="18"/>
                    </w:rPr>
                    <w:t>EmeetingId</w:t>
                  </w:r>
                </w:p>
              </w:tc>
              <w:tc>
                <w:tcPr>
                  <w:tcW w:w="1559" w:type="dxa"/>
                  <w:vAlign w:val="center"/>
                </w:tcPr>
                <w:p w:rsidR="00802B31" w:rsidRDefault="00802B31" w:rsidP="00AC361A">
                  <w:pPr>
                    <w:rPr>
                      <w:rFonts w:ascii="宋体" w:hAnsi="宋体"/>
                      <w:sz w:val="18"/>
                    </w:rPr>
                  </w:pPr>
                </w:p>
              </w:tc>
              <w:tc>
                <w:tcPr>
                  <w:tcW w:w="851" w:type="dxa"/>
                  <w:vAlign w:val="center"/>
                </w:tcPr>
                <w:p w:rsidR="00802B31" w:rsidRPr="00E03BBB" w:rsidRDefault="00802B31" w:rsidP="00E03BBB">
                  <w:pPr>
                    <w:rPr>
                      <w:rFonts w:ascii="宋体" w:hAnsi="宋体"/>
                      <w:sz w:val="18"/>
                    </w:rPr>
                  </w:pPr>
                  <w:r w:rsidRPr="00E03BBB">
                    <w:rPr>
                      <w:rFonts w:ascii="宋体" w:hAnsi="宋体"/>
                      <w:sz w:val="18"/>
                    </w:rPr>
                    <w:t>S</w:t>
                  </w:r>
                  <w:r w:rsidRPr="00E03BBB">
                    <w:rPr>
                      <w:rFonts w:ascii="宋体" w:hAnsi="宋体" w:hint="eastAsia"/>
                      <w:sz w:val="18"/>
                    </w:rPr>
                    <w:t>tring</w:t>
                  </w:r>
                </w:p>
              </w:tc>
            </w:tr>
            <w:tr w:rsidR="00071E17" w:rsidRPr="00B803AD" w:rsidTr="00ED0553">
              <w:tc>
                <w:tcPr>
                  <w:tcW w:w="737" w:type="dxa"/>
                  <w:vAlign w:val="center"/>
                </w:tcPr>
                <w:p w:rsidR="00071E17" w:rsidRDefault="00071E17" w:rsidP="002F1491">
                  <w:pPr>
                    <w:rPr>
                      <w:rFonts w:ascii="宋体" w:hAnsi="宋体"/>
                      <w:sz w:val="18"/>
                    </w:rPr>
                  </w:pPr>
                  <w:r>
                    <w:rPr>
                      <w:rFonts w:ascii="宋体" w:hAnsi="宋体" w:hint="eastAsia"/>
                      <w:sz w:val="18"/>
                    </w:rPr>
                    <w:t>Y</w:t>
                  </w:r>
                </w:p>
              </w:tc>
              <w:tc>
                <w:tcPr>
                  <w:tcW w:w="1276" w:type="dxa"/>
                  <w:vAlign w:val="center"/>
                </w:tcPr>
                <w:p w:rsidR="00071E17" w:rsidRDefault="00071E17" w:rsidP="002F1491">
                  <w:pPr>
                    <w:rPr>
                      <w:rFonts w:ascii="宋体" w:hAnsi="宋体" w:cs="宋体"/>
                      <w:sz w:val="18"/>
                    </w:rPr>
                  </w:pPr>
                  <w:r>
                    <w:rPr>
                      <w:rFonts w:ascii="宋体" w:hAnsi="宋体" w:cs="宋体" w:hint="eastAsia"/>
                      <w:sz w:val="18"/>
                    </w:rPr>
                    <w:t>会议室ID</w:t>
                  </w:r>
                </w:p>
              </w:tc>
              <w:tc>
                <w:tcPr>
                  <w:tcW w:w="1559" w:type="dxa"/>
                  <w:vAlign w:val="center"/>
                </w:tcPr>
                <w:p w:rsidR="00071E17" w:rsidRDefault="00071E17" w:rsidP="002F1491">
                  <w:pPr>
                    <w:rPr>
                      <w:rFonts w:ascii="宋体" w:hAnsi="宋体"/>
                      <w:sz w:val="18"/>
                    </w:rPr>
                  </w:pPr>
                  <w:r>
                    <w:rPr>
                      <w:rFonts w:ascii="宋体" w:hAnsi="宋体" w:hint="eastAsia"/>
                      <w:sz w:val="18"/>
                    </w:rPr>
                    <w:t>RoomId</w:t>
                  </w:r>
                </w:p>
              </w:tc>
              <w:tc>
                <w:tcPr>
                  <w:tcW w:w="1559" w:type="dxa"/>
                  <w:vAlign w:val="center"/>
                </w:tcPr>
                <w:p w:rsidR="00071E17" w:rsidRDefault="00071E17" w:rsidP="002F1491">
                  <w:pPr>
                    <w:rPr>
                      <w:rFonts w:ascii="宋体" w:hAnsi="宋体"/>
                      <w:sz w:val="18"/>
                    </w:rPr>
                  </w:pPr>
                </w:p>
              </w:tc>
              <w:tc>
                <w:tcPr>
                  <w:tcW w:w="851" w:type="dxa"/>
                  <w:vAlign w:val="center"/>
                </w:tcPr>
                <w:p w:rsidR="00071E17" w:rsidRPr="00E03BBB" w:rsidRDefault="00071E17" w:rsidP="002F1491">
                  <w:pPr>
                    <w:rPr>
                      <w:rFonts w:ascii="宋体" w:hAnsi="宋体"/>
                      <w:sz w:val="18"/>
                    </w:rPr>
                  </w:pPr>
                  <w:r>
                    <w:rPr>
                      <w:rFonts w:ascii="宋体" w:hAnsi="宋体" w:hint="eastAsia"/>
                      <w:sz w:val="18"/>
                    </w:rPr>
                    <w:t>String</w:t>
                  </w:r>
                </w:p>
              </w:tc>
            </w:tr>
            <w:bookmarkEnd w:id="33"/>
          </w:tbl>
          <w:p w:rsidR="0017434E" w:rsidRDefault="0017434E" w:rsidP="00BA2595">
            <w:pPr>
              <w:spacing w:before="60" w:after="60" w:line="0" w:lineRule="atLeast"/>
              <w:rPr>
                <w:rFonts w:ascii="宋体" w:hAnsi="宋体"/>
                <w:szCs w:val="21"/>
              </w:rPr>
            </w:pPr>
          </w:p>
        </w:tc>
      </w:tr>
      <w:tr w:rsidR="0017434E" w:rsidTr="00660873">
        <w:trPr>
          <w:trHeight w:val="70"/>
        </w:trPr>
        <w:tc>
          <w:tcPr>
            <w:tcW w:w="2085" w:type="dxa"/>
            <w:tcBorders>
              <w:top w:val="single" w:sz="4" w:space="0" w:color="auto"/>
              <w:bottom w:val="single" w:sz="4" w:space="0" w:color="auto"/>
            </w:tcBorders>
            <w:vAlign w:val="center"/>
          </w:tcPr>
          <w:p w:rsidR="0017434E" w:rsidRPr="00E1385D" w:rsidRDefault="0017434E" w:rsidP="00BA2595">
            <w:pPr>
              <w:rPr>
                <w:rFonts w:ascii="宋体" w:hAnsi="宋体"/>
              </w:rPr>
            </w:pPr>
            <w:r w:rsidRPr="00E1385D">
              <w:rPr>
                <w:rFonts w:ascii="宋体" w:hAnsi="宋体" w:hint="eastAsia"/>
              </w:rPr>
              <w:t xml:space="preserve">    </w:t>
            </w:r>
          </w:p>
        </w:tc>
        <w:tc>
          <w:tcPr>
            <w:tcW w:w="6237" w:type="dxa"/>
            <w:gridSpan w:val="2"/>
            <w:tcBorders>
              <w:top w:val="single" w:sz="4" w:space="0" w:color="auto"/>
              <w:bottom w:val="single" w:sz="4" w:space="0" w:color="auto"/>
            </w:tcBorders>
            <w:vAlign w:val="center"/>
          </w:tcPr>
          <w:p w:rsidR="0017434E" w:rsidRPr="00E1385D" w:rsidRDefault="0017434E" w:rsidP="00BA2595">
            <w:pPr>
              <w:spacing w:before="60" w:after="60" w:line="0" w:lineRule="atLeast"/>
              <w:rPr>
                <w:rFonts w:ascii="宋体" w:hAnsi="宋体"/>
              </w:rPr>
            </w:pPr>
          </w:p>
        </w:tc>
      </w:tr>
      <w:tr w:rsidR="0017434E" w:rsidTr="00660873">
        <w:trPr>
          <w:trHeight w:val="70"/>
        </w:trPr>
        <w:tc>
          <w:tcPr>
            <w:tcW w:w="2085" w:type="dxa"/>
            <w:tcBorders>
              <w:top w:val="single" w:sz="4" w:space="0" w:color="auto"/>
              <w:bottom w:val="single" w:sz="4" w:space="0" w:color="auto"/>
            </w:tcBorders>
            <w:shd w:val="pct15" w:color="auto" w:fill="auto"/>
            <w:vAlign w:val="center"/>
          </w:tcPr>
          <w:p w:rsidR="0017434E" w:rsidRPr="00601888" w:rsidRDefault="0017434E" w:rsidP="00BA2595">
            <w:pPr>
              <w:rPr>
                <w:rFonts w:ascii="宋体" w:hAnsi="宋体"/>
                <w:b/>
                <w:highlight w:val="white"/>
              </w:rPr>
            </w:pPr>
            <w:r w:rsidRPr="00601888">
              <w:rPr>
                <w:rFonts w:ascii="宋体" w:hAnsi="宋体" w:hint="eastAsia"/>
                <w:b/>
              </w:rPr>
              <w:t>输出</w:t>
            </w:r>
          </w:p>
        </w:tc>
        <w:tc>
          <w:tcPr>
            <w:tcW w:w="6237" w:type="dxa"/>
            <w:gridSpan w:val="2"/>
            <w:tcBorders>
              <w:top w:val="single" w:sz="4" w:space="0" w:color="auto"/>
              <w:bottom w:val="single" w:sz="4" w:space="0" w:color="auto"/>
            </w:tcBorders>
            <w:shd w:val="pct15" w:color="auto" w:fill="auto"/>
            <w:vAlign w:val="center"/>
          </w:tcPr>
          <w:p w:rsidR="0017434E" w:rsidRPr="00601888" w:rsidRDefault="0017434E" w:rsidP="00BA2595">
            <w:pPr>
              <w:spacing w:before="60" w:after="60" w:line="0" w:lineRule="atLeast"/>
              <w:rPr>
                <w:rFonts w:ascii="宋体" w:hAnsi="宋体"/>
                <w:sz w:val="18"/>
              </w:rPr>
            </w:pPr>
            <w:r w:rsidRPr="00601888">
              <w:rPr>
                <w:rFonts w:ascii="宋体" w:hAnsi="宋体" w:hint="eastAsia"/>
                <w:b/>
                <w:szCs w:val="21"/>
              </w:rPr>
              <w:t>说明</w:t>
            </w:r>
          </w:p>
        </w:tc>
      </w:tr>
      <w:tr w:rsidR="0017434E" w:rsidTr="00660873">
        <w:trPr>
          <w:trHeight w:val="70"/>
        </w:trPr>
        <w:tc>
          <w:tcPr>
            <w:tcW w:w="2085" w:type="dxa"/>
            <w:tcBorders>
              <w:top w:val="single" w:sz="4" w:space="0" w:color="auto"/>
              <w:bottom w:val="single" w:sz="4" w:space="0" w:color="auto"/>
            </w:tcBorders>
            <w:vAlign w:val="center"/>
          </w:tcPr>
          <w:p w:rsidR="0017434E" w:rsidRPr="00601888" w:rsidRDefault="0017434E" w:rsidP="00BA2595">
            <w:pPr>
              <w:rPr>
                <w:rFonts w:ascii="宋体" w:hAnsi="宋体"/>
                <w:b/>
                <w:highlight w:val="white"/>
              </w:rPr>
            </w:pPr>
            <w:r w:rsidRPr="00601888">
              <w:rPr>
                <w:rFonts w:ascii="宋体" w:hAnsi="宋体" w:hint="eastAsia"/>
              </w:rPr>
              <w:t>JSONP对象</w:t>
            </w:r>
            <w:r>
              <w:rPr>
                <w:rFonts w:ascii="宋体" w:hAnsi="宋体" w:hint="eastAsia"/>
              </w:rPr>
              <w:t>数组</w:t>
            </w:r>
          </w:p>
        </w:tc>
        <w:tc>
          <w:tcPr>
            <w:tcW w:w="6237" w:type="dxa"/>
            <w:gridSpan w:val="2"/>
            <w:tcBorders>
              <w:top w:val="single" w:sz="4" w:space="0" w:color="auto"/>
              <w:bottom w:val="single" w:sz="4" w:space="0" w:color="auto"/>
            </w:tcBorders>
            <w:vAlign w:val="center"/>
          </w:tcPr>
          <w:p w:rsidR="0017434E" w:rsidRPr="00601888" w:rsidRDefault="0017434E" w:rsidP="00BA2595">
            <w:pPr>
              <w:spacing w:before="60" w:after="60" w:line="0" w:lineRule="atLeast"/>
              <w:rPr>
                <w:rFonts w:ascii="宋体" w:hAnsi="宋体"/>
                <w:sz w:val="18"/>
              </w:rPr>
            </w:pPr>
            <w:r w:rsidRPr="00601888">
              <w:rPr>
                <w:rFonts w:ascii="宋体" w:hAnsi="宋体" w:hint="eastAsia"/>
                <w:sz w:val="18"/>
              </w:rPr>
              <w:t>采用JSNOP形式输出JSON对象</w:t>
            </w:r>
          </w:p>
        </w:tc>
      </w:tr>
      <w:tr w:rsidR="0017434E" w:rsidTr="00660873">
        <w:trPr>
          <w:trHeight w:val="70"/>
        </w:trPr>
        <w:tc>
          <w:tcPr>
            <w:tcW w:w="2085" w:type="dxa"/>
            <w:tcBorders>
              <w:top w:val="single" w:sz="4" w:space="0" w:color="auto"/>
              <w:bottom w:val="single" w:sz="4" w:space="0" w:color="auto"/>
            </w:tcBorders>
            <w:shd w:val="pct15" w:color="auto" w:fill="auto"/>
            <w:vAlign w:val="center"/>
          </w:tcPr>
          <w:p w:rsidR="0017434E" w:rsidRPr="00601888" w:rsidRDefault="0017434E" w:rsidP="00BA2595">
            <w:pPr>
              <w:rPr>
                <w:rFonts w:ascii="宋体" w:hAnsi="宋体"/>
                <w:b/>
                <w:highlight w:val="white"/>
              </w:rPr>
            </w:pPr>
            <w:r w:rsidRPr="00601888">
              <w:rPr>
                <w:rFonts w:ascii="宋体" w:hAnsi="宋体" w:hint="eastAsia"/>
                <w:b/>
              </w:rPr>
              <w:t>JSON对象参数</w:t>
            </w:r>
          </w:p>
        </w:tc>
        <w:tc>
          <w:tcPr>
            <w:tcW w:w="6237" w:type="dxa"/>
            <w:gridSpan w:val="2"/>
            <w:tcBorders>
              <w:top w:val="single" w:sz="4" w:space="0" w:color="auto"/>
              <w:bottom w:val="single" w:sz="4" w:space="0" w:color="auto"/>
            </w:tcBorders>
            <w:shd w:val="pct15" w:color="auto" w:fill="auto"/>
            <w:vAlign w:val="center"/>
          </w:tcPr>
          <w:p w:rsidR="0017434E" w:rsidRPr="00601888" w:rsidRDefault="0017434E" w:rsidP="00BA2595">
            <w:pPr>
              <w:spacing w:before="60" w:after="60" w:line="0" w:lineRule="atLeast"/>
              <w:rPr>
                <w:rFonts w:ascii="宋体" w:hAnsi="宋体"/>
                <w:sz w:val="18"/>
              </w:rPr>
            </w:pPr>
            <w:r w:rsidRPr="00601888">
              <w:rPr>
                <w:rFonts w:ascii="宋体" w:hAnsi="宋体" w:hint="eastAsia"/>
                <w:b/>
                <w:szCs w:val="21"/>
              </w:rPr>
              <w:t>说明</w:t>
            </w:r>
          </w:p>
        </w:tc>
      </w:tr>
      <w:tr w:rsidR="0017434E" w:rsidTr="00660873">
        <w:trPr>
          <w:trHeight w:val="70"/>
        </w:trPr>
        <w:tc>
          <w:tcPr>
            <w:tcW w:w="2085" w:type="dxa"/>
            <w:tcBorders>
              <w:top w:val="single" w:sz="4" w:space="0" w:color="auto"/>
            </w:tcBorders>
            <w:vAlign w:val="center"/>
          </w:tcPr>
          <w:p w:rsidR="0017434E" w:rsidRPr="00413A6E" w:rsidRDefault="0017434E" w:rsidP="00BA2595">
            <w:pPr>
              <w:rPr>
                <w:rFonts w:ascii="宋体" w:hAnsi="宋体"/>
                <w:color w:val="FF0000"/>
              </w:rPr>
            </w:pPr>
            <w:r w:rsidRPr="00413A6E">
              <w:rPr>
                <w:rFonts w:ascii="宋体" w:hAnsi="宋体" w:hint="eastAsia"/>
                <w:color w:val="FF0000"/>
              </w:rPr>
              <w:t>S</w:t>
            </w:r>
          </w:p>
        </w:tc>
        <w:tc>
          <w:tcPr>
            <w:tcW w:w="5244" w:type="dxa"/>
            <w:tcBorders>
              <w:top w:val="single" w:sz="4" w:space="0" w:color="auto"/>
            </w:tcBorders>
            <w:vAlign w:val="center"/>
          </w:tcPr>
          <w:p w:rsidR="0017434E" w:rsidRPr="00413A6E" w:rsidRDefault="0017434E" w:rsidP="00BA2595">
            <w:pPr>
              <w:spacing w:before="60" w:after="60" w:line="0" w:lineRule="atLeast"/>
              <w:rPr>
                <w:rFonts w:ascii="宋体" w:hAnsi="宋体"/>
                <w:color w:val="FF0000"/>
                <w:sz w:val="18"/>
              </w:rPr>
            </w:pPr>
            <w:r w:rsidRPr="00413A6E">
              <w:rPr>
                <w:rFonts w:ascii="宋体" w:hAnsi="宋体" w:hint="eastAsia"/>
                <w:color w:val="FF0000"/>
                <w:sz w:val="18"/>
              </w:rPr>
              <w:t>是否成功</w:t>
            </w:r>
          </w:p>
        </w:tc>
        <w:tc>
          <w:tcPr>
            <w:tcW w:w="993" w:type="dxa"/>
            <w:tcBorders>
              <w:top w:val="single" w:sz="4" w:space="0" w:color="auto"/>
            </w:tcBorders>
            <w:vAlign w:val="center"/>
          </w:tcPr>
          <w:p w:rsidR="0017434E" w:rsidRDefault="0017434E" w:rsidP="00BA2595">
            <w:pPr>
              <w:widowControl/>
              <w:jc w:val="left"/>
              <w:rPr>
                <w:rFonts w:ascii="新宋体" w:eastAsia="新宋体"/>
                <w:noProof/>
                <w:sz w:val="18"/>
              </w:rPr>
            </w:pPr>
          </w:p>
        </w:tc>
      </w:tr>
      <w:tr w:rsidR="0017434E" w:rsidTr="00660873">
        <w:trPr>
          <w:trHeight w:val="70"/>
        </w:trPr>
        <w:tc>
          <w:tcPr>
            <w:tcW w:w="2085" w:type="dxa"/>
            <w:tcBorders>
              <w:top w:val="single" w:sz="4" w:space="0" w:color="auto"/>
            </w:tcBorders>
            <w:vAlign w:val="center"/>
          </w:tcPr>
          <w:p w:rsidR="0017434E" w:rsidRPr="00413A6E" w:rsidRDefault="0017434E" w:rsidP="00BA2595">
            <w:pPr>
              <w:rPr>
                <w:rFonts w:ascii="宋体" w:hAnsi="宋体"/>
                <w:color w:val="FF0000"/>
              </w:rPr>
            </w:pPr>
            <w:r w:rsidRPr="00413A6E">
              <w:rPr>
                <w:rFonts w:ascii="宋体" w:hAnsi="宋体" w:hint="eastAsia"/>
                <w:color w:val="FF0000"/>
              </w:rPr>
              <w:t>M</w:t>
            </w:r>
          </w:p>
        </w:tc>
        <w:tc>
          <w:tcPr>
            <w:tcW w:w="5244" w:type="dxa"/>
            <w:tcBorders>
              <w:top w:val="single" w:sz="4" w:space="0" w:color="auto"/>
            </w:tcBorders>
            <w:vAlign w:val="center"/>
          </w:tcPr>
          <w:p w:rsidR="0017434E" w:rsidRPr="00413A6E" w:rsidRDefault="0017434E" w:rsidP="00BA2595">
            <w:pPr>
              <w:spacing w:before="60" w:after="60" w:line="0" w:lineRule="atLeast"/>
              <w:rPr>
                <w:rFonts w:ascii="宋体" w:hAnsi="宋体"/>
                <w:color w:val="FF0000"/>
                <w:sz w:val="18"/>
              </w:rPr>
            </w:pPr>
          </w:p>
        </w:tc>
        <w:tc>
          <w:tcPr>
            <w:tcW w:w="993" w:type="dxa"/>
            <w:tcBorders>
              <w:top w:val="single" w:sz="4" w:space="0" w:color="auto"/>
            </w:tcBorders>
            <w:vAlign w:val="center"/>
          </w:tcPr>
          <w:p w:rsidR="0017434E" w:rsidRDefault="0017434E" w:rsidP="00BA2595">
            <w:pPr>
              <w:widowControl/>
              <w:jc w:val="left"/>
              <w:rPr>
                <w:rFonts w:ascii="新宋体" w:eastAsia="新宋体"/>
                <w:noProof/>
                <w:sz w:val="18"/>
              </w:rPr>
            </w:pPr>
          </w:p>
        </w:tc>
      </w:tr>
      <w:tr w:rsidR="0017434E" w:rsidTr="00660873">
        <w:trPr>
          <w:trHeight w:val="70"/>
        </w:trPr>
        <w:tc>
          <w:tcPr>
            <w:tcW w:w="2085" w:type="dxa"/>
            <w:tcBorders>
              <w:top w:val="single" w:sz="4" w:space="0" w:color="auto"/>
            </w:tcBorders>
            <w:vAlign w:val="center"/>
          </w:tcPr>
          <w:p w:rsidR="0017434E" w:rsidRPr="00413A6E" w:rsidRDefault="0017434E" w:rsidP="00BA2595">
            <w:pPr>
              <w:rPr>
                <w:rFonts w:ascii="宋体" w:hAnsi="宋体"/>
                <w:color w:val="FF0000"/>
              </w:rPr>
            </w:pPr>
            <w:r w:rsidRPr="00413A6E">
              <w:rPr>
                <w:rFonts w:ascii="宋体" w:hAnsi="宋体" w:hint="eastAsia"/>
                <w:color w:val="FF0000"/>
              </w:rPr>
              <w:t>C</w:t>
            </w:r>
          </w:p>
        </w:tc>
        <w:tc>
          <w:tcPr>
            <w:tcW w:w="5244" w:type="dxa"/>
            <w:tcBorders>
              <w:top w:val="single" w:sz="4" w:space="0" w:color="auto"/>
            </w:tcBorders>
            <w:vAlign w:val="center"/>
          </w:tcPr>
          <w:p w:rsidR="0017434E" w:rsidRPr="00413A6E" w:rsidRDefault="0017434E" w:rsidP="00BA2595">
            <w:pPr>
              <w:spacing w:before="60" w:after="60" w:line="0" w:lineRule="atLeast"/>
              <w:rPr>
                <w:rFonts w:ascii="宋体" w:hAnsi="宋体"/>
                <w:color w:val="FF0000"/>
                <w:sz w:val="18"/>
              </w:rPr>
            </w:pPr>
          </w:p>
        </w:tc>
        <w:tc>
          <w:tcPr>
            <w:tcW w:w="993" w:type="dxa"/>
            <w:tcBorders>
              <w:top w:val="single" w:sz="4" w:space="0" w:color="auto"/>
            </w:tcBorders>
            <w:vAlign w:val="center"/>
          </w:tcPr>
          <w:p w:rsidR="0017434E" w:rsidRDefault="0017434E" w:rsidP="00BA2595">
            <w:pPr>
              <w:widowControl/>
              <w:jc w:val="left"/>
              <w:rPr>
                <w:rFonts w:ascii="新宋体" w:eastAsia="新宋体"/>
                <w:noProof/>
                <w:sz w:val="18"/>
              </w:rPr>
            </w:pPr>
          </w:p>
        </w:tc>
      </w:tr>
      <w:tr w:rsidR="0017434E" w:rsidTr="00660873">
        <w:trPr>
          <w:trHeight w:val="70"/>
        </w:trPr>
        <w:tc>
          <w:tcPr>
            <w:tcW w:w="2085" w:type="dxa"/>
            <w:tcBorders>
              <w:top w:val="single" w:sz="4" w:space="0" w:color="auto"/>
              <w:bottom w:val="single" w:sz="4" w:space="0" w:color="auto"/>
            </w:tcBorders>
            <w:vAlign w:val="center"/>
          </w:tcPr>
          <w:p w:rsidR="0017434E" w:rsidRDefault="0017434E" w:rsidP="00BA2595">
            <w:pPr>
              <w:rPr>
                <w:rFonts w:ascii="宋体" w:hAnsi="宋体"/>
              </w:rPr>
            </w:pPr>
            <w:r>
              <w:rPr>
                <w:rFonts w:ascii="宋体" w:hAnsi="宋体" w:hint="eastAsia"/>
              </w:rPr>
              <w:t>D</w:t>
            </w:r>
          </w:p>
        </w:tc>
        <w:tc>
          <w:tcPr>
            <w:tcW w:w="5244" w:type="dxa"/>
            <w:tcBorders>
              <w:top w:val="single" w:sz="4" w:space="0" w:color="auto"/>
              <w:bottom w:val="single" w:sz="4" w:space="0" w:color="auto"/>
            </w:tcBorders>
            <w:vAlign w:val="center"/>
          </w:tcPr>
          <w:p w:rsidR="00020602" w:rsidRPr="00197B1B" w:rsidRDefault="00020602" w:rsidP="00EF6F8E">
            <w:pPr>
              <w:spacing w:before="60" w:after="60" w:line="0" w:lineRule="atLeast"/>
              <w:rPr>
                <w:rFonts w:ascii="宋体" w:hAnsi="宋体"/>
                <w:b/>
              </w:rPr>
            </w:pPr>
          </w:p>
        </w:tc>
        <w:tc>
          <w:tcPr>
            <w:tcW w:w="993" w:type="dxa"/>
            <w:tcBorders>
              <w:top w:val="single" w:sz="4" w:space="0" w:color="auto"/>
              <w:bottom w:val="single" w:sz="4" w:space="0" w:color="auto"/>
            </w:tcBorders>
            <w:vAlign w:val="center"/>
          </w:tcPr>
          <w:p w:rsidR="0017434E" w:rsidRDefault="0017434E" w:rsidP="00BA2595">
            <w:pPr>
              <w:widowControl/>
              <w:jc w:val="left"/>
              <w:rPr>
                <w:rFonts w:ascii="新宋体" w:eastAsia="新宋体"/>
                <w:noProof/>
                <w:sz w:val="18"/>
              </w:rPr>
            </w:pPr>
          </w:p>
        </w:tc>
      </w:tr>
    </w:tbl>
    <w:p w:rsidR="00E1385D" w:rsidRDefault="00E1385D" w:rsidP="003F34B1">
      <w:pPr>
        <w:pStyle w:val="a2"/>
        <w:ind w:firstLine="0"/>
      </w:pPr>
    </w:p>
    <w:p w:rsidR="00B525D1" w:rsidRDefault="00B054BD" w:rsidP="002E4D39">
      <w:pPr>
        <w:pStyle w:val="4"/>
      </w:pPr>
      <w:r w:rsidRPr="005423AB">
        <w:rPr>
          <w:rFonts w:hint="eastAsia"/>
          <w:color w:val="0000FF"/>
        </w:rPr>
        <w:t>修改（</w:t>
      </w:r>
      <w:r w:rsidR="00011760" w:rsidRPr="005423AB">
        <w:rPr>
          <w:rFonts w:hint="eastAsia"/>
          <w:color w:val="0000FF"/>
        </w:rPr>
        <w:t>11</w:t>
      </w:r>
      <w:r w:rsidRPr="005423AB">
        <w:rPr>
          <w:rFonts w:hint="eastAsia"/>
          <w:color w:val="0000FF"/>
        </w:rPr>
        <w:t>）</w:t>
      </w:r>
      <w:r>
        <w:rPr>
          <w:rFonts w:hint="eastAsia"/>
        </w:rPr>
        <w:t>-</w:t>
      </w:r>
      <w:r w:rsidR="008809A9">
        <w:rPr>
          <w:rFonts w:hint="eastAsia"/>
        </w:rPr>
        <w:t>退订会议室</w:t>
      </w:r>
      <w:r w:rsidR="00F2500F">
        <w:rPr>
          <w:rFonts w:hint="eastAsia"/>
        </w:rPr>
        <w:t>接口</w:t>
      </w:r>
      <w:r w:rsidR="00DD6C60">
        <w:rPr>
          <w:rFonts w:hint="eastAsia"/>
        </w:rPr>
        <w:t>-</w:t>
      </w:r>
      <w:r w:rsidR="00DD6C60">
        <w:rPr>
          <w:rFonts w:hint="eastAsia"/>
        </w:rPr>
        <w:t>修改</w:t>
      </w:r>
    </w:p>
    <w:tbl>
      <w:tblPr>
        <w:tblW w:w="8322" w:type="dxa"/>
        <w:tblInd w:w="15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2085"/>
        <w:gridCol w:w="3118"/>
        <w:gridCol w:w="3119"/>
      </w:tblGrid>
      <w:tr w:rsidR="008809A9" w:rsidTr="002F1491">
        <w:trPr>
          <w:tblHeader/>
        </w:trPr>
        <w:tc>
          <w:tcPr>
            <w:tcW w:w="8322" w:type="dxa"/>
            <w:gridSpan w:val="3"/>
            <w:shd w:val="pct12" w:color="000000" w:fill="FFFFFF"/>
            <w:vAlign w:val="center"/>
          </w:tcPr>
          <w:p w:rsidR="008809A9" w:rsidRPr="00601888" w:rsidRDefault="008809A9" w:rsidP="002F1491">
            <w:pPr>
              <w:spacing w:before="60" w:after="60"/>
              <w:rPr>
                <w:rFonts w:ascii="宋体" w:hAnsi="宋体"/>
                <w:b/>
                <w:sz w:val="28"/>
                <w:szCs w:val="28"/>
              </w:rPr>
            </w:pPr>
            <w:r>
              <w:rPr>
                <w:rFonts w:ascii="宋体" w:hAnsi="宋体" w:hint="eastAsia"/>
                <w:b/>
                <w:sz w:val="28"/>
                <w:szCs w:val="28"/>
              </w:rPr>
              <w:t>退订会议室</w:t>
            </w:r>
          </w:p>
        </w:tc>
      </w:tr>
      <w:tr w:rsidR="008809A9" w:rsidTr="002F1491">
        <w:trPr>
          <w:trHeight w:val="70"/>
        </w:trPr>
        <w:tc>
          <w:tcPr>
            <w:tcW w:w="8322" w:type="dxa"/>
            <w:gridSpan w:val="3"/>
            <w:tcBorders>
              <w:bottom w:val="single" w:sz="4" w:space="0" w:color="auto"/>
            </w:tcBorders>
            <w:vAlign w:val="center"/>
          </w:tcPr>
          <w:p w:rsidR="008809A9" w:rsidRPr="00392617" w:rsidRDefault="008809A9" w:rsidP="002F1491">
            <w:pPr>
              <w:autoSpaceDE w:val="0"/>
              <w:autoSpaceDN w:val="0"/>
              <w:adjustRightInd w:val="0"/>
              <w:jc w:val="left"/>
            </w:pPr>
            <w:r w:rsidRPr="00392617">
              <w:t>服务</w:t>
            </w:r>
            <w:r>
              <w:rPr>
                <w:rFonts w:hint="eastAsia"/>
              </w:rPr>
              <w:t>概述</w:t>
            </w:r>
          </w:p>
          <w:p w:rsidR="008809A9" w:rsidRPr="00BC513D" w:rsidRDefault="008809A9" w:rsidP="002F1491">
            <w:pPr>
              <w:autoSpaceDE w:val="0"/>
              <w:autoSpaceDN w:val="0"/>
              <w:adjustRightInd w:val="0"/>
              <w:jc w:val="left"/>
            </w:pPr>
            <w:r>
              <w:rPr>
                <w:rFonts w:hint="eastAsia"/>
              </w:rPr>
              <w:t>该服务是</w:t>
            </w:r>
            <w:r>
              <w:rPr>
                <w:rFonts w:hint="eastAsia"/>
              </w:rPr>
              <w:t>Emeeting</w:t>
            </w:r>
            <w:r>
              <w:rPr>
                <w:rFonts w:hint="eastAsia"/>
              </w:rPr>
              <w:t>用户</w:t>
            </w:r>
            <w:r w:rsidR="005857E2">
              <w:rPr>
                <w:rFonts w:hint="eastAsia"/>
              </w:rPr>
              <w:t>退订</w:t>
            </w:r>
            <w:r>
              <w:rPr>
                <w:rFonts w:hint="eastAsia"/>
              </w:rPr>
              <w:t>会议时使用的服务。</w:t>
            </w:r>
            <w:r w:rsidRPr="00BC513D">
              <w:t xml:space="preserve"> </w:t>
            </w:r>
          </w:p>
          <w:p w:rsidR="008809A9" w:rsidRDefault="008809A9" w:rsidP="002F1491">
            <w:pPr>
              <w:autoSpaceDE w:val="0"/>
              <w:autoSpaceDN w:val="0"/>
              <w:adjustRightInd w:val="0"/>
              <w:jc w:val="left"/>
            </w:pPr>
            <w:r w:rsidRPr="00392617">
              <w:t>应用场景</w:t>
            </w:r>
          </w:p>
          <w:p w:rsidR="008809A9" w:rsidRPr="00BC513D" w:rsidRDefault="008809A9" w:rsidP="002F1491">
            <w:pPr>
              <w:autoSpaceDE w:val="0"/>
              <w:autoSpaceDN w:val="0"/>
              <w:adjustRightInd w:val="0"/>
              <w:jc w:val="left"/>
            </w:pPr>
            <w:r>
              <w:rPr>
                <w:rFonts w:hint="eastAsia"/>
              </w:rPr>
              <w:t>用户点击</w:t>
            </w:r>
            <w:r w:rsidR="005857E2">
              <w:rPr>
                <w:rFonts w:hint="eastAsia"/>
              </w:rPr>
              <w:t>退订</w:t>
            </w:r>
            <w:r>
              <w:rPr>
                <w:rFonts w:hint="eastAsia"/>
              </w:rPr>
              <w:t>某会议按钮，调用此服务。</w:t>
            </w:r>
          </w:p>
          <w:p w:rsidR="008809A9" w:rsidRDefault="008809A9" w:rsidP="002F1491">
            <w:pPr>
              <w:autoSpaceDE w:val="0"/>
              <w:autoSpaceDN w:val="0"/>
              <w:adjustRightInd w:val="0"/>
              <w:jc w:val="left"/>
            </w:pPr>
            <w:r>
              <w:rPr>
                <w:rFonts w:hint="eastAsia"/>
              </w:rPr>
              <w:t>服务</w:t>
            </w:r>
            <w:r w:rsidRPr="00392617">
              <w:t>类型</w:t>
            </w:r>
          </w:p>
          <w:tbl>
            <w:tblPr>
              <w:tblW w:w="0" w:type="auto"/>
              <w:tblInd w:w="534" w:type="dxa"/>
              <w:tblLayout w:type="fixed"/>
              <w:tblLook w:val="01E0"/>
            </w:tblPr>
            <w:tblGrid>
              <w:gridCol w:w="4041"/>
            </w:tblGrid>
            <w:tr w:rsidR="008809A9" w:rsidRPr="00992F57" w:rsidTr="002F1491">
              <w:tc>
                <w:tcPr>
                  <w:tcW w:w="4041" w:type="dxa"/>
                </w:tcPr>
                <w:p w:rsidR="008809A9" w:rsidRPr="00A40CC0" w:rsidRDefault="003801D2" w:rsidP="002F1491">
                  <w:pPr>
                    <w:autoSpaceDE w:val="0"/>
                    <w:autoSpaceDN w:val="0"/>
                    <w:adjustRightInd w:val="0"/>
                    <w:jc w:val="left"/>
                  </w:pPr>
                  <w:r w:rsidRPr="00A40CC0">
                    <w:fldChar w:fldCharType="begin">
                      <w:ffData>
                        <w:name w:val="Check1"/>
                        <w:enabled/>
                        <w:calcOnExit w:val="0"/>
                        <w:checkBox>
                          <w:sizeAuto/>
                          <w:default w:val="0"/>
                        </w:checkBox>
                      </w:ffData>
                    </w:fldChar>
                  </w:r>
                  <w:r w:rsidR="008809A9" w:rsidRPr="00A40CC0">
                    <w:instrText xml:space="preserve"> FORMCHECKBOX </w:instrText>
                  </w:r>
                  <w:r w:rsidRPr="00A40CC0">
                    <w:fldChar w:fldCharType="end"/>
                  </w:r>
                  <w:r w:rsidR="008809A9" w:rsidRPr="00A40CC0">
                    <w:rPr>
                      <w:rFonts w:hint="eastAsia"/>
                    </w:rPr>
                    <w:t>消息服务</w:t>
                  </w:r>
                </w:p>
                <w:p w:rsidR="008809A9" w:rsidRPr="00A40CC0" w:rsidRDefault="003801D2" w:rsidP="002F1491">
                  <w:pPr>
                    <w:autoSpaceDE w:val="0"/>
                    <w:autoSpaceDN w:val="0"/>
                    <w:adjustRightInd w:val="0"/>
                    <w:jc w:val="left"/>
                  </w:pPr>
                  <w:r w:rsidRPr="00A40CC0">
                    <w:fldChar w:fldCharType="begin">
                      <w:ffData>
                        <w:name w:val=""/>
                        <w:enabled/>
                        <w:calcOnExit w:val="0"/>
                        <w:checkBox>
                          <w:sizeAuto/>
                          <w:default w:val="0"/>
                        </w:checkBox>
                      </w:ffData>
                    </w:fldChar>
                  </w:r>
                  <w:r w:rsidR="008809A9" w:rsidRPr="00A40CC0">
                    <w:instrText xml:space="preserve"> FORMCHECKBOX </w:instrText>
                  </w:r>
                  <w:r w:rsidRPr="00A40CC0">
                    <w:fldChar w:fldCharType="end"/>
                  </w:r>
                  <w:r w:rsidR="008809A9" w:rsidRPr="00A40CC0">
                    <w:rPr>
                      <w:rFonts w:hint="eastAsia"/>
                    </w:rPr>
                    <w:t>流程服务</w:t>
                  </w:r>
                </w:p>
                <w:p w:rsidR="008809A9" w:rsidRPr="00A40CC0" w:rsidRDefault="003801D2" w:rsidP="002F1491">
                  <w:pPr>
                    <w:autoSpaceDE w:val="0"/>
                    <w:autoSpaceDN w:val="0"/>
                    <w:adjustRightInd w:val="0"/>
                    <w:jc w:val="left"/>
                  </w:pPr>
                  <w:r w:rsidRPr="00A40CC0">
                    <w:fldChar w:fldCharType="begin">
                      <w:ffData>
                        <w:name w:val=""/>
                        <w:enabled/>
                        <w:calcOnExit w:val="0"/>
                        <w:checkBox>
                          <w:sizeAuto/>
                          <w:default w:val="1"/>
                        </w:checkBox>
                      </w:ffData>
                    </w:fldChar>
                  </w:r>
                  <w:r w:rsidR="008809A9" w:rsidRPr="00A40CC0">
                    <w:instrText xml:space="preserve"> FORMCHECKBOX </w:instrText>
                  </w:r>
                  <w:r w:rsidRPr="00A40CC0">
                    <w:fldChar w:fldCharType="end"/>
                  </w:r>
                  <w:r w:rsidR="008809A9" w:rsidRPr="00A40CC0">
                    <w:rPr>
                      <w:rFonts w:hint="eastAsia"/>
                    </w:rPr>
                    <w:t>数据服务</w:t>
                  </w:r>
                </w:p>
              </w:tc>
            </w:tr>
          </w:tbl>
          <w:p w:rsidR="008809A9" w:rsidRDefault="008809A9" w:rsidP="002F1491">
            <w:pPr>
              <w:autoSpaceDE w:val="0"/>
              <w:autoSpaceDN w:val="0"/>
              <w:adjustRightInd w:val="0"/>
              <w:jc w:val="left"/>
            </w:pPr>
          </w:p>
          <w:p w:rsidR="008809A9" w:rsidRDefault="008809A9" w:rsidP="002F1491">
            <w:pPr>
              <w:autoSpaceDE w:val="0"/>
              <w:autoSpaceDN w:val="0"/>
              <w:adjustRightInd w:val="0"/>
              <w:jc w:val="left"/>
            </w:pPr>
            <w:r w:rsidRPr="00392617">
              <w:t>业务规则</w:t>
            </w:r>
          </w:p>
          <w:p w:rsidR="008809A9" w:rsidRPr="002914C2" w:rsidRDefault="008718D9" w:rsidP="008718D9">
            <w:pPr>
              <w:autoSpaceDE w:val="0"/>
              <w:autoSpaceDN w:val="0"/>
              <w:adjustRightInd w:val="0"/>
              <w:ind w:firstLine="405"/>
              <w:jc w:val="left"/>
              <w:rPr>
                <w:rFonts w:ascii="宋体" w:hAnsi="宋体" w:cs="宋体"/>
                <w:color w:val="0070C0"/>
                <w:sz w:val="18"/>
              </w:rPr>
            </w:pPr>
            <w:r w:rsidRPr="002914C2">
              <w:rPr>
                <w:rFonts w:hint="eastAsia"/>
                <w:color w:val="0070C0"/>
              </w:rPr>
              <w:t>输入</w:t>
            </w:r>
            <w:r w:rsidRPr="002914C2">
              <w:rPr>
                <w:rFonts w:ascii="宋体" w:hAnsi="宋体" w:cs="宋体" w:hint="eastAsia"/>
                <w:color w:val="0070C0"/>
                <w:sz w:val="18"/>
              </w:rPr>
              <w:t>会议室ID，服务端会退订对应会议下对应会议室。</w:t>
            </w:r>
          </w:p>
          <w:p w:rsidR="008718D9" w:rsidRPr="002914C2" w:rsidRDefault="008718D9" w:rsidP="008718D9">
            <w:pPr>
              <w:autoSpaceDE w:val="0"/>
              <w:autoSpaceDN w:val="0"/>
              <w:adjustRightInd w:val="0"/>
              <w:ind w:firstLine="405"/>
              <w:jc w:val="left"/>
              <w:rPr>
                <w:color w:val="0070C0"/>
              </w:rPr>
            </w:pPr>
            <w:r w:rsidRPr="002914C2">
              <w:rPr>
                <w:rFonts w:ascii="宋体" w:hAnsi="宋体" w:cs="宋体" w:hint="eastAsia"/>
                <w:color w:val="0070C0"/>
                <w:sz w:val="18"/>
              </w:rPr>
              <w:t>不输入会议室ID，服务端会退订对应回一下所有会议室。</w:t>
            </w:r>
          </w:p>
          <w:p w:rsidR="008809A9" w:rsidRPr="00C42DB5" w:rsidRDefault="008809A9" w:rsidP="002F1491">
            <w:pPr>
              <w:autoSpaceDE w:val="0"/>
              <w:autoSpaceDN w:val="0"/>
              <w:adjustRightInd w:val="0"/>
              <w:jc w:val="left"/>
            </w:pPr>
            <w:r>
              <w:rPr>
                <w:rFonts w:hint="eastAsia"/>
              </w:rPr>
              <w:t>调用规则</w:t>
            </w:r>
          </w:p>
          <w:p w:rsidR="008809A9" w:rsidRDefault="008809A9" w:rsidP="002F1491">
            <w:pPr>
              <w:autoSpaceDE w:val="0"/>
              <w:autoSpaceDN w:val="0"/>
              <w:adjustRightInd w:val="0"/>
              <w:jc w:val="left"/>
            </w:pPr>
            <w:r>
              <w:rPr>
                <w:rFonts w:hint="eastAsia"/>
              </w:rPr>
              <w:t>1</w:t>
            </w:r>
            <w:r>
              <w:rPr>
                <w:rFonts w:hint="eastAsia"/>
              </w:rPr>
              <w:t>：调用机制</w:t>
            </w:r>
          </w:p>
          <w:tbl>
            <w:tblPr>
              <w:tblW w:w="0" w:type="auto"/>
              <w:tblInd w:w="534" w:type="dxa"/>
              <w:tblLayout w:type="fixed"/>
              <w:tblLook w:val="01E0"/>
            </w:tblPr>
            <w:tblGrid>
              <w:gridCol w:w="7854"/>
            </w:tblGrid>
            <w:tr w:rsidR="008809A9" w:rsidRPr="00992F57" w:rsidTr="002F1491">
              <w:tc>
                <w:tcPr>
                  <w:tcW w:w="7854" w:type="dxa"/>
                </w:tcPr>
                <w:p w:rsidR="008809A9" w:rsidRPr="00A40CC0" w:rsidRDefault="003801D2" w:rsidP="002F1491">
                  <w:pPr>
                    <w:autoSpaceDE w:val="0"/>
                    <w:autoSpaceDN w:val="0"/>
                    <w:adjustRightInd w:val="0"/>
                    <w:jc w:val="left"/>
                  </w:pPr>
                  <w:r w:rsidRPr="00A40CC0">
                    <w:fldChar w:fldCharType="begin">
                      <w:ffData>
                        <w:name w:val=""/>
                        <w:enabled/>
                        <w:calcOnExit w:val="0"/>
                        <w:checkBox>
                          <w:sizeAuto/>
                          <w:default w:val="1"/>
                        </w:checkBox>
                      </w:ffData>
                    </w:fldChar>
                  </w:r>
                  <w:r w:rsidR="008809A9" w:rsidRPr="00A40CC0">
                    <w:instrText xml:space="preserve"> FORMCHECKBOX </w:instrText>
                  </w:r>
                  <w:r w:rsidRPr="00A40CC0">
                    <w:fldChar w:fldCharType="end"/>
                  </w:r>
                  <w:r w:rsidR="008809A9" w:rsidRPr="00A40CC0">
                    <w:t xml:space="preserve"> </w:t>
                  </w:r>
                  <w:r w:rsidR="008809A9" w:rsidRPr="00A40CC0">
                    <w:rPr>
                      <w:rFonts w:hint="eastAsia"/>
                    </w:rPr>
                    <w:t>同步调用</w:t>
                  </w:r>
                </w:p>
                <w:p w:rsidR="008809A9" w:rsidRPr="00A40CC0" w:rsidRDefault="003801D2" w:rsidP="002F1491">
                  <w:pPr>
                    <w:autoSpaceDE w:val="0"/>
                    <w:autoSpaceDN w:val="0"/>
                    <w:adjustRightInd w:val="0"/>
                    <w:jc w:val="left"/>
                  </w:pPr>
                  <w:r w:rsidRPr="00A40CC0">
                    <w:fldChar w:fldCharType="begin">
                      <w:ffData>
                        <w:name w:val=""/>
                        <w:enabled/>
                        <w:calcOnExit w:val="0"/>
                        <w:checkBox>
                          <w:sizeAuto/>
                          <w:default w:val="0"/>
                        </w:checkBox>
                      </w:ffData>
                    </w:fldChar>
                  </w:r>
                  <w:r w:rsidR="008809A9" w:rsidRPr="00A40CC0">
                    <w:instrText xml:space="preserve"> FORMCHECKBOX </w:instrText>
                  </w:r>
                  <w:r w:rsidRPr="00A40CC0">
                    <w:fldChar w:fldCharType="end"/>
                  </w:r>
                  <w:r w:rsidR="008809A9" w:rsidRPr="00A40CC0">
                    <w:t xml:space="preserve"> </w:t>
                  </w:r>
                  <w:r w:rsidR="008809A9" w:rsidRPr="00A40CC0">
                    <w:rPr>
                      <w:rFonts w:hint="eastAsia"/>
                    </w:rPr>
                    <w:t>异步调用</w:t>
                  </w:r>
                </w:p>
              </w:tc>
            </w:tr>
          </w:tbl>
          <w:p w:rsidR="008809A9" w:rsidRDefault="008809A9" w:rsidP="002F1491">
            <w:pPr>
              <w:autoSpaceDE w:val="0"/>
              <w:autoSpaceDN w:val="0"/>
              <w:adjustRightInd w:val="0"/>
              <w:jc w:val="left"/>
            </w:pPr>
            <w:r>
              <w:rPr>
                <w:rFonts w:hint="eastAsia"/>
              </w:rPr>
              <w:t>2</w:t>
            </w:r>
            <w:r>
              <w:rPr>
                <w:rFonts w:hint="eastAsia"/>
              </w:rPr>
              <w:t>：异常处理</w:t>
            </w:r>
          </w:p>
          <w:tbl>
            <w:tblPr>
              <w:tblW w:w="0" w:type="auto"/>
              <w:tblInd w:w="534" w:type="dxa"/>
              <w:tblLayout w:type="fixed"/>
              <w:tblLook w:val="01E0"/>
            </w:tblPr>
            <w:tblGrid>
              <w:gridCol w:w="7854"/>
            </w:tblGrid>
            <w:tr w:rsidR="008809A9" w:rsidRPr="00992F57" w:rsidTr="002F1491">
              <w:tc>
                <w:tcPr>
                  <w:tcW w:w="7854" w:type="dxa"/>
                </w:tcPr>
                <w:p w:rsidR="008809A9" w:rsidRPr="00A40CC0" w:rsidRDefault="003801D2" w:rsidP="002F1491">
                  <w:pPr>
                    <w:autoSpaceDE w:val="0"/>
                    <w:autoSpaceDN w:val="0"/>
                    <w:adjustRightInd w:val="0"/>
                    <w:jc w:val="left"/>
                  </w:pPr>
                  <w:r w:rsidRPr="00A40CC0">
                    <w:fldChar w:fldCharType="begin">
                      <w:ffData>
                        <w:name w:val=""/>
                        <w:enabled/>
                        <w:calcOnExit w:val="0"/>
                        <w:checkBox>
                          <w:sizeAuto/>
                          <w:default w:val="1"/>
                        </w:checkBox>
                      </w:ffData>
                    </w:fldChar>
                  </w:r>
                  <w:r w:rsidR="008809A9" w:rsidRPr="00A40CC0">
                    <w:instrText xml:space="preserve"> FORMCHECKBOX </w:instrText>
                  </w:r>
                  <w:r w:rsidRPr="00A40CC0">
                    <w:fldChar w:fldCharType="end"/>
                  </w:r>
                  <w:r w:rsidR="008809A9" w:rsidRPr="00A40CC0">
                    <w:t xml:space="preserve"> </w:t>
                  </w:r>
                  <w:r w:rsidR="008809A9" w:rsidRPr="00A40CC0">
                    <w:rPr>
                      <w:rFonts w:hint="eastAsia"/>
                    </w:rPr>
                    <w:t>调用失败，业务全部回滚，需重新请求调用</w:t>
                  </w:r>
                </w:p>
                <w:p w:rsidR="008809A9" w:rsidRPr="00A40CC0" w:rsidRDefault="003801D2" w:rsidP="002F1491">
                  <w:pPr>
                    <w:autoSpaceDE w:val="0"/>
                    <w:autoSpaceDN w:val="0"/>
                    <w:adjustRightInd w:val="0"/>
                    <w:jc w:val="left"/>
                  </w:pPr>
                  <w:r w:rsidRPr="00A40CC0">
                    <w:fldChar w:fldCharType="begin">
                      <w:ffData>
                        <w:name w:val=""/>
                        <w:enabled/>
                        <w:calcOnExit w:val="0"/>
                        <w:checkBox>
                          <w:sizeAuto/>
                          <w:default w:val="0"/>
                        </w:checkBox>
                      </w:ffData>
                    </w:fldChar>
                  </w:r>
                  <w:r w:rsidR="008809A9" w:rsidRPr="00A40CC0">
                    <w:instrText xml:space="preserve"> FORMCHECKBOX </w:instrText>
                  </w:r>
                  <w:r w:rsidRPr="00A40CC0">
                    <w:fldChar w:fldCharType="end"/>
                  </w:r>
                  <w:r w:rsidR="008809A9" w:rsidRPr="00A40CC0">
                    <w:t xml:space="preserve"> </w:t>
                  </w:r>
                  <w:r w:rsidR="008809A9" w:rsidRPr="00A40CC0">
                    <w:rPr>
                      <w:rFonts w:hint="eastAsia"/>
                    </w:rPr>
                    <w:t>调用失败，出错的数据回滚，并需要进行出错数据的重新请求调用</w:t>
                  </w:r>
                </w:p>
              </w:tc>
            </w:tr>
          </w:tbl>
          <w:p w:rsidR="008809A9" w:rsidRPr="00A40CC0" w:rsidRDefault="008809A9" w:rsidP="002F1491">
            <w:pPr>
              <w:autoSpaceDE w:val="0"/>
              <w:autoSpaceDN w:val="0"/>
              <w:adjustRightInd w:val="0"/>
              <w:jc w:val="left"/>
            </w:pPr>
          </w:p>
          <w:p w:rsidR="008809A9" w:rsidRPr="00601888" w:rsidRDefault="008809A9" w:rsidP="002F1491">
            <w:pPr>
              <w:autoSpaceDE w:val="0"/>
              <w:autoSpaceDN w:val="0"/>
              <w:adjustRightInd w:val="0"/>
              <w:jc w:val="left"/>
              <w:rPr>
                <w:rFonts w:ascii="宋体" w:hAnsi="宋体" w:cs="新宋体"/>
                <w:color w:val="800000"/>
                <w:sz w:val="19"/>
                <w:szCs w:val="19"/>
              </w:rPr>
            </w:pPr>
          </w:p>
        </w:tc>
      </w:tr>
      <w:tr w:rsidR="008809A9" w:rsidTr="002F1491">
        <w:trPr>
          <w:trHeight w:val="70"/>
        </w:trPr>
        <w:tc>
          <w:tcPr>
            <w:tcW w:w="8322" w:type="dxa"/>
            <w:gridSpan w:val="3"/>
            <w:tcBorders>
              <w:top w:val="single" w:sz="4" w:space="0" w:color="auto"/>
              <w:bottom w:val="single" w:sz="4" w:space="0" w:color="auto"/>
            </w:tcBorders>
            <w:shd w:val="pct12" w:color="auto" w:fill="auto"/>
            <w:vAlign w:val="center"/>
          </w:tcPr>
          <w:p w:rsidR="008809A9" w:rsidRPr="00601888" w:rsidRDefault="008809A9" w:rsidP="002F1491">
            <w:pPr>
              <w:spacing w:before="60" w:after="60" w:line="0" w:lineRule="atLeast"/>
              <w:rPr>
                <w:rFonts w:ascii="宋体" w:hAnsi="宋体"/>
                <w:b/>
                <w:sz w:val="28"/>
                <w:szCs w:val="28"/>
              </w:rPr>
            </w:pPr>
            <w:r w:rsidRPr="00601888">
              <w:rPr>
                <w:rFonts w:ascii="宋体" w:hAnsi="宋体" w:hint="eastAsia"/>
                <w:b/>
                <w:sz w:val="28"/>
                <w:szCs w:val="28"/>
              </w:rPr>
              <w:lastRenderedPageBreak/>
              <w:t>接口、参数说明</w:t>
            </w:r>
          </w:p>
        </w:tc>
      </w:tr>
      <w:tr w:rsidR="008809A9" w:rsidTr="002F1491">
        <w:trPr>
          <w:trHeight w:val="70"/>
        </w:trPr>
        <w:tc>
          <w:tcPr>
            <w:tcW w:w="2085" w:type="dxa"/>
            <w:tcBorders>
              <w:top w:val="single" w:sz="4" w:space="0" w:color="auto"/>
              <w:bottom w:val="single" w:sz="4" w:space="0" w:color="auto"/>
            </w:tcBorders>
            <w:shd w:val="pct15" w:color="auto" w:fill="auto"/>
            <w:vAlign w:val="center"/>
          </w:tcPr>
          <w:p w:rsidR="008809A9" w:rsidRPr="00601888" w:rsidRDefault="008809A9" w:rsidP="002F1491">
            <w:pPr>
              <w:rPr>
                <w:rFonts w:ascii="宋体" w:hAnsi="宋体"/>
                <w:b/>
                <w:highlight w:val="white"/>
              </w:rPr>
            </w:pPr>
            <w:r w:rsidRPr="00601888">
              <w:rPr>
                <w:rFonts w:ascii="宋体" w:hAnsi="宋体" w:hint="eastAsia"/>
                <w:b/>
              </w:rPr>
              <w:t>输入</w:t>
            </w:r>
          </w:p>
        </w:tc>
        <w:tc>
          <w:tcPr>
            <w:tcW w:w="6237" w:type="dxa"/>
            <w:gridSpan w:val="2"/>
            <w:tcBorders>
              <w:top w:val="single" w:sz="4" w:space="0" w:color="auto"/>
              <w:bottom w:val="single" w:sz="4" w:space="0" w:color="auto"/>
            </w:tcBorders>
            <w:shd w:val="pct15" w:color="auto" w:fill="auto"/>
            <w:vAlign w:val="center"/>
          </w:tcPr>
          <w:p w:rsidR="008809A9" w:rsidRPr="00601888" w:rsidRDefault="008809A9" w:rsidP="002F1491">
            <w:pPr>
              <w:spacing w:before="60" w:after="60" w:line="0" w:lineRule="atLeast"/>
              <w:rPr>
                <w:rFonts w:ascii="宋体" w:hAnsi="宋体"/>
                <w:sz w:val="18"/>
              </w:rPr>
            </w:pPr>
            <w:r w:rsidRPr="00601888">
              <w:rPr>
                <w:rFonts w:ascii="宋体" w:hAnsi="宋体" w:hint="eastAsia"/>
                <w:b/>
                <w:szCs w:val="21"/>
              </w:rPr>
              <w:t>说明</w:t>
            </w:r>
          </w:p>
        </w:tc>
      </w:tr>
      <w:tr w:rsidR="008809A9" w:rsidTr="002F1491">
        <w:trPr>
          <w:trHeight w:val="70"/>
        </w:trPr>
        <w:tc>
          <w:tcPr>
            <w:tcW w:w="2085" w:type="dxa"/>
            <w:tcBorders>
              <w:top w:val="single" w:sz="4" w:space="0" w:color="auto"/>
              <w:bottom w:val="single" w:sz="4" w:space="0" w:color="auto"/>
            </w:tcBorders>
            <w:vAlign w:val="center"/>
          </w:tcPr>
          <w:p w:rsidR="008809A9" w:rsidRPr="00601888" w:rsidRDefault="008809A9" w:rsidP="002F1491">
            <w:pPr>
              <w:rPr>
                <w:rFonts w:ascii="宋体" w:hAnsi="宋体"/>
              </w:rPr>
            </w:pPr>
            <w:r w:rsidRPr="00601888">
              <w:rPr>
                <w:rFonts w:ascii="宋体" w:hAnsi="宋体" w:hint="eastAsia"/>
              </w:rPr>
              <w:t>通过URL</w:t>
            </w:r>
          </w:p>
        </w:tc>
        <w:tc>
          <w:tcPr>
            <w:tcW w:w="6237" w:type="dxa"/>
            <w:gridSpan w:val="2"/>
            <w:tcBorders>
              <w:top w:val="single" w:sz="4" w:space="0" w:color="auto"/>
              <w:bottom w:val="single" w:sz="4" w:space="0" w:color="auto"/>
            </w:tcBorders>
            <w:vAlign w:val="center"/>
          </w:tcPr>
          <w:p w:rsidR="008809A9" w:rsidRPr="00601888" w:rsidRDefault="008809A9" w:rsidP="002F1491">
            <w:pPr>
              <w:spacing w:before="60" w:after="60" w:line="0" w:lineRule="atLeast"/>
              <w:rPr>
                <w:rFonts w:ascii="宋体" w:hAnsi="宋体"/>
                <w:sz w:val="18"/>
              </w:rPr>
            </w:pPr>
            <w:r w:rsidRPr="00601888">
              <w:rPr>
                <w:rFonts w:ascii="宋体" w:hAnsi="宋体" w:hint="eastAsia"/>
                <w:sz w:val="18"/>
              </w:rPr>
              <w:t>通过URL访问JSON服务</w:t>
            </w:r>
          </w:p>
        </w:tc>
      </w:tr>
      <w:tr w:rsidR="008809A9" w:rsidTr="002F1491">
        <w:trPr>
          <w:trHeight w:val="70"/>
        </w:trPr>
        <w:tc>
          <w:tcPr>
            <w:tcW w:w="2085" w:type="dxa"/>
            <w:tcBorders>
              <w:top w:val="single" w:sz="4" w:space="0" w:color="auto"/>
              <w:bottom w:val="single" w:sz="4" w:space="0" w:color="auto"/>
            </w:tcBorders>
            <w:shd w:val="pct15" w:color="auto" w:fill="auto"/>
            <w:vAlign w:val="center"/>
          </w:tcPr>
          <w:p w:rsidR="008809A9" w:rsidRPr="00601888" w:rsidRDefault="008809A9" w:rsidP="002F1491">
            <w:pPr>
              <w:rPr>
                <w:rFonts w:ascii="宋体" w:hAnsi="宋体"/>
                <w:b/>
              </w:rPr>
            </w:pPr>
            <w:r w:rsidRPr="00601888">
              <w:rPr>
                <w:rFonts w:ascii="宋体" w:hAnsi="宋体" w:hint="eastAsia"/>
                <w:b/>
              </w:rPr>
              <w:t>输入参数</w:t>
            </w:r>
          </w:p>
        </w:tc>
        <w:tc>
          <w:tcPr>
            <w:tcW w:w="6237" w:type="dxa"/>
            <w:gridSpan w:val="2"/>
            <w:tcBorders>
              <w:top w:val="single" w:sz="4" w:space="0" w:color="auto"/>
              <w:bottom w:val="single" w:sz="4" w:space="0" w:color="auto"/>
            </w:tcBorders>
            <w:shd w:val="pct15" w:color="auto" w:fill="auto"/>
            <w:vAlign w:val="center"/>
          </w:tcPr>
          <w:p w:rsidR="008809A9" w:rsidRPr="00601888" w:rsidRDefault="008809A9" w:rsidP="002F1491">
            <w:pPr>
              <w:spacing w:before="60" w:after="60" w:line="0" w:lineRule="atLeast"/>
              <w:rPr>
                <w:rFonts w:ascii="宋体" w:hAnsi="宋体"/>
                <w:sz w:val="18"/>
              </w:rPr>
            </w:pPr>
            <w:r w:rsidRPr="00601888">
              <w:rPr>
                <w:rFonts w:ascii="宋体" w:hAnsi="宋体" w:hint="eastAsia"/>
                <w:b/>
                <w:szCs w:val="21"/>
              </w:rPr>
              <w:t>说明</w:t>
            </w:r>
          </w:p>
        </w:tc>
      </w:tr>
      <w:tr w:rsidR="008809A9" w:rsidTr="002F1491">
        <w:trPr>
          <w:trHeight w:val="414"/>
        </w:trPr>
        <w:tc>
          <w:tcPr>
            <w:tcW w:w="2085" w:type="dxa"/>
            <w:tcBorders>
              <w:top w:val="single" w:sz="4" w:space="0" w:color="auto"/>
            </w:tcBorders>
            <w:vAlign w:val="center"/>
          </w:tcPr>
          <w:p w:rsidR="008809A9" w:rsidRPr="00601888" w:rsidRDefault="008809A9" w:rsidP="002F1491">
            <w:pPr>
              <w:rPr>
                <w:rFonts w:ascii="宋体" w:hAnsi="宋体"/>
              </w:rPr>
            </w:pPr>
            <w:r>
              <w:rPr>
                <w:rFonts w:ascii="宋体" w:hAnsi="宋体" w:hint="eastAsia"/>
              </w:rPr>
              <w:t>C</w:t>
            </w:r>
          </w:p>
        </w:tc>
        <w:tc>
          <w:tcPr>
            <w:tcW w:w="6237" w:type="dxa"/>
            <w:gridSpan w:val="2"/>
            <w:tcBorders>
              <w:top w:val="single" w:sz="4" w:space="0" w:color="auto"/>
            </w:tcBorders>
            <w:vAlign w:val="center"/>
          </w:tcPr>
          <w:p w:rsidR="008809A9" w:rsidRPr="002C553F" w:rsidRDefault="003317F1" w:rsidP="002F1491">
            <w:pPr>
              <w:spacing w:before="60" w:after="60" w:line="0" w:lineRule="atLeast"/>
              <w:rPr>
                <w:rFonts w:ascii="宋体" w:hAnsi="Times New Roman" w:cs="宋体"/>
                <w:color w:val="00B0F0"/>
                <w:sz w:val="20"/>
                <w:szCs w:val="20"/>
              </w:rPr>
            </w:pPr>
            <w:r w:rsidRPr="002C553F">
              <w:rPr>
                <w:rFonts w:ascii="宋体" w:hAnsi="Times New Roman" w:cs="宋体" w:hint="eastAsia"/>
                <w:color w:val="00B0F0"/>
                <w:sz w:val="20"/>
                <w:szCs w:val="20"/>
              </w:rPr>
              <w:t>CancelMeetingRoom</w:t>
            </w:r>
          </w:p>
        </w:tc>
      </w:tr>
      <w:tr w:rsidR="008809A9" w:rsidTr="002F1491">
        <w:trPr>
          <w:trHeight w:val="70"/>
        </w:trPr>
        <w:tc>
          <w:tcPr>
            <w:tcW w:w="2085" w:type="dxa"/>
            <w:tcBorders>
              <w:top w:val="single" w:sz="4" w:space="0" w:color="auto"/>
              <w:bottom w:val="single" w:sz="4" w:space="0" w:color="auto"/>
            </w:tcBorders>
            <w:vAlign w:val="center"/>
          </w:tcPr>
          <w:p w:rsidR="008809A9" w:rsidRPr="00E1385D" w:rsidRDefault="008809A9" w:rsidP="002F1491">
            <w:pPr>
              <w:rPr>
                <w:rFonts w:ascii="宋体" w:hAnsi="宋体"/>
              </w:rPr>
            </w:pPr>
            <w:r w:rsidRPr="00E1385D">
              <w:rPr>
                <w:rFonts w:ascii="宋体" w:hAnsi="宋体" w:hint="eastAsia"/>
              </w:rPr>
              <w:t>D</w:t>
            </w:r>
          </w:p>
        </w:tc>
        <w:tc>
          <w:tcPr>
            <w:tcW w:w="6237" w:type="dxa"/>
            <w:gridSpan w:val="2"/>
            <w:tcBorders>
              <w:top w:val="single" w:sz="4" w:space="0" w:color="auto"/>
              <w:bottom w:val="single" w:sz="4" w:space="0" w:color="auto"/>
            </w:tcBorders>
            <w:vAlign w:val="center"/>
          </w:tcPr>
          <w:p w:rsidR="008809A9" w:rsidRPr="00E1385D" w:rsidRDefault="008809A9" w:rsidP="002F1491">
            <w:pPr>
              <w:spacing w:before="60" w:after="60" w:line="0" w:lineRule="atLeast"/>
              <w:rPr>
                <w:rFonts w:ascii="宋体" w:hAnsi="宋体"/>
              </w:rPr>
            </w:pPr>
          </w:p>
        </w:tc>
      </w:tr>
      <w:tr w:rsidR="008809A9" w:rsidTr="002F1491">
        <w:trPr>
          <w:trHeight w:val="70"/>
        </w:trPr>
        <w:tc>
          <w:tcPr>
            <w:tcW w:w="2085" w:type="dxa"/>
            <w:tcBorders>
              <w:top w:val="single" w:sz="4" w:space="0" w:color="auto"/>
              <w:bottom w:val="single" w:sz="4" w:space="0" w:color="auto"/>
            </w:tcBorders>
            <w:vAlign w:val="center"/>
          </w:tcPr>
          <w:p w:rsidR="008809A9" w:rsidRDefault="008809A9" w:rsidP="002F1491">
            <w:pPr>
              <w:rPr>
                <w:rFonts w:ascii="宋体" w:hAnsi="宋体"/>
              </w:rPr>
            </w:pPr>
            <w:r>
              <w:rPr>
                <w:rFonts w:ascii="宋体" w:hAnsi="宋体" w:hint="eastAsia"/>
              </w:rPr>
              <w:t>F</w:t>
            </w:r>
          </w:p>
        </w:tc>
        <w:tc>
          <w:tcPr>
            <w:tcW w:w="6237" w:type="dxa"/>
            <w:gridSpan w:val="2"/>
            <w:tcBorders>
              <w:top w:val="single" w:sz="4" w:space="0" w:color="auto"/>
              <w:bottom w:val="single" w:sz="4" w:space="0" w:color="auto"/>
            </w:tcBorders>
            <w:vAlign w:val="center"/>
          </w:tcPr>
          <w:tbl>
            <w:tblPr>
              <w:tblW w:w="598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tblPr>
            <w:tblGrid>
              <w:gridCol w:w="737"/>
              <w:gridCol w:w="1276"/>
              <w:gridCol w:w="1559"/>
              <w:gridCol w:w="1559"/>
              <w:gridCol w:w="851"/>
            </w:tblGrid>
            <w:tr w:rsidR="008809A9" w:rsidTr="002F1491">
              <w:tc>
                <w:tcPr>
                  <w:tcW w:w="737" w:type="dxa"/>
                  <w:shd w:val="clear" w:color="auto" w:fill="BFBFBF"/>
                  <w:vAlign w:val="center"/>
                </w:tcPr>
                <w:p w:rsidR="008809A9" w:rsidRPr="0001495D" w:rsidRDefault="008809A9" w:rsidP="002F1491">
                  <w:pPr>
                    <w:pStyle w:val="aff"/>
                    <w:widowControl w:val="0"/>
                    <w:rPr>
                      <w:rFonts w:ascii="黑体"/>
                    </w:rPr>
                  </w:pPr>
                  <w:r w:rsidRPr="0001495D">
                    <w:rPr>
                      <w:rFonts w:ascii="黑体" w:hint="eastAsia"/>
                    </w:rPr>
                    <w:t>必输项</w:t>
                  </w:r>
                </w:p>
              </w:tc>
              <w:tc>
                <w:tcPr>
                  <w:tcW w:w="1276" w:type="dxa"/>
                  <w:shd w:val="clear" w:color="auto" w:fill="BFBFBF"/>
                  <w:vAlign w:val="center"/>
                </w:tcPr>
                <w:p w:rsidR="008809A9" w:rsidRPr="0001495D" w:rsidRDefault="008809A9" w:rsidP="002F1491">
                  <w:pPr>
                    <w:pStyle w:val="aff"/>
                    <w:widowControl w:val="0"/>
                    <w:rPr>
                      <w:rFonts w:ascii="黑体"/>
                    </w:rPr>
                  </w:pPr>
                  <w:r w:rsidRPr="0001495D">
                    <w:rPr>
                      <w:rFonts w:ascii="黑体" w:hint="eastAsia"/>
                    </w:rPr>
                    <w:t>属性</w:t>
                  </w:r>
                </w:p>
              </w:tc>
              <w:tc>
                <w:tcPr>
                  <w:tcW w:w="1559" w:type="dxa"/>
                  <w:shd w:val="clear" w:color="auto" w:fill="BFBFBF"/>
                  <w:vAlign w:val="center"/>
                </w:tcPr>
                <w:p w:rsidR="008809A9" w:rsidRPr="0001495D" w:rsidRDefault="008809A9" w:rsidP="002F1491">
                  <w:pPr>
                    <w:pStyle w:val="aff"/>
                    <w:widowControl w:val="0"/>
                    <w:rPr>
                      <w:rFonts w:ascii="黑体"/>
                    </w:rPr>
                  </w:pPr>
                  <w:r w:rsidRPr="0001495D">
                    <w:rPr>
                      <w:rFonts w:ascii="黑体" w:hint="eastAsia"/>
                    </w:rPr>
                    <w:t>数据名称</w:t>
                  </w:r>
                </w:p>
              </w:tc>
              <w:tc>
                <w:tcPr>
                  <w:tcW w:w="1559" w:type="dxa"/>
                  <w:shd w:val="clear" w:color="auto" w:fill="BFBFBF"/>
                  <w:vAlign w:val="center"/>
                </w:tcPr>
                <w:p w:rsidR="008809A9" w:rsidRPr="0001495D" w:rsidRDefault="008809A9" w:rsidP="002F1491">
                  <w:pPr>
                    <w:pStyle w:val="aff"/>
                    <w:widowControl w:val="0"/>
                    <w:rPr>
                      <w:rFonts w:ascii="黑体"/>
                    </w:rPr>
                  </w:pPr>
                  <w:r w:rsidRPr="0001495D">
                    <w:rPr>
                      <w:rFonts w:ascii="黑体" w:hint="eastAsia"/>
                    </w:rPr>
                    <w:t>属性约束</w:t>
                  </w:r>
                </w:p>
              </w:tc>
              <w:tc>
                <w:tcPr>
                  <w:tcW w:w="851" w:type="dxa"/>
                  <w:shd w:val="clear" w:color="auto" w:fill="BFBFBF"/>
                  <w:vAlign w:val="center"/>
                </w:tcPr>
                <w:p w:rsidR="008809A9" w:rsidRPr="0001495D" w:rsidRDefault="008809A9" w:rsidP="002F1491">
                  <w:pPr>
                    <w:pStyle w:val="aff"/>
                    <w:widowControl w:val="0"/>
                    <w:rPr>
                      <w:rFonts w:ascii="黑体"/>
                    </w:rPr>
                  </w:pPr>
                  <w:r w:rsidRPr="0001495D">
                    <w:rPr>
                      <w:rFonts w:ascii="黑体" w:hint="eastAsia"/>
                    </w:rPr>
                    <w:t>数据类型</w:t>
                  </w:r>
                </w:p>
              </w:tc>
            </w:tr>
            <w:tr w:rsidR="008809A9" w:rsidRPr="00B803AD" w:rsidTr="002F1491">
              <w:tc>
                <w:tcPr>
                  <w:tcW w:w="737" w:type="dxa"/>
                  <w:vAlign w:val="center"/>
                </w:tcPr>
                <w:p w:rsidR="008809A9" w:rsidRDefault="008809A9" w:rsidP="002F1491">
                  <w:pPr>
                    <w:rPr>
                      <w:rFonts w:ascii="宋体" w:hAnsi="宋体"/>
                      <w:sz w:val="18"/>
                    </w:rPr>
                  </w:pPr>
                  <w:r>
                    <w:rPr>
                      <w:rFonts w:ascii="宋体" w:hAnsi="宋体" w:hint="eastAsia"/>
                      <w:sz w:val="18"/>
                    </w:rPr>
                    <w:t>Y</w:t>
                  </w:r>
                </w:p>
              </w:tc>
              <w:tc>
                <w:tcPr>
                  <w:tcW w:w="1276" w:type="dxa"/>
                  <w:vAlign w:val="center"/>
                </w:tcPr>
                <w:p w:rsidR="008809A9" w:rsidRDefault="008809A9" w:rsidP="002F1491">
                  <w:pPr>
                    <w:rPr>
                      <w:rFonts w:ascii="宋体" w:hAnsi="宋体"/>
                      <w:sz w:val="18"/>
                    </w:rPr>
                  </w:pPr>
                  <w:r>
                    <w:rPr>
                      <w:rFonts w:ascii="宋体" w:hAnsi="宋体" w:cs="宋体" w:hint="eastAsia"/>
                      <w:sz w:val="18"/>
                    </w:rPr>
                    <w:t>会议ID</w:t>
                  </w:r>
                </w:p>
              </w:tc>
              <w:tc>
                <w:tcPr>
                  <w:tcW w:w="1559" w:type="dxa"/>
                  <w:vAlign w:val="center"/>
                </w:tcPr>
                <w:p w:rsidR="008809A9" w:rsidRPr="0079375E" w:rsidRDefault="008809A9" w:rsidP="002F1491">
                  <w:pPr>
                    <w:rPr>
                      <w:rFonts w:ascii="宋体" w:hAnsi="宋体"/>
                      <w:sz w:val="18"/>
                    </w:rPr>
                  </w:pPr>
                  <w:r>
                    <w:rPr>
                      <w:rFonts w:ascii="宋体" w:hAnsi="宋体" w:hint="eastAsia"/>
                      <w:sz w:val="18"/>
                    </w:rPr>
                    <w:t>EmeetingId</w:t>
                  </w:r>
                </w:p>
              </w:tc>
              <w:tc>
                <w:tcPr>
                  <w:tcW w:w="1559" w:type="dxa"/>
                  <w:vAlign w:val="center"/>
                </w:tcPr>
                <w:p w:rsidR="008809A9" w:rsidRDefault="008809A9" w:rsidP="002F1491">
                  <w:pPr>
                    <w:rPr>
                      <w:rFonts w:ascii="宋体" w:hAnsi="宋体"/>
                      <w:sz w:val="18"/>
                    </w:rPr>
                  </w:pPr>
                </w:p>
              </w:tc>
              <w:tc>
                <w:tcPr>
                  <w:tcW w:w="851" w:type="dxa"/>
                  <w:vAlign w:val="center"/>
                </w:tcPr>
                <w:p w:rsidR="008809A9" w:rsidRPr="00E03BBB" w:rsidRDefault="008809A9" w:rsidP="002F1491">
                  <w:pPr>
                    <w:rPr>
                      <w:rFonts w:ascii="宋体" w:hAnsi="宋体"/>
                      <w:sz w:val="18"/>
                    </w:rPr>
                  </w:pPr>
                  <w:r w:rsidRPr="00E03BBB">
                    <w:rPr>
                      <w:rFonts w:ascii="宋体" w:hAnsi="宋体"/>
                      <w:sz w:val="18"/>
                    </w:rPr>
                    <w:t>S</w:t>
                  </w:r>
                  <w:r w:rsidRPr="00E03BBB">
                    <w:rPr>
                      <w:rFonts w:ascii="宋体" w:hAnsi="宋体" w:hint="eastAsia"/>
                      <w:sz w:val="18"/>
                    </w:rPr>
                    <w:t>tring</w:t>
                  </w:r>
                </w:p>
              </w:tc>
            </w:tr>
            <w:tr w:rsidR="005857E2" w:rsidRPr="00B803AD" w:rsidTr="002F1491">
              <w:tc>
                <w:tcPr>
                  <w:tcW w:w="737" w:type="dxa"/>
                  <w:vAlign w:val="center"/>
                </w:tcPr>
                <w:p w:rsidR="005857E2" w:rsidRDefault="005857E2" w:rsidP="002F1491">
                  <w:pPr>
                    <w:rPr>
                      <w:rFonts w:ascii="宋体" w:hAnsi="宋体"/>
                      <w:sz w:val="18"/>
                    </w:rPr>
                  </w:pPr>
                  <w:r>
                    <w:rPr>
                      <w:rFonts w:ascii="宋体" w:hAnsi="宋体" w:hint="eastAsia"/>
                      <w:sz w:val="18"/>
                    </w:rPr>
                    <w:t>Y</w:t>
                  </w:r>
                </w:p>
              </w:tc>
              <w:tc>
                <w:tcPr>
                  <w:tcW w:w="1276" w:type="dxa"/>
                  <w:vAlign w:val="center"/>
                </w:tcPr>
                <w:p w:rsidR="005857E2" w:rsidRDefault="005857E2" w:rsidP="002F1491">
                  <w:pPr>
                    <w:rPr>
                      <w:rFonts w:ascii="宋体" w:hAnsi="宋体" w:cs="宋体"/>
                      <w:sz w:val="18"/>
                    </w:rPr>
                  </w:pPr>
                  <w:r>
                    <w:rPr>
                      <w:rFonts w:ascii="宋体" w:hAnsi="宋体" w:cs="宋体" w:hint="eastAsia"/>
                      <w:sz w:val="18"/>
                    </w:rPr>
                    <w:t>会议室ID</w:t>
                  </w:r>
                </w:p>
              </w:tc>
              <w:tc>
                <w:tcPr>
                  <w:tcW w:w="1559" w:type="dxa"/>
                  <w:vAlign w:val="center"/>
                </w:tcPr>
                <w:p w:rsidR="005857E2" w:rsidRDefault="005857E2" w:rsidP="002F1491">
                  <w:pPr>
                    <w:rPr>
                      <w:rFonts w:ascii="宋体" w:hAnsi="宋体"/>
                      <w:sz w:val="18"/>
                    </w:rPr>
                  </w:pPr>
                  <w:r>
                    <w:rPr>
                      <w:rFonts w:ascii="宋体" w:hAnsi="宋体" w:hint="eastAsia"/>
                      <w:sz w:val="18"/>
                    </w:rPr>
                    <w:t>RoomId</w:t>
                  </w:r>
                </w:p>
              </w:tc>
              <w:tc>
                <w:tcPr>
                  <w:tcW w:w="1559" w:type="dxa"/>
                  <w:vAlign w:val="center"/>
                </w:tcPr>
                <w:p w:rsidR="005857E2" w:rsidRDefault="005857E2" w:rsidP="002F1491">
                  <w:pPr>
                    <w:rPr>
                      <w:rFonts w:ascii="宋体" w:hAnsi="宋体"/>
                      <w:sz w:val="18"/>
                    </w:rPr>
                  </w:pPr>
                </w:p>
              </w:tc>
              <w:tc>
                <w:tcPr>
                  <w:tcW w:w="851" w:type="dxa"/>
                  <w:vAlign w:val="center"/>
                </w:tcPr>
                <w:p w:rsidR="005857E2" w:rsidRPr="00E03BBB" w:rsidRDefault="005857E2" w:rsidP="002F1491">
                  <w:pPr>
                    <w:rPr>
                      <w:rFonts w:ascii="宋体" w:hAnsi="宋体"/>
                      <w:sz w:val="18"/>
                    </w:rPr>
                  </w:pPr>
                  <w:r>
                    <w:rPr>
                      <w:rFonts w:ascii="宋体" w:hAnsi="宋体" w:hint="eastAsia"/>
                      <w:sz w:val="18"/>
                    </w:rPr>
                    <w:t>String</w:t>
                  </w:r>
                </w:p>
              </w:tc>
            </w:tr>
          </w:tbl>
          <w:p w:rsidR="008809A9" w:rsidRDefault="008809A9" w:rsidP="002F1491">
            <w:pPr>
              <w:spacing w:before="60" w:after="60" w:line="0" w:lineRule="atLeast"/>
              <w:rPr>
                <w:rFonts w:ascii="宋体" w:hAnsi="宋体"/>
                <w:szCs w:val="21"/>
              </w:rPr>
            </w:pPr>
          </w:p>
        </w:tc>
      </w:tr>
      <w:tr w:rsidR="008809A9" w:rsidTr="002F1491">
        <w:trPr>
          <w:trHeight w:val="70"/>
        </w:trPr>
        <w:tc>
          <w:tcPr>
            <w:tcW w:w="2085" w:type="dxa"/>
            <w:tcBorders>
              <w:top w:val="single" w:sz="4" w:space="0" w:color="auto"/>
              <w:bottom w:val="single" w:sz="4" w:space="0" w:color="auto"/>
            </w:tcBorders>
            <w:vAlign w:val="center"/>
          </w:tcPr>
          <w:p w:rsidR="008809A9" w:rsidRPr="00E1385D" w:rsidRDefault="008809A9" w:rsidP="002F1491">
            <w:pPr>
              <w:rPr>
                <w:rFonts w:ascii="宋体" w:hAnsi="宋体"/>
              </w:rPr>
            </w:pPr>
            <w:r w:rsidRPr="00E1385D">
              <w:rPr>
                <w:rFonts w:ascii="宋体" w:hAnsi="宋体" w:hint="eastAsia"/>
              </w:rPr>
              <w:t xml:space="preserve">    </w:t>
            </w:r>
          </w:p>
        </w:tc>
        <w:tc>
          <w:tcPr>
            <w:tcW w:w="6237" w:type="dxa"/>
            <w:gridSpan w:val="2"/>
            <w:tcBorders>
              <w:top w:val="single" w:sz="4" w:space="0" w:color="auto"/>
              <w:bottom w:val="single" w:sz="4" w:space="0" w:color="auto"/>
            </w:tcBorders>
            <w:vAlign w:val="center"/>
          </w:tcPr>
          <w:p w:rsidR="008809A9" w:rsidRPr="00E1385D" w:rsidRDefault="008809A9" w:rsidP="002F1491">
            <w:pPr>
              <w:spacing w:before="60" w:after="60" w:line="0" w:lineRule="atLeast"/>
              <w:rPr>
                <w:rFonts w:ascii="宋体" w:hAnsi="宋体"/>
              </w:rPr>
            </w:pPr>
          </w:p>
        </w:tc>
      </w:tr>
      <w:tr w:rsidR="008809A9" w:rsidTr="002F1491">
        <w:trPr>
          <w:trHeight w:val="70"/>
        </w:trPr>
        <w:tc>
          <w:tcPr>
            <w:tcW w:w="2085" w:type="dxa"/>
            <w:tcBorders>
              <w:top w:val="single" w:sz="4" w:space="0" w:color="auto"/>
              <w:bottom w:val="single" w:sz="4" w:space="0" w:color="auto"/>
            </w:tcBorders>
            <w:shd w:val="pct15" w:color="auto" w:fill="auto"/>
            <w:vAlign w:val="center"/>
          </w:tcPr>
          <w:p w:rsidR="008809A9" w:rsidRPr="00601888" w:rsidRDefault="008809A9" w:rsidP="002F1491">
            <w:pPr>
              <w:rPr>
                <w:rFonts w:ascii="宋体" w:hAnsi="宋体"/>
                <w:b/>
                <w:highlight w:val="white"/>
              </w:rPr>
            </w:pPr>
            <w:r w:rsidRPr="00601888">
              <w:rPr>
                <w:rFonts w:ascii="宋体" w:hAnsi="宋体" w:hint="eastAsia"/>
                <w:b/>
              </w:rPr>
              <w:t>输出</w:t>
            </w:r>
          </w:p>
        </w:tc>
        <w:tc>
          <w:tcPr>
            <w:tcW w:w="6237" w:type="dxa"/>
            <w:gridSpan w:val="2"/>
            <w:tcBorders>
              <w:top w:val="single" w:sz="4" w:space="0" w:color="auto"/>
              <w:bottom w:val="single" w:sz="4" w:space="0" w:color="auto"/>
            </w:tcBorders>
            <w:shd w:val="pct15" w:color="auto" w:fill="auto"/>
            <w:vAlign w:val="center"/>
          </w:tcPr>
          <w:p w:rsidR="008809A9" w:rsidRPr="00601888" w:rsidRDefault="008809A9" w:rsidP="002F1491">
            <w:pPr>
              <w:spacing w:before="60" w:after="60" w:line="0" w:lineRule="atLeast"/>
              <w:rPr>
                <w:rFonts w:ascii="宋体" w:hAnsi="宋体"/>
                <w:sz w:val="18"/>
              </w:rPr>
            </w:pPr>
            <w:r w:rsidRPr="00601888">
              <w:rPr>
                <w:rFonts w:ascii="宋体" w:hAnsi="宋体" w:hint="eastAsia"/>
                <w:b/>
                <w:szCs w:val="21"/>
              </w:rPr>
              <w:t>说明</w:t>
            </w:r>
          </w:p>
        </w:tc>
      </w:tr>
      <w:tr w:rsidR="008809A9" w:rsidTr="002F1491">
        <w:trPr>
          <w:trHeight w:val="70"/>
        </w:trPr>
        <w:tc>
          <w:tcPr>
            <w:tcW w:w="2085" w:type="dxa"/>
            <w:tcBorders>
              <w:top w:val="single" w:sz="4" w:space="0" w:color="auto"/>
              <w:bottom w:val="single" w:sz="4" w:space="0" w:color="auto"/>
            </w:tcBorders>
            <w:vAlign w:val="center"/>
          </w:tcPr>
          <w:p w:rsidR="008809A9" w:rsidRPr="00601888" w:rsidRDefault="008809A9" w:rsidP="002F1491">
            <w:pPr>
              <w:rPr>
                <w:rFonts w:ascii="宋体" w:hAnsi="宋体"/>
                <w:b/>
                <w:highlight w:val="white"/>
              </w:rPr>
            </w:pPr>
            <w:r w:rsidRPr="00601888">
              <w:rPr>
                <w:rFonts w:ascii="宋体" w:hAnsi="宋体" w:hint="eastAsia"/>
              </w:rPr>
              <w:t>JSONP对象</w:t>
            </w:r>
            <w:r>
              <w:rPr>
                <w:rFonts w:ascii="宋体" w:hAnsi="宋体" w:hint="eastAsia"/>
              </w:rPr>
              <w:t>数组</w:t>
            </w:r>
          </w:p>
        </w:tc>
        <w:tc>
          <w:tcPr>
            <w:tcW w:w="6237" w:type="dxa"/>
            <w:gridSpan w:val="2"/>
            <w:tcBorders>
              <w:top w:val="single" w:sz="4" w:space="0" w:color="auto"/>
              <w:bottom w:val="single" w:sz="4" w:space="0" w:color="auto"/>
            </w:tcBorders>
            <w:vAlign w:val="center"/>
          </w:tcPr>
          <w:p w:rsidR="008809A9" w:rsidRPr="00601888" w:rsidRDefault="008809A9" w:rsidP="002F1491">
            <w:pPr>
              <w:spacing w:before="60" w:after="60" w:line="0" w:lineRule="atLeast"/>
              <w:rPr>
                <w:rFonts w:ascii="宋体" w:hAnsi="宋体"/>
                <w:sz w:val="18"/>
              </w:rPr>
            </w:pPr>
            <w:r w:rsidRPr="00601888">
              <w:rPr>
                <w:rFonts w:ascii="宋体" w:hAnsi="宋体" w:hint="eastAsia"/>
                <w:sz w:val="18"/>
              </w:rPr>
              <w:t>采用JSNOP形式输出JSON对象</w:t>
            </w:r>
          </w:p>
        </w:tc>
      </w:tr>
      <w:tr w:rsidR="008809A9" w:rsidTr="002F1491">
        <w:trPr>
          <w:trHeight w:val="70"/>
        </w:trPr>
        <w:tc>
          <w:tcPr>
            <w:tcW w:w="2085" w:type="dxa"/>
            <w:tcBorders>
              <w:top w:val="single" w:sz="4" w:space="0" w:color="auto"/>
              <w:bottom w:val="single" w:sz="4" w:space="0" w:color="auto"/>
            </w:tcBorders>
            <w:shd w:val="pct15" w:color="auto" w:fill="auto"/>
            <w:vAlign w:val="center"/>
          </w:tcPr>
          <w:p w:rsidR="008809A9" w:rsidRPr="00601888" w:rsidRDefault="008809A9" w:rsidP="002F1491">
            <w:pPr>
              <w:rPr>
                <w:rFonts w:ascii="宋体" w:hAnsi="宋体"/>
                <w:b/>
                <w:highlight w:val="white"/>
              </w:rPr>
            </w:pPr>
            <w:r w:rsidRPr="00601888">
              <w:rPr>
                <w:rFonts w:ascii="宋体" w:hAnsi="宋体" w:hint="eastAsia"/>
                <w:b/>
              </w:rPr>
              <w:t>JSON对象参数</w:t>
            </w:r>
          </w:p>
        </w:tc>
        <w:tc>
          <w:tcPr>
            <w:tcW w:w="6237" w:type="dxa"/>
            <w:gridSpan w:val="2"/>
            <w:tcBorders>
              <w:top w:val="single" w:sz="4" w:space="0" w:color="auto"/>
              <w:bottom w:val="single" w:sz="4" w:space="0" w:color="auto"/>
            </w:tcBorders>
            <w:shd w:val="pct15" w:color="auto" w:fill="auto"/>
            <w:vAlign w:val="center"/>
          </w:tcPr>
          <w:p w:rsidR="008809A9" w:rsidRPr="00601888" w:rsidRDefault="008809A9" w:rsidP="002F1491">
            <w:pPr>
              <w:spacing w:before="60" w:after="60" w:line="0" w:lineRule="atLeast"/>
              <w:rPr>
                <w:rFonts w:ascii="宋体" w:hAnsi="宋体"/>
                <w:sz w:val="18"/>
              </w:rPr>
            </w:pPr>
            <w:r w:rsidRPr="00601888">
              <w:rPr>
                <w:rFonts w:ascii="宋体" w:hAnsi="宋体" w:hint="eastAsia"/>
                <w:b/>
                <w:szCs w:val="21"/>
              </w:rPr>
              <w:t>说明</w:t>
            </w:r>
          </w:p>
        </w:tc>
      </w:tr>
      <w:tr w:rsidR="008809A9" w:rsidTr="00B64F36">
        <w:trPr>
          <w:trHeight w:val="70"/>
        </w:trPr>
        <w:tc>
          <w:tcPr>
            <w:tcW w:w="2085" w:type="dxa"/>
            <w:tcBorders>
              <w:top w:val="single" w:sz="4" w:space="0" w:color="auto"/>
            </w:tcBorders>
            <w:vAlign w:val="center"/>
          </w:tcPr>
          <w:p w:rsidR="008809A9" w:rsidRPr="00413A6E" w:rsidRDefault="008809A9" w:rsidP="002F1491">
            <w:pPr>
              <w:rPr>
                <w:rFonts w:ascii="宋体" w:hAnsi="宋体"/>
                <w:color w:val="FF0000"/>
              </w:rPr>
            </w:pPr>
            <w:r w:rsidRPr="00413A6E">
              <w:rPr>
                <w:rFonts w:ascii="宋体" w:hAnsi="宋体" w:hint="eastAsia"/>
                <w:color w:val="FF0000"/>
              </w:rPr>
              <w:t>S</w:t>
            </w:r>
          </w:p>
        </w:tc>
        <w:tc>
          <w:tcPr>
            <w:tcW w:w="3118" w:type="dxa"/>
            <w:tcBorders>
              <w:top w:val="single" w:sz="4" w:space="0" w:color="auto"/>
            </w:tcBorders>
            <w:vAlign w:val="center"/>
          </w:tcPr>
          <w:p w:rsidR="008809A9" w:rsidRPr="00413A6E" w:rsidRDefault="008809A9" w:rsidP="002F1491">
            <w:pPr>
              <w:spacing w:before="60" w:after="60" w:line="0" w:lineRule="atLeast"/>
              <w:rPr>
                <w:rFonts w:ascii="宋体" w:hAnsi="宋体"/>
                <w:color w:val="FF0000"/>
                <w:sz w:val="18"/>
              </w:rPr>
            </w:pPr>
            <w:r w:rsidRPr="00413A6E">
              <w:rPr>
                <w:rFonts w:ascii="宋体" w:hAnsi="宋体" w:hint="eastAsia"/>
                <w:color w:val="FF0000"/>
                <w:sz w:val="18"/>
              </w:rPr>
              <w:t>是否成功</w:t>
            </w:r>
          </w:p>
        </w:tc>
        <w:tc>
          <w:tcPr>
            <w:tcW w:w="3119" w:type="dxa"/>
            <w:tcBorders>
              <w:top w:val="single" w:sz="4" w:space="0" w:color="auto"/>
            </w:tcBorders>
            <w:vAlign w:val="center"/>
          </w:tcPr>
          <w:p w:rsidR="008809A9" w:rsidRDefault="008809A9" w:rsidP="002F1491">
            <w:pPr>
              <w:widowControl/>
              <w:jc w:val="left"/>
              <w:rPr>
                <w:rFonts w:ascii="新宋体" w:eastAsia="新宋体"/>
                <w:noProof/>
                <w:sz w:val="18"/>
              </w:rPr>
            </w:pPr>
          </w:p>
        </w:tc>
      </w:tr>
      <w:tr w:rsidR="008809A9" w:rsidTr="00B64F36">
        <w:trPr>
          <w:trHeight w:val="70"/>
        </w:trPr>
        <w:tc>
          <w:tcPr>
            <w:tcW w:w="2085" w:type="dxa"/>
            <w:tcBorders>
              <w:top w:val="single" w:sz="4" w:space="0" w:color="auto"/>
            </w:tcBorders>
            <w:vAlign w:val="center"/>
          </w:tcPr>
          <w:p w:rsidR="008809A9" w:rsidRPr="00413A6E" w:rsidRDefault="008809A9" w:rsidP="002F1491">
            <w:pPr>
              <w:rPr>
                <w:rFonts w:ascii="宋体" w:hAnsi="宋体"/>
                <w:color w:val="FF0000"/>
              </w:rPr>
            </w:pPr>
            <w:r w:rsidRPr="00413A6E">
              <w:rPr>
                <w:rFonts w:ascii="宋体" w:hAnsi="宋体" w:hint="eastAsia"/>
                <w:color w:val="FF0000"/>
              </w:rPr>
              <w:t>M</w:t>
            </w:r>
          </w:p>
        </w:tc>
        <w:tc>
          <w:tcPr>
            <w:tcW w:w="3118" w:type="dxa"/>
            <w:tcBorders>
              <w:top w:val="single" w:sz="4" w:space="0" w:color="auto"/>
            </w:tcBorders>
            <w:vAlign w:val="center"/>
          </w:tcPr>
          <w:p w:rsidR="008809A9" w:rsidRPr="00413A6E" w:rsidRDefault="008809A9" w:rsidP="002F1491">
            <w:pPr>
              <w:spacing w:before="60" w:after="60" w:line="0" w:lineRule="atLeast"/>
              <w:rPr>
                <w:rFonts w:ascii="宋体" w:hAnsi="宋体"/>
                <w:color w:val="FF0000"/>
                <w:sz w:val="18"/>
              </w:rPr>
            </w:pPr>
          </w:p>
        </w:tc>
        <w:tc>
          <w:tcPr>
            <w:tcW w:w="3119" w:type="dxa"/>
            <w:tcBorders>
              <w:top w:val="single" w:sz="4" w:space="0" w:color="auto"/>
            </w:tcBorders>
            <w:vAlign w:val="center"/>
          </w:tcPr>
          <w:p w:rsidR="008809A9" w:rsidRDefault="008809A9" w:rsidP="002F1491">
            <w:pPr>
              <w:widowControl/>
              <w:jc w:val="left"/>
              <w:rPr>
                <w:rFonts w:ascii="新宋体" w:eastAsia="新宋体"/>
                <w:noProof/>
                <w:sz w:val="18"/>
              </w:rPr>
            </w:pPr>
          </w:p>
        </w:tc>
      </w:tr>
      <w:tr w:rsidR="008809A9" w:rsidTr="00B64F36">
        <w:trPr>
          <w:trHeight w:val="70"/>
        </w:trPr>
        <w:tc>
          <w:tcPr>
            <w:tcW w:w="2085" w:type="dxa"/>
            <w:tcBorders>
              <w:top w:val="single" w:sz="4" w:space="0" w:color="auto"/>
            </w:tcBorders>
            <w:vAlign w:val="center"/>
          </w:tcPr>
          <w:p w:rsidR="008809A9" w:rsidRPr="00413A6E" w:rsidRDefault="008809A9" w:rsidP="002F1491">
            <w:pPr>
              <w:rPr>
                <w:rFonts w:ascii="宋体" w:hAnsi="宋体"/>
                <w:color w:val="FF0000"/>
              </w:rPr>
            </w:pPr>
            <w:r w:rsidRPr="00413A6E">
              <w:rPr>
                <w:rFonts w:ascii="宋体" w:hAnsi="宋体" w:hint="eastAsia"/>
                <w:color w:val="FF0000"/>
              </w:rPr>
              <w:t>C</w:t>
            </w:r>
          </w:p>
        </w:tc>
        <w:tc>
          <w:tcPr>
            <w:tcW w:w="3118" w:type="dxa"/>
            <w:tcBorders>
              <w:top w:val="single" w:sz="4" w:space="0" w:color="auto"/>
            </w:tcBorders>
            <w:vAlign w:val="center"/>
          </w:tcPr>
          <w:p w:rsidR="008809A9" w:rsidRPr="00413A6E" w:rsidRDefault="008809A9" w:rsidP="002F1491">
            <w:pPr>
              <w:spacing w:before="60" w:after="60" w:line="0" w:lineRule="atLeast"/>
              <w:rPr>
                <w:rFonts w:ascii="宋体" w:hAnsi="宋体"/>
                <w:color w:val="FF0000"/>
                <w:sz w:val="18"/>
              </w:rPr>
            </w:pPr>
          </w:p>
        </w:tc>
        <w:tc>
          <w:tcPr>
            <w:tcW w:w="3119" w:type="dxa"/>
            <w:tcBorders>
              <w:top w:val="single" w:sz="4" w:space="0" w:color="auto"/>
            </w:tcBorders>
            <w:vAlign w:val="center"/>
          </w:tcPr>
          <w:p w:rsidR="008809A9" w:rsidRDefault="008809A9" w:rsidP="002F1491">
            <w:pPr>
              <w:widowControl/>
              <w:jc w:val="left"/>
              <w:rPr>
                <w:rFonts w:ascii="新宋体" w:eastAsia="新宋体"/>
                <w:noProof/>
                <w:sz w:val="18"/>
              </w:rPr>
            </w:pPr>
          </w:p>
        </w:tc>
      </w:tr>
      <w:tr w:rsidR="00B64F36" w:rsidTr="00B64F36">
        <w:trPr>
          <w:trHeight w:val="70"/>
        </w:trPr>
        <w:tc>
          <w:tcPr>
            <w:tcW w:w="2085" w:type="dxa"/>
            <w:tcBorders>
              <w:top w:val="single" w:sz="4" w:space="0" w:color="auto"/>
              <w:bottom w:val="single" w:sz="4" w:space="0" w:color="auto"/>
            </w:tcBorders>
            <w:vAlign w:val="center"/>
          </w:tcPr>
          <w:p w:rsidR="00B64F36" w:rsidRDefault="00B64F36" w:rsidP="002F1491">
            <w:pPr>
              <w:rPr>
                <w:rFonts w:ascii="宋体" w:hAnsi="宋体"/>
              </w:rPr>
            </w:pPr>
            <w:r>
              <w:rPr>
                <w:rFonts w:ascii="宋体" w:hAnsi="宋体" w:hint="eastAsia"/>
              </w:rPr>
              <w:t>D</w:t>
            </w:r>
          </w:p>
        </w:tc>
        <w:tc>
          <w:tcPr>
            <w:tcW w:w="3118" w:type="dxa"/>
            <w:tcBorders>
              <w:top w:val="single" w:sz="4" w:space="0" w:color="auto"/>
              <w:bottom w:val="single" w:sz="4" w:space="0" w:color="auto"/>
            </w:tcBorders>
            <w:vAlign w:val="center"/>
          </w:tcPr>
          <w:p w:rsidR="00B64F36" w:rsidRPr="001E291E" w:rsidRDefault="003801D2" w:rsidP="00F77525">
            <w:pPr>
              <w:spacing w:before="60" w:after="60" w:line="0" w:lineRule="atLeast"/>
              <w:rPr>
                <w:rFonts w:ascii="宋体" w:hAnsi="宋体"/>
                <w:color w:val="0000FF"/>
              </w:rPr>
            </w:pPr>
            <w:hyperlink w:anchor="_新增（11）-会议操作信息对象【MeetingOperationInf" w:history="1">
              <w:r w:rsidR="005423AB" w:rsidRPr="001E291E">
                <w:rPr>
                  <w:rStyle w:val="a8"/>
                  <w:rFonts w:ascii="宋体" w:cs="宋体" w:hint="eastAsia"/>
                  <w:sz w:val="18"/>
                </w:rPr>
                <w:t>会议操作对象</w:t>
              </w:r>
            </w:hyperlink>
          </w:p>
        </w:tc>
        <w:tc>
          <w:tcPr>
            <w:tcW w:w="3119" w:type="dxa"/>
            <w:tcBorders>
              <w:top w:val="single" w:sz="4" w:space="0" w:color="auto"/>
              <w:bottom w:val="single" w:sz="4" w:space="0" w:color="auto"/>
            </w:tcBorders>
            <w:vAlign w:val="center"/>
          </w:tcPr>
          <w:p w:rsidR="00B64F36" w:rsidRPr="001E291E" w:rsidRDefault="00B64F36" w:rsidP="001E291E">
            <w:pPr>
              <w:spacing w:before="60" w:after="60" w:line="0" w:lineRule="atLeast"/>
              <w:rPr>
                <w:rFonts w:ascii="宋体" w:hAnsi="宋体"/>
                <w:color w:val="00B050"/>
                <w:sz w:val="18"/>
              </w:rPr>
            </w:pPr>
          </w:p>
        </w:tc>
      </w:tr>
    </w:tbl>
    <w:p w:rsidR="00B525D1" w:rsidRDefault="00B525D1" w:rsidP="003F34B1">
      <w:pPr>
        <w:pStyle w:val="a2"/>
        <w:ind w:firstLine="0"/>
      </w:pPr>
    </w:p>
    <w:p w:rsidR="00B525D1" w:rsidRDefault="00B525D1" w:rsidP="003F34B1">
      <w:pPr>
        <w:pStyle w:val="a2"/>
        <w:ind w:firstLine="0"/>
      </w:pPr>
    </w:p>
    <w:p w:rsidR="00A41488" w:rsidRPr="00620E92" w:rsidRDefault="00FE4A73" w:rsidP="002E4D39">
      <w:pPr>
        <w:pStyle w:val="4"/>
      </w:pPr>
      <w:r w:rsidRPr="00FE4A73">
        <w:rPr>
          <w:rFonts w:hint="eastAsia"/>
          <w:color w:val="7030A0"/>
        </w:rPr>
        <w:t>修改（</w:t>
      </w:r>
      <w:r w:rsidRPr="00FE4A73">
        <w:rPr>
          <w:rFonts w:hint="eastAsia"/>
          <w:color w:val="7030A0"/>
        </w:rPr>
        <w:t>10</w:t>
      </w:r>
      <w:r w:rsidRPr="00FE4A73">
        <w:rPr>
          <w:rFonts w:hint="eastAsia"/>
          <w:color w:val="7030A0"/>
        </w:rPr>
        <w:t>）</w:t>
      </w:r>
      <w:r>
        <w:rPr>
          <w:rFonts w:hint="eastAsia"/>
        </w:rPr>
        <w:t>-</w:t>
      </w:r>
      <w:r w:rsidR="00094549">
        <w:rPr>
          <w:rFonts w:hint="eastAsia"/>
        </w:rPr>
        <w:t>锁定预定会议室接口</w:t>
      </w:r>
      <w:r w:rsidR="002C553F">
        <w:rPr>
          <w:rFonts w:hint="eastAsia"/>
        </w:rPr>
        <w:t>-</w:t>
      </w:r>
      <w:r w:rsidR="002C553F">
        <w:rPr>
          <w:rFonts w:hint="eastAsia"/>
        </w:rPr>
        <w:t>修改</w:t>
      </w:r>
    </w:p>
    <w:tbl>
      <w:tblPr>
        <w:tblW w:w="8322" w:type="dxa"/>
        <w:tblInd w:w="15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2085"/>
        <w:gridCol w:w="2976"/>
        <w:gridCol w:w="3261"/>
      </w:tblGrid>
      <w:tr w:rsidR="00440035" w:rsidTr="002F1491">
        <w:trPr>
          <w:tblHeader/>
        </w:trPr>
        <w:tc>
          <w:tcPr>
            <w:tcW w:w="8322" w:type="dxa"/>
            <w:gridSpan w:val="3"/>
            <w:shd w:val="pct12" w:color="000000" w:fill="FFFFFF"/>
            <w:vAlign w:val="center"/>
          </w:tcPr>
          <w:p w:rsidR="00440035" w:rsidRPr="00601888" w:rsidRDefault="00440035" w:rsidP="002F1491">
            <w:pPr>
              <w:spacing w:before="60" w:after="60"/>
              <w:rPr>
                <w:rFonts w:ascii="宋体" w:hAnsi="宋体"/>
                <w:b/>
                <w:sz w:val="28"/>
                <w:szCs w:val="28"/>
              </w:rPr>
            </w:pPr>
            <w:r>
              <w:rPr>
                <w:rFonts w:ascii="宋体" w:hAnsi="宋体" w:hint="eastAsia"/>
                <w:b/>
                <w:sz w:val="28"/>
                <w:szCs w:val="28"/>
              </w:rPr>
              <w:t>锁定预定会议室</w:t>
            </w:r>
          </w:p>
        </w:tc>
      </w:tr>
      <w:tr w:rsidR="00440035" w:rsidTr="002F1491">
        <w:trPr>
          <w:trHeight w:val="70"/>
        </w:trPr>
        <w:tc>
          <w:tcPr>
            <w:tcW w:w="8322" w:type="dxa"/>
            <w:gridSpan w:val="3"/>
            <w:tcBorders>
              <w:bottom w:val="single" w:sz="4" w:space="0" w:color="auto"/>
            </w:tcBorders>
            <w:vAlign w:val="center"/>
          </w:tcPr>
          <w:p w:rsidR="00440035" w:rsidRPr="00392617" w:rsidRDefault="00440035" w:rsidP="002F1491">
            <w:pPr>
              <w:autoSpaceDE w:val="0"/>
              <w:autoSpaceDN w:val="0"/>
              <w:adjustRightInd w:val="0"/>
              <w:jc w:val="left"/>
            </w:pPr>
            <w:r w:rsidRPr="00392617">
              <w:lastRenderedPageBreak/>
              <w:t>服务</w:t>
            </w:r>
            <w:r>
              <w:rPr>
                <w:rFonts w:hint="eastAsia"/>
              </w:rPr>
              <w:t>概述</w:t>
            </w:r>
          </w:p>
          <w:p w:rsidR="00440035" w:rsidRPr="00BC513D" w:rsidRDefault="00440035" w:rsidP="002F1491">
            <w:pPr>
              <w:autoSpaceDE w:val="0"/>
              <w:autoSpaceDN w:val="0"/>
              <w:adjustRightInd w:val="0"/>
              <w:jc w:val="left"/>
            </w:pPr>
            <w:r>
              <w:rPr>
                <w:rFonts w:hint="eastAsia"/>
              </w:rPr>
              <w:t>该服务是</w:t>
            </w:r>
            <w:r>
              <w:rPr>
                <w:rFonts w:hint="eastAsia"/>
              </w:rPr>
              <w:t>Emeeting</w:t>
            </w:r>
            <w:r>
              <w:rPr>
                <w:rFonts w:hint="eastAsia"/>
              </w:rPr>
              <w:t>用户锁定需要预定的会议室时使用的服务。</w:t>
            </w:r>
            <w:r w:rsidRPr="00BC513D">
              <w:t xml:space="preserve"> </w:t>
            </w:r>
          </w:p>
          <w:p w:rsidR="00440035" w:rsidRDefault="00440035" w:rsidP="002F1491">
            <w:pPr>
              <w:autoSpaceDE w:val="0"/>
              <w:autoSpaceDN w:val="0"/>
              <w:adjustRightInd w:val="0"/>
              <w:jc w:val="left"/>
            </w:pPr>
            <w:r w:rsidRPr="00392617">
              <w:t>应用场景</w:t>
            </w:r>
          </w:p>
          <w:p w:rsidR="00440035" w:rsidRPr="00BC513D" w:rsidRDefault="00440035" w:rsidP="002F1491">
            <w:pPr>
              <w:autoSpaceDE w:val="0"/>
              <w:autoSpaceDN w:val="0"/>
              <w:adjustRightInd w:val="0"/>
              <w:jc w:val="left"/>
            </w:pPr>
            <w:r>
              <w:rPr>
                <w:rFonts w:hint="eastAsia"/>
              </w:rPr>
              <w:t>用户选择某会议室某时间区间后点击锁定按钮，调用此服务。</w:t>
            </w:r>
          </w:p>
          <w:p w:rsidR="00440035" w:rsidRDefault="00440035" w:rsidP="002F1491">
            <w:pPr>
              <w:autoSpaceDE w:val="0"/>
              <w:autoSpaceDN w:val="0"/>
              <w:adjustRightInd w:val="0"/>
              <w:jc w:val="left"/>
            </w:pPr>
            <w:r>
              <w:rPr>
                <w:rFonts w:hint="eastAsia"/>
              </w:rPr>
              <w:t>服务</w:t>
            </w:r>
            <w:r w:rsidRPr="00392617">
              <w:t>类型</w:t>
            </w:r>
          </w:p>
          <w:tbl>
            <w:tblPr>
              <w:tblW w:w="0" w:type="auto"/>
              <w:tblInd w:w="534" w:type="dxa"/>
              <w:tblLayout w:type="fixed"/>
              <w:tblLook w:val="01E0"/>
            </w:tblPr>
            <w:tblGrid>
              <w:gridCol w:w="4041"/>
            </w:tblGrid>
            <w:tr w:rsidR="00440035" w:rsidRPr="00992F57" w:rsidTr="002F1491">
              <w:tc>
                <w:tcPr>
                  <w:tcW w:w="4041" w:type="dxa"/>
                </w:tcPr>
                <w:p w:rsidR="00440035" w:rsidRPr="00A40CC0" w:rsidRDefault="003801D2" w:rsidP="002F1491">
                  <w:pPr>
                    <w:autoSpaceDE w:val="0"/>
                    <w:autoSpaceDN w:val="0"/>
                    <w:adjustRightInd w:val="0"/>
                    <w:jc w:val="left"/>
                  </w:pPr>
                  <w:r w:rsidRPr="00A40CC0">
                    <w:fldChar w:fldCharType="begin">
                      <w:ffData>
                        <w:name w:val="Check1"/>
                        <w:enabled/>
                        <w:calcOnExit w:val="0"/>
                        <w:checkBox>
                          <w:sizeAuto/>
                          <w:default w:val="0"/>
                        </w:checkBox>
                      </w:ffData>
                    </w:fldChar>
                  </w:r>
                  <w:r w:rsidR="00440035" w:rsidRPr="00A40CC0">
                    <w:instrText xml:space="preserve"> FORMCHECKBOX </w:instrText>
                  </w:r>
                  <w:r w:rsidRPr="00A40CC0">
                    <w:fldChar w:fldCharType="end"/>
                  </w:r>
                  <w:r w:rsidR="00440035" w:rsidRPr="00A40CC0">
                    <w:rPr>
                      <w:rFonts w:hint="eastAsia"/>
                    </w:rPr>
                    <w:t>消息服务</w:t>
                  </w:r>
                </w:p>
                <w:p w:rsidR="00440035" w:rsidRPr="00A40CC0" w:rsidRDefault="003801D2" w:rsidP="002F1491">
                  <w:pPr>
                    <w:autoSpaceDE w:val="0"/>
                    <w:autoSpaceDN w:val="0"/>
                    <w:adjustRightInd w:val="0"/>
                    <w:jc w:val="left"/>
                  </w:pPr>
                  <w:r w:rsidRPr="00A40CC0">
                    <w:fldChar w:fldCharType="begin">
                      <w:ffData>
                        <w:name w:val=""/>
                        <w:enabled/>
                        <w:calcOnExit w:val="0"/>
                        <w:checkBox>
                          <w:sizeAuto/>
                          <w:default w:val="0"/>
                        </w:checkBox>
                      </w:ffData>
                    </w:fldChar>
                  </w:r>
                  <w:r w:rsidR="00440035" w:rsidRPr="00A40CC0">
                    <w:instrText xml:space="preserve"> FORMCHECKBOX </w:instrText>
                  </w:r>
                  <w:r w:rsidRPr="00A40CC0">
                    <w:fldChar w:fldCharType="end"/>
                  </w:r>
                  <w:r w:rsidR="00440035" w:rsidRPr="00A40CC0">
                    <w:rPr>
                      <w:rFonts w:hint="eastAsia"/>
                    </w:rPr>
                    <w:t>流程服务</w:t>
                  </w:r>
                </w:p>
                <w:p w:rsidR="00440035" w:rsidRPr="00A40CC0" w:rsidRDefault="003801D2" w:rsidP="002F1491">
                  <w:pPr>
                    <w:autoSpaceDE w:val="0"/>
                    <w:autoSpaceDN w:val="0"/>
                    <w:adjustRightInd w:val="0"/>
                    <w:jc w:val="left"/>
                  </w:pPr>
                  <w:r w:rsidRPr="00A40CC0">
                    <w:fldChar w:fldCharType="begin">
                      <w:ffData>
                        <w:name w:val=""/>
                        <w:enabled/>
                        <w:calcOnExit w:val="0"/>
                        <w:checkBox>
                          <w:sizeAuto/>
                          <w:default w:val="1"/>
                        </w:checkBox>
                      </w:ffData>
                    </w:fldChar>
                  </w:r>
                  <w:r w:rsidR="00440035" w:rsidRPr="00A40CC0">
                    <w:instrText xml:space="preserve"> FORMCHECKBOX </w:instrText>
                  </w:r>
                  <w:r w:rsidRPr="00A40CC0">
                    <w:fldChar w:fldCharType="end"/>
                  </w:r>
                  <w:r w:rsidR="00440035" w:rsidRPr="00A40CC0">
                    <w:rPr>
                      <w:rFonts w:hint="eastAsia"/>
                    </w:rPr>
                    <w:t>数据服务</w:t>
                  </w:r>
                </w:p>
              </w:tc>
            </w:tr>
          </w:tbl>
          <w:p w:rsidR="00440035" w:rsidRDefault="00440035" w:rsidP="002F1491">
            <w:pPr>
              <w:autoSpaceDE w:val="0"/>
              <w:autoSpaceDN w:val="0"/>
              <w:adjustRightInd w:val="0"/>
              <w:jc w:val="left"/>
            </w:pPr>
          </w:p>
          <w:p w:rsidR="00440035" w:rsidRDefault="00440035" w:rsidP="002F1491">
            <w:pPr>
              <w:autoSpaceDE w:val="0"/>
              <w:autoSpaceDN w:val="0"/>
              <w:adjustRightInd w:val="0"/>
              <w:jc w:val="left"/>
            </w:pPr>
            <w:r w:rsidRPr="00392617">
              <w:t>业务规则</w:t>
            </w:r>
          </w:p>
          <w:p w:rsidR="00440035" w:rsidRPr="00A9678F" w:rsidRDefault="00440035" w:rsidP="002F1491">
            <w:pPr>
              <w:autoSpaceDE w:val="0"/>
              <w:autoSpaceDN w:val="0"/>
              <w:adjustRightInd w:val="0"/>
              <w:jc w:val="left"/>
            </w:pPr>
          </w:p>
          <w:p w:rsidR="00440035" w:rsidRPr="00C42DB5" w:rsidRDefault="00440035" w:rsidP="002F1491">
            <w:pPr>
              <w:autoSpaceDE w:val="0"/>
              <w:autoSpaceDN w:val="0"/>
              <w:adjustRightInd w:val="0"/>
              <w:jc w:val="left"/>
            </w:pPr>
            <w:r>
              <w:rPr>
                <w:rFonts w:hint="eastAsia"/>
              </w:rPr>
              <w:t>调用规则</w:t>
            </w:r>
          </w:p>
          <w:p w:rsidR="00440035" w:rsidRDefault="00440035" w:rsidP="002F1491">
            <w:pPr>
              <w:autoSpaceDE w:val="0"/>
              <w:autoSpaceDN w:val="0"/>
              <w:adjustRightInd w:val="0"/>
              <w:jc w:val="left"/>
            </w:pPr>
            <w:r>
              <w:rPr>
                <w:rFonts w:hint="eastAsia"/>
              </w:rPr>
              <w:t>1</w:t>
            </w:r>
            <w:r>
              <w:rPr>
                <w:rFonts w:hint="eastAsia"/>
              </w:rPr>
              <w:t>：调用机制</w:t>
            </w:r>
          </w:p>
          <w:tbl>
            <w:tblPr>
              <w:tblW w:w="0" w:type="auto"/>
              <w:tblInd w:w="534" w:type="dxa"/>
              <w:tblLayout w:type="fixed"/>
              <w:tblLook w:val="01E0"/>
            </w:tblPr>
            <w:tblGrid>
              <w:gridCol w:w="7854"/>
            </w:tblGrid>
            <w:tr w:rsidR="00440035" w:rsidRPr="00992F57" w:rsidTr="002F1491">
              <w:tc>
                <w:tcPr>
                  <w:tcW w:w="7854" w:type="dxa"/>
                </w:tcPr>
                <w:p w:rsidR="00440035" w:rsidRPr="00A40CC0" w:rsidRDefault="003801D2" w:rsidP="002F1491">
                  <w:pPr>
                    <w:autoSpaceDE w:val="0"/>
                    <w:autoSpaceDN w:val="0"/>
                    <w:adjustRightInd w:val="0"/>
                    <w:jc w:val="left"/>
                  </w:pPr>
                  <w:r w:rsidRPr="00A40CC0">
                    <w:fldChar w:fldCharType="begin">
                      <w:ffData>
                        <w:name w:val=""/>
                        <w:enabled/>
                        <w:calcOnExit w:val="0"/>
                        <w:checkBox>
                          <w:sizeAuto/>
                          <w:default w:val="1"/>
                        </w:checkBox>
                      </w:ffData>
                    </w:fldChar>
                  </w:r>
                  <w:r w:rsidR="00440035" w:rsidRPr="00A40CC0">
                    <w:instrText xml:space="preserve"> FORMCHECKBOX </w:instrText>
                  </w:r>
                  <w:r w:rsidRPr="00A40CC0">
                    <w:fldChar w:fldCharType="end"/>
                  </w:r>
                  <w:r w:rsidR="00440035" w:rsidRPr="00A40CC0">
                    <w:t xml:space="preserve"> </w:t>
                  </w:r>
                  <w:r w:rsidR="00440035" w:rsidRPr="00A40CC0">
                    <w:rPr>
                      <w:rFonts w:hint="eastAsia"/>
                    </w:rPr>
                    <w:t>同步调用</w:t>
                  </w:r>
                </w:p>
                <w:p w:rsidR="00440035" w:rsidRPr="00A40CC0" w:rsidRDefault="003801D2" w:rsidP="002F1491">
                  <w:pPr>
                    <w:autoSpaceDE w:val="0"/>
                    <w:autoSpaceDN w:val="0"/>
                    <w:adjustRightInd w:val="0"/>
                    <w:jc w:val="left"/>
                  </w:pPr>
                  <w:r w:rsidRPr="00A40CC0">
                    <w:fldChar w:fldCharType="begin">
                      <w:ffData>
                        <w:name w:val=""/>
                        <w:enabled/>
                        <w:calcOnExit w:val="0"/>
                        <w:checkBox>
                          <w:sizeAuto/>
                          <w:default w:val="0"/>
                        </w:checkBox>
                      </w:ffData>
                    </w:fldChar>
                  </w:r>
                  <w:r w:rsidR="00440035" w:rsidRPr="00A40CC0">
                    <w:instrText xml:space="preserve"> FORMCHECKBOX </w:instrText>
                  </w:r>
                  <w:r w:rsidRPr="00A40CC0">
                    <w:fldChar w:fldCharType="end"/>
                  </w:r>
                  <w:r w:rsidR="00440035" w:rsidRPr="00A40CC0">
                    <w:t xml:space="preserve"> </w:t>
                  </w:r>
                  <w:r w:rsidR="00440035" w:rsidRPr="00A40CC0">
                    <w:rPr>
                      <w:rFonts w:hint="eastAsia"/>
                    </w:rPr>
                    <w:t>异步调用</w:t>
                  </w:r>
                </w:p>
              </w:tc>
            </w:tr>
          </w:tbl>
          <w:p w:rsidR="00440035" w:rsidRDefault="00440035" w:rsidP="002F1491">
            <w:pPr>
              <w:autoSpaceDE w:val="0"/>
              <w:autoSpaceDN w:val="0"/>
              <w:adjustRightInd w:val="0"/>
              <w:jc w:val="left"/>
            </w:pPr>
            <w:r>
              <w:rPr>
                <w:rFonts w:hint="eastAsia"/>
              </w:rPr>
              <w:t>2</w:t>
            </w:r>
            <w:r>
              <w:rPr>
                <w:rFonts w:hint="eastAsia"/>
              </w:rPr>
              <w:t>：异常处理</w:t>
            </w:r>
          </w:p>
          <w:tbl>
            <w:tblPr>
              <w:tblW w:w="0" w:type="auto"/>
              <w:tblInd w:w="534" w:type="dxa"/>
              <w:tblLayout w:type="fixed"/>
              <w:tblLook w:val="01E0"/>
            </w:tblPr>
            <w:tblGrid>
              <w:gridCol w:w="7854"/>
            </w:tblGrid>
            <w:tr w:rsidR="00440035" w:rsidRPr="00992F57" w:rsidTr="002F1491">
              <w:tc>
                <w:tcPr>
                  <w:tcW w:w="7854" w:type="dxa"/>
                </w:tcPr>
                <w:p w:rsidR="00440035" w:rsidRPr="00A40CC0" w:rsidRDefault="003801D2" w:rsidP="002F1491">
                  <w:pPr>
                    <w:autoSpaceDE w:val="0"/>
                    <w:autoSpaceDN w:val="0"/>
                    <w:adjustRightInd w:val="0"/>
                    <w:jc w:val="left"/>
                  </w:pPr>
                  <w:r w:rsidRPr="00A40CC0">
                    <w:fldChar w:fldCharType="begin">
                      <w:ffData>
                        <w:name w:val=""/>
                        <w:enabled/>
                        <w:calcOnExit w:val="0"/>
                        <w:checkBox>
                          <w:sizeAuto/>
                          <w:default w:val="1"/>
                        </w:checkBox>
                      </w:ffData>
                    </w:fldChar>
                  </w:r>
                  <w:r w:rsidR="00440035" w:rsidRPr="00A40CC0">
                    <w:instrText xml:space="preserve"> FORMCHECKBOX </w:instrText>
                  </w:r>
                  <w:r w:rsidRPr="00A40CC0">
                    <w:fldChar w:fldCharType="end"/>
                  </w:r>
                  <w:r w:rsidR="00440035" w:rsidRPr="00A40CC0">
                    <w:t xml:space="preserve"> </w:t>
                  </w:r>
                  <w:r w:rsidR="00440035" w:rsidRPr="00A40CC0">
                    <w:rPr>
                      <w:rFonts w:hint="eastAsia"/>
                    </w:rPr>
                    <w:t>调用失败，业务全部回滚，需重新请求调用</w:t>
                  </w:r>
                </w:p>
                <w:p w:rsidR="00440035" w:rsidRPr="00A40CC0" w:rsidRDefault="003801D2" w:rsidP="002F1491">
                  <w:pPr>
                    <w:autoSpaceDE w:val="0"/>
                    <w:autoSpaceDN w:val="0"/>
                    <w:adjustRightInd w:val="0"/>
                    <w:jc w:val="left"/>
                  </w:pPr>
                  <w:r w:rsidRPr="00A40CC0">
                    <w:fldChar w:fldCharType="begin">
                      <w:ffData>
                        <w:name w:val=""/>
                        <w:enabled/>
                        <w:calcOnExit w:val="0"/>
                        <w:checkBox>
                          <w:sizeAuto/>
                          <w:default w:val="0"/>
                        </w:checkBox>
                      </w:ffData>
                    </w:fldChar>
                  </w:r>
                  <w:r w:rsidR="00440035" w:rsidRPr="00A40CC0">
                    <w:instrText xml:space="preserve"> FORMCHECKBOX </w:instrText>
                  </w:r>
                  <w:r w:rsidRPr="00A40CC0">
                    <w:fldChar w:fldCharType="end"/>
                  </w:r>
                  <w:r w:rsidR="00440035" w:rsidRPr="00A40CC0">
                    <w:t xml:space="preserve"> </w:t>
                  </w:r>
                  <w:r w:rsidR="00440035" w:rsidRPr="00A40CC0">
                    <w:rPr>
                      <w:rFonts w:hint="eastAsia"/>
                    </w:rPr>
                    <w:t>调用失败，出错的数据回滚，并需要进行出错数据的重新请求调用</w:t>
                  </w:r>
                </w:p>
              </w:tc>
            </w:tr>
          </w:tbl>
          <w:p w:rsidR="00440035" w:rsidRPr="00A40CC0" w:rsidRDefault="00440035" w:rsidP="002F1491">
            <w:pPr>
              <w:autoSpaceDE w:val="0"/>
              <w:autoSpaceDN w:val="0"/>
              <w:adjustRightInd w:val="0"/>
              <w:jc w:val="left"/>
            </w:pPr>
          </w:p>
          <w:p w:rsidR="00440035" w:rsidRPr="00601888" w:rsidRDefault="00440035" w:rsidP="002F1491">
            <w:pPr>
              <w:autoSpaceDE w:val="0"/>
              <w:autoSpaceDN w:val="0"/>
              <w:adjustRightInd w:val="0"/>
              <w:jc w:val="left"/>
              <w:rPr>
                <w:rFonts w:ascii="宋体" w:hAnsi="宋体" w:cs="新宋体"/>
                <w:color w:val="800000"/>
                <w:sz w:val="19"/>
                <w:szCs w:val="19"/>
              </w:rPr>
            </w:pPr>
          </w:p>
        </w:tc>
      </w:tr>
      <w:tr w:rsidR="00440035" w:rsidTr="002F1491">
        <w:trPr>
          <w:trHeight w:val="70"/>
        </w:trPr>
        <w:tc>
          <w:tcPr>
            <w:tcW w:w="8322" w:type="dxa"/>
            <w:gridSpan w:val="3"/>
            <w:tcBorders>
              <w:top w:val="single" w:sz="4" w:space="0" w:color="auto"/>
              <w:bottom w:val="single" w:sz="4" w:space="0" w:color="auto"/>
            </w:tcBorders>
            <w:shd w:val="pct12" w:color="auto" w:fill="auto"/>
            <w:vAlign w:val="center"/>
          </w:tcPr>
          <w:p w:rsidR="00440035" w:rsidRPr="00601888" w:rsidRDefault="00440035" w:rsidP="002F1491">
            <w:pPr>
              <w:spacing w:before="60" w:after="60" w:line="0" w:lineRule="atLeast"/>
              <w:rPr>
                <w:rFonts w:ascii="宋体" w:hAnsi="宋体"/>
                <w:b/>
                <w:sz w:val="28"/>
                <w:szCs w:val="28"/>
              </w:rPr>
            </w:pPr>
            <w:r w:rsidRPr="00601888">
              <w:rPr>
                <w:rFonts w:ascii="宋体" w:hAnsi="宋体" w:hint="eastAsia"/>
                <w:b/>
                <w:sz w:val="28"/>
                <w:szCs w:val="28"/>
              </w:rPr>
              <w:t>接口、参数说明</w:t>
            </w:r>
          </w:p>
        </w:tc>
      </w:tr>
      <w:tr w:rsidR="00440035" w:rsidTr="002F1491">
        <w:trPr>
          <w:trHeight w:val="70"/>
        </w:trPr>
        <w:tc>
          <w:tcPr>
            <w:tcW w:w="2085" w:type="dxa"/>
            <w:tcBorders>
              <w:top w:val="single" w:sz="4" w:space="0" w:color="auto"/>
              <w:bottom w:val="single" w:sz="4" w:space="0" w:color="auto"/>
            </w:tcBorders>
            <w:shd w:val="pct15" w:color="auto" w:fill="auto"/>
            <w:vAlign w:val="center"/>
          </w:tcPr>
          <w:p w:rsidR="00440035" w:rsidRPr="00601888" w:rsidRDefault="00440035" w:rsidP="002F1491">
            <w:pPr>
              <w:rPr>
                <w:rFonts w:ascii="宋体" w:hAnsi="宋体"/>
                <w:b/>
                <w:highlight w:val="white"/>
              </w:rPr>
            </w:pPr>
            <w:r w:rsidRPr="00601888">
              <w:rPr>
                <w:rFonts w:ascii="宋体" w:hAnsi="宋体" w:hint="eastAsia"/>
                <w:b/>
              </w:rPr>
              <w:t>输入</w:t>
            </w:r>
          </w:p>
        </w:tc>
        <w:tc>
          <w:tcPr>
            <w:tcW w:w="6237" w:type="dxa"/>
            <w:gridSpan w:val="2"/>
            <w:tcBorders>
              <w:top w:val="single" w:sz="4" w:space="0" w:color="auto"/>
              <w:bottom w:val="single" w:sz="4" w:space="0" w:color="auto"/>
            </w:tcBorders>
            <w:shd w:val="pct15" w:color="auto" w:fill="auto"/>
            <w:vAlign w:val="center"/>
          </w:tcPr>
          <w:p w:rsidR="00440035" w:rsidRPr="00601888" w:rsidRDefault="00440035" w:rsidP="002F1491">
            <w:pPr>
              <w:spacing w:before="60" w:after="60" w:line="0" w:lineRule="atLeast"/>
              <w:rPr>
                <w:rFonts w:ascii="宋体" w:hAnsi="宋体"/>
                <w:sz w:val="18"/>
              </w:rPr>
            </w:pPr>
            <w:r w:rsidRPr="00601888">
              <w:rPr>
                <w:rFonts w:ascii="宋体" w:hAnsi="宋体" w:hint="eastAsia"/>
                <w:b/>
                <w:szCs w:val="21"/>
              </w:rPr>
              <w:t>说明</w:t>
            </w:r>
          </w:p>
        </w:tc>
      </w:tr>
      <w:tr w:rsidR="00440035" w:rsidTr="002F1491">
        <w:trPr>
          <w:trHeight w:val="70"/>
        </w:trPr>
        <w:tc>
          <w:tcPr>
            <w:tcW w:w="2085" w:type="dxa"/>
            <w:tcBorders>
              <w:top w:val="single" w:sz="4" w:space="0" w:color="auto"/>
              <w:bottom w:val="single" w:sz="4" w:space="0" w:color="auto"/>
            </w:tcBorders>
            <w:vAlign w:val="center"/>
          </w:tcPr>
          <w:p w:rsidR="00440035" w:rsidRPr="00601888" w:rsidRDefault="00440035" w:rsidP="002F1491">
            <w:pPr>
              <w:rPr>
                <w:rFonts w:ascii="宋体" w:hAnsi="宋体"/>
              </w:rPr>
            </w:pPr>
            <w:r w:rsidRPr="00601888">
              <w:rPr>
                <w:rFonts w:ascii="宋体" w:hAnsi="宋体" w:hint="eastAsia"/>
              </w:rPr>
              <w:t>通过URL</w:t>
            </w:r>
          </w:p>
        </w:tc>
        <w:tc>
          <w:tcPr>
            <w:tcW w:w="6237" w:type="dxa"/>
            <w:gridSpan w:val="2"/>
            <w:tcBorders>
              <w:top w:val="single" w:sz="4" w:space="0" w:color="auto"/>
              <w:bottom w:val="single" w:sz="4" w:space="0" w:color="auto"/>
            </w:tcBorders>
            <w:vAlign w:val="center"/>
          </w:tcPr>
          <w:p w:rsidR="00440035" w:rsidRPr="00601888" w:rsidRDefault="00440035" w:rsidP="002F1491">
            <w:pPr>
              <w:spacing w:before="60" w:after="60" w:line="0" w:lineRule="atLeast"/>
              <w:rPr>
                <w:rFonts w:ascii="宋体" w:hAnsi="宋体"/>
                <w:sz w:val="18"/>
              </w:rPr>
            </w:pPr>
            <w:r w:rsidRPr="00601888">
              <w:rPr>
                <w:rFonts w:ascii="宋体" w:hAnsi="宋体" w:hint="eastAsia"/>
                <w:sz w:val="18"/>
              </w:rPr>
              <w:t>通过URL访问JSON服务</w:t>
            </w:r>
          </w:p>
        </w:tc>
      </w:tr>
      <w:tr w:rsidR="00440035" w:rsidTr="002F1491">
        <w:trPr>
          <w:trHeight w:val="70"/>
        </w:trPr>
        <w:tc>
          <w:tcPr>
            <w:tcW w:w="2085" w:type="dxa"/>
            <w:tcBorders>
              <w:top w:val="single" w:sz="4" w:space="0" w:color="auto"/>
              <w:bottom w:val="single" w:sz="4" w:space="0" w:color="auto"/>
            </w:tcBorders>
            <w:shd w:val="pct15" w:color="auto" w:fill="auto"/>
            <w:vAlign w:val="center"/>
          </w:tcPr>
          <w:p w:rsidR="00440035" w:rsidRPr="00601888" w:rsidRDefault="00440035" w:rsidP="002F1491">
            <w:pPr>
              <w:rPr>
                <w:rFonts w:ascii="宋体" w:hAnsi="宋体"/>
                <w:b/>
              </w:rPr>
            </w:pPr>
            <w:r w:rsidRPr="00601888">
              <w:rPr>
                <w:rFonts w:ascii="宋体" w:hAnsi="宋体" w:hint="eastAsia"/>
                <w:b/>
              </w:rPr>
              <w:t>输入参数</w:t>
            </w:r>
          </w:p>
        </w:tc>
        <w:tc>
          <w:tcPr>
            <w:tcW w:w="6237" w:type="dxa"/>
            <w:gridSpan w:val="2"/>
            <w:tcBorders>
              <w:top w:val="single" w:sz="4" w:space="0" w:color="auto"/>
              <w:bottom w:val="single" w:sz="4" w:space="0" w:color="auto"/>
            </w:tcBorders>
            <w:shd w:val="pct15" w:color="auto" w:fill="auto"/>
            <w:vAlign w:val="center"/>
          </w:tcPr>
          <w:p w:rsidR="00440035" w:rsidRPr="00601888" w:rsidRDefault="00440035" w:rsidP="002F1491">
            <w:pPr>
              <w:spacing w:before="60" w:after="60" w:line="0" w:lineRule="atLeast"/>
              <w:rPr>
                <w:rFonts w:ascii="宋体" w:hAnsi="宋体"/>
                <w:sz w:val="18"/>
              </w:rPr>
            </w:pPr>
            <w:r w:rsidRPr="00601888">
              <w:rPr>
                <w:rFonts w:ascii="宋体" w:hAnsi="宋体" w:hint="eastAsia"/>
                <w:b/>
                <w:szCs w:val="21"/>
              </w:rPr>
              <w:t>说明</w:t>
            </w:r>
          </w:p>
        </w:tc>
      </w:tr>
      <w:tr w:rsidR="00440035" w:rsidTr="002F1491">
        <w:trPr>
          <w:trHeight w:val="414"/>
        </w:trPr>
        <w:tc>
          <w:tcPr>
            <w:tcW w:w="2085" w:type="dxa"/>
            <w:tcBorders>
              <w:top w:val="single" w:sz="4" w:space="0" w:color="auto"/>
            </w:tcBorders>
            <w:vAlign w:val="center"/>
          </w:tcPr>
          <w:p w:rsidR="00440035" w:rsidRPr="00601888" w:rsidRDefault="00440035" w:rsidP="002F1491">
            <w:pPr>
              <w:rPr>
                <w:rFonts w:ascii="宋体" w:hAnsi="宋体"/>
              </w:rPr>
            </w:pPr>
            <w:r>
              <w:rPr>
                <w:rFonts w:ascii="宋体" w:hAnsi="宋体" w:hint="eastAsia"/>
              </w:rPr>
              <w:t>C</w:t>
            </w:r>
          </w:p>
        </w:tc>
        <w:tc>
          <w:tcPr>
            <w:tcW w:w="6237" w:type="dxa"/>
            <w:gridSpan w:val="2"/>
            <w:tcBorders>
              <w:top w:val="single" w:sz="4" w:space="0" w:color="auto"/>
            </w:tcBorders>
            <w:vAlign w:val="center"/>
          </w:tcPr>
          <w:p w:rsidR="00440035" w:rsidRPr="002C553F" w:rsidRDefault="00E3072C" w:rsidP="002F1491">
            <w:pPr>
              <w:spacing w:before="60" w:after="60" w:line="0" w:lineRule="atLeast"/>
              <w:rPr>
                <w:rFonts w:ascii="宋体" w:hAnsi="Times New Roman" w:cs="宋体"/>
                <w:color w:val="00B0F0"/>
                <w:sz w:val="20"/>
                <w:szCs w:val="20"/>
              </w:rPr>
            </w:pPr>
            <w:r w:rsidRPr="002C553F">
              <w:rPr>
                <w:rFonts w:ascii="宋体" w:hAnsi="Times New Roman" w:cs="宋体" w:hint="eastAsia"/>
                <w:color w:val="00B0F0"/>
                <w:sz w:val="20"/>
                <w:szCs w:val="20"/>
              </w:rPr>
              <w:t>Lock</w:t>
            </w:r>
            <w:r w:rsidRPr="002C553F">
              <w:rPr>
                <w:rFonts w:ascii="宋体" w:hAnsi="Times New Roman" w:cs="宋体" w:hint="eastAsia"/>
                <w:color w:val="00B0F0"/>
                <w:szCs w:val="21"/>
              </w:rPr>
              <w:t>BookingMeetingRoom</w:t>
            </w:r>
          </w:p>
        </w:tc>
      </w:tr>
      <w:tr w:rsidR="00440035" w:rsidTr="002F1491">
        <w:trPr>
          <w:trHeight w:val="70"/>
        </w:trPr>
        <w:tc>
          <w:tcPr>
            <w:tcW w:w="2085" w:type="dxa"/>
            <w:tcBorders>
              <w:top w:val="single" w:sz="4" w:space="0" w:color="auto"/>
              <w:bottom w:val="single" w:sz="4" w:space="0" w:color="auto"/>
            </w:tcBorders>
            <w:vAlign w:val="center"/>
          </w:tcPr>
          <w:p w:rsidR="00440035" w:rsidRPr="00E1385D" w:rsidRDefault="00440035" w:rsidP="002F1491">
            <w:pPr>
              <w:rPr>
                <w:rFonts w:ascii="宋体" w:hAnsi="宋体"/>
              </w:rPr>
            </w:pPr>
            <w:r w:rsidRPr="00E1385D">
              <w:rPr>
                <w:rFonts w:ascii="宋体" w:hAnsi="宋体" w:hint="eastAsia"/>
              </w:rPr>
              <w:t>D</w:t>
            </w:r>
          </w:p>
        </w:tc>
        <w:tc>
          <w:tcPr>
            <w:tcW w:w="6237" w:type="dxa"/>
            <w:gridSpan w:val="2"/>
            <w:tcBorders>
              <w:top w:val="single" w:sz="4" w:space="0" w:color="auto"/>
              <w:bottom w:val="single" w:sz="4" w:space="0" w:color="auto"/>
            </w:tcBorders>
            <w:vAlign w:val="center"/>
          </w:tcPr>
          <w:p w:rsidR="00440035" w:rsidRPr="00E1385D" w:rsidRDefault="00440035" w:rsidP="002F1491">
            <w:pPr>
              <w:spacing w:before="60" w:after="60" w:line="0" w:lineRule="atLeast"/>
              <w:rPr>
                <w:rFonts w:ascii="宋体" w:hAnsi="宋体"/>
              </w:rPr>
            </w:pPr>
          </w:p>
        </w:tc>
      </w:tr>
      <w:tr w:rsidR="00440035" w:rsidTr="002F1491">
        <w:trPr>
          <w:trHeight w:val="70"/>
        </w:trPr>
        <w:tc>
          <w:tcPr>
            <w:tcW w:w="2085" w:type="dxa"/>
            <w:tcBorders>
              <w:top w:val="single" w:sz="4" w:space="0" w:color="auto"/>
              <w:bottom w:val="single" w:sz="4" w:space="0" w:color="auto"/>
            </w:tcBorders>
            <w:vAlign w:val="center"/>
          </w:tcPr>
          <w:p w:rsidR="00440035" w:rsidRDefault="00440035" w:rsidP="002F1491">
            <w:pPr>
              <w:rPr>
                <w:rFonts w:ascii="宋体" w:hAnsi="宋体"/>
              </w:rPr>
            </w:pPr>
            <w:r>
              <w:rPr>
                <w:rFonts w:ascii="宋体" w:hAnsi="宋体" w:hint="eastAsia"/>
              </w:rPr>
              <w:t>F</w:t>
            </w:r>
          </w:p>
        </w:tc>
        <w:tc>
          <w:tcPr>
            <w:tcW w:w="6237" w:type="dxa"/>
            <w:gridSpan w:val="2"/>
            <w:tcBorders>
              <w:top w:val="single" w:sz="4" w:space="0" w:color="auto"/>
              <w:bottom w:val="single" w:sz="4" w:space="0" w:color="auto"/>
            </w:tcBorders>
            <w:vAlign w:val="center"/>
          </w:tcPr>
          <w:tbl>
            <w:tblPr>
              <w:tblW w:w="598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tblPr>
            <w:tblGrid>
              <w:gridCol w:w="737"/>
              <w:gridCol w:w="1559"/>
              <w:gridCol w:w="1276"/>
              <w:gridCol w:w="1134"/>
              <w:gridCol w:w="1276"/>
            </w:tblGrid>
            <w:tr w:rsidR="00440035" w:rsidTr="0077024E">
              <w:tc>
                <w:tcPr>
                  <w:tcW w:w="737" w:type="dxa"/>
                  <w:shd w:val="clear" w:color="auto" w:fill="BFBFBF"/>
                  <w:vAlign w:val="center"/>
                </w:tcPr>
                <w:p w:rsidR="00440035" w:rsidRPr="0001495D" w:rsidRDefault="00440035" w:rsidP="002F1491">
                  <w:pPr>
                    <w:pStyle w:val="aff"/>
                    <w:widowControl w:val="0"/>
                    <w:rPr>
                      <w:rFonts w:ascii="黑体"/>
                    </w:rPr>
                  </w:pPr>
                  <w:r w:rsidRPr="0001495D">
                    <w:rPr>
                      <w:rFonts w:ascii="黑体" w:hint="eastAsia"/>
                    </w:rPr>
                    <w:t>必输项</w:t>
                  </w:r>
                </w:p>
              </w:tc>
              <w:tc>
                <w:tcPr>
                  <w:tcW w:w="1559" w:type="dxa"/>
                  <w:shd w:val="clear" w:color="auto" w:fill="BFBFBF"/>
                  <w:vAlign w:val="center"/>
                </w:tcPr>
                <w:p w:rsidR="00440035" w:rsidRPr="0001495D" w:rsidRDefault="00440035" w:rsidP="002F1491">
                  <w:pPr>
                    <w:pStyle w:val="aff"/>
                    <w:widowControl w:val="0"/>
                    <w:rPr>
                      <w:rFonts w:ascii="黑体"/>
                    </w:rPr>
                  </w:pPr>
                  <w:r w:rsidRPr="0001495D">
                    <w:rPr>
                      <w:rFonts w:ascii="黑体" w:hint="eastAsia"/>
                    </w:rPr>
                    <w:t>属性</w:t>
                  </w:r>
                </w:p>
              </w:tc>
              <w:tc>
                <w:tcPr>
                  <w:tcW w:w="1276" w:type="dxa"/>
                  <w:shd w:val="clear" w:color="auto" w:fill="BFBFBF"/>
                  <w:vAlign w:val="center"/>
                </w:tcPr>
                <w:p w:rsidR="00440035" w:rsidRPr="0001495D" w:rsidRDefault="00440035" w:rsidP="002F1491">
                  <w:pPr>
                    <w:pStyle w:val="aff"/>
                    <w:widowControl w:val="0"/>
                    <w:rPr>
                      <w:rFonts w:ascii="黑体"/>
                    </w:rPr>
                  </w:pPr>
                  <w:r w:rsidRPr="0001495D">
                    <w:rPr>
                      <w:rFonts w:ascii="黑体" w:hint="eastAsia"/>
                    </w:rPr>
                    <w:t>数据名称</w:t>
                  </w:r>
                </w:p>
              </w:tc>
              <w:tc>
                <w:tcPr>
                  <w:tcW w:w="1134" w:type="dxa"/>
                  <w:shd w:val="clear" w:color="auto" w:fill="BFBFBF"/>
                  <w:vAlign w:val="center"/>
                </w:tcPr>
                <w:p w:rsidR="00440035" w:rsidRPr="0001495D" w:rsidRDefault="00440035" w:rsidP="002F1491">
                  <w:pPr>
                    <w:pStyle w:val="aff"/>
                    <w:widowControl w:val="0"/>
                    <w:rPr>
                      <w:rFonts w:ascii="黑体"/>
                    </w:rPr>
                  </w:pPr>
                  <w:r w:rsidRPr="0001495D">
                    <w:rPr>
                      <w:rFonts w:ascii="黑体" w:hint="eastAsia"/>
                    </w:rPr>
                    <w:t>属性约束</w:t>
                  </w:r>
                </w:p>
              </w:tc>
              <w:tc>
                <w:tcPr>
                  <w:tcW w:w="1276" w:type="dxa"/>
                  <w:shd w:val="clear" w:color="auto" w:fill="BFBFBF"/>
                  <w:vAlign w:val="center"/>
                </w:tcPr>
                <w:p w:rsidR="00440035" w:rsidRPr="0001495D" w:rsidRDefault="00440035" w:rsidP="002F1491">
                  <w:pPr>
                    <w:pStyle w:val="aff"/>
                    <w:widowControl w:val="0"/>
                    <w:rPr>
                      <w:rFonts w:ascii="黑体"/>
                    </w:rPr>
                  </w:pPr>
                  <w:r w:rsidRPr="0001495D">
                    <w:rPr>
                      <w:rFonts w:ascii="黑体" w:hint="eastAsia"/>
                    </w:rPr>
                    <w:t>数据类型</w:t>
                  </w:r>
                </w:p>
              </w:tc>
            </w:tr>
            <w:tr w:rsidR="00524F03" w:rsidRPr="00B803AD" w:rsidTr="0077024E">
              <w:tc>
                <w:tcPr>
                  <w:tcW w:w="737" w:type="dxa"/>
                  <w:vAlign w:val="center"/>
                </w:tcPr>
                <w:p w:rsidR="00524F03" w:rsidRDefault="00524F03" w:rsidP="002F1491">
                  <w:pPr>
                    <w:rPr>
                      <w:rFonts w:ascii="宋体" w:hAnsi="宋体"/>
                      <w:sz w:val="18"/>
                    </w:rPr>
                  </w:pPr>
                  <w:r>
                    <w:rPr>
                      <w:rFonts w:ascii="宋体" w:hAnsi="宋体" w:hint="eastAsia"/>
                      <w:sz w:val="18"/>
                    </w:rPr>
                    <w:t>Y</w:t>
                  </w:r>
                </w:p>
              </w:tc>
              <w:tc>
                <w:tcPr>
                  <w:tcW w:w="1559" w:type="dxa"/>
                  <w:vAlign w:val="center"/>
                </w:tcPr>
                <w:p w:rsidR="00524F03" w:rsidRDefault="00524F03" w:rsidP="002F1491">
                  <w:pPr>
                    <w:rPr>
                      <w:rFonts w:ascii="宋体" w:hAnsi="宋体" w:cs="宋体"/>
                      <w:sz w:val="18"/>
                    </w:rPr>
                  </w:pPr>
                  <w:r>
                    <w:rPr>
                      <w:rFonts w:ascii="宋体" w:hAnsi="宋体" w:cs="宋体" w:hint="eastAsia"/>
                      <w:sz w:val="18"/>
                    </w:rPr>
                    <w:t>会议室ID</w:t>
                  </w:r>
                </w:p>
              </w:tc>
              <w:tc>
                <w:tcPr>
                  <w:tcW w:w="1276" w:type="dxa"/>
                  <w:vAlign w:val="center"/>
                </w:tcPr>
                <w:p w:rsidR="00524F03" w:rsidRDefault="00524F03" w:rsidP="002F1491">
                  <w:pPr>
                    <w:rPr>
                      <w:rFonts w:ascii="宋体" w:hAnsi="宋体"/>
                      <w:sz w:val="18"/>
                    </w:rPr>
                  </w:pPr>
                  <w:r>
                    <w:rPr>
                      <w:rFonts w:ascii="宋体" w:hAnsi="宋体" w:hint="eastAsia"/>
                      <w:sz w:val="18"/>
                    </w:rPr>
                    <w:t>RoomId</w:t>
                  </w:r>
                </w:p>
              </w:tc>
              <w:tc>
                <w:tcPr>
                  <w:tcW w:w="1134" w:type="dxa"/>
                  <w:vAlign w:val="center"/>
                </w:tcPr>
                <w:p w:rsidR="00524F03" w:rsidRDefault="00524F03" w:rsidP="002F1491">
                  <w:pPr>
                    <w:rPr>
                      <w:rFonts w:ascii="宋体" w:hAnsi="宋体"/>
                      <w:sz w:val="18"/>
                    </w:rPr>
                  </w:pPr>
                </w:p>
              </w:tc>
              <w:tc>
                <w:tcPr>
                  <w:tcW w:w="1276" w:type="dxa"/>
                  <w:vAlign w:val="center"/>
                </w:tcPr>
                <w:p w:rsidR="00524F03" w:rsidRPr="00E03BBB" w:rsidRDefault="00524F03" w:rsidP="002F1491">
                  <w:pPr>
                    <w:rPr>
                      <w:rFonts w:ascii="宋体" w:hAnsi="宋体"/>
                      <w:sz w:val="18"/>
                    </w:rPr>
                  </w:pPr>
                  <w:r>
                    <w:rPr>
                      <w:rFonts w:ascii="宋体" w:hAnsi="宋体" w:hint="eastAsia"/>
                      <w:sz w:val="18"/>
                    </w:rPr>
                    <w:t>String</w:t>
                  </w:r>
                </w:p>
              </w:tc>
            </w:tr>
            <w:tr w:rsidR="00440035" w:rsidRPr="00B803AD" w:rsidTr="0077024E">
              <w:tc>
                <w:tcPr>
                  <w:tcW w:w="737" w:type="dxa"/>
                  <w:vAlign w:val="center"/>
                </w:tcPr>
                <w:p w:rsidR="00440035" w:rsidRDefault="00440035" w:rsidP="002F1491">
                  <w:pPr>
                    <w:rPr>
                      <w:rFonts w:ascii="宋体" w:hAnsi="宋体"/>
                      <w:sz w:val="18"/>
                    </w:rPr>
                  </w:pPr>
                  <w:r>
                    <w:rPr>
                      <w:rFonts w:ascii="宋体" w:hAnsi="宋体" w:hint="eastAsia"/>
                      <w:sz w:val="18"/>
                    </w:rPr>
                    <w:t>Y</w:t>
                  </w:r>
                </w:p>
              </w:tc>
              <w:tc>
                <w:tcPr>
                  <w:tcW w:w="1559" w:type="dxa"/>
                  <w:vAlign w:val="center"/>
                </w:tcPr>
                <w:p w:rsidR="00440035" w:rsidRDefault="00524F03" w:rsidP="002F1491">
                  <w:pPr>
                    <w:rPr>
                      <w:rFonts w:ascii="宋体" w:hAnsi="宋体" w:cs="宋体"/>
                      <w:sz w:val="18"/>
                    </w:rPr>
                  </w:pPr>
                  <w:r>
                    <w:rPr>
                      <w:rFonts w:ascii="宋体" w:hAnsi="宋体" w:cs="宋体" w:hint="eastAsia"/>
                      <w:sz w:val="18"/>
                    </w:rPr>
                    <w:t>开始会议时间</w:t>
                  </w:r>
                </w:p>
              </w:tc>
              <w:tc>
                <w:tcPr>
                  <w:tcW w:w="1276" w:type="dxa"/>
                  <w:vAlign w:val="center"/>
                </w:tcPr>
                <w:p w:rsidR="00440035" w:rsidRDefault="00524F03" w:rsidP="002F1491">
                  <w:pPr>
                    <w:rPr>
                      <w:rFonts w:ascii="宋体" w:hAnsi="宋体"/>
                      <w:sz w:val="18"/>
                    </w:rPr>
                  </w:pPr>
                  <w:r>
                    <w:rPr>
                      <w:rFonts w:ascii="宋体" w:hAnsi="宋体" w:hint="eastAsia"/>
                      <w:sz w:val="18"/>
                    </w:rPr>
                    <w:t>BeginDate</w:t>
                  </w:r>
                </w:p>
              </w:tc>
              <w:tc>
                <w:tcPr>
                  <w:tcW w:w="1134" w:type="dxa"/>
                  <w:vAlign w:val="center"/>
                </w:tcPr>
                <w:p w:rsidR="00440035" w:rsidRDefault="00440035" w:rsidP="002F1491">
                  <w:pPr>
                    <w:rPr>
                      <w:rFonts w:ascii="宋体" w:hAnsi="宋体"/>
                      <w:sz w:val="18"/>
                    </w:rPr>
                  </w:pPr>
                </w:p>
              </w:tc>
              <w:tc>
                <w:tcPr>
                  <w:tcW w:w="1276" w:type="dxa"/>
                  <w:vAlign w:val="center"/>
                </w:tcPr>
                <w:p w:rsidR="0077024E" w:rsidRDefault="0077024E" w:rsidP="0077024E">
                  <w:pPr>
                    <w:spacing w:before="60" w:after="60" w:line="0" w:lineRule="atLeast"/>
                    <w:rPr>
                      <w:rFonts w:ascii="宋体" w:hAnsi="宋体"/>
                      <w:sz w:val="18"/>
                    </w:rPr>
                  </w:pPr>
                  <w:r>
                    <w:rPr>
                      <w:rFonts w:ascii="宋体" w:hAnsi="宋体" w:hint="eastAsia"/>
                      <w:sz w:val="18"/>
                    </w:rPr>
                    <w:t>String</w:t>
                  </w:r>
                </w:p>
                <w:p w:rsidR="0077024E" w:rsidRDefault="0077024E" w:rsidP="0077024E">
                  <w:pPr>
                    <w:spacing w:before="60" w:after="60" w:line="0" w:lineRule="atLeast"/>
                    <w:rPr>
                      <w:rFonts w:ascii="宋体" w:hAnsi="宋体"/>
                    </w:rPr>
                  </w:pPr>
                  <w:r w:rsidRPr="00E1385D">
                    <w:rPr>
                      <w:rFonts w:ascii="宋体" w:hAnsi="宋体" w:hint="eastAsia"/>
                    </w:rPr>
                    <w:t>格式为</w:t>
                  </w:r>
                  <w:r>
                    <w:rPr>
                      <w:rFonts w:ascii="宋体" w:hAnsi="宋体" w:hint="eastAsia"/>
                    </w:rPr>
                    <w:t>：</w:t>
                  </w:r>
                </w:p>
                <w:p w:rsidR="00440035" w:rsidRPr="00E03BBB" w:rsidRDefault="0077024E" w:rsidP="0077024E">
                  <w:pPr>
                    <w:rPr>
                      <w:rFonts w:ascii="宋体" w:hAnsi="宋体"/>
                      <w:sz w:val="18"/>
                    </w:rPr>
                  </w:pPr>
                  <w:r w:rsidRPr="00E1385D">
                    <w:rPr>
                      <w:rFonts w:ascii="宋体" w:hAnsi="宋体" w:hint="eastAsia"/>
                    </w:rPr>
                    <w:t>YYYY-MM-DD hh:mm:ss</w:t>
                  </w:r>
                </w:p>
              </w:tc>
            </w:tr>
            <w:tr w:rsidR="00440035" w:rsidRPr="00B803AD" w:rsidTr="0077024E">
              <w:tc>
                <w:tcPr>
                  <w:tcW w:w="737" w:type="dxa"/>
                  <w:vAlign w:val="center"/>
                </w:tcPr>
                <w:p w:rsidR="00440035" w:rsidRDefault="00440035" w:rsidP="002F1491">
                  <w:pPr>
                    <w:rPr>
                      <w:rFonts w:ascii="宋体" w:hAnsi="宋体"/>
                      <w:sz w:val="18"/>
                    </w:rPr>
                  </w:pPr>
                  <w:r>
                    <w:rPr>
                      <w:rFonts w:ascii="宋体" w:hAnsi="宋体" w:hint="eastAsia"/>
                      <w:sz w:val="18"/>
                    </w:rPr>
                    <w:t>Y</w:t>
                  </w:r>
                </w:p>
              </w:tc>
              <w:tc>
                <w:tcPr>
                  <w:tcW w:w="1559" w:type="dxa"/>
                  <w:vAlign w:val="center"/>
                </w:tcPr>
                <w:p w:rsidR="00440035" w:rsidRDefault="00524F03" w:rsidP="002F1491">
                  <w:pPr>
                    <w:rPr>
                      <w:rFonts w:ascii="宋体" w:hAnsi="宋体"/>
                      <w:sz w:val="18"/>
                    </w:rPr>
                  </w:pPr>
                  <w:r>
                    <w:rPr>
                      <w:rFonts w:ascii="宋体" w:hAnsi="宋体" w:cs="宋体" w:hint="eastAsia"/>
                      <w:sz w:val="18"/>
                    </w:rPr>
                    <w:t>结束会议时间</w:t>
                  </w:r>
                </w:p>
              </w:tc>
              <w:tc>
                <w:tcPr>
                  <w:tcW w:w="1276" w:type="dxa"/>
                  <w:vAlign w:val="center"/>
                </w:tcPr>
                <w:p w:rsidR="00440035" w:rsidRPr="0079375E" w:rsidRDefault="00524F03" w:rsidP="002F1491">
                  <w:pPr>
                    <w:rPr>
                      <w:rFonts w:ascii="宋体" w:hAnsi="宋体"/>
                      <w:sz w:val="18"/>
                    </w:rPr>
                  </w:pPr>
                  <w:r>
                    <w:rPr>
                      <w:rFonts w:ascii="宋体" w:hAnsi="宋体" w:hint="eastAsia"/>
                      <w:sz w:val="18"/>
                    </w:rPr>
                    <w:t>EndDate</w:t>
                  </w:r>
                </w:p>
              </w:tc>
              <w:tc>
                <w:tcPr>
                  <w:tcW w:w="1134" w:type="dxa"/>
                  <w:vAlign w:val="center"/>
                </w:tcPr>
                <w:p w:rsidR="00440035" w:rsidRDefault="00440035" w:rsidP="002F1491">
                  <w:pPr>
                    <w:rPr>
                      <w:rFonts w:ascii="宋体" w:hAnsi="宋体"/>
                      <w:sz w:val="18"/>
                    </w:rPr>
                  </w:pPr>
                </w:p>
              </w:tc>
              <w:tc>
                <w:tcPr>
                  <w:tcW w:w="1276" w:type="dxa"/>
                  <w:vAlign w:val="center"/>
                </w:tcPr>
                <w:p w:rsidR="0077024E" w:rsidRDefault="0077024E" w:rsidP="0077024E">
                  <w:pPr>
                    <w:spacing w:before="60" w:after="60" w:line="0" w:lineRule="atLeast"/>
                    <w:rPr>
                      <w:rFonts w:ascii="宋体" w:hAnsi="宋体"/>
                      <w:sz w:val="18"/>
                    </w:rPr>
                  </w:pPr>
                  <w:r>
                    <w:rPr>
                      <w:rFonts w:ascii="宋体" w:hAnsi="宋体" w:hint="eastAsia"/>
                      <w:sz w:val="18"/>
                    </w:rPr>
                    <w:t>String</w:t>
                  </w:r>
                </w:p>
                <w:p w:rsidR="0077024E" w:rsidRDefault="0077024E" w:rsidP="0077024E">
                  <w:pPr>
                    <w:spacing w:before="60" w:after="60" w:line="0" w:lineRule="atLeast"/>
                    <w:rPr>
                      <w:rFonts w:ascii="宋体" w:hAnsi="宋体"/>
                    </w:rPr>
                  </w:pPr>
                  <w:r w:rsidRPr="00E1385D">
                    <w:rPr>
                      <w:rFonts w:ascii="宋体" w:hAnsi="宋体" w:hint="eastAsia"/>
                    </w:rPr>
                    <w:t>格式为</w:t>
                  </w:r>
                  <w:r>
                    <w:rPr>
                      <w:rFonts w:ascii="宋体" w:hAnsi="宋体" w:hint="eastAsia"/>
                    </w:rPr>
                    <w:t>：</w:t>
                  </w:r>
                </w:p>
                <w:p w:rsidR="00440035" w:rsidRPr="00E03BBB" w:rsidRDefault="0077024E" w:rsidP="0077024E">
                  <w:pPr>
                    <w:rPr>
                      <w:rFonts w:ascii="宋体" w:hAnsi="宋体"/>
                      <w:sz w:val="18"/>
                    </w:rPr>
                  </w:pPr>
                  <w:r w:rsidRPr="00E1385D">
                    <w:rPr>
                      <w:rFonts w:ascii="宋体" w:hAnsi="宋体" w:hint="eastAsia"/>
                    </w:rPr>
                    <w:t>YYYY-MM-DD hh:mm:ss</w:t>
                  </w:r>
                </w:p>
              </w:tc>
            </w:tr>
          </w:tbl>
          <w:p w:rsidR="00440035" w:rsidRDefault="00440035" w:rsidP="002F1491">
            <w:pPr>
              <w:spacing w:before="60" w:after="60" w:line="0" w:lineRule="atLeast"/>
              <w:rPr>
                <w:rFonts w:ascii="宋体" w:hAnsi="宋体"/>
                <w:szCs w:val="21"/>
              </w:rPr>
            </w:pPr>
          </w:p>
        </w:tc>
      </w:tr>
      <w:tr w:rsidR="00440035" w:rsidTr="002F1491">
        <w:trPr>
          <w:trHeight w:val="70"/>
        </w:trPr>
        <w:tc>
          <w:tcPr>
            <w:tcW w:w="2085" w:type="dxa"/>
            <w:tcBorders>
              <w:top w:val="single" w:sz="4" w:space="0" w:color="auto"/>
              <w:bottom w:val="single" w:sz="4" w:space="0" w:color="auto"/>
            </w:tcBorders>
            <w:vAlign w:val="center"/>
          </w:tcPr>
          <w:p w:rsidR="00440035" w:rsidRPr="00E1385D" w:rsidRDefault="00440035" w:rsidP="002F1491">
            <w:pPr>
              <w:rPr>
                <w:rFonts w:ascii="宋体" w:hAnsi="宋体"/>
              </w:rPr>
            </w:pPr>
            <w:r w:rsidRPr="00E1385D">
              <w:rPr>
                <w:rFonts w:ascii="宋体" w:hAnsi="宋体" w:hint="eastAsia"/>
              </w:rPr>
              <w:t xml:space="preserve">    </w:t>
            </w:r>
          </w:p>
        </w:tc>
        <w:tc>
          <w:tcPr>
            <w:tcW w:w="6237" w:type="dxa"/>
            <w:gridSpan w:val="2"/>
            <w:tcBorders>
              <w:top w:val="single" w:sz="4" w:space="0" w:color="auto"/>
              <w:bottom w:val="single" w:sz="4" w:space="0" w:color="auto"/>
            </w:tcBorders>
            <w:vAlign w:val="center"/>
          </w:tcPr>
          <w:p w:rsidR="00440035" w:rsidRPr="00E1385D" w:rsidRDefault="00440035" w:rsidP="002F1491">
            <w:pPr>
              <w:spacing w:before="60" w:after="60" w:line="0" w:lineRule="atLeast"/>
              <w:rPr>
                <w:rFonts w:ascii="宋体" w:hAnsi="宋体"/>
              </w:rPr>
            </w:pPr>
          </w:p>
        </w:tc>
      </w:tr>
      <w:tr w:rsidR="00440035" w:rsidTr="002F1491">
        <w:trPr>
          <w:trHeight w:val="70"/>
        </w:trPr>
        <w:tc>
          <w:tcPr>
            <w:tcW w:w="2085" w:type="dxa"/>
            <w:tcBorders>
              <w:top w:val="single" w:sz="4" w:space="0" w:color="auto"/>
              <w:bottom w:val="single" w:sz="4" w:space="0" w:color="auto"/>
            </w:tcBorders>
            <w:shd w:val="pct15" w:color="auto" w:fill="auto"/>
            <w:vAlign w:val="center"/>
          </w:tcPr>
          <w:p w:rsidR="00440035" w:rsidRPr="00601888" w:rsidRDefault="00440035" w:rsidP="002F1491">
            <w:pPr>
              <w:rPr>
                <w:rFonts w:ascii="宋体" w:hAnsi="宋体"/>
                <w:b/>
                <w:highlight w:val="white"/>
              </w:rPr>
            </w:pPr>
            <w:r w:rsidRPr="00601888">
              <w:rPr>
                <w:rFonts w:ascii="宋体" w:hAnsi="宋体" w:hint="eastAsia"/>
                <w:b/>
              </w:rPr>
              <w:lastRenderedPageBreak/>
              <w:t>输出</w:t>
            </w:r>
          </w:p>
        </w:tc>
        <w:tc>
          <w:tcPr>
            <w:tcW w:w="6237" w:type="dxa"/>
            <w:gridSpan w:val="2"/>
            <w:tcBorders>
              <w:top w:val="single" w:sz="4" w:space="0" w:color="auto"/>
              <w:bottom w:val="single" w:sz="4" w:space="0" w:color="auto"/>
            </w:tcBorders>
            <w:shd w:val="pct15" w:color="auto" w:fill="auto"/>
            <w:vAlign w:val="center"/>
          </w:tcPr>
          <w:p w:rsidR="00440035" w:rsidRPr="00601888" w:rsidRDefault="00440035" w:rsidP="002F1491">
            <w:pPr>
              <w:spacing w:before="60" w:after="60" w:line="0" w:lineRule="atLeast"/>
              <w:rPr>
                <w:rFonts w:ascii="宋体" w:hAnsi="宋体"/>
                <w:sz w:val="18"/>
              </w:rPr>
            </w:pPr>
            <w:r w:rsidRPr="00601888">
              <w:rPr>
                <w:rFonts w:ascii="宋体" w:hAnsi="宋体" w:hint="eastAsia"/>
                <w:b/>
                <w:szCs w:val="21"/>
              </w:rPr>
              <w:t>说明</w:t>
            </w:r>
          </w:p>
        </w:tc>
      </w:tr>
      <w:tr w:rsidR="00440035" w:rsidTr="002F1491">
        <w:trPr>
          <w:trHeight w:val="70"/>
        </w:trPr>
        <w:tc>
          <w:tcPr>
            <w:tcW w:w="2085" w:type="dxa"/>
            <w:tcBorders>
              <w:top w:val="single" w:sz="4" w:space="0" w:color="auto"/>
              <w:bottom w:val="single" w:sz="4" w:space="0" w:color="auto"/>
            </w:tcBorders>
            <w:vAlign w:val="center"/>
          </w:tcPr>
          <w:p w:rsidR="00440035" w:rsidRPr="00601888" w:rsidRDefault="00440035" w:rsidP="002F1491">
            <w:pPr>
              <w:rPr>
                <w:rFonts w:ascii="宋体" w:hAnsi="宋体"/>
                <w:b/>
                <w:highlight w:val="white"/>
              </w:rPr>
            </w:pPr>
            <w:r w:rsidRPr="00601888">
              <w:rPr>
                <w:rFonts w:ascii="宋体" w:hAnsi="宋体" w:hint="eastAsia"/>
              </w:rPr>
              <w:t>JSONP对象</w:t>
            </w:r>
            <w:r>
              <w:rPr>
                <w:rFonts w:ascii="宋体" w:hAnsi="宋体" w:hint="eastAsia"/>
              </w:rPr>
              <w:t>数组</w:t>
            </w:r>
          </w:p>
        </w:tc>
        <w:tc>
          <w:tcPr>
            <w:tcW w:w="6237" w:type="dxa"/>
            <w:gridSpan w:val="2"/>
            <w:tcBorders>
              <w:top w:val="single" w:sz="4" w:space="0" w:color="auto"/>
              <w:bottom w:val="single" w:sz="4" w:space="0" w:color="auto"/>
            </w:tcBorders>
            <w:vAlign w:val="center"/>
          </w:tcPr>
          <w:p w:rsidR="00440035" w:rsidRPr="00601888" w:rsidRDefault="00440035" w:rsidP="002F1491">
            <w:pPr>
              <w:spacing w:before="60" w:after="60" w:line="0" w:lineRule="atLeast"/>
              <w:rPr>
                <w:rFonts w:ascii="宋体" w:hAnsi="宋体"/>
                <w:sz w:val="18"/>
              </w:rPr>
            </w:pPr>
            <w:r w:rsidRPr="00601888">
              <w:rPr>
                <w:rFonts w:ascii="宋体" w:hAnsi="宋体" w:hint="eastAsia"/>
                <w:sz w:val="18"/>
              </w:rPr>
              <w:t>采用JSNOP形式输出JSON对象</w:t>
            </w:r>
          </w:p>
        </w:tc>
      </w:tr>
      <w:tr w:rsidR="00440035" w:rsidTr="002F1491">
        <w:trPr>
          <w:trHeight w:val="70"/>
        </w:trPr>
        <w:tc>
          <w:tcPr>
            <w:tcW w:w="2085" w:type="dxa"/>
            <w:tcBorders>
              <w:top w:val="single" w:sz="4" w:space="0" w:color="auto"/>
              <w:bottom w:val="single" w:sz="4" w:space="0" w:color="auto"/>
            </w:tcBorders>
            <w:shd w:val="pct15" w:color="auto" w:fill="auto"/>
            <w:vAlign w:val="center"/>
          </w:tcPr>
          <w:p w:rsidR="00440035" w:rsidRPr="00601888" w:rsidRDefault="00440035" w:rsidP="002F1491">
            <w:pPr>
              <w:rPr>
                <w:rFonts w:ascii="宋体" w:hAnsi="宋体"/>
                <w:b/>
                <w:highlight w:val="white"/>
              </w:rPr>
            </w:pPr>
            <w:r w:rsidRPr="00601888">
              <w:rPr>
                <w:rFonts w:ascii="宋体" w:hAnsi="宋体" w:hint="eastAsia"/>
                <w:b/>
              </w:rPr>
              <w:t>JSON对象参数</w:t>
            </w:r>
          </w:p>
        </w:tc>
        <w:tc>
          <w:tcPr>
            <w:tcW w:w="6237" w:type="dxa"/>
            <w:gridSpan w:val="2"/>
            <w:tcBorders>
              <w:top w:val="single" w:sz="4" w:space="0" w:color="auto"/>
              <w:bottom w:val="single" w:sz="4" w:space="0" w:color="auto"/>
            </w:tcBorders>
            <w:shd w:val="pct15" w:color="auto" w:fill="auto"/>
            <w:vAlign w:val="center"/>
          </w:tcPr>
          <w:p w:rsidR="00440035" w:rsidRPr="00601888" w:rsidRDefault="00440035" w:rsidP="002F1491">
            <w:pPr>
              <w:spacing w:before="60" w:after="60" w:line="0" w:lineRule="atLeast"/>
              <w:rPr>
                <w:rFonts w:ascii="宋体" w:hAnsi="宋体"/>
                <w:sz w:val="18"/>
              </w:rPr>
            </w:pPr>
            <w:r w:rsidRPr="00601888">
              <w:rPr>
                <w:rFonts w:ascii="宋体" w:hAnsi="宋体" w:hint="eastAsia"/>
                <w:b/>
                <w:szCs w:val="21"/>
              </w:rPr>
              <w:t>说明</w:t>
            </w:r>
          </w:p>
        </w:tc>
      </w:tr>
      <w:tr w:rsidR="00440035" w:rsidTr="00FE4A73">
        <w:trPr>
          <w:trHeight w:val="70"/>
        </w:trPr>
        <w:tc>
          <w:tcPr>
            <w:tcW w:w="2085" w:type="dxa"/>
            <w:tcBorders>
              <w:top w:val="single" w:sz="4" w:space="0" w:color="auto"/>
            </w:tcBorders>
            <w:vAlign w:val="center"/>
          </w:tcPr>
          <w:p w:rsidR="00440035" w:rsidRPr="00413A6E" w:rsidRDefault="00440035" w:rsidP="002F1491">
            <w:pPr>
              <w:rPr>
                <w:rFonts w:ascii="宋体" w:hAnsi="宋体"/>
                <w:color w:val="FF0000"/>
              </w:rPr>
            </w:pPr>
            <w:r w:rsidRPr="00413A6E">
              <w:rPr>
                <w:rFonts w:ascii="宋体" w:hAnsi="宋体" w:hint="eastAsia"/>
                <w:color w:val="FF0000"/>
              </w:rPr>
              <w:t>S</w:t>
            </w:r>
          </w:p>
        </w:tc>
        <w:tc>
          <w:tcPr>
            <w:tcW w:w="2976" w:type="dxa"/>
            <w:tcBorders>
              <w:top w:val="single" w:sz="4" w:space="0" w:color="auto"/>
            </w:tcBorders>
            <w:vAlign w:val="center"/>
          </w:tcPr>
          <w:p w:rsidR="00440035" w:rsidRPr="00413A6E" w:rsidRDefault="00440035" w:rsidP="002F1491">
            <w:pPr>
              <w:spacing w:before="60" w:after="60" w:line="0" w:lineRule="atLeast"/>
              <w:rPr>
                <w:rFonts w:ascii="宋体" w:hAnsi="宋体"/>
                <w:color w:val="FF0000"/>
                <w:sz w:val="18"/>
              </w:rPr>
            </w:pPr>
            <w:r w:rsidRPr="00413A6E">
              <w:rPr>
                <w:rFonts w:ascii="宋体" w:hAnsi="宋体" w:hint="eastAsia"/>
                <w:color w:val="FF0000"/>
                <w:sz w:val="18"/>
              </w:rPr>
              <w:t>是否成功</w:t>
            </w:r>
          </w:p>
        </w:tc>
        <w:tc>
          <w:tcPr>
            <w:tcW w:w="3261" w:type="dxa"/>
            <w:tcBorders>
              <w:top w:val="single" w:sz="4" w:space="0" w:color="auto"/>
            </w:tcBorders>
            <w:vAlign w:val="center"/>
          </w:tcPr>
          <w:p w:rsidR="00440035" w:rsidRDefault="00440035" w:rsidP="002F1491">
            <w:pPr>
              <w:widowControl/>
              <w:jc w:val="left"/>
              <w:rPr>
                <w:rFonts w:ascii="新宋体" w:eastAsia="新宋体"/>
                <w:noProof/>
                <w:sz w:val="18"/>
              </w:rPr>
            </w:pPr>
          </w:p>
        </w:tc>
      </w:tr>
      <w:tr w:rsidR="00440035" w:rsidTr="00FE4A73">
        <w:trPr>
          <w:trHeight w:val="70"/>
        </w:trPr>
        <w:tc>
          <w:tcPr>
            <w:tcW w:w="2085" w:type="dxa"/>
            <w:tcBorders>
              <w:top w:val="single" w:sz="4" w:space="0" w:color="auto"/>
            </w:tcBorders>
            <w:vAlign w:val="center"/>
          </w:tcPr>
          <w:p w:rsidR="00440035" w:rsidRPr="00413A6E" w:rsidRDefault="00440035" w:rsidP="002F1491">
            <w:pPr>
              <w:rPr>
                <w:rFonts w:ascii="宋体" w:hAnsi="宋体"/>
                <w:color w:val="FF0000"/>
              </w:rPr>
            </w:pPr>
            <w:r w:rsidRPr="00413A6E">
              <w:rPr>
                <w:rFonts w:ascii="宋体" w:hAnsi="宋体" w:hint="eastAsia"/>
                <w:color w:val="FF0000"/>
              </w:rPr>
              <w:t>M</w:t>
            </w:r>
          </w:p>
        </w:tc>
        <w:tc>
          <w:tcPr>
            <w:tcW w:w="2976" w:type="dxa"/>
            <w:tcBorders>
              <w:top w:val="single" w:sz="4" w:space="0" w:color="auto"/>
            </w:tcBorders>
            <w:vAlign w:val="center"/>
          </w:tcPr>
          <w:p w:rsidR="00440035" w:rsidRPr="00413A6E" w:rsidRDefault="00440035" w:rsidP="002F1491">
            <w:pPr>
              <w:spacing w:before="60" w:after="60" w:line="0" w:lineRule="atLeast"/>
              <w:rPr>
                <w:rFonts w:ascii="宋体" w:hAnsi="宋体"/>
                <w:color w:val="FF0000"/>
                <w:sz w:val="18"/>
              </w:rPr>
            </w:pPr>
          </w:p>
        </w:tc>
        <w:tc>
          <w:tcPr>
            <w:tcW w:w="3261" w:type="dxa"/>
            <w:tcBorders>
              <w:top w:val="single" w:sz="4" w:space="0" w:color="auto"/>
            </w:tcBorders>
            <w:vAlign w:val="center"/>
          </w:tcPr>
          <w:p w:rsidR="00440035" w:rsidRDefault="00440035" w:rsidP="002F1491">
            <w:pPr>
              <w:widowControl/>
              <w:jc w:val="left"/>
              <w:rPr>
                <w:rFonts w:ascii="新宋体" w:eastAsia="新宋体"/>
                <w:noProof/>
                <w:sz w:val="18"/>
              </w:rPr>
            </w:pPr>
          </w:p>
        </w:tc>
      </w:tr>
      <w:tr w:rsidR="00440035" w:rsidTr="00FE4A73">
        <w:trPr>
          <w:trHeight w:val="70"/>
        </w:trPr>
        <w:tc>
          <w:tcPr>
            <w:tcW w:w="2085" w:type="dxa"/>
            <w:tcBorders>
              <w:top w:val="single" w:sz="4" w:space="0" w:color="auto"/>
            </w:tcBorders>
            <w:vAlign w:val="center"/>
          </w:tcPr>
          <w:p w:rsidR="00440035" w:rsidRPr="00413A6E" w:rsidRDefault="00440035" w:rsidP="002F1491">
            <w:pPr>
              <w:rPr>
                <w:rFonts w:ascii="宋体" w:hAnsi="宋体"/>
                <w:color w:val="FF0000"/>
              </w:rPr>
            </w:pPr>
            <w:r w:rsidRPr="00413A6E">
              <w:rPr>
                <w:rFonts w:ascii="宋体" w:hAnsi="宋体" w:hint="eastAsia"/>
                <w:color w:val="FF0000"/>
              </w:rPr>
              <w:t>C</w:t>
            </w:r>
          </w:p>
        </w:tc>
        <w:tc>
          <w:tcPr>
            <w:tcW w:w="2976" w:type="dxa"/>
            <w:tcBorders>
              <w:top w:val="single" w:sz="4" w:space="0" w:color="auto"/>
            </w:tcBorders>
            <w:vAlign w:val="center"/>
          </w:tcPr>
          <w:p w:rsidR="00440035" w:rsidRPr="00413A6E" w:rsidRDefault="00440035" w:rsidP="002F1491">
            <w:pPr>
              <w:spacing w:before="60" w:after="60" w:line="0" w:lineRule="atLeast"/>
              <w:rPr>
                <w:rFonts w:ascii="宋体" w:hAnsi="宋体"/>
                <w:color w:val="FF0000"/>
                <w:sz w:val="18"/>
              </w:rPr>
            </w:pPr>
          </w:p>
        </w:tc>
        <w:tc>
          <w:tcPr>
            <w:tcW w:w="3261" w:type="dxa"/>
            <w:tcBorders>
              <w:top w:val="single" w:sz="4" w:space="0" w:color="auto"/>
            </w:tcBorders>
            <w:vAlign w:val="center"/>
          </w:tcPr>
          <w:p w:rsidR="00440035" w:rsidRDefault="00440035" w:rsidP="002F1491">
            <w:pPr>
              <w:widowControl/>
              <w:jc w:val="left"/>
              <w:rPr>
                <w:rFonts w:ascii="新宋体" w:eastAsia="新宋体"/>
                <w:noProof/>
                <w:sz w:val="18"/>
              </w:rPr>
            </w:pPr>
          </w:p>
        </w:tc>
      </w:tr>
      <w:tr w:rsidR="00AB1604" w:rsidTr="00FE4A73">
        <w:trPr>
          <w:trHeight w:val="70"/>
        </w:trPr>
        <w:tc>
          <w:tcPr>
            <w:tcW w:w="2085" w:type="dxa"/>
            <w:tcBorders>
              <w:top w:val="single" w:sz="4" w:space="0" w:color="auto"/>
              <w:bottom w:val="single" w:sz="4" w:space="0" w:color="auto"/>
            </w:tcBorders>
            <w:vAlign w:val="center"/>
          </w:tcPr>
          <w:p w:rsidR="00AB1604" w:rsidRDefault="00AB1604" w:rsidP="002F1491">
            <w:pPr>
              <w:rPr>
                <w:rFonts w:ascii="宋体" w:hAnsi="宋体"/>
              </w:rPr>
            </w:pPr>
            <w:r>
              <w:rPr>
                <w:rFonts w:ascii="宋体" w:hAnsi="宋体" w:hint="eastAsia"/>
              </w:rPr>
              <w:t>D</w:t>
            </w:r>
          </w:p>
        </w:tc>
        <w:tc>
          <w:tcPr>
            <w:tcW w:w="2976" w:type="dxa"/>
            <w:tcBorders>
              <w:top w:val="single" w:sz="4" w:space="0" w:color="auto"/>
              <w:bottom w:val="single" w:sz="4" w:space="0" w:color="auto"/>
            </w:tcBorders>
            <w:vAlign w:val="center"/>
          </w:tcPr>
          <w:p w:rsidR="00AB1604" w:rsidRPr="00FE4A73" w:rsidRDefault="00AB1604" w:rsidP="00391802">
            <w:pPr>
              <w:spacing w:before="60" w:after="60" w:line="0" w:lineRule="atLeast"/>
              <w:rPr>
                <w:rFonts w:ascii="宋体" w:hAnsi="宋体"/>
                <w:color w:val="7030A0"/>
              </w:rPr>
            </w:pPr>
            <w:r w:rsidRPr="00FE4A73">
              <w:rPr>
                <w:rFonts w:ascii="宋体" w:hAnsi="宋体" w:hint="eastAsia"/>
                <w:color w:val="7030A0"/>
              </w:rPr>
              <w:t>EID【</w:t>
            </w:r>
            <w:r w:rsidRPr="00FE4A73">
              <w:rPr>
                <w:rFonts w:ascii="宋体" w:hAnsi="宋体" w:hint="eastAsia"/>
                <w:color w:val="7030A0"/>
                <w:sz w:val="18"/>
              </w:rPr>
              <w:t>EmeetingId</w:t>
            </w:r>
            <w:r w:rsidRPr="00FE4A73">
              <w:rPr>
                <w:rFonts w:ascii="宋体" w:hAnsi="宋体" w:hint="eastAsia"/>
                <w:color w:val="7030A0"/>
              </w:rPr>
              <w:t>】</w:t>
            </w:r>
          </w:p>
        </w:tc>
        <w:tc>
          <w:tcPr>
            <w:tcW w:w="3261" w:type="dxa"/>
            <w:tcBorders>
              <w:top w:val="single" w:sz="4" w:space="0" w:color="auto"/>
              <w:bottom w:val="single" w:sz="4" w:space="0" w:color="auto"/>
            </w:tcBorders>
            <w:vAlign w:val="center"/>
          </w:tcPr>
          <w:p w:rsidR="00AB1604" w:rsidRPr="00FE4A73" w:rsidRDefault="00FE4A73" w:rsidP="00391802">
            <w:pPr>
              <w:widowControl/>
              <w:jc w:val="left"/>
              <w:rPr>
                <w:rFonts w:ascii="新宋体" w:eastAsia="新宋体"/>
                <w:noProof/>
                <w:color w:val="7030A0"/>
                <w:sz w:val="18"/>
              </w:rPr>
            </w:pPr>
            <w:r w:rsidRPr="00FE4A73">
              <w:rPr>
                <w:rFonts w:ascii="宋体" w:hAnsi="宋体" w:cs="宋体" w:hint="eastAsia"/>
                <w:color w:val="7030A0"/>
                <w:sz w:val="18"/>
              </w:rPr>
              <w:t>预定会议ID</w:t>
            </w:r>
          </w:p>
        </w:tc>
      </w:tr>
    </w:tbl>
    <w:p w:rsidR="00FA0591" w:rsidRDefault="00FA0591" w:rsidP="00FA0591"/>
    <w:p w:rsidR="00FA0591" w:rsidRDefault="00FA0591" w:rsidP="00FA0591"/>
    <w:p w:rsidR="00A41488" w:rsidRDefault="00FA0591" w:rsidP="00FA0591">
      <w:pPr>
        <w:pStyle w:val="4"/>
      </w:pPr>
      <w:r>
        <w:rPr>
          <w:rFonts w:hint="eastAsia"/>
        </w:rPr>
        <w:t>提交预定会议室接口</w:t>
      </w:r>
      <w:r w:rsidR="00FB21D0">
        <w:rPr>
          <w:rFonts w:hint="eastAsia"/>
        </w:rPr>
        <w:t>-</w:t>
      </w:r>
      <w:r w:rsidR="00FB21D0">
        <w:rPr>
          <w:rFonts w:hint="eastAsia"/>
        </w:rPr>
        <w:t>修改</w:t>
      </w:r>
    </w:p>
    <w:tbl>
      <w:tblPr>
        <w:tblW w:w="8322" w:type="dxa"/>
        <w:tblInd w:w="15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1659"/>
        <w:gridCol w:w="5670"/>
        <w:gridCol w:w="993"/>
      </w:tblGrid>
      <w:tr w:rsidR="00FA0591" w:rsidTr="002F1491">
        <w:trPr>
          <w:tblHeader/>
        </w:trPr>
        <w:tc>
          <w:tcPr>
            <w:tcW w:w="8322" w:type="dxa"/>
            <w:gridSpan w:val="3"/>
            <w:shd w:val="pct12" w:color="000000" w:fill="FFFFFF"/>
            <w:vAlign w:val="center"/>
          </w:tcPr>
          <w:p w:rsidR="00FA0591" w:rsidRPr="00601888" w:rsidRDefault="00FA0591" w:rsidP="002F1491">
            <w:pPr>
              <w:spacing w:before="60" w:after="60"/>
              <w:rPr>
                <w:rFonts w:ascii="宋体" w:hAnsi="宋体"/>
                <w:b/>
                <w:sz w:val="28"/>
                <w:szCs w:val="28"/>
              </w:rPr>
            </w:pPr>
            <w:r>
              <w:rPr>
                <w:rFonts w:ascii="宋体" w:hAnsi="宋体" w:hint="eastAsia"/>
                <w:b/>
                <w:sz w:val="28"/>
                <w:szCs w:val="28"/>
              </w:rPr>
              <w:t>提交预定会议室</w:t>
            </w:r>
          </w:p>
        </w:tc>
      </w:tr>
      <w:tr w:rsidR="00FA0591" w:rsidTr="002F1491">
        <w:trPr>
          <w:trHeight w:val="70"/>
        </w:trPr>
        <w:tc>
          <w:tcPr>
            <w:tcW w:w="8322" w:type="dxa"/>
            <w:gridSpan w:val="3"/>
            <w:tcBorders>
              <w:bottom w:val="single" w:sz="4" w:space="0" w:color="auto"/>
            </w:tcBorders>
            <w:vAlign w:val="center"/>
          </w:tcPr>
          <w:p w:rsidR="00FA0591" w:rsidRPr="00392617" w:rsidRDefault="00FA0591" w:rsidP="002F1491">
            <w:pPr>
              <w:autoSpaceDE w:val="0"/>
              <w:autoSpaceDN w:val="0"/>
              <w:adjustRightInd w:val="0"/>
              <w:jc w:val="left"/>
            </w:pPr>
            <w:r w:rsidRPr="00392617">
              <w:t>服务</w:t>
            </w:r>
            <w:r>
              <w:rPr>
                <w:rFonts w:hint="eastAsia"/>
              </w:rPr>
              <w:t>概述</w:t>
            </w:r>
          </w:p>
          <w:p w:rsidR="00FA0591" w:rsidRPr="00BC513D" w:rsidRDefault="00FA0591" w:rsidP="002F1491">
            <w:pPr>
              <w:autoSpaceDE w:val="0"/>
              <w:autoSpaceDN w:val="0"/>
              <w:adjustRightInd w:val="0"/>
              <w:jc w:val="left"/>
            </w:pPr>
            <w:r>
              <w:rPr>
                <w:rFonts w:hint="eastAsia"/>
              </w:rPr>
              <w:t>该服务是</w:t>
            </w:r>
            <w:r>
              <w:rPr>
                <w:rFonts w:hint="eastAsia"/>
              </w:rPr>
              <w:t>Emeeting</w:t>
            </w:r>
            <w:r>
              <w:rPr>
                <w:rFonts w:hint="eastAsia"/>
              </w:rPr>
              <w:t>用户锁定需要预定的会议室时使用的服务。</w:t>
            </w:r>
            <w:r w:rsidRPr="00BC513D">
              <w:t xml:space="preserve"> </w:t>
            </w:r>
          </w:p>
          <w:p w:rsidR="00FA0591" w:rsidRDefault="00FA0591" w:rsidP="002F1491">
            <w:pPr>
              <w:autoSpaceDE w:val="0"/>
              <w:autoSpaceDN w:val="0"/>
              <w:adjustRightInd w:val="0"/>
              <w:jc w:val="left"/>
            </w:pPr>
            <w:r w:rsidRPr="00392617">
              <w:t>应用场景</w:t>
            </w:r>
          </w:p>
          <w:p w:rsidR="00FA0591" w:rsidRPr="00BC513D" w:rsidRDefault="00FA0591" w:rsidP="002F1491">
            <w:pPr>
              <w:autoSpaceDE w:val="0"/>
              <w:autoSpaceDN w:val="0"/>
              <w:adjustRightInd w:val="0"/>
              <w:jc w:val="left"/>
            </w:pPr>
            <w:r>
              <w:rPr>
                <w:rFonts w:hint="eastAsia"/>
              </w:rPr>
              <w:t>用户选择某会议室某时间区间后点击锁定按钮，调用此服务。</w:t>
            </w:r>
          </w:p>
          <w:p w:rsidR="00FA0591" w:rsidRDefault="00FA0591" w:rsidP="002F1491">
            <w:pPr>
              <w:autoSpaceDE w:val="0"/>
              <w:autoSpaceDN w:val="0"/>
              <w:adjustRightInd w:val="0"/>
              <w:jc w:val="left"/>
            </w:pPr>
            <w:r>
              <w:rPr>
                <w:rFonts w:hint="eastAsia"/>
              </w:rPr>
              <w:t>服务</w:t>
            </w:r>
            <w:r w:rsidRPr="00392617">
              <w:t>类型</w:t>
            </w:r>
          </w:p>
          <w:tbl>
            <w:tblPr>
              <w:tblW w:w="0" w:type="auto"/>
              <w:tblInd w:w="534" w:type="dxa"/>
              <w:tblLayout w:type="fixed"/>
              <w:tblLook w:val="01E0"/>
            </w:tblPr>
            <w:tblGrid>
              <w:gridCol w:w="4041"/>
            </w:tblGrid>
            <w:tr w:rsidR="00FA0591" w:rsidRPr="00992F57" w:rsidTr="002F1491">
              <w:tc>
                <w:tcPr>
                  <w:tcW w:w="4041" w:type="dxa"/>
                </w:tcPr>
                <w:p w:rsidR="00FA0591" w:rsidRPr="00A40CC0" w:rsidRDefault="003801D2" w:rsidP="002F1491">
                  <w:pPr>
                    <w:autoSpaceDE w:val="0"/>
                    <w:autoSpaceDN w:val="0"/>
                    <w:adjustRightInd w:val="0"/>
                    <w:jc w:val="left"/>
                  </w:pPr>
                  <w:r w:rsidRPr="00A40CC0">
                    <w:fldChar w:fldCharType="begin">
                      <w:ffData>
                        <w:name w:val="Check1"/>
                        <w:enabled/>
                        <w:calcOnExit w:val="0"/>
                        <w:checkBox>
                          <w:sizeAuto/>
                          <w:default w:val="0"/>
                        </w:checkBox>
                      </w:ffData>
                    </w:fldChar>
                  </w:r>
                  <w:r w:rsidR="00FA0591" w:rsidRPr="00A40CC0">
                    <w:instrText xml:space="preserve"> FORMCHECKBOX </w:instrText>
                  </w:r>
                  <w:r w:rsidRPr="00A40CC0">
                    <w:fldChar w:fldCharType="end"/>
                  </w:r>
                  <w:r w:rsidR="00FA0591" w:rsidRPr="00A40CC0">
                    <w:rPr>
                      <w:rFonts w:hint="eastAsia"/>
                    </w:rPr>
                    <w:t>消息服务</w:t>
                  </w:r>
                </w:p>
                <w:p w:rsidR="00FA0591" w:rsidRPr="00A40CC0" w:rsidRDefault="003801D2" w:rsidP="002F1491">
                  <w:pPr>
                    <w:autoSpaceDE w:val="0"/>
                    <w:autoSpaceDN w:val="0"/>
                    <w:adjustRightInd w:val="0"/>
                    <w:jc w:val="left"/>
                  </w:pPr>
                  <w:r w:rsidRPr="00A40CC0">
                    <w:fldChar w:fldCharType="begin">
                      <w:ffData>
                        <w:name w:val=""/>
                        <w:enabled/>
                        <w:calcOnExit w:val="0"/>
                        <w:checkBox>
                          <w:sizeAuto/>
                          <w:default w:val="0"/>
                        </w:checkBox>
                      </w:ffData>
                    </w:fldChar>
                  </w:r>
                  <w:r w:rsidR="00FA0591" w:rsidRPr="00A40CC0">
                    <w:instrText xml:space="preserve"> FORMCHECKBOX </w:instrText>
                  </w:r>
                  <w:r w:rsidRPr="00A40CC0">
                    <w:fldChar w:fldCharType="end"/>
                  </w:r>
                  <w:r w:rsidR="00FA0591" w:rsidRPr="00A40CC0">
                    <w:rPr>
                      <w:rFonts w:hint="eastAsia"/>
                    </w:rPr>
                    <w:t>流程服务</w:t>
                  </w:r>
                </w:p>
                <w:p w:rsidR="00FA0591" w:rsidRPr="00A40CC0" w:rsidRDefault="003801D2" w:rsidP="002F1491">
                  <w:pPr>
                    <w:autoSpaceDE w:val="0"/>
                    <w:autoSpaceDN w:val="0"/>
                    <w:adjustRightInd w:val="0"/>
                    <w:jc w:val="left"/>
                  </w:pPr>
                  <w:r w:rsidRPr="00A40CC0">
                    <w:fldChar w:fldCharType="begin">
                      <w:ffData>
                        <w:name w:val=""/>
                        <w:enabled/>
                        <w:calcOnExit w:val="0"/>
                        <w:checkBox>
                          <w:sizeAuto/>
                          <w:default w:val="1"/>
                        </w:checkBox>
                      </w:ffData>
                    </w:fldChar>
                  </w:r>
                  <w:r w:rsidR="00FA0591" w:rsidRPr="00A40CC0">
                    <w:instrText xml:space="preserve"> FORMCHECKBOX </w:instrText>
                  </w:r>
                  <w:r w:rsidRPr="00A40CC0">
                    <w:fldChar w:fldCharType="end"/>
                  </w:r>
                  <w:r w:rsidR="00FA0591" w:rsidRPr="00A40CC0">
                    <w:rPr>
                      <w:rFonts w:hint="eastAsia"/>
                    </w:rPr>
                    <w:t>数据服务</w:t>
                  </w:r>
                </w:p>
              </w:tc>
            </w:tr>
          </w:tbl>
          <w:p w:rsidR="00FA0591" w:rsidRDefault="00FA0591" w:rsidP="002F1491">
            <w:pPr>
              <w:autoSpaceDE w:val="0"/>
              <w:autoSpaceDN w:val="0"/>
              <w:adjustRightInd w:val="0"/>
              <w:jc w:val="left"/>
            </w:pPr>
          </w:p>
          <w:p w:rsidR="00FA0591" w:rsidRDefault="00FA0591" w:rsidP="002F1491">
            <w:pPr>
              <w:autoSpaceDE w:val="0"/>
              <w:autoSpaceDN w:val="0"/>
              <w:adjustRightInd w:val="0"/>
              <w:jc w:val="left"/>
            </w:pPr>
            <w:r w:rsidRPr="00392617">
              <w:t>业务规则</w:t>
            </w:r>
          </w:p>
          <w:p w:rsidR="00FA0591" w:rsidRPr="00A9678F" w:rsidRDefault="00FA0591" w:rsidP="002F1491">
            <w:pPr>
              <w:autoSpaceDE w:val="0"/>
              <w:autoSpaceDN w:val="0"/>
              <w:adjustRightInd w:val="0"/>
              <w:jc w:val="left"/>
            </w:pPr>
          </w:p>
          <w:p w:rsidR="00FA0591" w:rsidRPr="00C42DB5" w:rsidRDefault="00FA0591" w:rsidP="002F1491">
            <w:pPr>
              <w:autoSpaceDE w:val="0"/>
              <w:autoSpaceDN w:val="0"/>
              <w:adjustRightInd w:val="0"/>
              <w:jc w:val="left"/>
            </w:pPr>
            <w:r>
              <w:rPr>
                <w:rFonts w:hint="eastAsia"/>
              </w:rPr>
              <w:t>调用规则</w:t>
            </w:r>
          </w:p>
          <w:p w:rsidR="00FA0591" w:rsidRDefault="00FA0591" w:rsidP="002F1491">
            <w:pPr>
              <w:autoSpaceDE w:val="0"/>
              <w:autoSpaceDN w:val="0"/>
              <w:adjustRightInd w:val="0"/>
              <w:jc w:val="left"/>
            </w:pPr>
            <w:r>
              <w:rPr>
                <w:rFonts w:hint="eastAsia"/>
              </w:rPr>
              <w:t>1</w:t>
            </w:r>
            <w:r>
              <w:rPr>
                <w:rFonts w:hint="eastAsia"/>
              </w:rPr>
              <w:t>：调用机制</w:t>
            </w:r>
          </w:p>
          <w:tbl>
            <w:tblPr>
              <w:tblW w:w="0" w:type="auto"/>
              <w:tblInd w:w="534" w:type="dxa"/>
              <w:tblLayout w:type="fixed"/>
              <w:tblLook w:val="01E0"/>
            </w:tblPr>
            <w:tblGrid>
              <w:gridCol w:w="7854"/>
            </w:tblGrid>
            <w:tr w:rsidR="00FA0591" w:rsidRPr="00992F57" w:rsidTr="002F1491">
              <w:tc>
                <w:tcPr>
                  <w:tcW w:w="7854" w:type="dxa"/>
                </w:tcPr>
                <w:p w:rsidR="00FA0591" w:rsidRPr="00A40CC0" w:rsidRDefault="003801D2" w:rsidP="002F1491">
                  <w:pPr>
                    <w:autoSpaceDE w:val="0"/>
                    <w:autoSpaceDN w:val="0"/>
                    <w:adjustRightInd w:val="0"/>
                    <w:jc w:val="left"/>
                  </w:pPr>
                  <w:r w:rsidRPr="00A40CC0">
                    <w:fldChar w:fldCharType="begin">
                      <w:ffData>
                        <w:name w:val=""/>
                        <w:enabled/>
                        <w:calcOnExit w:val="0"/>
                        <w:checkBox>
                          <w:sizeAuto/>
                          <w:default w:val="1"/>
                        </w:checkBox>
                      </w:ffData>
                    </w:fldChar>
                  </w:r>
                  <w:r w:rsidR="00FA0591" w:rsidRPr="00A40CC0">
                    <w:instrText xml:space="preserve"> FORMCHECKBOX </w:instrText>
                  </w:r>
                  <w:r w:rsidRPr="00A40CC0">
                    <w:fldChar w:fldCharType="end"/>
                  </w:r>
                  <w:r w:rsidR="00FA0591" w:rsidRPr="00A40CC0">
                    <w:t xml:space="preserve"> </w:t>
                  </w:r>
                  <w:r w:rsidR="00FA0591" w:rsidRPr="00A40CC0">
                    <w:rPr>
                      <w:rFonts w:hint="eastAsia"/>
                    </w:rPr>
                    <w:t>同步调用</w:t>
                  </w:r>
                </w:p>
                <w:p w:rsidR="00FA0591" w:rsidRPr="00A40CC0" w:rsidRDefault="003801D2" w:rsidP="002F1491">
                  <w:pPr>
                    <w:autoSpaceDE w:val="0"/>
                    <w:autoSpaceDN w:val="0"/>
                    <w:adjustRightInd w:val="0"/>
                    <w:jc w:val="left"/>
                  </w:pPr>
                  <w:r w:rsidRPr="00A40CC0">
                    <w:fldChar w:fldCharType="begin">
                      <w:ffData>
                        <w:name w:val=""/>
                        <w:enabled/>
                        <w:calcOnExit w:val="0"/>
                        <w:checkBox>
                          <w:sizeAuto/>
                          <w:default w:val="0"/>
                        </w:checkBox>
                      </w:ffData>
                    </w:fldChar>
                  </w:r>
                  <w:r w:rsidR="00FA0591" w:rsidRPr="00A40CC0">
                    <w:instrText xml:space="preserve"> FORMCHECKBOX </w:instrText>
                  </w:r>
                  <w:r w:rsidRPr="00A40CC0">
                    <w:fldChar w:fldCharType="end"/>
                  </w:r>
                  <w:r w:rsidR="00FA0591" w:rsidRPr="00A40CC0">
                    <w:t xml:space="preserve"> </w:t>
                  </w:r>
                  <w:r w:rsidR="00FA0591" w:rsidRPr="00A40CC0">
                    <w:rPr>
                      <w:rFonts w:hint="eastAsia"/>
                    </w:rPr>
                    <w:t>异步调用</w:t>
                  </w:r>
                </w:p>
              </w:tc>
            </w:tr>
          </w:tbl>
          <w:p w:rsidR="00FA0591" w:rsidRDefault="00FA0591" w:rsidP="002F1491">
            <w:pPr>
              <w:autoSpaceDE w:val="0"/>
              <w:autoSpaceDN w:val="0"/>
              <w:adjustRightInd w:val="0"/>
              <w:jc w:val="left"/>
            </w:pPr>
            <w:r>
              <w:rPr>
                <w:rFonts w:hint="eastAsia"/>
              </w:rPr>
              <w:t>2</w:t>
            </w:r>
            <w:r>
              <w:rPr>
                <w:rFonts w:hint="eastAsia"/>
              </w:rPr>
              <w:t>：异常处理</w:t>
            </w:r>
          </w:p>
          <w:tbl>
            <w:tblPr>
              <w:tblW w:w="0" w:type="auto"/>
              <w:tblInd w:w="534" w:type="dxa"/>
              <w:tblLayout w:type="fixed"/>
              <w:tblLook w:val="01E0"/>
            </w:tblPr>
            <w:tblGrid>
              <w:gridCol w:w="7854"/>
            </w:tblGrid>
            <w:tr w:rsidR="00FA0591" w:rsidRPr="00992F57" w:rsidTr="002F1491">
              <w:tc>
                <w:tcPr>
                  <w:tcW w:w="7854" w:type="dxa"/>
                </w:tcPr>
                <w:p w:rsidR="00FA0591" w:rsidRPr="00A40CC0" w:rsidRDefault="003801D2" w:rsidP="002F1491">
                  <w:pPr>
                    <w:autoSpaceDE w:val="0"/>
                    <w:autoSpaceDN w:val="0"/>
                    <w:adjustRightInd w:val="0"/>
                    <w:jc w:val="left"/>
                  </w:pPr>
                  <w:r w:rsidRPr="00A40CC0">
                    <w:fldChar w:fldCharType="begin">
                      <w:ffData>
                        <w:name w:val=""/>
                        <w:enabled/>
                        <w:calcOnExit w:val="0"/>
                        <w:checkBox>
                          <w:sizeAuto/>
                          <w:default w:val="1"/>
                        </w:checkBox>
                      </w:ffData>
                    </w:fldChar>
                  </w:r>
                  <w:r w:rsidR="00FA0591" w:rsidRPr="00A40CC0">
                    <w:instrText xml:space="preserve"> FORMCHECKBOX </w:instrText>
                  </w:r>
                  <w:r w:rsidRPr="00A40CC0">
                    <w:fldChar w:fldCharType="end"/>
                  </w:r>
                  <w:r w:rsidR="00FA0591" w:rsidRPr="00A40CC0">
                    <w:t xml:space="preserve"> </w:t>
                  </w:r>
                  <w:r w:rsidR="00FA0591" w:rsidRPr="00A40CC0">
                    <w:rPr>
                      <w:rFonts w:hint="eastAsia"/>
                    </w:rPr>
                    <w:t>调用失败，业务全部回滚，需重新请求调用</w:t>
                  </w:r>
                </w:p>
                <w:p w:rsidR="00FA0591" w:rsidRPr="00A40CC0" w:rsidRDefault="003801D2" w:rsidP="002F1491">
                  <w:pPr>
                    <w:autoSpaceDE w:val="0"/>
                    <w:autoSpaceDN w:val="0"/>
                    <w:adjustRightInd w:val="0"/>
                    <w:jc w:val="left"/>
                  </w:pPr>
                  <w:r w:rsidRPr="00A40CC0">
                    <w:fldChar w:fldCharType="begin">
                      <w:ffData>
                        <w:name w:val=""/>
                        <w:enabled/>
                        <w:calcOnExit w:val="0"/>
                        <w:checkBox>
                          <w:sizeAuto/>
                          <w:default w:val="0"/>
                        </w:checkBox>
                      </w:ffData>
                    </w:fldChar>
                  </w:r>
                  <w:r w:rsidR="00FA0591" w:rsidRPr="00A40CC0">
                    <w:instrText xml:space="preserve"> FORMCHECKBOX </w:instrText>
                  </w:r>
                  <w:r w:rsidRPr="00A40CC0">
                    <w:fldChar w:fldCharType="end"/>
                  </w:r>
                  <w:r w:rsidR="00FA0591" w:rsidRPr="00A40CC0">
                    <w:t xml:space="preserve"> </w:t>
                  </w:r>
                  <w:r w:rsidR="00FA0591" w:rsidRPr="00A40CC0">
                    <w:rPr>
                      <w:rFonts w:hint="eastAsia"/>
                    </w:rPr>
                    <w:t>调用失败，出错的数据回滚，并需要进行出错数据的重新请求调用</w:t>
                  </w:r>
                </w:p>
              </w:tc>
            </w:tr>
          </w:tbl>
          <w:p w:rsidR="00FA0591" w:rsidRPr="00A40CC0" w:rsidRDefault="00FA0591" w:rsidP="002F1491">
            <w:pPr>
              <w:autoSpaceDE w:val="0"/>
              <w:autoSpaceDN w:val="0"/>
              <w:adjustRightInd w:val="0"/>
              <w:jc w:val="left"/>
            </w:pPr>
          </w:p>
          <w:p w:rsidR="00FA0591" w:rsidRPr="00601888" w:rsidRDefault="00FA0591" w:rsidP="002F1491">
            <w:pPr>
              <w:autoSpaceDE w:val="0"/>
              <w:autoSpaceDN w:val="0"/>
              <w:adjustRightInd w:val="0"/>
              <w:jc w:val="left"/>
              <w:rPr>
                <w:rFonts w:ascii="宋体" w:hAnsi="宋体" w:cs="新宋体"/>
                <w:color w:val="800000"/>
                <w:sz w:val="19"/>
                <w:szCs w:val="19"/>
              </w:rPr>
            </w:pPr>
          </w:p>
        </w:tc>
      </w:tr>
      <w:tr w:rsidR="00FA0591" w:rsidTr="002F1491">
        <w:trPr>
          <w:trHeight w:val="70"/>
        </w:trPr>
        <w:tc>
          <w:tcPr>
            <w:tcW w:w="8322" w:type="dxa"/>
            <w:gridSpan w:val="3"/>
            <w:tcBorders>
              <w:top w:val="single" w:sz="4" w:space="0" w:color="auto"/>
              <w:bottom w:val="single" w:sz="4" w:space="0" w:color="auto"/>
            </w:tcBorders>
            <w:shd w:val="pct12" w:color="auto" w:fill="auto"/>
            <w:vAlign w:val="center"/>
          </w:tcPr>
          <w:p w:rsidR="00FA0591" w:rsidRPr="00601888" w:rsidRDefault="00FA0591" w:rsidP="002F1491">
            <w:pPr>
              <w:spacing w:before="60" w:after="60" w:line="0" w:lineRule="atLeast"/>
              <w:rPr>
                <w:rFonts w:ascii="宋体" w:hAnsi="宋体"/>
                <w:b/>
                <w:sz w:val="28"/>
                <w:szCs w:val="28"/>
              </w:rPr>
            </w:pPr>
            <w:r w:rsidRPr="00601888">
              <w:rPr>
                <w:rFonts w:ascii="宋体" w:hAnsi="宋体" w:hint="eastAsia"/>
                <w:b/>
                <w:sz w:val="28"/>
                <w:szCs w:val="28"/>
              </w:rPr>
              <w:t>接口、参数说明</w:t>
            </w:r>
          </w:p>
        </w:tc>
      </w:tr>
      <w:tr w:rsidR="00FA0591" w:rsidTr="006F7EB6">
        <w:trPr>
          <w:trHeight w:val="70"/>
        </w:trPr>
        <w:tc>
          <w:tcPr>
            <w:tcW w:w="1659" w:type="dxa"/>
            <w:tcBorders>
              <w:top w:val="single" w:sz="4" w:space="0" w:color="auto"/>
              <w:bottom w:val="single" w:sz="4" w:space="0" w:color="auto"/>
            </w:tcBorders>
            <w:shd w:val="pct15" w:color="auto" w:fill="auto"/>
            <w:vAlign w:val="center"/>
          </w:tcPr>
          <w:p w:rsidR="00FA0591" w:rsidRPr="00601888" w:rsidRDefault="00FA0591" w:rsidP="002F1491">
            <w:pPr>
              <w:rPr>
                <w:rFonts w:ascii="宋体" w:hAnsi="宋体"/>
                <w:b/>
                <w:highlight w:val="white"/>
              </w:rPr>
            </w:pPr>
            <w:r w:rsidRPr="00601888">
              <w:rPr>
                <w:rFonts w:ascii="宋体" w:hAnsi="宋体" w:hint="eastAsia"/>
                <w:b/>
              </w:rPr>
              <w:t>输入</w:t>
            </w:r>
          </w:p>
        </w:tc>
        <w:tc>
          <w:tcPr>
            <w:tcW w:w="6663" w:type="dxa"/>
            <w:gridSpan w:val="2"/>
            <w:tcBorders>
              <w:top w:val="single" w:sz="4" w:space="0" w:color="auto"/>
              <w:bottom w:val="single" w:sz="4" w:space="0" w:color="auto"/>
            </w:tcBorders>
            <w:shd w:val="pct15" w:color="auto" w:fill="auto"/>
            <w:vAlign w:val="center"/>
          </w:tcPr>
          <w:p w:rsidR="00FA0591" w:rsidRPr="00601888" w:rsidRDefault="00FA0591" w:rsidP="002F1491">
            <w:pPr>
              <w:spacing w:before="60" w:after="60" w:line="0" w:lineRule="atLeast"/>
              <w:rPr>
                <w:rFonts w:ascii="宋体" w:hAnsi="宋体"/>
                <w:sz w:val="18"/>
              </w:rPr>
            </w:pPr>
            <w:r w:rsidRPr="00601888">
              <w:rPr>
                <w:rFonts w:ascii="宋体" w:hAnsi="宋体" w:hint="eastAsia"/>
                <w:b/>
                <w:szCs w:val="21"/>
              </w:rPr>
              <w:t>说明</w:t>
            </w:r>
          </w:p>
        </w:tc>
      </w:tr>
      <w:tr w:rsidR="00FA0591" w:rsidTr="006F7EB6">
        <w:trPr>
          <w:trHeight w:val="70"/>
        </w:trPr>
        <w:tc>
          <w:tcPr>
            <w:tcW w:w="1659" w:type="dxa"/>
            <w:tcBorders>
              <w:top w:val="single" w:sz="4" w:space="0" w:color="auto"/>
              <w:bottom w:val="single" w:sz="4" w:space="0" w:color="auto"/>
            </w:tcBorders>
            <w:vAlign w:val="center"/>
          </w:tcPr>
          <w:p w:rsidR="00FA0591" w:rsidRPr="00601888" w:rsidRDefault="00FA0591" w:rsidP="002F1491">
            <w:pPr>
              <w:rPr>
                <w:rFonts w:ascii="宋体" w:hAnsi="宋体"/>
              </w:rPr>
            </w:pPr>
            <w:r w:rsidRPr="00601888">
              <w:rPr>
                <w:rFonts w:ascii="宋体" w:hAnsi="宋体" w:hint="eastAsia"/>
              </w:rPr>
              <w:t>通过URL</w:t>
            </w:r>
          </w:p>
        </w:tc>
        <w:tc>
          <w:tcPr>
            <w:tcW w:w="6663" w:type="dxa"/>
            <w:gridSpan w:val="2"/>
            <w:tcBorders>
              <w:top w:val="single" w:sz="4" w:space="0" w:color="auto"/>
              <w:bottom w:val="single" w:sz="4" w:space="0" w:color="auto"/>
            </w:tcBorders>
            <w:vAlign w:val="center"/>
          </w:tcPr>
          <w:p w:rsidR="00FA0591" w:rsidRPr="00601888" w:rsidRDefault="00FA0591" w:rsidP="002F1491">
            <w:pPr>
              <w:spacing w:before="60" w:after="60" w:line="0" w:lineRule="atLeast"/>
              <w:rPr>
                <w:rFonts w:ascii="宋体" w:hAnsi="宋体"/>
                <w:sz w:val="18"/>
              </w:rPr>
            </w:pPr>
            <w:r w:rsidRPr="00601888">
              <w:rPr>
                <w:rFonts w:ascii="宋体" w:hAnsi="宋体" w:hint="eastAsia"/>
                <w:sz w:val="18"/>
              </w:rPr>
              <w:t>通过URL访问JSON服务</w:t>
            </w:r>
          </w:p>
        </w:tc>
      </w:tr>
      <w:tr w:rsidR="00FA0591" w:rsidTr="006F7EB6">
        <w:trPr>
          <w:trHeight w:val="70"/>
        </w:trPr>
        <w:tc>
          <w:tcPr>
            <w:tcW w:w="1659" w:type="dxa"/>
            <w:tcBorders>
              <w:top w:val="single" w:sz="4" w:space="0" w:color="auto"/>
              <w:bottom w:val="single" w:sz="4" w:space="0" w:color="auto"/>
            </w:tcBorders>
            <w:shd w:val="pct15" w:color="auto" w:fill="auto"/>
            <w:vAlign w:val="center"/>
          </w:tcPr>
          <w:p w:rsidR="00FA0591" w:rsidRPr="00601888" w:rsidRDefault="00FA0591" w:rsidP="002F1491">
            <w:pPr>
              <w:rPr>
                <w:rFonts w:ascii="宋体" w:hAnsi="宋体"/>
                <w:b/>
              </w:rPr>
            </w:pPr>
            <w:r w:rsidRPr="00601888">
              <w:rPr>
                <w:rFonts w:ascii="宋体" w:hAnsi="宋体" w:hint="eastAsia"/>
                <w:b/>
              </w:rPr>
              <w:t>输入参数</w:t>
            </w:r>
          </w:p>
        </w:tc>
        <w:tc>
          <w:tcPr>
            <w:tcW w:w="6663" w:type="dxa"/>
            <w:gridSpan w:val="2"/>
            <w:tcBorders>
              <w:top w:val="single" w:sz="4" w:space="0" w:color="auto"/>
              <w:bottom w:val="single" w:sz="4" w:space="0" w:color="auto"/>
            </w:tcBorders>
            <w:shd w:val="pct15" w:color="auto" w:fill="auto"/>
            <w:vAlign w:val="center"/>
          </w:tcPr>
          <w:p w:rsidR="00FA0591" w:rsidRPr="00601888" w:rsidRDefault="00FA0591" w:rsidP="002F1491">
            <w:pPr>
              <w:spacing w:before="60" w:after="60" w:line="0" w:lineRule="atLeast"/>
              <w:rPr>
                <w:rFonts w:ascii="宋体" w:hAnsi="宋体"/>
                <w:sz w:val="18"/>
              </w:rPr>
            </w:pPr>
            <w:r w:rsidRPr="00601888">
              <w:rPr>
                <w:rFonts w:ascii="宋体" w:hAnsi="宋体" w:hint="eastAsia"/>
                <w:b/>
                <w:szCs w:val="21"/>
              </w:rPr>
              <w:t>说明</w:t>
            </w:r>
          </w:p>
        </w:tc>
      </w:tr>
      <w:tr w:rsidR="00FA0591" w:rsidTr="006F7EB6">
        <w:trPr>
          <w:trHeight w:val="414"/>
        </w:trPr>
        <w:tc>
          <w:tcPr>
            <w:tcW w:w="1659" w:type="dxa"/>
            <w:tcBorders>
              <w:top w:val="single" w:sz="4" w:space="0" w:color="auto"/>
            </w:tcBorders>
            <w:vAlign w:val="center"/>
          </w:tcPr>
          <w:p w:rsidR="00FA0591" w:rsidRPr="00601888" w:rsidRDefault="00FA0591" w:rsidP="002F1491">
            <w:pPr>
              <w:rPr>
                <w:rFonts w:ascii="宋体" w:hAnsi="宋体"/>
              </w:rPr>
            </w:pPr>
            <w:r>
              <w:rPr>
                <w:rFonts w:ascii="宋体" w:hAnsi="宋体" w:hint="eastAsia"/>
              </w:rPr>
              <w:t>C</w:t>
            </w:r>
          </w:p>
        </w:tc>
        <w:tc>
          <w:tcPr>
            <w:tcW w:w="6663" w:type="dxa"/>
            <w:gridSpan w:val="2"/>
            <w:tcBorders>
              <w:top w:val="single" w:sz="4" w:space="0" w:color="auto"/>
            </w:tcBorders>
            <w:vAlign w:val="center"/>
          </w:tcPr>
          <w:p w:rsidR="00FA0591" w:rsidRPr="002C553F" w:rsidRDefault="00C940FF" w:rsidP="002F1491">
            <w:pPr>
              <w:spacing w:before="60" w:after="60" w:line="0" w:lineRule="atLeast"/>
              <w:rPr>
                <w:rFonts w:ascii="宋体" w:hAnsi="Times New Roman" w:cs="宋体"/>
                <w:color w:val="00B0F0"/>
                <w:sz w:val="20"/>
                <w:szCs w:val="20"/>
              </w:rPr>
            </w:pPr>
            <w:r w:rsidRPr="002C553F">
              <w:rPr>
                <w:rFonts w:ascii="宋体" w:hAnsi="Times New Roman" w:cs="宋体" w:hint="eastAsia"/>
                <w:color w:val="00B0F0"/>
                <w:sz w:val="20"/>
                <w:szCs w:val="20"/>
              </w:rPr>
              <w:t>Submit</w:t>
            </w:r>
            <w:r w:rsidRPr="002C553F">
              <w:rPr>
                <w:rFonts w:ascii="宋体" w:hAnsi="Times New Roman" w:cs="宋体" w:hint="eastAsia"/>
                <w:color w:val="00B0F0"/>
                <w:szCs w:val="21"/>
              </w:rPr>
              <w:t>BookingMeetingRoom</w:t>
            </w:r>
          </w:p>
        </w:tc>
      </w:tr>
      <w:tr w:rsidR="00FA0591" w:rsidTr="006F7EB6">
        <w:trPr>
          <w:trHeight w:val="70"/>
        </w:trPr>
        <w:tc>
          <w:tcPr>
            <w:tcW w:w="1659" w:type="dxa"/>
            <w:tcBorders>
              <w:top w:val="single" w:sz="4" w:space="0" w:color="auto"/>
              <w:bottom w:val="single" w:sz="4" w:space="0" w:color="auto"/>
            </w:tcBorders>
            <w:vAlign w:val="center"/>
          </w:tcPr>
          <w:p w:rsidR="00FA0591" w:rsidRPr="00E1385D" w:rsidRDefault="00FA0591" w:rsidP="002F1491">
            <w:pPr>
              <w:rPr>
                <w:rFonts w:ascii="宋体" w:hAnsi="宋体"/>
              </w:rPr>
            </w:pPr>
            <w:r w:rsidRPr="00E1385D">
              <w:rPr>
                <w:rFonts w:ascii="宋体" w:hAnsi="宋体" w:hint="eastAsia"/>
              </w:rPr>
              <w:lastRenderedPageBreak/>
              <w:t>D</w:t>
            </w:r>
          </w:p>
        </w:tc>
        <w:tc>
          <w:tcPr>
            <w:tcW w:w="6663" w:type="dxa"/>
            <w:gridSpan w:val="2"/>
            <w:tcBorders>
              <w:top w:val="single" w:sz="4" w:space="0" w:color="auto"/>
              <w:bottom w:val="single" w:sz="4" w:space="0" w:color="auto"/>
            </w:tcBorders>
            <w:vAlign w:val="center"/>
          </w:tcPr>
          <w:p w:rsidR="00FA0591" w:rsidRPr="00E1385D" w:rsidRDefault="00FA0591" w:rsidP="002F1491">
            <w:pPr>
              <w:spacing w:before="60" w:after="60" w:line="0" w:lineRule="atLeast"/>
              <w:rPr>
                <w:rFonts w:ascii="宋体" w:hAnsi="宋体"/>
              </w:rPr>
            </w:pPr>
          </w:p>
        </w:tc>
      </w:tr>
      <w:tr w:rsidR="00FA0591" w:rsidTr="006F7EB6">
        <w:trPr>
          <w:trHeight w:val="70"/>
        </w:trPr>
        <w:tc>
          <w:tcPr>
            <w:tcW w:w="1659" w:type="dxa"/>
            <w:tcBorders>
              <w:top w:val="single" w:sz="4" w:space="0" w:color="auto"/>
              <w:bottom w:val="single" w:sz="4" w:space="0" w:color="auto"/>
            </w:tcBorders>
            <w:vAlign w:val="center"/>
          </w:tcPr>
          <w:p w:rsidR="00FA0591" w:rsidRDefault="00FA0591" w:rsidP="002F1491">
            <w:pPr>
              <w:rPr>
                <w:rFonts w:ascii="宋体" w:hAnsi="宋体"/>
              </w:rPr>
            </w:pPr>
            <w:r>
              <w:rPr>
                <w:rFonts w:ascii="宋体" w:hAnsi="宋体" w:hint="eastAsia"/>
              </w:rPr>
              <w:t>F</w:t>
            </w:r>
          </w:p>
        </w:tc>
        <w:tc>
          <w:tcPr>
            <w:tcW w:w="6663" w:type="dxa"/>
            <w:gridSpan w:val="2"/>
            <w:tcBorders>
              <w:top w:val="single" w:sz="4" w:space="0" w:color="auto"/>
              <w:bottom w:val="single" w:sz="4" w:space="0" w:color="auto"/>
            </w:tcBorders>
            <w:vAlign w:val="center"/>
          </w:tcPr>
          <w:tbl>
            <w:tblPr>
              <w:tblW w:w="64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tblPr>
            <w:tblGrid>
              <w:gridCol w:w="737"/>
              <w:gridCol w:w="1134"/>
              <w:gridCol w:w="1844"/>
              <w:gridCol w:w="1275"/>
              <w:gridCol w:w="1418"/>
            </w:tblGrid>
            <w:tr w:rsidR="006F7EB6" w:rsidTr="006F7EB6">
              <w:tc>
                <w:tcPr>
                  <w:tcW w:w="737" w:type="dxa"/>
                  <w:shd w:val="clear" w:color="auto" w:fill="BFBFBF"/>
                  <w:vAlign w:val="center"/>
                </w:tcPr>
                <w:p w:rsidR="00FA0591" w:rsidRPr="0001495D" w:rsidRDefault="00FA0591" w:rsidP="002F1491">
                  <w:pPr>
                    <w:pStyle w:val="aff"/>
                    <w:widowControl w:val="0"/>
                    <w:rPr>
                      <w:rFonts w:ascii="黑体"/>
                    </w:rPr>
                  </w:pPr>
                  <w:r w:rsidRPr="0001495D">
                    <w:rPr>
                      <w:rFonts w:ascii="黑体" w:hint="eastAsia"/>
                    </w:rPr>
                    <w:t>必输项</w:t>
                  </w:r>
                </w:p>
              </w:tc>
              <w:tc>
                <w:tcPr>
                  <w:tcW w:w="1134" w:type="dxa"/>
                  <w:shd w:val="clear" w:color="auto" w:fill="BFBFBF"/>
                  <w:vAlign w:val="center"/>
                </w:tcPr>
                <w:p w:rsidR="00FA0591" w:rsidRPr="0001495D" w:rsidRDefault="00FA0591" w:rsidP="002F1491">
                  <w:pPr>
                    <w:pStyle w:val="aff"/>
                    <w:widowControl w:val="0"/>
                    <w:rPr>
                      <w:rFonts w:ascii="黑体"/>
                    </w:rPr>
                  </w:pPr>
                  <w:r w:rsidRPr="0001495D">
                    <w:rPr>
                      <w:rFonts w:ascii="黑体" w:hint="eastAsia"/>
                    </w:rPr>
                    <w:t>属性</w:t>
                  </w:r>
                </w:p>
              </w:tc>
              <w:tc>
                <w:tcPr>
                  <w:tcW w:w="1844" w:type="dxa"/>
                  <w:shd w:val="clear" w:color="auto" w:fill="BFBFBF"/>
                  <w:vAlign w:val="center"/>
                </w:tcPr>
                <w:p w:rsidR="00FA0591" w:rsidRPr="0001495D" w:rsidRDefault="00FA0591" w:rsidP="002F1491">
                  <w:pPr>
                    <w:pStyle w:val="aff"/>
                    <w:widowControl w:val="0"/>
                    <w:rPr>
                      <w:rFonts w:ascii="黑体"/>
                    </w:rPr>
                  </w:pPr>
                  <w:r w:rsidRPr="0001495D">
                    <w:rPr>
                      <w:rFonts w:ascii="黑体" w:hint="eastAsia"/>
                    </w:rPr>
                    <w:t>数据名称</w:t>
                  </w:r>
                </w:p>
              </w:tc>
              <w:tc>
                <w:tcPr>
                  <w:tcW w:w="1275" w:type="dxa"/>
                  <w:shd w:val="clear" w:color="auto" w:fill="BFBFBF"/>
                  <w:vAlign w:val="center"/>
                </w:tcPr>
                <w:p w:rsidR="00FA0591" w:rsidRPr="0001495D" w:rsidRDefault="00FA0591" w:rsidP="002F1491">
                  <w:pPr>
                    <w:pStyle w:val="aff"/>
                    <w:widowControl w:val="0"/>
                    <w:rPr>
                      <w:rFonts w:ascii="黑体"/>
                    </w:rPr>
                  </w:pPr>
                  <w:r w:rsidRPr="0001495D">
                    <w:rPr>
                      <w:rFonts w:ascii="黑体" w:hint="eastAsia"/>
                    </w:rPr>
                    <w:t>属性约束</w:t>
                  </w:r>
                </w:p>
              </w:tc>
              <w:tc>
                <w:tcPr>
                  <w:tcW w:w="1418" w:type="dxa"/>
                  <w:shd w:val="clear" w:color="auto" w:fill="BFBFBF"/>
                  <w:vAlign w:val="center"/>
                </w:tcPr>
                <w:p w:rsidR="00FA0591" w:rsidRPr="0001495D" w:rsidRDefault="00FA0591" w:rsidP="002F1491">
                  <w:pPr>
                    <w:pStyle w:val="aff"/>
                    <w:widowControl w:val="0"/>
                    <w:rPr>
                      <w:rFonts w:ascii="黑体"/>
                    </w:rPr>
                  </w:pPr>
                  <w:r w:rsidRPr="0001495D">
                    <w:rPr>
                      <w:rFonts w:ascii="黑体" w:hint="eastAsia"/>
                    </w:rPr>
                    <w:t>数据类型</w:t>
                  </w:r>
                </w:p>
              </w:tc>
            </w:tr>
            <w:tr w:rsidR="00FA0591" w:rsidRPr="00B803AD" w:rsidTr="006F7EB6">
              <w:tc>
                <w:tcPr>
                  <w:tcW w:w="737" w:type="dxa"/>
                  <w:vAlign w:val="center"/>
                </w:tcPr>
                <w:p w:rsidR="00FA0591" w:rsidRDefault="00FA0591" w:rsidP="002F1491">
                  <w:pPr>
                    <w:rPr>
                      <w:rFonts w:ascii="宋体" w:hAnsi="宋体"/>
                      <w:sz w:val="18"/>
                    </w:rPr>
                  </w:pPr>
                  <w:r>
                    <w:rPr>
                      <w:rFonts w:ascii="宋体" w:hAnsi="宋体" w:hint="eastAsia"/>
                      <w:sz w:val="18"/>
                    </w:rPr>
                    <w:t>Y</w:t>
                  </w:r>
                </w:p>
              </w:tc>
              <w:tc>
                <w:tcPr>
                  <w:tcW w:w="1134" w:type="dxa"/>
                  <w:vAlign w:val="center"/>
                </w:tcPr>
                <w:p w:rsidR="00FA0591" w:rsidRDefault="006F7EB6" w:rsidP="002F1491">
                  <w:pPr>
                    <w:rPr>
                      <w:rFonts w:ascii="宋体" w:hAnsi="宋体" w:cs="宋体"/>
                      <w:sz w:val="18"/>
                    </w:rPr>
                  </w:pPr>
                  <w:r>
                    <w:rPr>
                      <w:rFonts w:ascii="宋体" w:hAnsi="宋体" w:cs="宋体" w:hint="eastAsia"/>
                      <w:sz w:val="18"/>
                    </w:rPr>
                    <w:t>预定会议</w:t>
                  </w:r>
                  <w:r w:rsidR="00FA0591">
                    <w:rPr>
                      <w:rFonts w:ascii="宋体" w:hAnsi="宋体" w:cs="宋体" w:hint="eastAsia"/>
                      <w:sz w:val="18"/>
                    </w:rPr>
                    <w:t>ID</w:t>
                  </w:r>
                </w:p>
              </w:tc>
              <w:tc>
                <w:tcPr>
                  <w:tcW w:w="1844" w:type="dxa"/>
                  <w:vAlign w:val="center"/>
                </w:tcPr>
                <w:p w:rsidR="00FA0591" w:rsidRDefault="006F7EB6" w:rsidP="002F1491">
                  <w:pPr>
                    <w:rPr>
                      <w:rFonts w:ascii="宋体" w:hAnsi="宋体"/>
                      <w:sz w:val="18"/>
                    </w:rPr>
                  </w:pPr>
                  <w:r>
                    <w:rPr>
                      <w:rFonts w:ascii="宋体" w:hAnsi="宋体" w:hint="eastAsia"/>
                      <w:sz w:val="18"/>
                    </w:rPr>
                    <w:t>Emeeting</w:t>
                  </w:r>
                  <w:r w:rsidR="00FA0591">
                    <w:rPr>
                      <w:rFonts w:ascii="宋体" w:hAnsi="宋体" w:hint="eastAsia"/>
                      <w:sz w:val="18"/>
                    </w:rPr>
                    <w:t>Id</w:t>
                  </w:r>
                </w:p>
              </w:tc>
              <w:tc>
                <w:tcPr>
                  <w:tcW w:w="1275" w:type="dxa"/>
                  <w:vAlign w:val="center"/>
                </w:tcPr>
                <w:p w:rsidR="00FA0591" w:rsidRDefault="006F7EB6" w:rsidP="002F1491">
                  <w:pPr>
                    <w:rPr>
                      <w:rFonts w:ascii="宋体" w:hAnsi="宋体"/>
                      <w:sz w:val="18"/>
                    </w:rPr>
                  </w:pPr>
                  <w:r>
                    <w:rPr>
                      <w:rFonts w:ascii="宋体" w:hAnsi="宋体" w:hint="eastAsia"/>
                      <w:sz w:val="18"/>
                    </w:rPr>
                    <w:t>上一步预订操作 返回的ID</w:t>
                  </w:r>
                </w:p>
              </w:tc>
              <w:tc>
                <w:tcPr>
                  <w:tcW w:w="1418" w:type="dxa"/>
                  <w:vAlign w:val="center"/>
                </w:tcPr>
                <w:p w:rsidR="00FA0591" w:rsidRPr="00E03BBB" w:rsidRDefault="00FA0591" w:rsidP="002F1491">
                  <w:pPr>
                    <w:rPr>
                      <w:rFonts w:ascii="宋体" w:hAnsi="宋体"/>
                      <w:sz w:val="18"/>
                    </w:rPr>
                  </w:pPr>
                  <w:r>
                    <w:rPr>
                      <w:rFonts w:ascii="宋体" w:hAnsi="宋体" w:hint="eastAsia"/>
                      <w:sz w:val="18"/>
                    </w:rPr>
                    <w:t>String</w:t>
                  </w:r>
                </w:p>
              </w:tc>
            </w:tr>
            <w:tr w:rsidR="00FA0591" w:rsidRPr="00B803AD" w:rsidTr="006F7EB6">
              <w:tc>
                <w:tcPr>
                  <w:tcW w:w="737" w:type="dxa"/>
                  <w:vAlign w:val="center"/>
                </w:tcPr>
                <w:p w:rsidR="00FA0591" w:rsidRDefault="00FA0591" w:rsidP="002F1491">
                  <w:pPr>
                    <w:rPr>
                      <w:rFonts w:ascii="宋体" w:hAnsi="宋体"/>
                      <w:sz w:val="18"/>
                    </w:rPr>
                  </w:pPr>
                  <w:r>
                    <w:rPr>
                      <w:rFonts w:ascii="宋体" w:hAnsi="宋体" w:hint="eastAsia"/>
                      <w:sz w:val="18"/>
                    </w:rPr>
                    <w:t>Y</w:t>
                  </w:r>
                </w:p>
              </w:tc>
              <w:tc>
                <w:tcPr>
                  <w:tcW w:w="1134" w:type="dxa"/>
                  <w:vAlign w:val="center"/>
                </w:tcPr>
                <w:p w:rsidR="00FA0591" w:rsidRDefault="006F7EB6" w:rsidP="006F7EB6">
                  <w:pPr>
                    <w:rPr>
                      <w:rFonts w:ascii="宋体" w:hAnsi="宋体" w:cs="宋体"/>
                      <w:sz w:val="18"/>
                    </w:rPr>
                  </w:pPr>
                  <w:r>
                    <w:rPr>
                      <w:rFonts w:ascii="宋体" w:hAnsi="宋体" w:cs="宋体" w:hint="eastAsia"/>
                      <w:sz w:val="18"/>
                    </w:rPr>
                    <w:t>参会领导层级</w:t>
                  </w:r>
                </w:p>
              </w:tc>
              <w:tc>
                <w:tcPr>
                  <w:tcW w:w="1844" w:type="dxa"/>
                  <w:vAlign w:val="center"/>
                </w:tcPr>
                <w:p w:rsidR="00FA0591" w:rsidRDefault="006F7EB6" w:rsidP="002F1491">
                  <w:pPr>
                    <w:rPr>
                      <w:rFonts w:ascii="宋体" w:hAnsi="宋体"/>
                      <w:sz w:val="18"/>
                    </w:rPr>
                  </w:pPr>
                  <w:r w:rsidRPr="00A03989">
                    <w:rPr>
                      <w:rFonts w:ascii="宋体" w:hAnsi="宋体"/>
                      <w:sz w:val="18"/>
                    </w:rPr>
                    <w:t>A</w:t>
                  </w:r>
                  <w:r>
                    <w:rPr>
                      <w:rFonts w:ascii="宋体" w:hAnsi="宋体" w:hint="eastAsia"/>
                      <w:sz w:val="18"/>
                    </w:rPr>
                    <w:t>ttendLeaderLevel</w:t>
                  </w:r>
                </w:p>
              </w:tc>
              <w:tc>
                <w:tcPr>
                  <w:tcW w:w="1275" w:type="dxa"/>
                  <w:vAlign w:val="center"/>
                </w:tcPr>
                <w:p w:rsidR="006F7EB6" w:rsidRDefault="006F7EB6" w:rsidP="002F1491">
                  <w:pPr>
                    <w:rPr>
                      <w:rFonts w:ascii="宋体" w:hAnsi="宋体"/>
                      <w:sz w:val="18"/>
                    </w:rPr>
                  </w:pPr>
                  <w:r>
                    <w:rPr>
                      <w:rFonts w:ascii="宋体" w:hAnsi="宋体" w:hint="eastAsia"/>
                      <w:sz w:val="18"/>
                    </w:rPr>
                    <w:t>1 二层领导；2三层领导；</w:t>
                  </w:r>
                </w:p>
                <w:p w:rsidR="00FA0591" w:rsidRDefault="006F7EB6" w:rsidP="002F1491">
                  <w:pPr>
                    <w:rPr>
                      <w:rFonts w:ascii="宋体" w:hAnsi="宋体"/>
                      <w:sz w:val="18"/>
                    </w:rPr>
                  </w:pPr>
                  <w:r>
                    <w:rPr>
                      <w:rFonts w:ascii="宋体" w:hAnsi="宋体" w:hint="eastAsia"/>
                      <w:sz w:val="18"/>
                    </w:rPr>
                    <w:t>3 四层领导；4 其他</w:t>
                  </w:r>
                </w:p>
              </w:tc>
              <w:tc>
                <w:tcPr>
                  <w:tcW w:w="1418" w:type="dxa"/>
                  <w:vAlign w:val="center"/>
                </w:tcPr>
                <w:p w:rsidR="00FA0591" w:rsidRPr="00E03BBB" w:rsidRDefault="00FA0591" w:rsidP="006F7EB6">
                  <w:pPr>
                    <w:spacing w:before="60" w:after="60" w:line="0" w:lineRule="atLeast"/>
                    <w:rPr>
                      <w:rFonts w:ascii="宋体" w:hAnsi="宋体"/>
                      <w:sz w:val="18"/>
                    </w:rPr>
                  </w:pPr>
                  <w:r>
                    <w:rPr>
                      <w:rFonts w:ascii="宋体" w:hAnsi="宋体" w:hint="eastAsia"/>
                      <w:sz w:val="18"/>
                    </w:rPr>
                    <w:t>String</w:t>
                  </w:r>
                </w:p>
              </w:tc>
            </w:tr>
            <w:tr w:rsidR="00FA0591" w:rsidRPr="00B803AD" w:rsidTr="006F7EB6">
              <w:tc>
                <w:tcPr>
                  <w:tcW w:w="737" w:type="dxa"/>
                  <w:vAlign w:val="center"/>
                </w:tcPr>
                <w:p w:rsidR="00FA0591" w:rsidRDefault="00FA0591" w:rsidP="002F1491">
                  <w:pPr>
                    <w:rPr>
                      <w:rFonts w:ascii="宋体" w:hAnsi="宋体"/>
                      <w:sz w:val="18"/>
                    </w:rPr>
                  </w:pPr>
                  <w:r>
                    <w:rPr>
                      <w:rFonts w:ascii="宋体" w:hAnsi="宋体" w:hint="eastAsia"/>
                      <w:sz w:val="18"/>
                    </w:rPr>
                    <w:t>Y</w:t>
                  </w:r>
                </w:p>
              </w:tc>
              <w:tc>
                <w:tcPr>
                  <w:tcW w:w="1134" w:type="dxa"/>
                  <w:vAlign w:val="center"/>
                </w:tcPr>
                <w:p w:rsidR="00FA0591" w:rsidRDefault="00017742" w:rsidP="002F1491">
                  <w:pPr>
                    <w:rPr>
                      <w:rFonts w:ascii="宋体" w:hAnsi="宋体"/>
                      <w:sz w:val="18"/>
                    </w:rPr>
                  </w:pPr>
                  <w:r>
                    <w:rPr>
                      <w:rFonts w:ascii="宋体" w:hAnsi="宋体" w:cs="宋体" w:hint="eastAsia"/>
                      <w:sz w:val="18"/>
                    </w:rPr>
                    <w:t>参会人员数组</w:t>
                  </w:r>
                </w:p>
              </w:tc>
              <w:tc>
                <w:tcPr>
                  <w:tcW w:w="1844" w:type="dxa"/>
                  <w:vAlign w:val="center"/>
                </w:tcPr>
                <w:p w:rsidR="00FA0591" w:rsidRPr="0079375E" w:rsidRDefault="00A50C41" w:rsidP="002F1491">
                  <w:pPr>
                    <w:rPr>
                      <w:rFonts w:ascii="宋体" w:hAnsi="宋体"/>
                      <w:sz w:val="18"/>
                    </w:rPr>
                  </w:pPr>
                  <w:r>
                    <w:rPr>
                      <w:rFonts w:ascii="宋体" w:hAnsi="宋体" w:hint="eastAsia"/>
                      <w:sz w:val="18"/>
                    </w:rPr>
                    <w:t>MemberNos</w:t>
                  </w:r>
                </w:p>
              </w:tc>
              <w:tc>
                <w:tcPr>
                  <w:tcW w:w="1275" w:type="dxa"/>
                  <w:vAlign w:val="center"/>
                </w:tcPr>
                <w:p w:rsidR="00FA0591" w:rsidRDefault="00A50C41" w:rsidP="002F1491">
                  <w:pPr>
                    <w:rPr>
                      <w:rFonts w:ascii="宋体" w:hAnsi="宋体"/>
                      <w:sz w:val="18"/>
                    </w:rPr>
                  </w:pPr>
                  <w:r>
                    <w:rPr>
                      <w:rFonts w:ascii="宋体" w:hAnsi="宋体" w:hint="eastAsia"/>
                      <w:sz w:val="18"/>
                    </w:rPr>
                    <w:t>8位工号，逗号分隔</w:t>
                  </w:r>
                </w:p>
              </w:tc>
              <w:tc>
                <w:tcPr>
                  <w:tcW w:w="1418" w:type="dxa"/>
                  <w:vAlign w:val="center"/>
                </w:tcPr>
                <w:p w:rsidR="00FA0591" w:rsidRPr="00E03BBB" w:rsidRDefault="00FA0591" w:rsidP="00A50C41">
                  <w:pPr>
                    <w:spacing w:before="60" w:after="60" w:line="0" w:lineRule="atLeast"/>
                    <w:rPr>
                      <w:rFonts w:ascii="宋体" w:hAnsi="宋体"/>
                      <w:sz w:val="18"/>
                    </w:rPr>
                  </w:pPr>
                  <w:r>
                    <w:rPr>
                      <w:rFonts w:ascii="宋体" w:hAnsi="宋体" w:hint="eastAsia"/>
                      <w:sz w:val="18"/>
                    </w:rPr>
                    <w:t>String</w:t>
                  </w:r>
                </w:p>
              </w:tc>
            </w:tr>
            <w:tr w:rsidR="00FA0591" w:rsidRPr="00B803AD" w:rsidTr="006F7EB6">
              <w:tc>
                <w:tcPr>
                  <w:tcW w:w="737" w:type="dxa"/>
                  <w:vAlign w:val="center"/>
                </w:tcPr>
                <w:p w:rsidR="00FA0591" w:rsidRDefault="00FA0591" w:rsidP="002F1491">
                  <w:pPr>
                    <w:rPr>
                      <w:rFonts w:ascii="宋体" w:hAnsi="宋体"/>
                      <w:sz w:val="18"/>
                    </w:rPr>
                  </w:pPr>
                  <w:r>
                    <w:rPr>
                      <w:rFonts w:ascii="宋体" w:hAnsi="宋体" w:hint="eastAsia"/>
                      <w:sz w:val="18"/>
                    </w:rPr>
                    <w:t>Y</w:t>
                  </w:r>
                </w:p>
              </w:tc>
              <w:tc>
                <w:tcPr>
                  <w:tcW w:w="1134" w:type="dxa"/>
                  <w:vAlign w:val="center"/>
                </w:tcPr>
                <w:p w:rsidR="00FA0591" w:rsidRDefault="00A015B4" w:rsidP="002F1491">
                  <w:pPr>
                    <w:rPr>
                      <w:rFonts w:ascii="宋体" w:hAnsi="宋体" w:cs="宋体"/>
                      <w:sz w:val="18"/>
                    </w:rPr>
                  </w:pPr>
                  <w:r>
                    <w:rPr>
                      <w:rFonts w:ascii="宋体" w:hAnsi="宋体" w:cs="宋体" w:hint="eastAsia"/>
                      <w:sz w:val="18"/>
                    </w:rPr>
                    <w:t>会议主题名称</w:t>
                  </w:r>
                </w:p>
              </w:tc>
              <w:tc>
                <w:tcPr>
                  <w:tcW w:w="1844" w:type="dxa"/>
                  <w:vAlign w:val="center"/>
                </w:tcPr>
                <w:p w:rsidR="00FA0591" w:rsidRDefault="000355A4" w:rsidP="002F1491">
                  <w:pPr>
                    <w:rPr>
                      <w:rFonts w:ascii="宋体" w:hAnsi="宋体"/>
                      <w:sz w:val="18"/>
                    </w:rPr>
                  </w:pPr>
                  <w:r>
                    <w:rPr>
                      <w:rFonts w:ascii="宋体" w:hAnsi="宋体" w:hint="eastAsia"/>
                      <w:sz w:val="18"/>
                    </w:rPr>
                    <w:t>MeetingName</w:t>
                  </w:r>
                </w:p>
              </w:tc>
              <w:tc>
                <w:tcPr>
                  <w:tcW w:w="1275" w:type="dxa"/>
                  <w:vAlign w:val="center"/>
                </w:tcPr>
                <w:p w:rsidR="00FA0591" w:rsidRDefault="00FA0591" w:rsidP="002F1491">
                  <w:pPr>
                    <w:rPr>
                      <w:rFonts w:ascii="宋体" w:hAnsi="宋体"/>
                      <w:sz w:val="18"/>
                    </w:rPr>
                  </w:pPr>
                </w:p>
              </w:tc>
              <w:tc>
                <w:tcPr>
                  <w:tcW w:w="1418" w:type="dxa"/>
                  <w:vAlign w:val="center"/>
                </w:tcPr>
                <w:p w:rsidR="00FA0591" w:rsidRPr="00E03BBB" w:rsidRDefault="00A015B4" w:rsidP="002F1491">
                  <w:pPr>
                    <w:rPr>
                      <w:rFonts w:ascii="宋体" w:hAnsi="宋体"/>
                      <w:sz w:val="18"/>
                    </w:rPr>
                  </w:pPr>
                  <w:r>
                    <w:rPr>
                      <w:rFonts w:ascii="宋体" w:hAnsi="宋体" w:hint="eastAsia"/>
                      <w:sz w:val="18"/>
                    </w:rPr>
                    <w:t>String</w:t>
                  </w:r>
                </w:p>
              </w:tc>
            </w:tr>
          </w:tbl>
          <w:p w:rsidR="00FA0591" w:rsidRDefault="00FA0591" w:rsidP="002F1491">
            <w:pPr>
              <w:spacing w:before="60" w:after="60" w:line="0" w:lineRule="atLeast"/>
              <w:rPr>
                <w:rFonts w:ascii="宋体" w:hAnsi="宋体"/>
                <w:szCs w:val="21"/>
              </w:rPr>
            </w:pPr>
          </w:p>
        </w:tc>
      </w:tr>
      <w:tr w:rsidR="00FA0591" w:rsidTr="006F7EB6">
        <w:trPr>
          <w:trHeight w:val="70"/>
        </w:trPr>
        <w:tc>
          <w:tcPr>
            <w:tcW w:w="1659" w:type="dxa"/>
            <w:tcBorders>
              <w:top w:val="single" w:sz="4" w:space="0" w:color="auto"/>
              <w:bottom w:val="single" w:sz="4" w:space="0" w:color="auto"/>
            </w:tcBorders>
            <w:vAlign w:val="center"/>
          </w:tcPr>
          <w:p w:rsidR="00FA0591" w:rsidRPr="00E1385D" w:rsidRDefault="00FA0591" w:rsidP="002F1491">
            <w:pPr>
              <w:rPr>
                <w:rFonts w:ascii="宋体" w:hAnsi="宋体"/>
              </w:rPr>
            </w:pPr>
            <w:r w:rsidRPr="00E1385D">
              <w:rPr>
                <w:rFonts w:ascii="宋体" w:hAnsi="宋体" w:hint="eastAsia"/>
              </w:rPr>
              <w:t xml:space="preserve">    </w:t>
            </w:r>
          </w:p>
        </w:tc>
        <w:tc>
          <w:tcPr>
            <w:tcW w:w="6663" w:type="dxa"/>
            <w:gridSpan w:val="2"/>
            <w:tcBorders>
              <w:top w:val="single" w:sz="4" w:space="0" w:color="auto"/>
              <w:bottom w:val="single" w:sz="4" w:space="0" w:color="auto"/>
            </w:tcBorders>
            <w:vAlign w:val="center"/>
          </w:tcPr>
          <w:p w:rsidR="00FA0591" w:rsidRPr="00E1385D" w:rsidRDefault="00FA0591" w:rsidP="002F1491">
            <w:pPr>
              <w:spacing w:before="60" w:after="60" w:line="0" w:lineRule="atLeast"/>
              <w:rPr>
                <w:rFonts w:ascii="宋体" w:hAnsi="宋体"/>
              </w:rPr>
            </w:pPr>
          </w:p>
        </w:tc>
      </w:tr>
      <w:tr w:rsidR="00FA0591" w:rsidTr="006F7EB6">
        <w:trPr>
          <w:trHeight w:val="70"/>
        </w:trPr>
        <w:tc>
          <w:tcPr>
            <w:tcW w:w="1659" w:type="dxa"/>
            <w:tcBorders>
              <w:top w:val="single" w:sz="4" w:space="0" w:color="auto"/>
              <w:bottom w:val="single" w:sz="4" w:space="0" w:color="auto"/>
            </w:tcBorders>
            <w:shd w:val="pct15" w:color="auto" w:fill="auto"/>
            <w:vAlign w:val="center"/>
          </w:tcPr>
          <w:p w:rsidR="00FA0591" w:rsidRPr="00601888" w:rsidRDefault="00FA0591" w:rsidP="002F1491">
            <w:pPr>
              <w:rPr>
                <w:rFonts w:ascii="宋体" w:hAnsi="宋体"/>
                <w:b/>
                <w:highlight w:val="white"/>
              </w:rPr>
            </w:pPr>
            <w:r w:rsidRPr="00601888">
              <w:rPr>
                <w:rFonts w:ascii="宋体" w:hAnsi="宋体" w:hint="eastAsia"/>
                <w:b/>
              </w:rPr>
              <w:t>输出</w:t>
            </w:r>
          </w:p>
        </w:tc>
        <w:tc>
          <w:tcPr>
            <w:tcW w:w="6663" w:type="dxa"/>
            <w:gridSpan w:val="2"/>
            <w:tcBorders>
              <w:top w:val="single" w:sz="4" w:space="0" w:color="auto"/>
              <w:bottom w:val="single" w:sz="4" w:space="0" w:color="auto"/>
            </w:tcBorders>
            <w:shd w:val="pct15" w:color="auto" w:fill="auto"/>
            <w:vAlign w:val="center"/>
          </w:tcPr>
          <w:p w:rsidR="00FA0591" w:rsidRPr="00601888" w:rsidRDefault="00FA0591" w:rsidP="002F1491">
            <w:pPr>
              <w:spacing w:before="60" w:after="60" w:line="0" w:lineRule="atLeast"/>
              <w:rPr>
                <w:rFonts w:ascii="宋体" w:hAnsi="宋体"/>
                <w:sz w:val="18"/>
              </w:rPr>
            </w:pPr>
            <w:r w:rsidRPr="00601888">
              <w:rPr>
                <w:rFonts w:ascii="宋体" w:hAnsi="宋体" w:hint="eastAsia"/>
                <w:b/>
                <w:szCs w:val="21"/>
              </w:rPr>
              <w:t>说明</w:t>
            </w:r>
          </w:p>
        </w:tc>
      </w:tr>
      <w:tr w:rsidR="00FA0591" w:rsidTr="006F7EB6">
        <w:trPr>
          <w:trHeight w:val="70"/>
        </w:trPr>
        <w:tc>
          <w:tcPr>
            <w:tcW w:w="1659" w:type="dxa"/>
            <w:tcBorders>
              <w:top w:val="single" w:sz="4" w:space="0" w:color="auto"/>
              <w:bottom w:val="single" w:sz="4" w:space="0" w:color="auto"/>
            </w:tcBorders>
            <w:vAlign w:val="center"/>
          </w:tcPr>
          <w:p w:rsidR="00FA0591" w:rsidRPr="00601888" w:rsidRDefault="00FA0591" w:rsidP="002F1491">
            <w:pPr>
              <w:rPr>
                <w:rFonts w:ascii="宋体" w:hAnsi="宋体"/>
                <w:b/>
                <w:highlight w:val="white"/>
              </w:rPr>
            </w:pPr>
            <w:r w:rsidRPr="00601888">
              <w:rPr>
                <w:rFonts w:ascii="宋体" w:hAnsi="宋体" w:hint="eastAsia"/>
              </w:rPr>
              <w:t>JSONP对象</w:t>
            </w:r>
            <w:r>
              <w:rPr>
                <w:rFonts w:ascii="宋体" w:hAnsi="宋体" w:hint="eastAsia"/>
              </w:rPr>
              <w:t>数组</w:t>
            </w:r>
          </w:p>
        </w:tc>
        <w:tc>
          <w:tcPr>
            <w:tcW w:w="6663" w:type="dxa"/>
            <w:gridSpan w:val="2"/>
            <w:tcBorders>
              <w:top w:val="single" w:sz="4" w:space="0" w:color="auto"/>
              <w:bottom w:val="single" w:sz="4" w:space="0" w:color="auto"/>
            </w:tcBorders>
            <w:vAlign w:val="center"/>
          </w:tcPr>
          <w:p w:rsidR="00FA0591" w:rsidRPr="00601888" w:rsidRDefault="00FA0591" w:rsidP="002F1491">
            <w:pPr>
              <w:spacing w:before="60" w:after="60" w:line="0" w:lineRule="atLeast"/>
              <w:rPr>
                <w:rFonts w:ascii="宋体" w:hAnsi="宋体"/>
                <w:sz w:val="18"/>
              </w:rPr>
            </w:pPr>
            <w:r w:rsidRPr="00601888">
              <w:rPr>
                <w:rFonts w:ascii="宋体" w:hAnsi="宋体" w:hint="eastAsia"/>
                <w:sz w:val="18"/>
              </w:rPr>
              <w:t>采用JSNOP形式输出JSON对象</w:t>
            </w:r>
          </w:p>
        </w:tc>
      </w:tr>
      <w:tr w:rsidR="00FA0591" w:rsidTr="006F7EB6">
        <w:trPr>
          <w:trHeight w:val="70"/>
        </w:trPr>
        <w:tc>
          <w:tcPr>
            <w:tcW w:w="1659" w:type="dxa"/>
            <w:tcBorders>
              <w:top w:val="single" w:sz="4" w:space="0" w:color="auto"/>
              <w:bottom w:val="single" w:sz="4" w:space="0" w:color="auto"/>
            </w:tcBorders>
            <w:shd w:val="pct15" w:color="auto" w:fill="auto"/>
            <w:vAlign w:val="center"/>
          </w:tcPr>
          <w:p w:rsidR="00FA0591" w:rsidRPr="00601888" w:rsidRDefault="00FA0591" w:rsidP="002F1491">
            <w:pPr>
              <w:rPr>
                <w:rFonts w:ascii="宋体" w:hAnsi="宋体"/>
                <w:b/>
                <w:highlight w:val="white"/>
              </w:rPr>
            </w:pPr>
            <w:r w:rsidRPr="00601888">
              <w:rPr>
                <w:rFonts w:ascii="宋体" w:hAnsi="宋体" w:hint="eastAsia"/>
                <w:b/>
              </w:rPr>
              <w:t>JSON对象参数</w:t>
            </w:r>
          </w:p>
        </w:tc>
        <w:tc>
          <w:tcPr>
            <w:tcW w:w="6663" w:type="dxa"/>
            <w:gridSpan w:val="2"/>
            <w:tcBorders>
              <w:top w:val="single" w:sz="4" w:space="0" w:color="auto"/>
              <w:bottom w:val="single" w:sz="4" w:space="0" w:color="auto"/>
            </w:tcBorders>
            <w:shd w:val="pct15" w:color="auto" w:fill="auto"/>
            <w:vAlign w:val="center"/>
          </w:tcPr>
          <w:p w:rsidR="00FA0591" w:rsidRPr="00601888" w:rsidRDefault="00FA0591" w:rsidP="002F1491">
            <w:pPr>
              <w:spacing w:before="60" w:after="60" w:line="0" w:lineRule="atLeast"/>
              <w:rPr>
                <w:rFonts w:ascii="宋体" w:hAnsi="宋体"/>
                <w:sz w:val="18"/>
              </w:rPr>
            </w:pPr>
            <w:r w:rsidRPr="00601888">
              <w:rPr>
                <w:rFonts w:ascii="宋体" w:hAnsi="宋体" w:hint="eastAsia"/>
                <w:b/>
                <w:szCs w:val="21"/>
              </w:rPr>
              <w:t>说明</w:t>
            </w:r>
          </w:p>
        </w:tc>
      </w:tr>
      <w:tr w:rsidR="00FA0591" w:rsidTr="006F7EB6">
        <w:trPr>
          <w:trHeight w:val="70"/>
        </w:trPr>
        <w:tc>
          <w:tcPr>
            <w:tcW w:w="1659" w:type="dxa"/>
            <w:tcBorders>
              <w:top w:val="single" w:sz="4" w:space="0" w:color="auto"/>
            </w:tcBorders>
            <w:vAlign w:val="center"/>
          </w:tcPr>
          <w:p w:rsidR="00FA0591" w:rsidRPr="00413A6E" w:rsidRDefault="00FA0591" w:rsidP="002F1491">
            <w:pPr>
              <w:rPr>
                <w:rFonts w:ascii="宋体" w:hAnsi="宋体"/>
                <w:color w:val="FF0000"/>
              </w:rPr>
            </w:pPr>
            <w:r w:rsidRPr="00413A6E">
              <w:rPr>
                <w:rFonts w:ascii="宋体" w:hAnsi="宋体" w:hint="eastAsia"/>
                <w:color w:val="FF0000"/>
              </w:rPr>
              <w:t>S</w:t>
            </w:r>
          </w:p>
        </w:tc>
        <w:tc>
          <w:tcPr>
            <w:tcW w:w="5670" w:type="dxa"/>
            <w:tcBorders>
              <w:top w:val="single" w:sz="4" w:space="0" w:color="auto"/>
            </w:tcBorders>
            <w:vAlign w:val="center"/>
          </w:tcPr>
          <w:p w:rsidR="00FA0591" w:rsidRPr="00413A6E" w:rsidRDefault="00FA0591" w:rsidP="002F1491">
            <w:pPr>
              <w:spacing w:before="60" w:after="60" w:line="0" w:lineRule="atLeast"/>
              <w:rPr>
                <w:rFonts w:ascii="宋体" w:hAnsi="宋体"/>
                <w:color w:val="FF0000"/>
                <w:sz w:val="18"/>
              </w:rPr>
            </w:pPr>
            <w:r w:rsidRPr="00413A6E">
              <w:rPr>
                <w:rFonts w:ascii="宋体" w:hAnsi="宋体" w:hint="eastAsia"/>
                <w:color w:val="FF0000"/>
                <w:sz w:val="18"/>
              </w:rPr>
              <w:t>是否成功</w:t>
            </w:r>
          </w:p>
        </w:tc>
        <w:tc>
          <w:tcPr>
            <w:tcW w:w="993" w:type="dxa"/>
            <w:tcBorders>
              <w:top w:val="single" w:sz="4" w:space="0" w:color="auto"/>
            </w:tcBorders>
            <w:vAlign w:val="center"/>
          </w:tcPr>
          <w:p w:rsidR="00FA0591" w:rsidRDefault="00FA0591" w:rsidP="002F1491">
            <w:pPr>
              <w:widowControl/>
              <w:jc w:val="left"/>
              <w:rPr>
                <w:rFonts w:ascii="新宋体" w:eastAsia="新宋体"/>
                <w:noProof/>
                <w:sz w:val="18"/>
              </w:rPr>
            </w:pPr>
          </w:p>
        </w:tc>
      </w:tr>
      <w:tr w:rsidR="00FA0591" w:rsidTr="006F7EB6">
        <w:trPr>
          <w:trHeight w:val="70"/>
        </w:trPr>
        <w:tc>
          <w:tcPr>
            <w:tcW w:w="1659" w:type="dxa"/>
            <w:tcBorders>
              <w:top w:val="single" w:sz="4" w:space="0" w:color="auto"/>
            </w:tcBorders>
            <w:vAlign w:val="center"/>
          </w:tcPr>
          <w:p w:rsidR="00FA0591" w:rsidRPr="00413A6E" w:rsidRDefault="00FA0591" w:rsidP="002F1491">
            <w:pPr>
              <w:rPr>
                <w:rFonts w:ascii="宋体" w:hAnsi="宋体"/>
                <w:color w:val="FF0000"/>
              </w:rPr>
            </w:pPr>
            <w:r w:rsidRPr="00413A6E">
              <w:rPr>
                <w:rFonts w:ascii="宋体" w:hAnsi="宋体" w:hint="eastAsia"/>
                <w:color w:val="FF0000"/>
              </w:rPr>
              <w:t>M</w:t>
            </w:r>
          </w:p>
        </w:tc>
        <w:tc>
          <w:tcPr>
            <w:tcW w:w="5670" w:type="dxa"/>
            <w:tcBorders>
              <w:top w:val="single" w:sz="4" w:space="0" w:color="auto"/>
            </w:tcBorders>
            <w:vAlign w:val="center"/>
          </w:tcPr>
          <w:p w:rsidR="00FA0591" w:rsidRPr="00413A6E" w:rsidRDefault="00FA0591" w:rsidP="002F1491">
            <w:pPr>
              <w:spacing w:before="60" w:after="60" w:line="0" w:lineRule="atLeast"/>
              <w:rPr>
                <w:rFonts w:ascii="宋体" w:hAnsi="宋体"/>
                <w:color w:val="FF0000"/>
                <w:sz w:val="18"/>
              </w:rPr>
            </w:pPr>
          </w:p>
        </w:tc>
        <w:tc>
          <w:tcPr>
            <w:tcW w:w="993" w:type="dxa"/>
            <w:tcBorders>
              <w:top w:val="single" w:sz="4" w:space="0" w:color="auto"/>
            </w:tcBorders>
            <w:vAlign w:val="center"/>
          </w:tcPr>
          <w:p w:rsidR="00FA0591" w:rsidRDefault="00FA0591" w:rsidP="002F1491">
            <w:pPr>
              <w:widowControl/>
              <w:jc w:val="left"/>
              <w:rPr>
                <w:rFonts w:ascii="新宋体" w:eastAsia="新宋体"/>
                <w:noProof/>
                <w:sz w:val="18"/>
              </w:rPr>
            </w:pPr>
          </w:p>
        </w:tc>
      </w:tr>
      <w:tr w:rsidR="00FA0591" w:rsidTr="006F7EB6">
        <w:trPr>
          <w:trHeight w:val="70"/>
        </w:trPr>
        <w:tc>
          <w:tcPr>
            <w:tcW w:w="1659" w:type="dxa"/>
            <w:tcBorders>
              <w:top w:val="single" w:sz="4" w:space="0" w:color="auto"/>
            </w:tcBorders>
            <w:vAlign w:val="center"/>
          </w:tcPr>
          <w:p w:rsidR="00FA0591" w:rsidRPr="00413A6E" w:rsidRDefault="00FA0591" w:rsidP="002F1491">
            <w:pPr>
              <w:rPr>
                <w:rFonts w:ascii="宋体" w:hAnsi="宋体"/>
                <w:color w:val="FF0000"/>
              </w:rPr>
            </w:pPr>
            <w:r w:rsidRPr="00413A6E">
              <w:rPr>
                <w:rFonts w:ascii="宋体" w:hAnsi="宋体" w:hint="eastAsia"/>
                <w:color w:val="FF0000"/>
              </w:rPr>
              <w:t>C</w:t>
            </w:r>
          </w:p>
        </w:tc>
        <w:tc>
          <w:tcPr>
            <w:tcW w:w="5670" w:type="dxa"/>
            <w:tcBorders>
              <w:top w:val="single" w:sz="4" w:space="0" w:color="auto"/>
            </w:tcBorders>
            <w:vAlign w:val="center"/>
          </w:tcPr>
          <w:p w:rsidR="00FA0591" w:rsidRPr="00413A6E" w:rsidRDefault="00FA0591" w:rsidP="002F1491">
            <w:pPr>
              <w:spacing w:before="60" w:after="60" w:line="0" w:lineRule="atLeast"/>
              <w:rPr>
                <w:rFonts w:ascii="宋体" w:hAnsi="宋体"/>
                <w:color w:val="FF0000"/>
                <w:sz w:val="18"/>
              </w:rPr>
            </w:pPr>
          </w:p>
        </w:tc>
        <w:tc>
          <w:tcPr>
            <w:tcW w:w="993" w:type="dxa"/>
            <w:tcBorders>
              <w:top w:val="single" w:sz="4" w:space="0" w:color="auto"/>
            </w:tcBorders>
            <w:vAlign w:val="center"/>
          </w:tcPr>
          <w:p w:rsidR="00FA0591" w:rsidRDefault="00FA0591" w:rsidP="002F1491">
            <w:pPr>
              <w:widowControl/>
              <w:jc w:val="left"/>
              <w:rPr>
                <w:rFonts w:ascii="新宋体" w:eastAsia="新宋体"/>
                <w:noProof/>
                <w:sz w:val="18"/>
              </w:rPr>
            </w:pPr>
          </w:p>
        </w:tc>
      </w:tr>
      <w:tr w:rsidR="00FA0591" w:rsidTr="006F7EB6">
        <w:trPr>
          <w:trHeight w:val="70"/>
        </w:trPr>
        <w:tc>
          <w:tcPr>
            <w:tcW w:w="1659" w:type="dxa"/>
            <w:tcBorders>
              <w:top w:val="single" w:sz="4" w:space="0" w:color="auto"/>
              <w:bottom w:val="single" w:sz="4" w:space="0" w:color="auto"/>
            </w:tcBorders>
            <w:vAlign w:val="center"/>
          </w:tcPr>
          <w:p w:rsidR="00FA0591" w:rsidRDefault="00FA0591" w:rsidP="002F1491">
            <w:pPr>
              <w:rPr>
                <w:rFonts w:ascii="宋体" w:hAnsi="宋体"/>
              </w:rPr>
            </w:pPr>
            <w:r>
              <w:rPr>
                <w:rFonts w:ascii="宋体" w:hAnsi="宋体" w:hint="eastAsia"/>
              </w:rPr>
              <w:t>D</w:t>
            </w:r>
          </w:p>
        </w:tc>
        <w:tc>
          <w:tcPr>
            <w:tcW w:w="5670" w:type="dxa"/>
            <w:tcBorders>
              <w:top w:val="single" w:sz="4" w:space="0" w:color="auto"/>
              <w:bottom w:val="single" w:sz="4" w:space="0" w:color="auto"/>
            </w:tcBorders>
            <w:vAlign w:val="center"/>
          </w:tcPr>
          <w:p w:rsidR="00FA0591" w:rsidRPr="00197B1B" w:rsidRDefault="00FA0591" w:rsidP="002F1491">
            <w:pPr>
              <w:spacing w:before="60" w:after="60" w:line="0" w:lineRule="atLeast"/>
              <w:rPr>
                <w:rFonts w:ascii="宋体" w:hAnsi="宋体"/>
                <w:b/>
              </w:rPr>
            </w:pPr>
          </w:p>
        </w:tc>
        <w:tc>
          <w:tcPr>
            <w:tcW w:w="993" w:type="dxa"/>
            <w:tcBorders>
              <w:top w:val="single" w:sz="4" w:space="0" w:color="auto"/>
              <w:bottom w:val="single" w:sz="4" w:space="0" w:color="auto"/>
            </w:tcBorders>
            <w:vAlign w:val="center"/>
          </w:tcPr>
          <w:p w:rsidR="00FA0591" w:rsidRDefault="00FA0591" w:rsidP="002F1491">
            <w:pPr>
              <w:widowControl/>
              <w:jc w:val="left"/>
              <w:rPr>
                <w:rFonts w:ascii="新宋体" w:eastAsia="新宋体"/>
                <w:noProof/>
                <w:sz w:val="18"/>
              </w:rPr>
            </w:pPr>
          </w:p>
        </w:tc>
      </w:tr>
    </w:tbl>
    <w:p w:rsidR="00FA0591" w:rsidRDefault="00FA0591" w:rsidP="00FA0591"/>
    <w:p w:rsidR="00FA0591" w:rsidRDefault="00FA0591" w:rsidP="00A41488">
      <w:pPr>
        <w:pStyle w:val="a2"/>
        <w:ind w:firstLine="0"/>
      </w:pPr>
    </w:p>
    <w:p w:rsidR="00EB20D6" w:rsidRDefault="00EB20D6" w:rsidP="00EB20D6">
      <w:pPr>
        <w:pStyle w:val="4"/>
      </w:pPr>
      <w:r>
        <w:rPr>
          <w:rFonts w:hint="eastAsia"/>
        </w:rPr>
        <w:t>帮助反馈接口</w:t>
      </w:r>
      <w:r w:rsidR="00463098">
        <w:rPr>
          <w:rFonts w:hint="eastAsia"/>
        </w:rPr>
        <w:t>-</w:t>
      </w:r>
      <w:r w:rsidR="00463098">
        <w:rPr>
          <w:rFonts w:hint="eastAsia"/>
        </w:rPr>
        <w:t>修改</w:t>
      </w:r>
    </w:p>
    <w:tbl>
      <w:tblPr>
        <w:tblW w:w="8322" w:type="dxa"/>
        <w:tblInd w:w="15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1659"/>
        <w:gridCol w:w="5670"/>
        <w:gridCol w:w="993"/>
      </w:tblGrid>
      <w:tr w:rsidR="006F4CA7" w:rsidTr="002F1491">
        <w:trPr>
          <w:tblHeader/>
        </w:trPr>
        <w:tc>
          <w:tcPr>
            <w:tcW w:w="8322" w:type="dxa"/>
            <w:gridSpan w:val="3"/>
            <w:shd w:val="pct12" w:color="000000" w:fill="FFFFFF"/>
            <w:vAlign w:val="center"/>
          </w:tcPr>
          <w:p w:rsidR="006F4CA7" w:rsidRPr="00601888" w:rsidRDefault="00F86AE7" w:rsidP="002F1491">
            <w:pPr>
              <w:spacing w:before="60" w:after="60"/>
              <w:rPr>
                <w:rFonts w:ascii="宋体" w:hAnsi="宋体"/>
                <w:b/>
                <w:sz w:val="28"/>
                <w:szCs w:val="28"/>
              </w:rPr>
            </w:pPr>
            <w:r>
              <w:rPr>
                <w:rFonts w:ascii="宋体" w:hAnsi="宋体" w:hint="eastAsia"/>
                <w:b/>
                <w:sz w:val="28"/>
                <w:szCs w:val="28"/>
              </w:rPr>
              <w:t>帮助反馈</w:t>
            </w:r>
          </w:p>
        </w:tc>
      </w:tr>
      <w:tr w:rsidR="006F4CA7" w:rsidTr="002F1491">
        <w:trPr>
          <w:trHeight w:val="70"/>
        </w:trPr>
        <w:tc>
          <w:tcPr>
            <w:tcW w:w="8322" w:type="dxa"/>
            <w:gridSpan w:val="3"/>
            <w:tcBorders>
              <w:bottom w:val="single" w:sz="4" w:space="0" w:color="auto"/>
            </w:tcBorders>
            <w:vAlign w:val="center"/>
          </w:tcPr>
          <w:p w:rsidR="006F4CA7" w:rsidRPr="00392617" w:rsidRDefault="006F4CA7" w:rsidP="002F1491">
            <w:pPr>
              <w:autoSpaceDE w:val="0"/>
              <w:autoSpaceDN w:val="0"/>
              <w:adjustRightInd w:val="0"/>
              <w:jc w:val="left"/>
            </w:pPr>
            <w:r w:rsidRPr="00392617">
              <w:t>服务</w:t>
            </w:r>
            <w:r>
              <w:rPr>
                <w:rFonts w:hint="eastAsia"/>
              </w:rPr>
              <w:t>概述</w:t>
            </w:r>
          </w:p>
          <w:p w:rsidR="006F4CA7" w:rsidRPr="00BC513D" w:rsidRDefault="006F4CA7" w:rsidP="002F1491">
            <w:pPr>
              <w:autoSpaceDE w:val="0"/>
              <w:autoSpaceDN w:val="0"/>
              <w:adjustRightInd w:val="0"/>
              <w:jc w:val="left"/>
            </w:pPr>
            <w:r>
              <w:rPr>
                <w:rFonts w:hint="eastAsia"/>
              </w:rPr>
              <w:t>该服务是</w:t>
            </w:r>
            <w:r>
              <w:rPr>
                <w:rFonts w:hint="eastAsia"/>
              </w:rPr>
              <w:t>Emeeting</w:t>
            </w:r>
            <w:r>
              <w:rPr>
                <w:rFonts w:hint="eastAsia"/>
              </w:rPr>
              <w:t>用户</w:t>
            </w:r>
            <w:r w:rsidR="006A7FE2">
              <w:rPr>
                <w:rFonts w:hint="eastAsia"/>
              </w:rPr>
              <w:t>提交意见反馈</w:t>
            </w:r>
            <w:r>
              <w:rPr>
                <w:rFonts w:hint="eastAsia"/>
              </w:rPr>
              <w:t>。</w:t>
            </w:r>
            <w:r w:rsidRPr="00BC513D">
              <w:t xml:space="preserve"> </w:t>
            </w:r>
          </w:p>
          <w:p w:rsidR="006F4CA7" w:rsidRDefault="006F4CA7" w:rsidP="002F1491">
            <w:pPr>
              <w:autoSpaceDE w:val="0"/>
              <w:autoSpaceDN w:val="0"/>
              <w:adjustRightInd w:val="0"/>
              <w:jc w:val="left"/>
            </w:pPr>
            <w:r w:rsidRPr="00392617">
              <w:t>应用场景</w:t>
            </w:r>
          </w:p>
          <w:p w:rsidR="006F4CA7" w:rsidRPr="00BC513D" w:rsidRDefault="006F4CA7" w:rsidP="002F1491">
            <w:pPr>
              <w:autoSpaceDE w:val="0"/>
              <w:autoSpaceDN w:val="0"/>
              <w:adjustRightInd w:val="0"/>
              <w:jc w:val="left"/>
            </w:pPr>
            <w:r>
              <w:rPr>
                <w:rFonts w:hint="eastAsia"/>
              </w:rPr>
              <w:t>用户</w:t>
            </w:r>
            <w:r w:rsidR="006A7FE2">
              <w:rPr>
                <w:rFonts w:hint="eastAsia"/>
              </w:rPr>
              <w:t>在设置界面点击帮助与反馈，进入反馈界面输入需要反馈的内容，点击发送调用此接口将用户反馈信息上传至服务器</w:t>
            </w:r>
            <w:r>
              <w:rPr>
                <w:rFonts w:hint="eastAsia"/>
              </w:rPr>
              <w:t>。</w:t>
            </w:r>
          </w:p>
          <w:p w:rsidR="006F4CA7" w:rsidRDefault="006F4CA7" w:rsidP="002F1491">
            <w:pPr>
              <w:autoSpaceDE w:val="0"/>
              <w:autoSpaceDN w:val="0"/>
              <w:adjustRightInd w:val="0"/>
              <w:jc w:val="left"/>
            </w:pPr>
            <w:r>
              <w:rPr>
                <w:rFonts w:hint="eastAsia"/>
              </w:rPr>
              <w:t>服务</w:t>
            </w:r>
            <w:r w:rsidRPr="00392617">
              <w:t>类型</w:t>
            </w:r>
          </w:p>
          <w:tbl>
            <w:tblPr>
              <w:tblW w:w="0" w:type="auto"/>
              <w:tblInd w:w="534" w:type="dxa"/>
              <w:tblLayout w:type="fixed"/>
              <w:tblLook w:val="01E0"/>
            </w:tblPr>
            <w:tblGrid>
              <w:gridCol w:w="4041"/>
            </w:tblGrid>
            <w:tr w:rsidR="006F4CA7" w:rsidRPr="00992F57" w:rsidTr="002F1491">
              <w:tc>
                <w:tcPr>
                  <w:tcW w:w="4041" w:type="dxa"/>
                </w:tcPr>
                <w:p w:rsidR="006F4CA7" w:rsidRPr="00A40CC0" w:rsidRDefault="003801D2" w:rsidP="002F1491">
                  <w:pPr>
                    <w:autoSpaceDE w:val="0"/>
                    <w:autoSpaceDN w:val="0"/>
                    <w:adjustRightInd w:val="0"/>
                    <w:jc w:val="left"/>
                  </w:pPr>
                  <w:r w:rsidRPr="00A40CC0">
                    <w:fldChar w:fldCharType="begin">
                      <w:ffData>
                        <w:name w:val="Check1"/>
                        <w:enabled/>
                        <w:calcOnExit w:val="0"/>
                        <w:checkBox>
                          <w:sizeAuto/>
                          <w:default w:val="0"/>
                        </w:checkBox>
                      </w:ffData>
                    </w:fldChar>
                  </w:r>
                  <w:r w:rsidR="006F4CA7" w:rsidRPr="00A40CC0">
                    <w:instrText xml:space="preserve"> FORMCHECKBOX </w:instrText>
                  </w:r>
                  <w:r w:rsidRPr="00A40CC0">
                    <w:fldChar w:fldCharType="end"/>
                  </w:r>
                  <w:r w:rsidR="006F4CA7" w:rsidRPr="00A40CC0">
                    <w:rPr>
                      <w:rFonts w:hint="eastAsia"/>
                    </w:rPr>
                    <w:t>消息服务</w:t>
                  </w:r>
                </w:p>
                <w:p w:rsidR="006F4CA7" w:rsidRPr="00A40CC0" w:rsidRDefault="003801D2" w:rsidP="002F1491">
                  <w:pPr>
                    <w:autoSpaceDE w:val="0"/>
                    <w:autoSpaceDN w:val="0"/>
                    <w:adjustRightInd w:val="0"/>
                    <w:jc w:val="left"/>
                  </w:pPr>
                  <w:r w:rsidRPr="00A40CC0">
                    <w:fldChar w:fldCharType="begin">
                      <w:ffData>
                        <w:name w:val=""/>
                        <w:enabled/>
                        <w:calcOnExit w:val="0"/>
                        <w:checkBox>
                          <w:sizeAuto/>
                          <w:default w:val="0"/>
                        </w:checkBox>
                      </w:ffData>
                    </w:fldChar>
                  </w:r>
                  <w:r w:rsidR="006F4CA7" w:rsidRPr="00A40CC0">
                    <w:instrText xml:space="preserve"> FORMCHECKBOX </w:instrText>
                  </w:r>
                  <w:r w:rsidRPr="00A40CC0">
                    <w:fldChar w:fldCharType="end"/>
                  </w:r>
                  <w:r w:rsidR="006F4CA7" w:rsidRPr="00A40CC0">
                    <w:rPr>
                      <w:rFonts w:hint="eastAsia"/>
                    </w:rPr>
                    <w:t>流程服务</w:t>
                  </w:r>
                </w:p>
                <w:p w:rsidR="006F4CA7" w:rsidRPr="00A40CC0" w:rsidRDefault="003801D2" w:rsidP="002F1491">
                  <w:pPr>
                    <w:autoSpaceDE w:val="0"/>
                    <w:autoSpaceDN w:val="0"/>
                    <w:adjustRightInd w:val="0"/>
                    <w:jc w:val="left"/>
                  </w:pPr>
                  <w:r w:rsidRPr="00A40CC0">
                    <w:fldChar w:fldCharType="begin">
                      <w:ffData>
                        <w:name w:val=""/>
                        <w:enabled/>
                        <w:calcOnExit w:val="0"/>
                        <w:checkBox>
                          <w:sizeAuto/>
                          <w:default w:val="1"/>
                        </w:checkBox>
                      </w:ffData>
                    </w:fldChar>
                  </w:r>
                  <w:r w:rsidR="006F4CA7" w:rsidRPr="00A40CC0">
                    <w:instrText xml:space="preserve"> FORMCHECKBOX </w:instrText>
                  </w:r>
                  <w:r w:rsidRPr="00A40CC0">
                    <w:fldChar w:fldCharType="end"/>
                  </w:r>
                  <w:r w:rsidR="006F4CA7" w:rsidRPr="00A40CC0">
                    <w:rPr>
                      <w:rFonts w:hint="eastAsia"/>
                    </w:rPr>
                    <w:t>数据服务</w:t>
                  </w:r>
                </w:p>
              </w:tc>
            </w:tr>
          </w:tbl>
          <w:p w:rsidR="006F4CA7" w:rsidRDefault="006F4CA7" w:rsidP="002F1491">
            <w:pPr>
              <w:autoSpaceDE w:val="0"/>
              <w:autoSpaceDN w:val="0"/>
              <w:adjustRightInd w:val="0"/>
              <w:jc w:val="left"/>
            </w:pPr>
          </w:p>
          <w:p w:rsidR="006F4CA7" w:rsidRDefault="006F4CA7" w:rsidP="002F1491">
            <w:pPr>
              <w:autoSpaceDE w:val="0"/>
              <w:autoSpaceDN w:val="0"/>
              <w:adjustRightInd w:val="0"/>
              <w:jc w:val="left"/>
            </w:pPr>
            <w:r w:rsidRPr="00392617">
              <w:lastRenderedPageBreak/>
              <w:t>业务规则</w:t>
            </w:r>
          </w:p>
          <w:p w:rsidR="006F4CA7" w:rsidRPr="00A9678F" w:rsidRDefault="006F4CA7" w:rsidP="002F1491">
            <w:pPr>
              <w:autoSpaceDE w:val="0"/>
              <w:autoSpaceDN w:val="0"/>
              <w:adjustRightInd w:val="0"/>
              <w:jc w:val="left"/>
            </w:pPr>
          </w:p>
          <w:p w:rsidR="006F4CA7" w:rsidRPr="00C42DB5" w:rsidRDefault="006F4CA7" w:rsidP="002F1491">
            <w:pPr>
              <w:autoSpaceDE w:val="0"/>
              <w:autoSpaceDN w:val="0"/>
              <w:adjustRightInd w:val="0"/>
              <w:jc w:val="left"/>
            </w:pPr>
            <w:r>
              <w:rPr>
                <w:rFonts w:hint="eastAsia"/>
              </w:rPr>
              <w:t>调用规则</w:t>
            </w:r>
          </w:p>
          <w:p w:rsidR="006F4CA7" w:rsidRDefault="006F4CA7" w:rsidP="002F1491">
            <w:pPr>
              <w:autoSpaceDE w:val="0"/>
              <w:autoSpaceDN w:val="0"/>
              <w:adjustRightInd w:val="0"/>
              <w:jc w:val="left"/>
            </w:pPr>
            <w:r>
              <w:rPr>
                <w:rFonts w:hint="eastAsia"/>
              </w:rPr>
              <w:t>1</w:t>
            </w:r>
            <w:r>
              <w:rPr>
                <w:rFonts w:hint="eastAsia"/>
              </w:rPr>
              <w:t>：调用机制</w:t>
            </w:r>
          </w:p>
          <w:tbl>
            <w:tblPr>
              <w:tblW w:w="0" w:type="auto"/>
              <w:tblInd w:w="534" w:type="dxa"/>
              <w:tblLayout w:type="fixed"/>
              <w:tblLook w:val="01E0"/>
            </w:tblPr>
            <w:tblGrid>
              <w:gridCol w:w="7854"/>
            </w:tblGrid>
            <w:tr w:rsidR="006F4CA7" w:rsidRPr="00992F57" w:rsidTr="002F1491">
              <w:tc>
                <w:tcPr>
                  <w:tcW w:w="7854" w:type="dxa"/>
                </w:tcPr>
                <w:p w:rsidR="006F4CA7" w:rsidRPr="00A40CC0" w:rsidRDefault="003801D2" w:rsidP="002F1491">
                  <w:pPr>
                    <w:autoSpaceDE w:val="0"/>
                    <w:autoSpaceDN w:val="0"/>
                    <w:adjustRightInd w:val="0"/>
                    <w:jc w:val="left"/>
                  </w:pPr>
                  <w:r w:rsidRPr="00A40CC0">
                    <w:fldChar w:fldCharType="begin">
                      <w:ffData>
                        <w:name w:val=""/>
                        <w:enabled/>
                        <w:calcOnExit w:val="0"/>
                        <w:checkBox>
                          <w:sizeAuto/>
                          <w:default w:val="1"/>
                        </w:checkBox>
                      </w:ffData>
                    </w:fldChar>
                  </w:r>
                  <w:r w:rsidR="006F4CA7" w:rsidRPr="00A40CC0">
                    <w:instrText xml:space="preserve"> FORMCHECKBOX </w:instrText>
                  </w:r>
                  <w:r w:rsidRPr="00A40CC0">
                    <w:fldChar w:fldCharType="end"/>
                  </w:r>
                  <w:r w:rsidR="006F4CA7" w:rsidRPr="00A40CC0">
                    <w:t xml:space="preserve"> </w:t>
                  </w:r>
                  <w:r w:rsidR="006F4CA7" w:rsidRPr="00A40CC0">
                    <w:rPr>
                      <w:rFonts w:hint="eastAsia"/>
                    </w:rPr>
                    <w:t>同步调用</w:t>
                  </w:r>
                </w:p>
                <w:p w:rsidR="006F4CA7" w:rsidRPr="00A40CC0" w:rsidRDefault="003801D2" w:rsidP="002F1491">
                  <w:pPr>
                    <w:autoSpaceDE w:val="0"/>
                    <w:autoSpaceDN w:val="0"/>
                    <w:adjustRightInd w:val="0"/>
                    <w:jc w:val="left"/>
                  </w:pPr>
                  <w:r w:rsidRPr="00A40CC0">
                    <w:fldChar w:fldCharType="begin">
                      <w:ffData>
                        <w:name w:val=""/>
                        <w:enabled/>
                        <w:calcOnExit w:val="0"/>
                        <w:checkBox>
                          <w:sizeAuto/>
                          <w:default w:val="0"/>
                        </w:checkBox>
                      </w:ffData>
                    </w:fldChar>
                  </w:r>
                  <w:r w:rsidR="006F4CA7" w:rsidRPr="00A40CC0">
                    <w:instrText xml:space="preserve"> FORMCHECKBOX </w:instrText>
                  </w:r>
                  <w:r w:rsidRPr="00A40CC0">
                    <w:fldChar w:fldCharType="end"/>
                  </w:r>
                  <w:r w:rsidR="006F4CA7" w:rsidRPr="00A40CC0">
                    <w:t xml:space="preserve"> </w:t>
                  </w:r>
                  <w:r w:rsidR="006F4CA7" w:rsidRPr="00A40CC0">
                    <w:rPr>
                      <w:rFonts w:hint="eastAsia"/>
                    </w:rPr>
                    <w:t>异步调用</w:t>
                  </w:r>
                </w:p>
              </w:tc>
            </w:tr>
          </w:tbl>
          <w:p w:rsidR="006F4CA7" w:rsidRDefault="006F4CA7" w:rsidP="002F1491">
            <w:pPr>
              <w:autoSpaceDE w:val="0"/>
              <w:autoSpaceDN w:val="0"/>
              <w:adjustRightInd w:val="0"/>
              <w:jc w:val="left"/>
            </w:pPr>
            <w:r>
              <w:rPr>
                <w:rFonts w:hint="eastAsia"/>
              </w:rPr>
              <w:t>2</w:t>
            </w:r>
            <w:r>
              <w:rPr>
                <w:rFonts w:hint="eastAsia"/>
              </w:rPr>
              <w:t>：异常处理</w:t>
            </w:r>
          </w:p>
          <w:tbl>
            <w:tblPr>
              <w:tblW w:w="0" w:type="auto"/>
              <w:tblInd w:w="534" w:type="dxa"/>
              <w:tblLayout w:type="fixed"/>
              <w:tblLook w:val="01E0"/>
            </w:tblPr>
            <w:tblGrid>
              <w:gridCol w:w="7854"/>
            </w:tblGrid>
            <w:tr w:rsidR="006F4CA7" w:rsidRPr="00992F57" w:rsidTr="002F1491">
              <w:tc>
                <w:tcPr>
                  <w:tcW w:w="7854" w:type="dxa"/>
                </w:tcPr>
                <w:p w:rsidR="006F4CA7" w:rsidRPr="00A40CC0" w:rsidRDefault="003801D2" w:rsidP="002F1491">
                  <w:pPr>
                    <w:autoSpaceDE w:val="0"/>
                    <w:autoSpaceDN w:val="0"/>
                    <w:adjustRightInd w:val="0"/>
                    <w:jc w:val="left"/>
                  </w:pPr>
                  <w:r w:rsidRPr="00A40CC0">
                    <w:fldChar w:fldCharType="begin">
                      <w:ffData>
                        <w:name w:val=""/>
                        <w:enabled/>
                        <w:calcOnExit w:val="0"/>
                        <w:checkBox>
                          <w:sizeAuto/>
                          <w:default w:val="1"/>
                        </w:checkBox>
                      </w:ffData>
                    </w:fldChar>
                  </w:r>
                  <w:r w:rsidR="006F4CA7" w:rsidRPr="00A40CC0">
                    <w:instrText xml:space="preserve"> FORMCHECKBOX </w:instrText>
                  </w:r>
                  <w:r w:rsidRPr="00A40CC0">
                    <w:fldChar w:fldCharType="end"/>
                  </w:r>
                  <w:r w:rsidR="006F4CA7" w:rsidRPr="00A40CC0">
                    <w:t xml:space="preserve"> </w:t>
                  </w:r>
                  <w:r w:rsidR="006F4CA7" w:rsidRPr="00A40CC0">
                    <w:rPr>
                      <w:rFonts w:hint="eastAsia"/>
                    </w:rPr>
                    <w:t>调用失败，业务全部回滚，需重新请求调用</w:t>
                  </w:r>
                </w:p>
                <w:p w:rsidR="006F4CA7" w:rsidRPr="00A40CC0" w:rsidRDefault="003801D2" w:rsidP="002F1491">
                  <w:pPr>
                    <w:autoSpaceDE w:val="0"/>
                    <w:autoSpaceDN w:val="0"/>
                    <w:adjustRightInd w:val="0"/>
                    <w:jc w:val="left"/>
                  </w:pPr>
                  <w:r w:rsidRPr="00A40CC0">
                    <w:fldChar w:fldCharType="begin">
                      <w:ffData>
                        <w:name w:val=""/>
                        <w:enabled/>
                        <w:calcOnExit w:val="0"/>
                        <w:checkBox>
                          <w:sizeAuto/>
                          <w:default w:val="0"/>
                        </w:checkBox>
                      </w:ffData>
                    </w:fldChar>
                  </w:r>
                  <w:r w:rsidR="006F4CA7" w:rsidRPr="00A40CC0">
                    <w:instrText xml:space="preserve"> FORMCHECKBOX </w:instrText>
                  </w:r>
                  <w:r w:rsidRPr="00A40CC0">
                    <w:fldChar w:fldCharType="end"/>
                  </w:r>
                  <w:r w:rsidR="006F4CA7" w:rsidRPr="00A40CC0">
                    <w:t xml:space="preserve"> </w:t>
                  </w:r>
                  <w:r w:rsidR="006F4CA7" w:rsidRPr="00A40CC0">
                    <w:rPr>
                      <w:rFonts w:hint="eastAsia"/>
                    </w:rPr>
                    <w:t>调用失败，出错的数据回滚，并需要进行出错数据的重新请求调用</w:t>
                  </w:r>
                </w:p>
              </w:tc>
            </w:tr>
          </w:tbl>
          <w:p w:rsidR="006F4CA7" w:rsidRPr="00A40CC0" w:rsidRDefault="006F4CA7" w:rsidP="002F1491">
            <w:pPr>
              <w:autoSpaceDE w:val="0"/>
              <w:autoSpaceDN w:val="0"/>
              <w:adjustRightInd w:val="0"/>
              <w:jc w:val="left"/>
            </w:pPr>
          </w:p>
          <w:p w:rsidR="006F4CA7" w:rsidRPr="00601888" w:rsidRDefault="006F4CA7" w:rsidP="002F1491">
            <w:pPr>
              <w:autoSpaceDE w:val="0"/>
              <w:autoSpaceDN w:val="0"/>
              <w:adjustRightInd w:val="0"/>
              <w:jc w:val="left"/>
              <w:rPr>
                <w:rFonts w:ascii="宋体" w:hAnsi="宋体" w:cs="新宋体"/>
                <w:color w:val="800000"/>
                <w:sz w:val="19"/>
                <w:szCs w:val="19"/>
              </w:rPr>
            </w:pPr>
          </w:p>
        </w:tc>
      </w:tr>
      <w:tr w:rsidR="006F4CA7" w:rsidTr="002F1491">
        <w:trPr>
          <w:trHeight w:val="70"/>
        </w:trPr>
        <w:tc>
          <w:tcPr>
            <w:tcW w:w="8322" w:type="dxa"/>
            <w:gridSpan w:val="3"/>
            <w:tcBorders>
              <w:top w:val="single" w:sz="4" w:space="0" w:color="auto"/>
              <w:bottom w:val="single" w:sz="4" w:space="0" w:color="auto"/>
            </w:tcBorders>
            <w:shd w:val="pct12" w:color="auto" w:fill="auto"/>
            <w:vAlign w:val="center"/>
          </w:tcPr>
          <w:p w:rsidR="006F4CA7" w:rsidRPr="00601888" w:rsidRDefault="006F4CA7" w:rsidP="002F1491">
            <w:pPr>
              <w:spacing w:before="60" w:after="60" w:line="0" w:lineRule="atLeast"/>
              <w:rPr>
                <w:rFonts w:ascii="宋体" w:hAnsi="宋体"/>
                <w:b/>
                <w:sz w:val="28"/>
                <w:szCs w:val="28"/>
              </w:rPr>
            </w:pPr>
            <w:r w:rsidRPr="00601888">
              <w:rPr>
                <w:rFonts w:ascii="宋体" w:hAnsi="宋体" w:hint="eastAsia"/>
                <w:b/>
                <w:sz w:val="28"/>
                <w:szCs w:val="28"/>
              </w:rPr>
              <w:lastRenderedPageBreak/>
              <w:t>接口、参数说明</w:t>
            </w:r>
          </w:p>
        </w:tc>
      </w:tr>
      <w:tr w:rsidR="006F4CA7" w:rsidTr="002F1491">
        <w:trPr>
          <w:trHeight w:val="70"/>
        </w:trPr>
        <w:tc>
          <w:tcPr>
            <w:tcW w:w="1659" w:type="dxa"/>
            <w:tcBorders>
              <w:top w:val="single" w:sz="4" w:space="0" w:color="auto"/>
              <w:bottom w:val="single" w:sz="4" w:space="0" w:color="auto"/>
            </w:tcBorders>
            <w:shd w:val="pct15" w:color="auto" w:fill="auto"/>
            <w:vAlign w:val="center"/>
          </w:tcPr>
          <w:p w:rsidR="006F4CA7" w:rsidRPr="00601888" w:rsidRDefault="006F4CA7" w:rsidP="002F1491">
            <w:pPr>
              <w:rPr>
                <w:rFonts w:ascii="宋体" w:hAnsi="宋体"/>
                <w:b/>
                <w:highlight w:val="white"/>
              </w:rPr>
            </w:pPr>
            <w:r w:rsidRPr="00601888">
              <w:rPr>
                <w:rFonts w:ascii="宋体" w:hAnsi="宋体" w:hint="eastAsia"/>
                <w:b/>
              </w:rPr>
              <w:t>输入</w:t>
            </w:r>
          </w:p>
        </w:tc>
        <w:tc>
          <w:tcPr>
            <w:tcW w:w="6663" w:type="dxa"/>
            <w:gridSpan w:val="2"/>
            <w:tcBorders>
              <w:top w:val="single" w:sz="4" w:space="0" w:color="auto"/>
              <w:bottom w:val="single" w:sz="4" w:space="0" w:color="auto"/>
            </w:tcBorders>
            <w:shd w:val="pct15" w:color="auto" w:fill="auto"/>
            <w:vAlign w:val="center"/>
          </w:tcPr>
          <w:p w:rsidR="006F4CA7" w:rsidRPr="00601888" w:rsidRDefault="006F4CA7" w:rsidP="002F1491">
            <w:pPr>
              <w:spacing w:before="60" w:after="60" w:line="0" w:lineRule="atLeast"/>
              <w:rPr>
                <w:rFonts w:ascii="宋体" w:hAnsi="宋体"/>
                <w:sz w:val="18"/>
              </w:rPr>
            </w:pPr>
            <w:r w:rsidRPr="00601888">
              <w:rPr>
                <w:rFonts w:ascii="宋体" w:hAnsi="宋体" w:hint="eastAsia"/>
                <w:b/>
                <w:szCs w:val="21"/>
              </w:rPr>
              <w:t>说明</w:t>
            </w:r>
          </w:p>
        </w:tc>
      </w:tr>
      <w:tr w:rsidR="006F4CA7" w:rsidTr="002F1491">
        <w:trPr>
          <w:trHeight w:val="70"/>
        </w:trPr>
        <w:tc>
          <w:tcPr>
            <w:tcW w:w="1659" w:type="dxa"/>
            <w:tcBorders>
              <w:top w:val="single" w:sz="4" w:space="0" w:color="auto"/>
              <w:bottom w:val="single" w:sz="4" w:space="0" w:color="auto"/>
            </w:tcBorders>
            <w:vAlign w:val="center"/>
          </w:tcPr>
          <w:p w:rsidR="006F4CA7" w:rsidRPr="00601888" w:rsidRDefault="006F4CA7" w:rsidP="002F1491">
            <w:pPr>
              <w:rPr>
                <w:rFonts w:ascii="宋体" w:hAnsi="宋体"/>
              </w:rPr>
            </w:pPr>
            <w:r w:rsidRPr="00601888">
              <w:rPr>
                <w:rFonts w:ascii="宋体" w:hAnsi="宋体" w:hint="eastAsia"/>
              </w:rPr>
              <w:t>通过URL</w:t>
            </w:r>
          </w:p>
        </w:tc>
        <w:tc>
          <w:tcPr>
            <w:tcW w:w="6663" w:type="dxa"/>
            <w:gridSpan w:val="2"/>
            <w:tcBorders>
              <w:top w:val="single" w:sz="4" w:space="0" w:color="auto"/>
              <w:bottom w:val="single" w:sz="4" w:space="0" w:color="auto"/>
            </w:tcBorders>
            <w:vAlign w:val="center"/>
          </w:tcPr>
          <w:p w:rsidR="006F4CA7" w:rsidRPr="00601888" w:rsidRDefault="006F4CA7" w:rsidP="002F1491">
            <w:pPr>
              <w:spacing w:before="60" w:after="60" w:line="0" w:lineRule="atLeast"/>
              <w:rPr>
                <w:rFonts w:ascii="宋体" w:hAnsi="宋体"/>
                <w:sz w:val="18"/>
              </w:rPr>
            </w:pPr>
            <w:r w:rsidRPr="00601888">
              <w:rPr>
                <w:rFonts w:ascii="宋体" w:hAnsi="宋体" w:hint="eastAsia"/>
                <w:sz w:val="18"/>
              </w:rPr>
              <w:t>通过URL访问JSON服务</w:t>
            </w:r>
          </w:p>
        </w:tc>
      </w:tr>
      <w:tr w:rsidR="006F4CA7" w:rsidTr="002F1491">
        <w:trPr>
          <w:trHeight w:val="70"/>
        </w:trPr>
        <w:tc>
          <w:tcPr>
            <w:tcW w:w="1659" w:type="dxa"/>
            <w:tcBorders>
              <w:top w:val="single" w:sz="4" w:space="0" w:color="auto"/>
              <w:bottom w:val="single" w:sz="4" w:space="0" w:color="auto"/>
            </w:tcBorders>
            <w:shd w:val="pct15" w:color="auto" w:fill="auto"/>
            <w:vAlign w:val="center"/>
          </w:tcPr>
          <w:p w:rsidR="006F4CA7" w:rsidRPr="00601888" w:rsidRDefault="006F4CA7" w:rsidP="002F1491">
            <w:pPr>
              <w:rPr>
                <w:rFonts w:ascii="宋体" w:hAnsi="宋体"/>
                <w:b/>
              </w:rPr>
            </w:pPr>
            <w:r w:rsidRPr="00601888">
              <w:rPr>
                <w:rFonts w:ascii="宋体" w:hAnsi="宋体" w:hint="eastAsia"/>
                <w:b/>
              </w:rPr>
              <w:t>输入参数</w:t>
            </w:r>
          </w:p>
        </w:tc>
        <w:tc>
          <w:tcPr>
            <w:tcW w:w="6663" w:type="dxa"/>
            <w:gridSpan w:val="2"/>
            <w:tcBorders>
              <w:top w:val="single" w:sz="4" w:space="0" w:color="auto"/>
              <w:bottom w:val="single" w:sz="4" w:space="0" w:color="auto"/>
            </w:tcBorders>
            <w:shd w:val="pct15" w:color="auto" w:fill="auto"/>
            <w:vAlign w:val="center"/>
          </w:tcPr>
          <w:p w:rsidR="006F4CA7" w:rsidRPr="00601888" w:rsidRDefault="006F4CA7" w:rsidP="002F1491">
            <w:pPr>
              <w:spacing w:before="60" w:after="60" w:line="0" w:lineRule="atLeast"/>
              <w:rPr>
                <w:rFonts w:ascii="宋体" w:hAnsi="宋体"/>
                <w:sz w:val="18"/>
              </w:rPr>
            </w:pPr>
            <w:r w:rsidRPr="00601888">
              <w:rPr>
                <w:rFonts w:ascii="宋体" w:hAnsi="宋体" w:hint="eastAsia"/>
                <w:b/>
                <w:szCs w:val="21"/>
              </w:rPr>
              <w:t>说明</w:t>
            </w:r>
          </w:p>
        </w:tc>
      </w:tr>
      <w:tr w:rsidR="006F4CA7" w:rsidTr="002F1491">
        <w:trPr>
          <w:trHeight w:val="414"/>
        </w:trPr>
        <w:tc>
          <w:tcPr>
            <w:tcW w:w="1659" w:type="dxa"/>
            <w:tcBorders>
              <w:top w:val="single" w:sz="4" w:space="0" w:color="auto"/>
            </w:tcBorders>
            <w:vAlign w:val="center"/>
          </w:tcPr>
          <w:p w:rsidR="006F4CA7" w:rsidRPr="00601888" w:rsidRDefault="006F4CA7" w:rsidP="002F1491">
            <w:pPr>
              <w:rPr>
                <w:rFonts w:ascii="宋体" w:hAnsi="宋体"/>
              </w:rPr>
            </w:pPr>
            <w:r>
              <w:rPr>
                <w:rFonts w:ascii="宋体" w:hAnsi="宋体" w:hint="eastAsia"/>
              </w:rPr>
              <w:t>C</w:t>
            </w:r>
          </w:p>
        </w:tc>
        <w:tc>
          <w:tcPr>
            <w:tcW w:w="6663" w:type="dxa"/>
            <w:gridSpan w:val="2"/>
            <w:tcBorders>
              <w:top w:val="single" w:sz="4" w:space="0" w:color="auto"/>
            </w:tcBorders>
            <w:vAlign w:val="center"/>
          </w:tcPr>
          <w:p w:rsidR="006F4CA7" w:rsidRPr="00AE26A7" w:rsidRDefault="00C966C1" w:rsidP="00C966C1">
            <w:pPr>
              <w:spacing w:before="60" w:after="60" w:line="0" w:lineRule="atLeast"/>
              <w:rPr>
                <w:rFonts w:asciiTheme="minorEastAsia" w:eastAsiaTheme="minorEastAsia" w:hAnsiTheme="minorEastAsia" w:cs="宋体"/>
                <w:color w:val="00B0F0"/>
                <w:sz w:val="30"/>
                <w:szCs w:val="30"/>
              </w:rPr>
            </w:pPr>
            <w:r w:rsidRPr="00AE26A7">
              <w:rPr>
                <w:rFonts w:asciiTheme="minorEastAsia" w:eastAsiaTheme="minorEastAsia" w:hAnsiTheme="minorEastAsia" w:cs="Tahoma"/>
                <w:color w:val="00B0F0"/>
                <w:sz w:val="30"/>
                <w:szCs w:val="30"/>
              </w:rPr>
              <w:t>Help</w:t>
            </w:r>
            <w:r w:rsidRPr="00AE26A7">
              <w:rPr>
                <w:rFonts w:asciiTheme="minorEastAsia" w:eastAsiaTheme="minorEastAsia" w:hAnsiTheme="minorEastAsia" w:cs="Tahoma" w:hint="eastAsia"/>
                <w:color w:val="00B0F0"/>
                <w:sz w:val="30"/>
                <w:szCs w:val="30"/>
              </w:rPr>
              <w:t>F</w:t>
            </w:r>
            <w:r w:rsidRPr="00AE26A7">
              <w:rPr>
                <w:rFonts w:asciiTheme="minorEastAsia" w:eastAsiaTheme="minorEastAsia" w:hAnsiTheme="minorEastAsia" w:cs="Tahoma"/>
                <w:color w:val="00B0F0"/>
                <w:sz w:val="30"/>
                <w:szCs w:val="30"/>
              </w:rPr>
              <w:t>eedback</w:t>
            </w:r>
          </w:p>
        </w:tc>
      </w:tr>
      <w:tr w:rsidR="006F4CA7" w:rsidTr="002F1491">
        <w:trPr>
          <w:trHeight w:val="70"/>
        </w:trPr>
        <w:tc>
          <w:tcPr>
            <w:tcW w:w="1659" w:type="dxa"/>
            <w:tcBorders>
              <w:top w:val="single" w:sz="4" w:space="0" w:color="auto"/>
              <w:bottom w:val="single" w:sz="4" w:space="0" w:color="auto"/>
            </w:tcBorders>
            <w:vAlign w:val="center"/>
          </w:tcPr>
          <w:p w:rsidR="006F4CA7" w:rsidRPr="00E1385D" w:rsidRDefault="006F4CA7" w:rsidP="002F1491">
            <w:pPr>
              <w:rPr>
                <w:rFonts w:ascii="宋体" w:hAnsi="宋体"/>
              </w:rPr>
            </w:pPr>
            <w:r w:rsidRPr="00E1385D">
              <w:rPr>
                <w:rFonts w:ascii="宋体" w:hAnsi="宋体" w:hint="eastAsia"/>
              </w:rPr>
              <w:t>D</w:t>
            </w:r>
          </w:p>
        </w:tc>
        <w:tc>
          <w:tcPr>
            <w:tcW w:w="6663" w:type="dxa"/>
            <w:gridSpan w:val="2"/>
            <w:tcBorders>
              <w:top w:val="single" w:sz="4" w:space="0" w:color="auto"/>
              <w:bottom w:val="single" w:sz="4" w:space="0" w:color="auto"/>
            </w:tcBorders>
            <w:vAlign w:val="center"/>
          </w:tcPr>
          <w:p w:rsidR="006F4CA7" w:rsidRPr="00E1385D" w:rsidRDefault="006F4CA7" w:rsidP="002F1491">
            <w:pPr>
              <w:spacing w:before="60" w:after="60" w:line="0" w:lineRule="atLeast"/>
              <w:rPr>
                <w:rFonts w:ascii="宋体" w:hAnsi="宋体"/>
              </w:rPr>
            </w:pPr>
          </w:p>
        </w:tc>
      </w:tr>
      <w:tr w:rsidR="006F4CA7" w:rsidTr="002F1491">
        <w:trPr>
          <w:trHeight w:val="70"/>
        </w:trPr>
        <w:tc>
          <w:tcPr>
            <w:tcW w:w="1659" w:type="dxa"/>
            <w:tcBorders>
              <w:top w:val="single" w:sz="4" w:space="0" w:color="auto"/>
              <w:bottom w:val="single" w:sz="4" w:space="0" w:color="auto"/>
            </w:tcBorders>
            <w:vAlign w:val="center"/>
          </w:tcPr>
          <w:p w:rsidR="006F4CA7" w:rsidRDefault="006F4CA7" w:rsidP="002F1491">
            <w:pPr>
              <w:rPr>
                <w:rFonts w:ascii="宋体" w:hAnsi="宋体"/>
              </w:rPr>
            </w:pPr>
            <w:r>
              <w:rPr>
                <w:rFonts w:ascii="宋体" w:hAnsi="宋体" w:hint="eastAsia"/>
              </w:rPr>
              <w:t>F</w:t>
            </w:r>
          </w:p>
        </w:tc>
        <w:tc>
          <w:tcPr>
            <w:tcW w:w="6663" w:type="dxa"/>
            <w:gridSpan w:val="2"/>
            <w:tcBorders>
              <w:top w:val="single" w:sz="4" w:space="0" w:color="auto"/>
              <w:bottom w:val="single" w:sz="4" w:space="0" w:color="auto"/>
            </w:tcBorders>
            <w:vAlign w:val="center"/>
          </w:tcPr>
          <w:tbl>
            <w:tblPr>
              <w:tblW w:w="64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tblPr>
            <w:tblGrid>
              <w:gridCol w:w="737"/>
              <w:gridCol w:w="1134"/>
              <w:gridCol w:w="1844"/>
              <w:gridCol w:w="1275"/>
              <w:gridCol w:w="1418"/>
            </w:tblGrid>
            <w:tr w:rsidR="006F4CA7" w:rsidTr="002F1491">
              <w:tc>
                <w:tcPr>
                  <w:tcW w:w="737" w:type="dxa"/>
                  <w:shd w:val="clear" w:color="auto" w:fill="BFBFBF"/>
                  <w:vAlign w:val="center"/>
                </w:tcPr>
                <w:p w:rsidR="006F4CA7" w:rsidRPr="0001495D" w:rsidRDefault="006F4CA7" w:rsidP="002F1491">
                  <w:pPr>
                    <w:pStyle w:val="aff"/>
                    <w:widowControl w:val="0"/>
                    <w:rPr>
                      <w:rFonts w:ascii="黑体"/>
                    </w:rPr>
                  </w:pPr>
                  <w:r w:rsidRPr="0001495D">
                    <w:rPr>
                      <w:rFonts w:ascii="黑体" w:hint="eastAsia"/>
                    </w:rPr>
                    <w:t>必输项</w:t>
                  </w:r>
                </w:p>
              </w:tc>
              <w:tc>
                <w:tcPr>
                  <w:tcW w:w="1134" w:type="dxa"/>
                  <w:shd w:val="clear" w:color="auto" w:fill="BFBFBF"/>
                  <w:vAlign w:val="center"/>
                </w:tcPr>
                <w:p w:rsidR="006F4CA7" w:rsidRPr="0001495D" w:rsidRDefault="006F4CA7" w:rsidP="002F1491">
                  <w:pPr>
                    <w:pStyle w:val="aff"/>
                    <w:widowControl w:val="0"/>
                    <w:rPr>
                      <w:rFonts w:ascii="黑体"/>
                    </w:rPr>
                  </w:pPr>
                  <w:r w:rsidRPr="0001495D">
                    <w:rPr>
                      <w:rFonts w:ascii="黑体" w:hint="eastAsia"/>
                    </w:rPr>
                    <w:t>属性</w:t>
                  </w:r>
                </w:p>
              </w:tc>
              <w:tc>
                <w:tcPr>
                  <w:tcW w:w="1844" w:type="dxa"/>
                  <w:shd w:val="clear" w:color="auto" w:fill="BFBFBF"/>
                  <w:vAlign w:val="center"/>
                </w:tcPr>
                <w:p w:rsidR="006F4CA7" w:rsidRPr="0001495D" w:rsidRDefault="006F4CA7" w:rsidP="002F1491">
                  <w:pPr>
                    <w:pStyle w:val="aff"/>
                    <w:widowControl w:val="0"/>
                    <w:rPr>
                      <w:rFonts w:ascii="黑体"/>
                    </w:rPr>
                  </w:pPr>
                  <w:r w:rsidRPr="0001495D">
                    <w:rPr>
                      <w:rFonts w:ascii="黑体" w:hint="eastAsia"/>
                    </w:rPr>
                    <w:t>数据名称</w:t>
                  </w:r>
                </w:p>
              </w:tc>
              <w:tc>
                <w:tcPr>
                  <w:tcW w:w="1275" w:type="dxa"/>
                  <w:shd w:val="clear" w:color="auto" w:fill="BFBFBF"/>
                  <w:vAlign w:val="center"/>
                </w:tcPr>
                <w:p w:rsidR="006F4CA7" w:rsidRPr="0001495D" w:rsidRDefault="006F4CA7" w:rsidP="002F1491">
                  <w:pPr>
                    <w:pStyle w:val="aff"/>
                    <w:widowControl w:val="0"/>
                    <w:rPr>
                      <w:rFonts w:ascii="黑体"/>
                    </w:rPr>
                  </w:pPr>
                  <w:r w:rsidRPr="0001495D">
                    <w:rPr>
                      <w:rFonts w:ascii="黑体" w:hint="eastAsia"/>
                    </w:rPr>
                    <w:t>属性约束</w:t>
                  </w:r>
                </w:p>
              </w:tc>
              <w:tc>
                <w:tcPr>
                  <w:tcW w:w="1418" w:type="dxa"/>
                  <w:shd w:val="clear" w:color="auto" w:fill="BFBFBF"/>
                  <w:vAlign w:val="center"/>
                </w:tcPr>
                <w:p w:rsidR="006F4CA7" w:rsidRPr="0001495D" w:rsidRDefault="006F4CA7" w:rsidP="002F1491">
                  <w:pPr>
                    <w:pStyle w:val="aff"/>
                    <w:widowControl w:val="0"/>
                    <w:rPr>
                      <w:rFonts w:ascii="黑体"/>
                    </w:rPr>
                  </w:pPr>
                  <w:r w:rsidRPr="0001495D">
                    <w:rPr>
                      <w:rFonts w:ascii="黑体" w:hint="eastAsia"/>
                    </w:rPr>
                    <w:t>数据类型</w:t>
                  </w:r>
                </w:p>
              </w:tc>
            </w:tr>
            <w:tr w:rsidR="006F4CA7" w:rsidRPr="00B803AD" w:rsidTr="002F1491">
              <w:tc>
                <w:tcPr>
                  <w:tcW w:w="737" w:type="dxa"/>
                  <w:vAlign w:val="center"/>
                </w:tcPr>
                <w:p w:rsidR="006F4CA7" w:rsidRDefault="006F4CA7" w:rsidP="002F1491">
                  <w:pPr>
                    <w:rPr>
                      <w:rFonts w:ascii="宋体" w:hAnsi="宋体"/>
                      <w:sz w:val="18"/>
                    </w:rPr>
                  </w:pPr>
                  <w:r>
                    <w:rPr>
                      <w:rFonts w:ascii="宋体" w:hAnsi="宋体" w:hint="eastAsia"/>
                      <w:sz w:val="18"/>
                    </w:rPr>
                    <w:t>Y</w:t>
                  </w:r>
                </w:p>
              </w:tc>
              <w:tc>
                <w:tcPr>
                  <w:tcW w:w="1134" w:type="dxa"/>
                  <w:vAlign w:val="center"/>
                </w:tcPr>
                <w:p w:rsidR="006F4CA7" w:rsidRDefault="009C4CC4" w:rsidP="002F1491">
                  <w:pPr>
                    <w:rPr>
                      <w:rFonts w:ascii="宋体" w:hAnsi="宋体" w:cs="宋体"/>
                      <w:sz w:val="18"/>
                    </w:rPr>
                  </w:pPr>
                  <w:r>
                    <w:rPr>
                      <w:rFonts w:ascii="宋体" w:hAnsi="宋体" w:cs="宋体" w:hint="eastAsia"/>
                      <w:sz w:val="18"/>
                    </w:rPr>
                    <w:t>反馈建议</w:t>
                  </w:r>
                </w:p>
              </w:tc>
              <w:tc>
                <w:tcPr>
                  <w:tcW w:w="1844" w:type="dxa"/>
                  <w:vAlign w:val="center"/>
                </w:tcPr>
                <w:p w:rsidR="006F4CA7" w:rsidRDefault="00CC12C7" w:rsidP="002F1491">
                  <w:pPr>
                    <w:rPr>
                      <w:rFonts w:ascii="宋体" w:hAnsi="宋体"/>
                      <w:sz w:val="18"/>
                    </w:rPr>
                  </w:pPr>
                  <w:r>
                    <w:rPr>
                      <w:rFonts w:ascii="Tahoma" w:hAnsi="Tahoma" w:cs="Tahoma"/>
                      <w:color w:val="333333"/>
                      <w:sz w:val="14"/>
                      <w:szCs w:val="14"/>
                    </w:rPr>
                    <w:t>Feedback</w:t>
                  </w:r>
                  <w:r>
                    <w:rPr>
                      <w:rFonts w:ascii="Tahoma" w:hAnsi="Tahoma" w:cs="Tahoma" w:hint="eastAsia"/>
                      <w:color w:val="333333"/>
                      <w:sz w:val="14"/>
                      <w:szCs w:val="14"/>
                    </w:rPr>
                    <w:t>Info</w:t>
                  </w:r>
                </w:p>
              </w:tc>
              <w:tc>
                <w:tcPr>
                  <w:tcW w:w="1275" w:type="dxa"/>
                  <w:vAlign w:val="center"/>
                </w:tcPr>
                <w:p w:rsidR="006F4CA7" w:rsidRDefault="006F4CA7" w:rsidP="002F1491">
                  <w:pPr>
                    <w:rPr>
                      <w:rFonts w:ascii="宋体" w:hAnsi="宋体"/>
                      <w:sz w:val="18"/>
                    </w:rPr>
                  </w:pPr>
                </w:p>
              </w:tc>
              <w:tc>
                <w:tcPr>
                  <w:tcW w:w="1418" w:type="dxa"/>
                  <w:vAlign w:val="center"/>
                </w:tcPr>
                <w:p w:rsidR="006F4CA7" w:rsidRPr="00E03BBB" w:rsidRDefault="006F4CA7" w:rsidP="002F1491">
                  <w:pPr>
                    <w:rPr>
                      <w:rFonts w:ascii="宋体" w:hAnsi="宋体"/>
                      <w:sz w:val="18"/>
                    </w:rPr>
                  </w:pPr>
                  <w:r>
                    <w:rPr>
                      <w:rFonts w:ascii="宋体" w:hAnsi="宋体" w:hint="eastAsia"/>
                      <w:sz w:val="18"/>
                    </w:rPr>
                    <w:t>String</w:t>
                  </w:r>
                </w:p>
              </w:tc>
            </w:tr>
          </w:tbl>
          <w:p w:rsidR="006F4CA7" w:rsidRDefault="006F4CA7" w:rsidP="002F1491">
            <w:pPr>
              <w:spacing w:before="60" w:after="60" w:line="0" w:lineRule="atLeast"/>
              <w:rPr>
                <w:rFonts w:ascii="宋体" w:hAnsi="宋体"/>
                <w:szCs w:val="21"/>
              </w:rPr>
            </w:pPr>
          </w:p>
        </w:tc>
      </w:tr>
      <w:tr w:rsidR="006F4CA7" w:rsidTr="002F1491">
        <w:trPr>
          <w:trHeight w:val="70"/>
        </w:trPr>
        <w:tc>
          <w:tcPr>
            <w:tcW w:w="1659" w:type="dxa"/>
            <w:tcBorders>
              <w:top w:val="single" w:sz="4" w:space="0" w:color="auto"/>
              <w:bottom w:val="single" w:sz="4" w:space="0" w:color="auto"/>
            </w:tcBorders>
            <w:vAlign w:val="center"/>
          </w:tcPr>
          <w:p w:rsidR="006F4CA7" w:rsidRPr="00E1385D" w:rsidRDefault="006F4CA7" w:rsidP="002F1491">
            <w:pPr>
              <w:rPr>
                <w:rFonts w:ascii="宋体" w:hAnsi="宋体"/>
              </w:rPr>
            </w:pPr>
            <w:r w:rsidRPr="00E1385D">
              <w:rPr>
                <w:rFonts w:ascii="宋体" w:hAnsi="宋体" w:hint="eastAsia"/>
              </w:rPr>
              <w:t xml:space="preserve">    </w:t>
            </w:r>
          </w:p>
        </w:tc>
        <w:tc>
          <w:tcPr>
            <w:tcW w:w="6663" w:type="dxa"/>
            <w:gridSpan w:val="2"/>
            <w:tcBorders>
              <w:top w:val="single" w:sz="4" w:space="0" w:color="auto"/>
              <w:bottom w:val="single" w:sz="4" w:space="0" w:color="auto"/>
            </w:tcBorders>
            <w:vAlign w:val="center"/>
          </w:tcPr>
          <w:p w:rsidR="006F4CA7" w:rsidRPr="00E1385D" w:rsidRDefault="006F4CA7" w:rsidP="002F1491">
            <w:pPr>
              <w:spacing w:before="60" w:after="60" w:line="0" w:lineRule="atLeast"/>
              <w:rPr>
                <w:rFonts w:ascii="宋体" w:hAnsi="宋体"/>
              </w:rPr>
            </w:pPr>
          </w:p>
        </w:tc>
      </w:tr>
      <w:tr w:rsidR="006F4CA7" w:rsidTr="002F1491">
        <w:trPr>
          <w:trHeight w:val="70"/>
        </w:trPr>
        <w:tc>
          <w:tcPr>
            <w:tcW w:w="1659" w:type="dxa"/>
            <w:tcBorders>
              <w:top w:val="single" w:sz="4" w:space="0" w:color="auto"/>
              <w:bottom w:val="single" w:sz="4" w:space="0" w:color="auto"/>
            </w:tcBorders>
            <w:shd w:val="pct15" w:color="auto" w:fill="auto"/>
            <w:vAlign w:val="center"/>
          </w:tcPr>
          <w:p w:rsidR="006F4CA7" w:rsidRPr="00601888" w:rsidRDefault="006F4CA7" w:rsidP="002F1491">
            <w:pPr>
              <w:rPr>
                <w:rFonts w:ascii="宋体" w:hAnsi="宋体"/>
                <w:b/>
                <w:highlight w:val="white"/>
              </w:rPr>
            </w:pPr>
            <w:r w:rsidRPr="00601888">
              <w:rPr>
                <w:rFonts w:ascii="宋体" w:hAnsi="宋体" w:hint="eastAsia"/>
                <w:b/>
              </w:rPr>
              <w:t>输出</w:t>
            </w:r>
          </w:p>
        </w:tc>
        <w:tc>
          <w:tcPr>
            <w:tcW w:w="6663" w:type="dxa"/>
            <w:gridSpan w:val="2"/>
            <w:tcBorders>
              <w:top w:val="single" w:sz="4" w:space="0" w:color="auto"/>
              <w:bottom w:val="single" w:sz="4" w:space="0" w:color="auto"/>
            </w:tcBorders>
            <w:shd w:val="pct15" w:color="auto" w:fill="auto"/>
            <w:vAlign w:val="center"/>
          </w:tcPr>
          <w:p w:rsidR="006F4CA7" w:rsidRPr="00601888" w:rsidRDefault="006F4CA7" w:rsidP="002F1491">
            <w:pPr>
              <w:spacing w:before="60" w:after="60" w:line="0" w:lineRule="atLeast"/>
              <w:rPr>
                <w:rFonts w:ascii="宋体" w:hAnsi="宋体"/>
                <w:sz w:val="18"/>
              </w:rPr>
            </w:pPr>
            <w:r w:rsidRPr="00601888">
              <w:rPr>
                <w:rFonts w:ascii="宋体" w:hAnsi="宋体" w:hint="eastAsia"/>
                <w:b/>
                <w:szCs w:val="21"/>
              </w:rPr>
              <w:t>说明</w:t>
            </w:r>
          </w:p>
        </w:tc>
      </w:tr>
      <w:tr w:rsidR="006F4CA7" w:rsidTr="002F1491">
        <w:trPr>
          <w:trHeight w:val="70"/>
        </w:trPr>
        <w:tc>
          <w:tcPr>
            <w:tcW w:w="1659" w:type="dxa"/>
            <w:tcBorders>
              <w:top w:val="single" w:sz="4" w:space="0" w:color="auto"/>
              <w:bottom w:val="single" w:sz="4" w:space="0" w:color="auto"/>
            </w:tcBorders>
            <w:vAlign w:val="center"/>
          </w:tcPr>
          <w:p w:rsidR="006F4CA7" w:rsidRPr="00601888" w:rsidRDefault="006F4CA7" w:rsidP="002F1491">
            <w:pPr>
              <w:rPr>
                <w:rFonts w:ascii="宋体" w:hAnsi="宋体"/>
                <w:b/>
                <w:highlight w:val="white"/>
              </w:rPr>
            </w:pPr>
            <w:r w:rsidRPr="00601888">
              <w:rPr>
                <w:rFonts w:ascii="宋体" w:hAnsi="宋体" w:hint="eastAsia"/>
              </w:rPr>
              <w:t>JSONP对象</w:t>
            </w:r>
            <w:r>
              <w:rPr>
                <w:rFonts w:ascii="宋体" w:hAnsi="宋体" w:hint="eastAsia"/>
              </w:rPr>
              <w:t>数组</w:t>
            </w:r>
          </w:p>
        </w:tc>
        <w:tc>
          <w:tcPr>
            <w:tcW w:w="6663" w:type="dxa"/>
            <w:gridSpan w:val="2"/>
            <w:tcBorders>
              <w:top w:val="single" w:sz="4" w:space="0" w:color="auto"/>
              <w:bottom w:val="single" w:sz="4" w:space="0" w:color="auto"/>
            </w:tcBorders>
            <w:vAlign w:val="center"/>
          </w:tcPr>
          <w:p w:rsidR="006F4CA7" w:rsidRPr="00601888" w:rsidRDefault="006F4CA7" w:rsidP="002F1491">
            <w:pPr>
              <w:spacing w:before="60" w:after="60" w:line="0" w:lineRule="atLeast"/>
              <w:rPr>
                <w:rFonts w:ascii="宋体" w:hAnsi="宋体"/>
                <w:sz w:val="18"/>
              </w:rPr>
            </w:pPr>
            <w:r w:rsidRPr="00601888">
              <w:rPr>
                <w:rFonts w:ascii="宋体" w:hAnsi="宋体" w:hint="eastAsia"/>
                <w:sz w:val="18"/>
              </w:rPr>
              <w:t>采用JSNOP形式输出JSON对象</w:t>
            </w:r>
          </w:p>
        </w:tc>
      </w:tr>
      <w:tr w:rsidR="006F4CA7" w:rsidTr="002F1491">
        <w:trPr>
          <w:trHeight w:val="70"/>
        </w:trPr>
        <w:tc>
          <w:tcPr>
            <w:tcW w:w="1659" w:type="dxa"/>
            <w:tcBorders>
              <w:top w:val="single" w:sz="4" w:space="0" w:color="auto"/>
              <w:bottom w:val="single" w:sz="4" w:space="0" w:color="auto"/>
            </w:tcBorders>
            <w:shd w:val="pct15" w:color="auto" w:fill="auto"/>
            <w:vAlign w:val="center"/>
          </w:tcPr>
          <w:p w:rsidR="006F4CA7" w:rsidRPr="00601888" w:rsidRDefault="006F4CA7" w:rsidP="002F1491">
            <w:pPr>
              <w:rPr>
                <w:rFonts w:ascii="宋体" w:hAnsi="宋体"/>
                <w:b/>
                <w:highlight w:val="white"/>
              </w:rPr>
            </w:pPr>
            <w:r w:rsidRPr="00601888">
              <w:rPr>
                <w:rFonts w:ascii="宋体" w:hAnsi="宋体" w:hint="eastAsia"/>
                <w:b/>
              </w:rPr>
              <w:t>JSON对象参数</w:t>
            </w:r>
          </w:p>
        </w:tc>
        <w:tc>
          <w:tcPr>
            <w:tcW w:w="6663" w:type="dxa"/>
            <w:gridSpan w:val="2"/>
            <w:tcBorders>
              <w:top w:val="single" w:sz="4" w:space="0" w:color="auto"/>
              <w:bottom w:val="single" w:sz="4" w:space="0" w:color="auto"/>
            </w:tcBorders>
            <w:shd w:val="pct15" w:color="auto" w:fill="auto"/>
            <w:vAlign w:val="center"/>
          </w:tcPr>
          <w:p w:rsidR="006F4CA7" w:rsidRPr="00601888" w:rsidRDefault="006F4CA7" w:rsidP="002F1491">
            <w:pPr>
              <w:spacing w:before="60" w:after="60" w:line="0" w:lineRule="atLeast"/>
              <w:rPr>
                <w:rFonts w:ascii="宋体" w:hAnsi="宋体"/>
                <w:sz w:val="18"/>
              </w:rPr>
            </w:pPr>
            <w:r w:rsidRPr="00601888">
              <w:rPr>
                <w:rFonts w:ascii="宋体" w:hAnsi="宋体" w:hint="eastAsia"/>
                <w:b/>
                <w:szCs w:val="21"/>
              </w:rPr>
              <w:t>说明</w:t>
            </w:r>
          </w:p>
        </w:tc>
      </w:tr>
      <w:tr w:rsidR="006F4CA7" w:rsidTr="002F1491">
        <w:trPr>
          <w:trHeight w:val="70"/>
        </w:trPr>
        <w:tc>
          <w:tcPr>
            <w:tcW w:w="1659" w:type="dxa"/>
            <w:tcBorders>
              <w:top w:val="single" w:sz="4" w:space="0" w:color="auto"/>
            </w:tcBorders>
            <w:vAlign w:val="center"/>
          </w:tcPr>
          <w:p w:rsidR="006F4CA7" w:rsidRPr="00413A6E" w:rsidRDefault="006F4CA7" w:rsidP="002F1491">
            <w:pPr>
              <w:rPr>
                <w:rFonts w:ascii="宋体" w:hAnsi="宋体"/>
                <w:color w:val="FF0000"/>
              </w:rPr>
            </w:pPr>
            <w:r w:rsidRPr="00413A6E">
              <w:rPr>
                <w:rFonts w:ascii="宋体" w:hAnsi="宋体" w:hint="eastAsia"/>
                <w:color w:val="FF0000"/>
              </w:rPr>
              <w:t>S</w:t>
            </w:r>
          </w:p>
        </w:tc>
        <w:tc>
          <w:tcPr>
            <w:tcW w:w="5670" w:type="dxa"/>
            <w:tcBorders>
              <w:top w:val="single" w:sz="4" w:space="0" w:color="auto"/>
            </w:tcBorders>
            <w:vAlign w:val="center"/>
          </w:tcPr>
          <w:p w:rsidR="006F4CA7" w:rsidRPr="00413A6E" w:rsidRDefault="006F4CA7" w:rsidP="002F1491">
            <w:pPr>
              <w:spacing w:before="60" w:after="60" w:line="0" w:lineRule="atLeast"/>
              <w:rPr>
                <w:rFonts w:ascii="宋体" w:hAnsi="宋体"/>
                <w:color w:val="FF0000"/>
                <w:sz w:val="18"/>
              </w:rPr>
            </w:pPr>
            <w:r w:rsidRPr="00413A6E">
              <w:rPr>
                <w:rFonts w:ascii="宋体" w:hAnsi="宋体" w:hint="eastAsia"/>
                <w:color w:val="FF0000"/>
                <w:sz w:val="18"/>
              </w:rPr>
              <w:t>是否成功</w:t>
            </w:r>
          </w:p>
        </w:tc>
        <w:tc>
          <w:tcPr>
            <w:tcW w:w="993" w:type="dxa"/>
            <w:tcBorders>
              <w:top w:val="single" w:sz="4" w:space="0" w:color="auto"/>
            </w:tcBorders>
            <w:vAlign w:val="center"/>
          </w:tcPr>
          <w:p w:rsidR="006F4CA7" w:rsidRDefault="006F4CA7" w:rsidP="002F1491">
            <w:pPr>
              <w:widowControl/>
              <w:jc w:val="left"/>
              <w:rPr>
                <w:rFonts w:ascii="新宋体" w:eastAsia="新宋体"/>
                <w:noProof/>
                <w:sz w:val="18"/>
              </w:rPr>
            </w:pPr>
          </w:p>
        </w:tc>
      </w:tr>
      <w:tr w:rsidR="006F4CA7" w:rsidTr="002F1491">
        <w:trPr>
          <w:trHeight w:val="70"/>
        </w:trPr>
        <w:tc>
          <w:tcPr>
            <w:tcW w:w="1659" w:type="dxa"/>
            <w:tcBorders>
              <w:top w:val="single" w:sz="4" w:space="0" w:color="auto"/>
            </w:tcBorders>
            <w:vAlign w:val="center"/>
          </w:tcPr>
          <w:p w:rsidR="006F4CA7" w:rsidRPr="00413A6E" w:rsidRDefault="006F4CA7" w:rsidP="002F1491">
            <w:pPr>
              <w:rPr>
                <w:rFonts w:ascii="宋体" w:hAnsi="宋体"/>
                <w:color w:val="FF0000"/>
              </w:rPr>
            </w:pPr>
            <w:r w:rsidRPr="00413A6E">
              <w:rPr>
                <w:rFonts w:ascii="宋体" w:hAnsi="宋体" w:hint="eastAsia"/>
                <w:color w:val="FF0000"/>
              </w:rPr>
              <w:t>M</w:t>
            </w:r>
          </w:p>
        </w:tc>
        <w:tc>
          <w:tcPr>
            <w:tcW w:w="5670" w:type="dxa"/>
            <w:tcBorders>
              <w:top w:val="single" w:sz="4" w:space="0" w:color="auto"/>
            </w:tcBorders>
            <w:vAlign w:val="center"/>
          </w:tcPr>
          <w:p w:rsidR="006F4CA7" w:rsidRPr="00413A6E" w:rsidRDefault="006F4CA7" w:rsidP="002F1491">
            <w:pPr>
              <w:spacing w:before="60" w:after="60" w:line="0" w:lineRule="atLeast"/>
              <w:rPr>
                <w:rFonts w:ascii="宋体" w:hAnsi="宋体"/>
                <w:color w:val="FF0000"/>
                <w:sz w:val="18"/>
              </w:rPr>
            </w:pPr>
          </w:p>
        </w:tc>
        <w:tc>
          <w:tcPr>
            <w:tcW w:w="993" w:type="dxa"/>
            <w:tcBorders>
              <w:top w:val="single" w:sz="4" w:space="0" w:color="auto"/>
            </w:tcBorders>
            <w:vAlign w:val="center"/>
          </w:tcPr>
          <w:p w:rsidR="006F4CA7" w:rsidRDefault="006F4CA7" w:rsidP="002F1491">
            <w:pPr>
              <w:widowControl/>
              <w:jc w:val="left"/>
              <w:rPr>
                <w:rFonts w:ascii="新宋体" w:eastAsia="新宋体"/>
                <w:noProof/>
                <w:sz w:val="18"/>
              </w:rPr>
            </w:pPr>
          </w:p>
        </w:tc>
      </w:tr>
      <w:tr w:rsidR="006F4CA7" w:rsidTr="002F1491">
        <w:trPr>
          <w:trHeight w:val="70"/>
        </w:trPr>
        <w:tc>
          <w:tcPr>
            <w:tcW w:w="1659" w:type="dxa"/>
            <w:tcBorders>
              <w:top w:val="single" w:sz="4" w:space="0" w:color="auto"/>
            </w:tcBorders>
            <w:vAlign w:val="center"/>
          </w:tcPr>
          <w:p w:rsidR="006F4CA7" w:rsidRPr="00413A6E" w:rsidRDefault="006F4CA7" w:rsidP="002F1491">
            <w:pPr>
              <w:rPr>
                <w:rFonts w:ascii="宋体" w:hAnsi="宋体"/>
                <w:color w:val="FF0000"/>
              </w:rPr>
            </w:pPr>
            <w:r w:rsidRPr="00413A6E">
              <w:rPr>
                <w:rFonts w:ascii="宋体" w:hAnsi="宋体" w:hint="eastAsia"/>
                <w:color w:val="FF0000"/>
              </w:rPr>
              <w:t>C</w:t>
            </w:r>
          </w:p>
        </w:tc>
        <w:tc>
          <w:tcPr>
            <w:tcW w:w="5670" w:type="dxa"/>
            <w:tcBorders>
              <w:top w:val="single" w:sz="4" w:space="0" w:color="auto"/>
            </w:tcBorders>
            <w:vAlign w:val="center"/>
          </w:tcPr>
          <w:p w:rsidR="006F4CA7" w:rsidRPr="00413A6E" w:rsidRDefault="006F4CA7" w:rsidP="002F1491">
            <w:pPr>
              <w:spacing w:before="60" w:after="60" w:line="0" w:lineRule="atLeast"/>
              <w:rPr>
                <w:rFonts w:ascii="宋体" w:hAnsi="宋体"/>
                <w:color w:val="FF0000"/>
                <w:sz w:val="18"/>
              </w:rPr>
            </w:pPr>
          </w:p>
        </w:tc>
        <w:tc>
          <w:tcPr>
            <w:tcW w:w="993" w:type="dxa"/>
            <w:tcBorders>
              <w:top w:val="single" w:sz="4" w:space="0" w:color="auto"/>
            </w:tcBorders>
            <w:vAlign w:val="center"/>
          </w:tcPr>
          <w:p w:rsidR="006F4CA7" w:rsidRDefault="006F4CA7" w:rsidP="002F1491">
            <w:pPr>
              <w:widowControl/>
              <w:jc w:val="left"/>
              <w:rPr>
                <w:rFonts w:ascii="新宋体" w:eastAsia="新宋体"/>
                <w:noProof/>
                <w:sz w:val="18"/>
              </w:rPr>
            </w:pPr>
          </w:p>
        </w:tc>
      </w:tr>
      <w:tr w:rsidR="006F4CA7" w:rsidTr="002F1491">
        <w:trPr>
          <w:trHeight w:val="70"/>
        </w:trPr>
        <w:tc>
          <w:tcPr>
            <w:tcW w:w="1659" w:type="dxa"/>
            <w:tcBorders>
              <w:top w:val="single" w:sz="4" w:space="0" w:color="auto"/>
              <w:bottom w:val="single" w:sz="4" w:space="0" w:color="auto"/>
            </w:tcBorders>
            <w:vAlign w:val="center"/>
          </w:tcPr>
          <w:p w:rsidR="006F4CA7" w:rsidRDefault="006F4CA7" w:rsidP="002F1491">
            <w:pPr>
              <w:rPr>
                <w:rFonts w:ascii="宋体" w:hAnsi="宋体"/>
              </w:rPr>
            </w:pPr>
            <w:r>
              <w:rPr>
                <w:rFonts w:ascii="宋体" w:hAnsi="宋体" w:hint="eastAsia"/>
              </w:rPr>
              <w:t>D</w:t>
            </w:r>
          </w:p>
        </w:tc>
        <w:tc>
          <w:tcPr>
            <w:tcW w:w="5670" w:type="dxa"/>
            <w:tcBorders>
              <w:top w:val="single" w:sz="4" w:space="0" w:color="auto"/>
              <w:bottom w:val="single" w:sz="4" w:space="0" w:color="auto"/>
            </w:tcBorders>
            <w:vAlign w:val="center"/>
          </w:tcPr>
          <w:p w:rsidR="006F4CA7" w:rsidRPr="00197B1B" w:rsidRDefault="006F4CA7" w:rsidP="002F1491">
            <w:pPr>
              <w:spacing w:before="60" w:after="60" w:line="0" w:lineRule="atLeast"/>
              <w:rPr>
                <w:rFonts w:ascii="宋体" w:hAnsi="宋体"/>
                <w:b/>
              </w:rPr>
            </w:pPr>
          </w:p>
        </w:tc>
        <w:tc>
          <w:tcPr>
            <w:tcW w:w="993" w:type="dxa"/>
            <w:tcBorders>
              <w:top w:val="single" w:sz="4" w:space="0" w:color="auto"/>
              <w:bottom w:val="single" w:sz="4" w:space="0" w:color="auto"/>
            </w:tcBorders>
            <w:vAlign w:val="center"/>
          </w:tcPr>
          <w:p w:rsidR="006F4CA7" w:rsidRDefault="006F4CA7" w:rsidP="002F1491">
            <w:pPr>
              <w:widowControl/>
              <w:jc w:val="left"/>
              <w:rPr>
                <w:rFonts w:ascii="新宋体" w:eastAsia="新宋体"/>
                <w:noProof/>
                <w:sz w:val="18"/>
              </w:rPr>
            </w:pPr>
          </w:p>
        </w:tc>
      </w:tr>
    </w:tbl>
    <w:p w:rsidR="006F4CA7" w:rsidRPr="006F4CA7" w:rsidRDefault="006F4CA7" w:rsidP="006F4CA7">
      <w:pPr>
        <w:pStyle w:val="a2"/>
      </w:pPr>
    </w:p>
    <w:p w:rsidR="00EB20D6" w:rsidRDefault="00EB20D6" w:rsidP="00A41488">
      <w:pPr>
        <w:pStyle w:val="a2"/>
        <w:ind w:firstLine="0"/>
      </w:pPr>
    </w:p>
    <w:p w:rsidR="002E4D39" w:rsidRPr="00300304" w:rsidRDefault="00300304" w:rsidP="002E4D39">
      <w:pPr>
        <w:pStyle w:val="3"/>
        <w:rPr>
          <w:strike/>
        </w:rPr>
      </w:pPr>
      <w:bookmarkStart w:id="34" w:name="_Toc429732963"/>
      <w:r>
        <w:rPr>
          <w:rFonts w:hint="eastAsia"/>
          <w:strike/>
        </w:rPr>
        <w:t>本期不做</w:t>
      </w:r>
      <w:r>
        <w:rPr>
          <w:rFonts w:hint="eastAsia"/>
          <w:strike/>
        </w:rPr>
        <w:t>-</w:t>
      </w:r>
      <w:r w:rsidR="002E4D39" w:rsidRPr="00300304">
        <w:rPr>
          <w:rFonts w:hint="eastAsia"/>
          <w:strike/>
        </w:rPr>
        <w:t>会议查询</w:t>
      </w:r>
      <w:bookmarkEnd w:id="34"/>
    </w:p>
    <w:p w:rsidR="002E4D39" w:rsidRPr="00A96150" w:rsidRDefault="002E4D39" w:rsidP="00A41488">
      <w:pPr>
        <w:pStyle w:val="a2"/>
        <w:ind w:firstLine="0"/>
      </w:pPr>
    </w:p>
    <w:p w:rsidR="00676A01" w:rsidRPr="00AE26A7" w:rsidRDefault="00D829A1" w:rsidP="002E4D39">
      <w:pPr>
        <w:pStyle w:val="4"/>
        <w:rPr>
          <w:strike/>
        </w:rPr>
      </w:pPr>
      <w:r w:rsidRPr="00AE26A7">
        <w:rPr>
          <w:rFonts w:hint="eastAsia"/>
          <w:strike/>
        </w:rPr>
        <w:t>【分页】</w:t>
      </w:r>
      <w:r w:rsidR="00F856F8" w:rsidRPr="00AE26A7">
        <w:rPr>
          <w:rFonts w:hint="eastAsia"/>
          <w:strike/>
        </w:rPr>
        <w:t>获取</w:t>
      </w:r>
      <w:r w:rsidRPr="00AE26A7">
        <w:rPr>
          <w:rFonts w:hint="eastAsia"/>
          <w:strike/>
        </w:rPr>
        <w:t>指定条件</w:t>
      </w:r>
      <w:r w:rsidR="004B0B1B" w:rsidRPr="00AE26A7">
        <w:rPr>
          <w:rFonts w:hint="eastAsia"/>
          <w:strike/>
        </w:rPr>
        <w:t>会议</w:t>
      </w:r>
      <w:r w:rsidR="0078297B" w:rsidRPr="00AE26A7">
        <w:rPr>
          <w:rFonts w:hint="eastAsia"/>
          <w:strike/>
        </w:rPr>
        <w:t>室预定情况</w:t>
      </w:r>
      <w:r w:rsidR="004B0B1B" w:rsidRPr="00AE26A7">
        <w:rPr>
          <w:rFonts w:hint="eastAsia"/>
          <w:strike/>
        </w:rPr>
        <w:t>列表接口</w:t>
      </w:r>
    </w:p>
    <w:tbl>
      <w:tblPr>
        <w:tblW w:w="8322" w:type="dxa"/>
        <w:tblInd w:w="15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1536"/>
        <w:gridCol w:w="6786"/>
      </w:tblGrid>
      <w:tr w:rsidR="00D829A1" w:rsidTr="002F1491">
        <w:trPr>
          <w:tblHeader/>
        </w:trPr>
        <w:tc>
          <w:tcPr>
            <w:tcW w:w="8322" w:type="dxa"/>
            <w:gridSpan w:val="2"/>
            <w:shd w:val="pct12" w:color="000000" w:fill="FFFFFF"/>
            <w:vAlign w:val="center"/>
          </w:tcPr>
          <w:p w:rsidR="00D829A1" w:rsidRPr="00300304" w:rsidRDefault="00D829A1" w:rsidP="00D829A1">
            <w:pPr>
              <w:spacing w:before="60" w:after="60"/>
              <w:rPr>
                <w:rFonts w:ascii="宋体" w:hAnsi="宋体"/>
                <w:b/>
                <w:strike/>
                <w:sz w:val="28"/>
                <w:szCs w:val="28"/>
              </w:rPr>
            </w:pPr>
            <w:r w:rsidRPr="00300304">
              <w:rPr>
                <w:rFonts w:ascii="宋体" w:hAnsi="宋体" w:hint="eastAsia"/>
                <w:b/>
                <w:strike/>
                <w:sz w:val="28"/>
                <w:szCs w:val="28"/>
              </w:rPr>
              <w:t>获取会议</w:t>
            </w:r>
            <w:r w:rsidR="00A35827" w:rsidRPr="00300304">
              <w:rPr>
                <w:rFonts w:ascii="宋体" w:hAnsi="宋体" w:hint="eastAsia"/>
                <w:b/>
                <w:strike/>
                <w:sz w:val="28"/>
                <w:szCs w:val="28"/>
              </w:rPr>
              <w:t>室预定情况</w:t>
            </w:r>
            <w:r w:rsidRPr="00300304">
              <w:rPr>
                <w:rFonts w:ascii="宋体" w:hAnsi="宋体" w:hint="eastAsia"/>
                <w:b/>
                <w:strike/>
                <w:sz w:val="28"/>
                <w:szCs w:val="28"/>
              </w:rPr>
              <w:t>列表信息</w:t>
            </w:r>
          </w:p>
        </w:tc>
      </w:tr>
      <w:tr w:rsidR="00D829A1" w:rsidTr="002F1491">
        <w:trPr>
          <w:trHeight w:val="70"/>
        </w:trPr>
        <w:tc>
          <w:tcPr>
            <w:tcW w:w="8322" w:type="dxa"/>
            <w:gridSpan w:val="2"/>
            <w:tcBorders>
              <w:bottom w:val="single" w:sz="4" w:space="0" w:color="auto"/>
            </w:tcBorders>
            <w:vAlign w:val="center"/>
          </w:tcPr>
          <w:p w:rsidR="00D829A1" w:rsidRPr="00300304" w:rsidRDefault="00D829A1" w:rsidP="002F1491">
            <w:pPr>
              <w:autoSpaceDE w:val="0"/>
              <w:autoSpaceDN w:val="0"/>
              <w:adjustRightInd w:val="0"/>
              <w:jc w:val="left"/>
              <w:rPr>
                <w:strike/>
              </w:rPr>
            </w:pPr>
            <w:r w:rsidRPr="00300304">
              <w:rPr>
                <w:strike/>
              </w:rPr>
              <w:lastRenderedPageBreak/>
              <w:t>服务</w:t>
            </w:r>
            <w:r w:rsidRPr="00300304">
              <w:rPr>
                <w:rFonts w:hint="eastAsia"/>
                <w:strike/>
              </w:rPr>
              <w:t>概述</w:t>
            </w:r>
          </w:p>
          <w:p w:rsidR="00D829A1" w:rsidRPr="00300304" w:rsidRDefault="00D829A1" w:rsidP="00A97CBD">
            <w:pPr>
              <w:autoSpaceDE w:val="0"/>
              <w:autoSpaceDN w:val="0"/>
              <w:adjustRightInd w:val="0"/>
              <w:ind w:firstLineChars="200" w:firstLine="420"/>
              <w:jc w:val="left"/>
              <w:rPr>
                <w:strike/>
              </w:rPr>
            </w:pPr>
            <w:r w:rsidRPr="00300304">
              <w:rPr>
                <w:rFonts w:hint="eastAsia"/>
                <w:strike/>
              </w:rPr>
              <w:t>该服务是用于</w:t>
            </w:r>
            <w:r w:rsidRPr="00300304">
              <w:rPr>
                <w:rFonts w:hint="eastAsia"/>
                <w:strike/>
              </w:rPr>
              <w:t>Emeeting</w:t>
            </w:r>
            <w:r w:rsidRPr="00300304">
              <w:rPr>
                <w:strike/>
              </w:rPr>
              <w:t xml:space="preserve"> </w:t>
            </w:r>
            <w:r w:rsidRPr="00300304">
              <w:rPr>
                <w:rFonts w:hint="eastAsia"/>
                <w:strike/>
              </w:rPr>
              <w:t>查询指定条件、日期的会议</w:t>
            </w:r>
            <w:r w:rsidR="009D204C" w:rsidRPr="00300304">
              <w:rPr>
                <w:rFonts w:hint="eastAsia"/>
                <w:strike/>
              </w:rPr>
              <w:t>室预定</w:t>
            </w:r>
            <w:r w:rsidRPr="00300304">
              <w:rPr>
                <w:rFonts w:hint="eastAsia"/>
                <w:strike/>
              </w:rPr>
              <w:t>信息数据。</w:t>
            </w:r>
          </w:p>
          <w:p w:rsidR="00D829A1" w:rsidRPr="00300304" w:rsidRDefault="00D829A1" w:rsidP="002F1491">
            <w:pPr>
              <w:autoSpaceDE w:val="0"/>
              <w:autoSpaceDN w:val="0"/>
              <w:adjustRightInd w:val="0"/>
              <w:jc w:val="left"/>
              <w:rPr>
                <w:strike/>
              </w:rPr>
            </w:pPr>
            <w:r w:rsidRPr="00300304">
              <w:rPr>
                <w:strike/>
              </w:rPr>
              <w:t>应用场景</w:t>
            </w:r>
          </w:p>
          <w:p w:rsidR="00D829A1" w:rsidRPr="00300304" w:rsidRDefault="00D829A1" w:rsidP="00A97CBD">
            <w:pPr>
              <w:autoSpaceDE w:val="0"/>
              <w:autoSpaceDN w:val="0"/>
              <w:adjustRightInd w:val="0"/>
              <w:ind w:firstLineChars="200" w:firstLine="420"/>
              <w:jc w:val="left"/>
              <w:rPr>
                <w:strike/>
              </w:rPr>
            </w:pPr>
            <w:r w:rsidRPr="00300304">
              <w:rPr>
                <w:rFonts w:hint="eastAsia"/>
                <w:strike/>
              </w:rPr>
              <w:t>用户成功登录</w:t>
            </w:r>
            <w:r w:rsidRPr="00300304">
              <w:rPr>
                <w:rFonts w:hint="eastAsia"/>
                <w:strike/>
              </w:rPr>
              <w:t>Emeeting</w:t>
            </w:r>
            <w:r w:rsidRPr="00300304">
              <w:rPr>
                <w:rFonts w:hint="eastAsia"/>
                <w:strike/>
              </w:rPr>
              <w:t>后，在会议室查询界面选择对应条件后，点击查询按钮，返回相应的会议</w:t>
            </w:r>
            <w:r w:rsidR="00745333" w:rsidRPr="00300304">
              <w:rPr>
                <w:rFonts w:hint="eastAsia"/>
                <w:strike/>
              </w:rPr>
              <w:t>室预定</w:t>
            </w:r>
            <w:r w:rsidRPr="00300304">
              <w:rPr>
                <w:rFonts w:hint="eastAsia"/>
                <w:strike/>
              </w:rPr>
              <w:t>信息数据集合。</w:t>
            </w:r>
          </w:p>
          <w:p w:rsidR="00D829A1" w:rsidRPr="00300304" w:rsidRDefault="00D829A1" w:rsidP="002F1491">
            <w:pPr>
              <w:autoSpaceDE w:val="0"/>
              <w:autoSpaceDN w:val="0"/>
              <w:adjustRightInd w:val="0"/>
              <w:jc w:val="left"/>
              <w:rPr>
                <w:strike/>
              </w:rPr>
            </w:pPr>
            <w:r w:rsidRPr="00300304">
              <w:rPr>
                <w:rFonts w:hint="eastAsia"/>
                <w:strike/>
              </w:rPr>
              <w:t>服务</w:t>
            </w:r>
            <w:r w:rsidRPr="00300304">
              <w:rPr>
                <w:strike/>
              </w:rPr>
              <w:t>类型</w:t>
            </w:r>
          </w:p>
          <w:p w:rsidR="00D829A1" w:rsidRPr="00300304" w:rsidRDefault="003801D2" w:rsidP="002F1491">
            <w:pPr>
              <w:autoSpaceDE w:val="0"/>
              <w:autoSpaceDN w:val="0"/>
              <w:adjustRightInd w:val="0"/>
              <w:jc w:val="left"/>
              <w:rPr>
                <w:strike/>
              </w:rPr>
            </w:pPr>
            <w:r w:rsidRPr="00300304">
              <w:rPr>
                <w:strike/>
              </w:rPr>
              <w:fldChar w:fldCharType="begin">
                <w:ffData>
                  <w:name w:val="Check1"/>
                  <w:enabled/>
                  <w:calcOnExit w:val="0"/>
                  <w:checkBox>
                    <w:sizeAuto/>
                    <w:default w:val="0"/>
                  </w:checkBox>
                </w:ffData>
              </w:fldChar>
            </w:r>
            <w:r w:rsidR="00D829A1" w:rsidRPr="00300304">
              <w:rPr>
                <w:strike/>
              </w:rPr>
              <w:instrText xml:space="preserve"> FORMCHECKBOX </w:instrText>
            </w:r>
            <w:r w:rsidRPr="00300304">
              <w:rPr>
                <w:strike/>
              </w:rPr>
            </w:r>
            <w:r w:rsidRPr="00300304">
              <w:rPr>
                <w:strike/>
              </w:rPr>
              <w:fldChar w:fldCharType="end"/>
            </w:r>
            <w:r w:rsidR="00D829A1" w:rsidRPr="00300304">
              <w:rPr>
                <w:rFonts w:hint="eastAsia"/>
                <w:strike/>
              </w:rPr>
              <w:t>消息服务</w:t>
            </w:r>
          </w:p>
          <w:p w:rsidR="00D829A1" w:rsidRPr="00300304" w:rsidRDefault="003801D2" w:rsidP="002F1491">
            <w:pPr>
              <w:autoSpaceDE w:val="0"/>
              <w:autoSpaceDN w:val="0"/>
              <w:adjustRightInd w:val="0"/>
              <w:jc w:val="left"/>
              <w:rPr>
                <w:strike/>
              </w:rPr>
            </w:pPr>
            <w:r w:rsidRPr="00300304">
              <w:rPr>
                <w:strike/>
              </w:rPr>
              <w:fldChar w:fldCharType="begin">
                <w:ffData>
                  <w:name w:val=""/>
                  <w:enabled/>
                  <w:calcOnExit w:val="0"/>
                  <w:checkBox>
                    <w:sizeAuto/>
                    <w:default w:val="0"/>
                  </w:checkBox>
                </w:ffData>
              </w:fldChar>
            </w:r>
            <w:r w:rsidR="00D829A1" w:rsidRPr="00300304">
              <w:rPr>
                <w:strike/>
              </w:rPr>
              <w:instrText xml:space="preserve"> FORMCHECKBOX </w:instrText>
            </w:r>
            <w:r w:rsidRPr="00300304">
              <w:rPr>
                <w:strike/>
              </w:rPr>
            </w:r>
            <w:r w:rsidRPr="00300304">
              <w:rPr>
                <w:strike/>
              </w:rPr>
              <w:fldChar w:fldCharType="end"/>
            </w:r>
            <w:r w:rsidR="00D829A1" w:rsidRPr="00300304">
              <w:rPr>
                <w:rFonts w:hint="eastAsia"/>
                <w:strike/>
              </w:rPr>
              <w:t>流程服务</w:t>
            </w:r>
          </w:p>
          <w:p w:rsidR="00D829A1" w:rsidRPr="00300304" w:rsidRDefault="003801D2" w:rsidP="002F1491">
            <w:pPr>
              <w:autoSpaceDE w:val="0"/>
              <w:autoSpaceDN w:val="0"/>
              <w:adjustRightInd w:val="0"/>
              <w:jc w:val="left"/>
              <w:rPr>
                <w:strike/>
              </w:rPr>
            </w:pPr>
            <w:r w:rsidRPr="00300304">
              <w:rPr>
                <w:strike/>
              </w:rPr>
              <w:fldChar w:fldCharType="begin">
                <w:ffData>
                  <w:name w:val=""/>
                  <w:enabled/>
                  <w:calcOnExit w:val="0"/>
                  <w:checkBox>
                    <w:sizeAuto/>
                    <w:default w:val="1"/>
                  </w:checkBox>
                </w:ffData>
              </w:fldChar>
            </w:r>
            <w:r w:rsidR="00D829A1" w:rsidRPr="00300304">
              <w:rPr>
                <w:strike/>
              </w:rPr>
              <w:instrText xml:space="preserve"> FORMCHECKBOX </w:instrText>
            </w:r>
            <w:r w:rsidRPr="00300304">
              <w:rPr>
                <w:strike/>
              </w:rPr>
            </w:r>
            <w:r w:rsidRPr="00300304">
              <w:rPr>
                <w:strike/>
              </w:rPr>
              <w:fldChar w:fldCharType="end"/>
            </w:r>
            <w:r w:rsidR="00D829A1" w:rsidRPr="00300304">
              <w:rPr>
                <w:rFonts w:hint="eastAsia"/>
                <w:strike/>
              </w:rPr>
              <w:t>数据服务</w:t>
            </w:r>
          </w:p>
          <w:p w:rsidR="00D829A1" w:rsidRPr="00300304" w:rsidRDefault="00D829A1" w:rsidP="002F1491">
            <w:pPr>
              <w:autoSpaceDE w:val="0"/>
              <w:autoSpaceDN w:val="0"/>
              <w:adjustRightInd w:val="0"/>
              <w:jc w:val="left"/>
              <w:rPr>
                <w:strike/>
              </w:rPr>
            </w:pPr>
            <w:r w:rsidRPr="00300304">
              <w:rPr>
                <w:strike/>
              </w:rPr>
              <w:t>业务规则</w:t>
            </w:r>
          </w:p>
          <w:p w:rsidR="00D829A1" w:rsidRPr="00300304" w:rsidRDefault="00D829A1" w:rsidP="002F1491">
            <w:pPr>
              <w:autoSpaceDE w:val="0"/>
              <w:autoSpaceDN w:val="0"/>
              <w:adjustRightInd w:val="0"/>
              <w:ind w:firstLineChars="200" w:firstLine="420"/>
              <w:jc w:val="left"/>
              <w:rPr>
                <w:strike/>
              </w:rPr>
            </w:pPr>
            <w:r w:rsidRPr="00300304">
              <w:rPr>
                <w:rFonts w:hint="eastAsia"/>
                <w:strike/>
              </w:rPr>
              <w:t>此接口需要支持分页。</w:t>
            </w:r>
          </w:p>
          <w:p w:rsidR="00D829A1" w:rsidRPr="00300304" w:rsidRDefault="00D829A1" w:rsidP="002F1491">
            <w:pPr>
              <w:autoSpaceDE w:val="0"/>
              <w:autoSpaceDN w:val="0"/>
              <w:adjustRightInd w:val="0"/>
              <w:jc w:val="left"/>
              <w:rPr>
                <w:strike/>
              </w:rPr>
            </w:pPr>
            <w:r w:rsidRPr="00300304">
              <w:rPr>
                <w:rFonts w:hint="eastAsia"/>
                <w:strike/>
              </w:rPr>
              <w:t>调用规则</w:t>
            </w:r>
          </w:p>
          <w:p w:rsidR="00D829A1" w:rsidRPr="00300304" w:rsidRDefault="00D829A1" w:rsidP="002F1491">
            <w:pPr>
              <w:autoSpaceDE w:val="0"/>
              <w:autoSpaceDN w:val="0"/>
              <w:adjustRightInd w:val="0"/>
              <w:jc w:val="left"/>
              <w:rPr>
                <w:strike/>
              </w:rPr>
            </w:pPr>
          </w:p>
          <w:p w:rsidR="00D829A1" w:rsidRPr="00300304" w:rsidRDefault="00D829A1" w:rsidP="002F1491">
            <w:pPr>
              <w:autoSpaceDE w:val="0"/>
              <w:autoSpaceDN w:val="0"/>
              <w:adjustRightInd w:val="0"/>
              <w:jc w:val="left"/>
              <w:rPr>
                <w:strike/>
              </w:rPr>
            </w:pPr>
            <w:r w:rsidRPr="00300304">
              <w:rPr>
                <w:rFonts w:hint="eastAsia"/>
                <w:strike/>
              </w:rPr>
              <w:t>1</w:t>
            </w:r>
            <w:r w:rsidRPr="00300304">
              <w:rPr>
                <w:rFonts w:hint="eastAsia"/>
                <w:strike/>
              </w:rPr>
              <w:t>：调用机制</w:t>
            </w:r>
          </w:p>
          <w:tbl>
            <w:tblPr>
              <w:tblW w:w="0" w:type="auto"/>
              <w:tblInd w:w="534" w:type="dxa"/>
              <w:tblLayout w:type="fixed"/>
              <w:tblLook w:val="01E0"/>
            </w:tblPr>
            <w:tblGrid>
              <w:gridCol w:w="7854"/>
            </w:tblGrid>
            <w:tr w:rsidR="00D829A1" w:rsidRPr="00300304" w:rsidTr="002F1491">
              <w:tc>
                <w:tcPr>
                  <w:tcW w:w="7854" w:type="dxa"/>
                </w:tcPr>
                <w:p w:rsidR="00D829A1" w:rsidRPr="00300304" w:rsidRDefault="003801D2" w:rsidP="002F1491">
                  <w:pPr>
                    <w:autoSpaceDE w:val="0"/>
                    <w:autoSpaceDN w:val="0"/>
                    <w:adjustRightInd w:val="0"/>
                    <w:jc w:val="left"/>
                    <w:rPr>
                      <w:strike/>
                    </w:rPr>
                  </w:pPr>
                  <w:r w:rsidRPr="00300304">
                    <w:rPr>
                      <w:strike/>
                    </w:rPr>
                    <w:fldChar w:fldCharType="begin">
                      <w:ffData>
                        <w:name w:val=""/>
                        <w:enabled/>
                        <w:calcOnExit w:val="0"/>
                        <w:checkBox>
                          <w:sizeAuto/>
                          <w:default w:val="1"/>
                        </w:checkBox>
                      </w:ffData>
                    </w:fldChar>
                  </w:r>
                  <w:r w:rsidR="00D829A1" w:rsidRPr="00300304">
                    <w:rPr>
                      <w:strike/>
                    </w:rPr>
                    <w:instrText xml:space="preserve"> FORMCHECKBOX </w:instrText>
                  </w:r>
                  <w:r w:rsidRPr="00300304">
                    <w:rPr>
                      <w:strike/>
                    </w:rPr>
                  </w:r>
                  <w:r w:rsidRPr="00300304">
                    <w:rPr>
                      <w:strike/>
                    </w:rPr>
                    <w:fldChar w:fldCharType="end"/>
                  </w:r>
                  <w:r w:rsidR="00D829A1" w:rsidRPr="00300304">
                    <w:rPr>
                      <w:strike/>
                    </w:rPr>
                    <w:t xml:space="preserve"> </w:t>
                  </w:r>
                  <w:r w:rsidR="00D829A1" w:rsidRPr="00300304">
                    <w:rPr>
                      <w:rFonts w:hint="eastAsia"/>
                      <w:strike/>
                    </w:rPr>
                    <w:t>同步调用</w:t>
                  </w:r>
                </w:p>
                <w:p w:rsidR="00D829A1" w:rsidRPr="00300304" w:rsidRDefault="003801D2" w:rsidP="002F1491">
                  <w:pPr>
                    <w:autoSpaceDE w:val="0"/>
                    <w:autoSpaceDN w:val="0"/>
                    <w:adjustRightInd w:val="0"/>
                    <w:jc w:val="left"/>
                    <w:rPr>
                      <w:strike/>
                    </w:rPr>
                  </w:pPr>
                  <w:r w:rsidRPr="00300304">
                    <w:rPr>
                      <w:strike/>
                    </w:rPr>
                    <w:fldChar w:fldCharType="begin">
                      <w:ffData>
                        <w:name w:val=""/>
                        <w:enabled/>
                        <w:calcOnExit w:val="0"/>
                        <w:checkBox>
                          <w:sizeAuto/>
                          <w:default w:val="0"/>
                        </w:checkBox>
                      </w:ffData>
                    </w:fldChar>
                  </w:r>
                  <w:r w:rsidR="00D829A1" w:rsidRPr="00300304">
                    <w:rPr>
                      <w:strike/>
                    </w:rPr>
                    <w:instrText xml:space="preserve"> FORMCHECKBOX </w:instrText>
                  </w:r>
                  <w:r w:rsidRPr="00300304">
                    <w:rPr>
                      <w:strike/>
                    </w:rPr>
                  </w:r>
                  <w:r w:rsidRPr="00300304">
                    <w:rPr>
                      <w:strike/>
                    </w:rPr>
                    <w:fldChar w:fldCharType="end"/>
                  </w:r>
                  <w:r w:rsidR="00D829A1" w:rsidRPr="00300304">
                    <w:rPr>
                      <w:strike/>
                    </w:rPr>
                    <w:t xml:space="preserve"> </w:t>
                  </w:r>
                  <w:r w:rsidR="00D829A1" w:rsidRPr="00300304">
                    <w:rPr>
                      <w:rFonts w:hint="eastAsia"/>
                      <w:strike/>
                    </w:rPr>
                    <w:t>异步调用</w:t>
                  </w:r>
                </w:p>
              </w:tc>
            </w:tr>
          </w:tbl>
          <w:p w:rsidR="00D829A1" w:rsidRPr="00300304" w:rsidRDefault="00D829A1" w:rsidP="002F1491">
            <w:pPr>
              <w:autoSpaceDE w:val="0"/>
              <w:autoSpaceDN w:val="0"/>
              <w:adjustRightInd w:val="0"/>
              <w:jc w:val="left"/>
              <w:rPr>
                <w:strike/>
              </w:rPr>
            </w:pPr>
            <w:r w:rsidRPr="00300304">
              <w:rPr>
                <w:rFonts w:hint="eastAsia"/>
                <w:strike/>
              </w:rPr>
              <w:t>2</w:t>
            </w:r>
            <w:r w:rsidRPr="00300304">
              <w:rPr>
                <w:rFonts w:hint="eastAsia"/>
                <w:strike/>
              </w:rPr>
              <w:t>：异常处理</w:t>
            </w:r>
          </w:p>
          <w:tbl>
            <w:tblPr>
              <w:tblW w:w="0" w:type="auto"/>
              <w:tblInd w:w="534" w:type="dxa"/>
              <w:tblLayout w:type="fixed"/>
              <w:tblLook w:val="01E0"/>
            </w:tblPr>
            <w:tblGrid>
              <w:gridCol w:w="7854"/>
            </w:tblGrid>
            <w:tr w:rsidR="00D829A1" w:rsidRPr="00300304" w:rsidTr="002F1491">
              <w:tc>
                <w:tcPr>
                  <w:tcW w:w="7854" w:type="dxa"/>
                </w:tcPr>
                <w:p w:rsidR="00D829A1" w:rsidRPr="00300304" w:rsidRDefault="003801D2" w:rsidP="002F1491">
                  <w:pPr>
                    <w:autoSpaceDE w:val="0"/>
                    <w:autoSpaceDN w:val="0"/>
                    <w:adjustRightInd w:val="0"/>
                    <w:jc w:val="left"/>
                    <w:rPr>
                      <w:strike/>
                    </w:rPr>
                  </w:pPr>
                  <w:r w:rsidRPr="00300304">
                    <w:rPr>
                      <w:strike/>
                    </w:rPr>
                    <w:fldChar w:fldCharType="begin">
                      <w:ffData>
                        <w:name w:val=""/>
                        <w:enabled/>
                        <w:calcOnExit w:val="0"/>
                        <w:checkBox>
                          <w:sizeAuto/>
                          <w:default w:val="1"/>
                        </w:checkBox>
                      </w:ffData>
                    </w:fldChar>
                  </w:r>
                  <w:r w:rsidR="00D829A1" w:rsidRPr="00300304">
                    <w:rPr>
                      <w:strike/>
                    </w:rPr>
                    <w:instrText xml:space="preserve"> FORMCHECKBOX </w:instrText>
                  </w:r>
                  <w:r w:rsidRPr="00300304">
                    <w:rPr>
                      <w:strike/>
                    </w:rPr>
                  </w:r>
                  <w:r w:rsidRPr="00300304">
                    <w:rPr>
                      <w:strike/>
                    </w:rPr>
                    <w:fldChar w:fldCharType="end"/>
                  </w:r>
                  <w:r w:rsidR="00D829A1" w:rsidRPr="00300304">
                    <w:rPr>
                      <w:strike/>
                    </w:rPr>
                    <w:t xml:space="preserve"> </w:t>
                  </w:r>
                  <w:r w:rsidR="00D829A1" w:rsidRPr="00300304">
                    <w:rPr>
                      <w:rFonts w:hint="eastAsia"/>
                      <w:strike/>
                    </w:rPr>
                    <w:t>调用失败，业务全部回滚，需重新请求调用</w:t>
                  </w:r>
                </w:p>
                <w:p w:rsidR="00D829A1" w:rsidRPr="00300304" w:rsidRDefault="003801D2" w:rsidP="002F1491">
                  <w:pPr>
                    <w:autoSpaceDE w:val="0"/>
                    <w:autoSpaceDN w:val="0"/>
                    <w:adjustRightInd w:val="0"/>
                    <w:jc w:val="left"/>
                    <w:rPr>
                      <w:strike/>
                    </w:rPr>
                  </w:pPr>
                  <w:r w:rsidRPr="00300304">
                    <w:rPr>
                      <w:strike/>
                    </w:rPr>
                    <w:fldChar w:fldCharType="begin">
                      <w:ffData>
                        <w:name w:val=""/>
                        <w:enabled/>
                        <w:calcOnExit w:val="0"/>
                        <w:checkBox>
                          <w:sizeAuto/>
                          <w:default w:val="0"/>
                        </w:checkBox>
                      </w:ffData>
                    </w:fldChar>
                  </w:r>
                  <w:r w:rsidR="00D829A1" w:rsidRPr="00300304">
                    <w:rPr>
                      <w:strike/>
                    </w:rPr>
                    <w:instrText xml:space="preserve"> FORMCHECKBOX </w:instrText>
                  </w:r>
                  <w:r w:rsidRPr="00300304">
                    <w:rPr>
                      <w:strike/>
                    </w:rPr>
                  </w:r>
                  <w:r w:rsidRPr="00300304">
                    <w:rPr>
                      <w:strike/>
                    </w:rPr>
                    <w:fldChar w:fldCharType="end"/>
                  </w:r>
                  <w:r w:rsidR="00D829A1" w:rsidRPr="00300304">
                    <w:rPr>
                      <w:strike/>
                    </w:rPr>
                    <w:t xml:space="preserve"> </w:t>
                  </w:r>
                  <w:r w:rsidR="00D829A1" w:rsidRPr="00300304">
                    <w:rPr>
                      <w:rFonts w:hint="eastAsia"/>
                      <w:strike/>
                    </w:rPr>
                    <w:t>调用失败，出错的数据回滚，并需要进行出错数据的重新请求调用</w:t>
                  </w:r>
                </w:p>
              </w:tc>
            </w:tr>
          </w:tbl>
          <w:p w:rsidR="00D829A1" w:rsidRPr="00300304" w:rsidRDefault="00D829A1" w:rsidP="002F1491">
            <w:pPr>
              <w:autoSpaceDE w:val="0"/>
              <w:autoSpaceDN w:val="0"/>
              <w:adjustRightInd w:val="0"/>
              <w:jc w:val="left"/>
              <w:rPr>
                <w:rFonts w:ascii="宋体" w:hAnsi="宋体" w:cs="新宋体"/>
                <w:strike/>
                <w:color w:val="800000"/>
                <w:sz w:val="19"/>
                <w:szCs w:val="19"/>
              </w:rPr>
            </w:pPr>
          </w:p>
          <w:p w:rsidR="00D829A1" w:rsidRPr="00300304" w:rsidRDefault="00D829A1" w:rsidP="002F1491">
            <w:pPr>
              <w:autoSpaceDE w:val="0"/>
              <w:autoSpaceDN w:val="0"/>
              <w:adjustRightInd w:val="0"/>
              <w:jc w:val="left"/>
              <w:rPr>
                <w:rFonts w:ascii="宋体" w:hAnsi="宋体" w:cs="新宋体"/>
                <w:strike/>
                <w:color w:val="800000"/>
                <w:sz w:val="19"/>
                <w:szCs w:val="19"/>
              </w:rPr>
            </w:pPr>
          </w:p>
        </w:tc>
      </w:tr>
      <w:tr w:rsidR="00D829A1" w:rsidTr="002F1491">
        <w:trPr>
          <w:trHeight w:val="70"/>
        </w:trPr>
        <w:tc>
          <w:tcPr>
            <w:tcW w:w="8322" w:type="dxa"/>
            <w:gridSpan w:val="2"/>
            <w:tcBorders>
              <w:top w:val="single" w:sz="4" w:space="0" w:color="auto"/>
              <w:bottom w:val="single" w:sz="4" w:space="0" w:color="auto"/>
            </w:tcBorders>
            <w:shd w:val="pct12" w:color="auto" w:fill="auto"/>
            <w:vAlign w:val="center"/>
          </w:tcPr>
          <w:p w:rsidR="00D829A1" w:rsidRPr="00300304" w:rsidRDefault="00D829A1" w:rsidP="002F1491">
            <w:pPr>
              <w:spacing w:before="60" w:after="60" w:line="0" w:lineRule="atLeast"/>
              <w:rPr>
                <w:rFonts w:ascii="宋体" w:hAnsi="宋体"/>
                <w:b/>
                <w:strike/>
                <w:sz w:val="28"/>
                <w:szCs w:val="28"/>
              </w:rPr>
            </w:pPr>
            <w:r w:rsidRPr="00300304">
              <w:rPr>
                <w:rFonts w:ascii="宋体" w:hAnsi="宋体" w:hint="eastAsia"/>
                <w:b/>
                <w:strike/>
                <w:sz w:val="28"/>
                <w:szCs w:val="28"/>
              </w:rPr>
              <w:t>接口、参数说明</w:t>
            </w:r>
          </w:p>
        </w:tc>
      </w:tr>
      <w:tr w:rsidR="00D829A1" w:rsidTr="002F1491">
        <w:trPr>
          <w:trHeight w:val="70"/>
        </w:trPr>
        <w:tc>
          <w:tcPr>
            <w:tcW w:w="1536" w:type="dxa"/>
            <w:tcBorders>
              <w:top w:val="single" w:sz="4" w:space="0" w:color="auto"/>
              <w:bottom w:val="single" w:sz="4" w:space="0" w:color="auto"/>
            </w:tcBorders>
            <w:shd w:val="pct15" w:color="auto" w:fill="auto"/>
            <w:vAlign w:val="center"/>
          </w:tcPr>
          <w:p w:rsidR="00D829A1" w:rsidRPr="00300304" w:rsidRDefault="00D829A1" w:rsidP="002F1491">
            <w:pPr>
              <w:rPr>
                <w:rFonts w:ascii="宋体" w:hAnsi="宋体"/>
                <w:b/>
                <w:strike/>
                <w:highlight w:val="white"/>
              </w:rPr>
            </w:pPr>
            <w:r w:rsidRPr="00300304">
              <w:rPr>
                <w:rFonts w:ascii="宋体" w:hAnsi="宋体" w:hint="eastAsia"/>
                <w:b/>
                <w:strike/>
              </w:rPr>
              <w:t>输入</w:t>
            </w:r>
          </w:p>
        </w:tc>
        <w:tc>
          <w:tcPr>
            <w:tcW w:w="6786" w:type="dxa"/>
            <w:tcBorders>
              <w:top w:val="single" w:sz="4" w:space="0" w:color="auto"/>
              <w:bottom w:val="single" w:sz="4" w:space="0" w:color="auto"/>
            </w:tcBorders>
            <w:shd w:val="pct15" w:color="auto" w:fill="auto"/>
            <w:vAlign w:val="center"/>
          </w:tcPr>
          <w:p w:rsidR="00D829A1" w:rsidRPr="00300304" w:rsidRDefault="00D829A1" w:rsidP="002F1491">
            <w:pPr>
              <w:spacing w:before="60" w:after="60" w:line="0" w:lineRule="atLeast"/>
              <w:rPr>
                <w:rFonts w:ascii="宋体" w:hAnsi="宋体"/>
                <w:strike/>
                <w:sz w:val="18"/>
              </w:rPr>
            </w:pPr>
            <w:r w:rsidRPr="00300304">
              <w:rPr>
                <w:rFonts w:ascii="宋体" w:hAnsi="宋体" w:hint="eastAsia"/>
                <w:b/>
                <w:strike/>
                <w:szCs w:val="21"/>
              </w:rPr>
              <w:t>说明</w:t>
            </w:r>
          </w:p>
        </w:tc>
      </w:tr>
      <w:tr w:rsidR="00D829A1" w:rsidTr="002F1491">
        <w:trPr>
          <w:trHeight w:val="70"/>
        </w:trPr>
        <w:tc>
          <w:tcPr>
            <w:tcW w:w="1536" w:type="dxa"/>
            <w:tcBorders>
              <w:top w:val="single" w:sz="4" w:space="0" w:color="auto"/>
              <w:bottom w:val="single" w:sz="4" w:space="0" w:color="auto"/>
            </w:tcBorders>
            <w:vAlign w:val="center"/>
          </w:tcPr>
          <w:p w:rsidR="00D829A1" w:rsidRPr="00300304" w:rsidRDefault="00D829A1" w:rsidP="002F1491">
            <w:pPr>
              <w:rPr>
                <w:rFonts w:ascii="宋体" w:hAnsi="宋体"/>
                <w:strike/>
              </w:rPr>
            </w:pPr>
            <w:r w:rsidRPr="00300304">
              <w:rPr>
                <w:rFonts w:ascii="宋体" w:hAnsi="宋体" w:hint="eastAsia"/>
                <w:strike/>
              </w:rPr>
              <w:t>通过URL</w:t>
            </w:r>
          </w:p>
        </w:tc>
        <w:tc>
          <w:tcPr>
            <w:tcW w:w="6786" w:type="dxa"/>
            <w:tcBorders>
              <w:top w:val="single" w:sz="4" w:space="0" w:color="auto"/>
              <w:bottom w:val="single" w:sz="4" w:space="0" w:color="auto"/>
            </w:tcBorders>
            <w:vAlign w:val="center"/>
          </w:tcPr>
          <w:p w:rsidR="00D829A1" w:rsidRPr="00300304" w:rsidRDefault="00D829A1" w:rsidP="002F1491">
            <w:pPr>
              <w:spacing w:before="60" w:after="60" w:line="0" w:lineRule="atLeast"/>
              <w:rPr>
                <w:rFonts w:ascii="宋体" w:hAnsi="宋体"/>
                <w:strike/>
                <w:sz w:val="18"/>
              </w:rPr>
            </w:pPr>
            <w:r w:rsidRPr="00300304">
              <w:rPr>
                <w:rFonts w:ascii="宋体" w:hAnsi="宋体" w:hint="eastAsia"/>
                <w:strike/>
                <w:sz w:val="18"/>
              </w:rPr>
              <w:t>通过URL访问JSON服务</w:t>
            </w:r>
          </w:p>
        </w:tc>
      </w:tr>
      <w:tr w:rsidR="00D829A1" w:rsidTr="002F1491">
        <w:trPr>
          <w:trHeight w:val="70"/>
        </w:trPr>
        <w:tc>
          <w:tcPr>
            <w:tcW w:w="1536" w:type="dxa"/>
            <w:tcBorders>
              <w:top w:val="single" w:sz="4" w:space="0" w:color="auto"/>
              <w:bottom w:val="single" w:sz="4" w:space="0" w:color="auto"/>
            </w:tcBorders>
            <w:shd w:val="pct15" w:color="auto" w:fill="auto"/>
            <w:vAlign w:val="center"/>
          </w:tcPr>
          <w:p w:rsidR="00D829A1" w:rsidRPr="00300304" w:rsidRDefault="00D829A1" w:rsidP="002F1491">
            <w:pPr>
              <w:rPr>
                <w:rFonts w:ascii="宋体" w:hAnsi="宋体"/>
                <w:b/>
                <w:strike/>
              </w:rPr>
            </w:pPr>
            <w:r w:rsidRPr="00300304">
              <w:rPr>
                <w:rFonts w:ascii="宋体" w:hAnsi="宋体" w:hint="eastAsia"/>
                <w:b/>
                <w:strike/>
              </w:rPr>
              <w:t>输入参数</w:t>
            </w:r>
          </w:p>
        </w:tc>
        <w:tc>
          <w:tcPr>
            <w:tcW w:w="6786" w:type="dxa"/>
            <w:tcBorders>
              <w:top w:val="single" w:sz="4" w:space="0" w:color="auto"/>
              <w:bottom w:val="single" w:sz="4" w:space="0" w:color="auto"/>
            </w:tcBorders>
            <w:shd w:val="pct15" w:color="auto" w:fill="auto"/>
            <w:vAlign w:val="center"/>
          </w:tcPr>
          <w:p w:rsidR="00D829A1" w:rsidRPr="00300304" w:rsidRDefault="00D829A1" w:rsidP="002F1491">
            <w:pPr>
              <w:spacing w:before="60" w:after="60" w:line="0" w:lineRule="atLeast"/>
              <w:rPr>
                <w:rFonts w:ascii="宋体" w:hAnsi="宋体"/>
                <w:strike/>
                <w:sz w:val="18"/>
              </w:rPr>
            </w:pPr>
            <w:r w:rsidRPr="00300304">
              <w:rPr>
                <w:rFonts w:ascii="宋体" w:hAnsi="宋体" w:hint="eastAsia"/>
                <w:b/>
                <w:strike/>
                <w:szCs w:val="21"/>
              </w:rPr>
              <w:t>说明</w:t>
            </w:r>
          </w:p>
        </w:tc>
      </w:tr>
      <w:tr w:rsidR="00D829A1" w:rsidTr="002F1491">
        <w:trPr>
          <w:trHeight w:val="70"/>
        </w:trPr>
        <w:tc>
          <w:tcPr>
            <w:tcW w:w="1536" w:type="dxa"/>
            <w:tcBorders>
              <w:top w:val="single" w:sz="4" w:space="0" w:color="auto"/>
              <w:bottom w:val="single" w:sz="4" w:space="0" w:color="auto"/>
            </w:tcBorders>
            <w:vAlign w:val="center"/>
          </w:tcPr>
          <w:p w:rsidR="00D829A1" w:rsidRPr="00300304" w:rsidRDefault="00D829A1" w:rsidP="002F1491">
            <w:pPr>
              <w:rPr>
                <w:rFonts w:ascii="宋体" w:hAnsi="宋体"/>
                <w:strike/>
              </w:rPr>
            </w:pPr>
            <w:r w:rsidRPr="00300304">
              <w:rPr>
                <w:rFonts w:ascii="宋体" w:hAnsi="宋体" w:hint="eastAsia"/>
                <w:strike/>
              </w:rPr>
              <w:t>C</w:t>
            </w:r>
          </w:p>
        </w:tc>
        <w:tc>
          <w:tcPr>
            <w:tcW w:w="6786" w:type="dxa"/>
            <w:tcBorders>
              <w:top w:val="single" w:sz="4" w:space="0" w:color="auto"/>
              <w:bottom w:val="single" w:sz="4" w:space="0" w:color="auto"/>
            </w:tcBorders>
            <w:vAlign w:val="center"/>
          </w:tcPr>
          <w:p w:rsidR="00D829A1" w:rsidRPr="00300304" w:rsidRDefault="00730600" w:rsidP="00C92C94">
            <w:pPr>
              <w:spacing w:before="60" w:after="60" w:line="0" w:lineRule="atLeast"/>
              <w:rPr>
                <w:rFonts w:ascii="宋体" w:hAnsi="宋体"/>
                <w:strike/>
                <w:color w:val="000000" w:themeColor="text1"/>
                <w:szCs w:val="21"/>
              </w:rPr>
            </w:pPr>
            <w:r w:rsidRPr="00300304">
              <w:rPr>
                <w:rFonts w:ascii="宋体" w:hAnsi="Times New Roman" w:cs="宋体" w:hint="eastAsia"/>
                <w:strike/>
                <w:color w:val="000000" w:themeColor="text1"/>
                <w:szCs w:val="21"/>
              </w:rPr>
              <w:t>GetDayMeeting</w:t>
            </w:r>
            <w:r w:rsidR="00DE7A24" w:rsidRPr="00300304">
              <w:rPr>
                <w:rFonts w:ascii="宋体" w:hAnsi="Times New Roman" w:cs="宋体" w:hint="eastAsia"/>
                <w:strike/>
                <w:color w:val="000000" w:themeColor="text1"/>
                <w:szCs w:val="21"/>
              </w:rPr>
              <w:t>Room</w:t>
            </w:r>
            <w:r w:rsidR="00803313" w:rsidRPr="00300304">
              <w:rPr>
                <w:rFonts w:ascii="宋体" w:hAnsi="Times New Roman" w:cs="宋体" w:hint="eastAsia"/>
                <w:strike/>
                <w:color w:val="000000" w:themeColor="text1"/>
                <w:szCs w:val="21"/>
              </w:rPr>
              <w:t>Booking</w:t>
            </w:r>
            <w:r w:rsidR="00C92C94" w:rsidRPr="00300304">
              <w:rPr>
                <w:rFonts w:ascii="宋体" w:hAnsi="Times New Roman" w:cs="宋体" w:hint="eastAsia"/>
                <w:strike/>
                <w:color w:val="000000" w:themeColor="text1"/>
                <w:szCs w:val="21"/>
              </w:rPr>
              <w:t>Info</w:t>
            </w:r>
          </w:p>
        </w:tc>
      </w:tr>
      <w:tr w:rsidR="00D829A1" w:rsidTr="002F1491">
        <w:trPr>
          <w:trHeight w:val="70"/>
        </w:trPr>
        <w:tc>
          <w:tcPr>
            <w:tcW w:w="1536" w:type="dxa"/>
            <w:tcBorders>
              <w:top w:val="single" w:sz="4" w:space="0" w:color="auto"/>
              <w:bottom w:val="single" w:sz="4" w:space="0" w:color="auto"/>
            </w:tcBorders>
            <w:vAlign w:val="center"/>
          </w:tcPr>
          <w:p w:rsidR="00D829A1" w:rsidRPr="00300304" w:rsidRDefault="00D829A1" w:rsidP="002F1491">
            <w:pPr>
              <w:rPr>
                <w:rFonts w:ascii="宋体" w:hAnsi="宋体"/>
                <w:strike/>
              </w:rPr>
            </w:pPr>
            <w:r w:rsidRPr="00300304">
              <w:rPr>
                <w:rFonts w:ascii="宋体" w:hAnsi="宋体"/>
                <w:strike/>
              </w:rPr>
              <w:t>D</w:t>
            </w:r>
          </w:p>
        </w:tc>
        <w:tc>
          <w:tcPr>
            <w:tcW w:w="6786" w:type="dxa"/>
            <w:tcBorders>
              <w:top w:val="single" w:sz="4" w:space="0" w:color="auto"/>
              <w:bottom w:val="single" w:sz="4" w:space="0" w:color="auto"/>
            </w:tcBorders>
            <w:vAlign w:val="center"/>
          </w:tcPr>
          <w:p w:rsidR="00D829A1" w:rsidRPr="00300304" w:rsidRDefault="00D829A1" w:rsidP="002F1491">
            <w:pPr>
              <w:spacing w:before="60" w:after="60" w:line="0" w:lineRule="atLeast"/>
              <w:rPr>
                <w:rFonts w:ascii="宋体" w:hAnsi="宋体"/>
                <w:strike/>
                <w:szCs w:val="21"/>
              </w:rPr>
            </w:pPr>
          </w:p>
        </w:tc>
      </w:tr>
      <w:tr w:rsidR="00D829A1" w:rsidTr="002F1491">
        <w:trPr>
          <w:trHeight w:val="70"/>
        </w:trPr>
        <w:tc>
          <w:tcPr>
            <w:tcW w:w="1536" w:type="dxa"/>
            <w:tcBorders>
              <w:top w:val="single" w:sz="4" w:space="0" w:color="auto"/>
              <w:bottom w:val="single" w:sz="4" w:space="0" w:color="auto"/>
            </w:tcBorders>
            <w:vAlign w:val="center"/>
          </w:tcPr>
          <w:p w:rsidR="00D829A1" w:rsidRPr="00300304" w:rsidRDefault="00D829A1" w:rsidP="002F1491">
            <w:pPr>
              <w:rPr>
                <w:rFonts w:ascii="宋体" w:hAnsi="宋体"/>
                <w:strike/>
              </w:rPr>
            </w:pPr>
            <w:r w:rsidRPr="00300304">
              <w:rPr>
                <w:rFonts w:ascii="宋体" w:hAnsi="宋体" w:hint="eastAsia"/>
                <w:strike/>
              </w:rPr>
              <w:t>F</w:t>
            </w:r>
          </w:p>
        </w:tc>
        <w:tc>
          <w:tcPr>
            <w:tcW w:w="6786" w:type="dxa"/>
            <w:tcBorders>
              <w:top w:val="single" w:sz="4" w:space="0" w:color="auto"/>
              <w:bottom w:val="single" w:sz="4" w:space="0" w:color="auto"/>
            </w:tcBorders>
            <w:vAlign w:val="center"/>
          </w:tcPr>
          <w:tbl>
            <w:tblPr>
              <w:tblW w:w="638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tblPr>
            <w:tblGrid>
              <w:gridCol w:w="861"/>
              <w:gridCol w:w="1109"/>
              <w:gridCol w:w="1584"/>
              <w:gridCol w:w="1276"/>
              <w:gridCol w:w="1559"/>
            </w:tblGrid>
            <w:tr w:rsidR="00D829A1" w:rsidRPr="00300304" w:rsidTr="00CC51C4">
              <w:tc>
                <w:tcPr>
                  <w:tcW w:w="861" w:type="dxa"/>
                  <w:shd w:val="clear" w:color="auto" w:fill="BFBFBF"/>
                  <w:vAlign w:val="center"/>
                </w:tcPr>
                <w:p w:rsidR="00D829A1" w:rsidRPr="00300304" w:rsidRDefault="00D829A1" w:rsidP="002F1491">
                  <w:pPr>
                    <w:pStyle w:val="aff"/>
                    <w:widowControl w:val="0"/>
                    <w:rPr>
                      <w:rFonts w:ascii="黑体"/>
                      <w:strike/>
                    </w:rPr>
                  </w:pPr>
                  <w:r w:rsidRPr="00300304">
                    <w:rPr>
                      <w:rFonts w:ascii="黑体" w:hint="eastAsia"/>
                      <w:strike/>
                    </w:rPr>
                    <w:t>必输项</w:t>
                  </w:r>
                </w:p>
              </w:tc>
              <w:tc>
                <w:tcPr>
                  <w:tcW w:w="1109" w:type="dxa"/>
                  <w:shd w:val="clear" w:color="auto" w:fill="BFBFBF"/>
                  <w:vAlign w:val="center"/>
                </w:tcPr>
                <w:p w:rsidR="00D829A1" w:rsidRPr="00300304" w:rsidRDefault="00D829A1" w:rsidP="002F1491">
                  <w:pPr>
                    <w:pStyle w:val="aff"/>
                    <w:widowControl w:val="0"/>
                    <w:rPr>
                      <w:rFonts w:ascii="黑体"/>
                      <w:strike/>
                    </w:rPr>
                  </w:pPr>
                  <w:r w:rsidRPr="00300304">
                    <w:rPr>
                      <w:rFonts w:ascii="黑体" w:hint="eastAsia"/>
                      <w:strike/>
                    </w:rPr>
                    <w:t>属性</w:t>
                  </w:r>
                </w:p>
              </w:tc>
              <w:tc>
                <w:tcPr>
                  <w:tcW w:w="1584" w:type="dxa"/>
                  <w:shd w:val="clear" w:color="auto" w:fill="BFBFBF"/>
                  <w:vAlign w:val="center"/>
                </w:tcPr>
                <w:p w:rsidR="00D829A1" w:rsidRPr="00300304" w:rsidRDefault="00D829A1" w:rsidP="002F1491">
                  <w:pPr>
                    <w:pStyle w:val="aff"/>
                    <w:widowControl w:val="0"/>
                    <w:rPr>
                      <w:rFonts w:ascii="黑体"/>
                      <w:strike/>
                    </w:rPr>
                  </w:pPr>
                  <w:r w:rsidRPr="00300304">
                    <w:rPr>
                      <w:rFonts w:ascii="黑体" w:hint="eastAsia"/>
                      <w:strike/>
                    </w:rPr>
                    <w:t>属性约束</w:t>
                  </w:r>
                </w:p>
              </w:tc>
              <w:tc>
                <w:tcPr>
                  <w:tcW w:w="1276" w:type="dxa"/>
                  <w:shd w:val="clear" w:color="auto" w:fill="BFBFBF"/>
                  <w:vAlign w:val="center"/>
                </w:tcPr>
                <w:p w:rsidR="00D829A1" w:rsidRPr="00300304" w:rsidRDefault="00D829A1" w:rsidP="002F1491">
                  <w:pPr>
                    <w:pStyle w:val="aff"/>
                    <w:widowControl w:val="0"/>
                    <w:rPr>
                      <w:rFonts w:ascii="黑体"/>
                      <w:strike/>
                    </w:rPr>
                  </w:pPr>
                  <w:r w:rsidRPr="00300304">
                    <w:rPr>
                      <w:rFonts w:ascii="黑体" w:hint="eastAsia"/>
                      <w:strike/>
                    </w:rPr>
                    <w:t>数据名称</w:t>
                  </w:r>
                </w:p>
              </w:tc>
              <w:tc>
                <w:tcPr>
                  <w:tcW w:w="1559" w:type="dxa"/>
                  <w:shd w:val="clear" w:color="auto" w:fill="BFBFBF"/>
                </w:tcPr>
                <w:p w:rsidR="00D829A1" w:rsidRPr="00300304" w:rsidRDefault="00D829A1" w:rsidP="002F1491">
                  <w:pPr>
                    <w:pStyle w:val="aff"/>
                    <w:widowControl w:val="0"/>
                    <w:rPr>
                      <w:rFonts w:ascii="黑体"/>
                      <w:strike/>
                    </w:rPr>
                  </w:pPr>
                  <w:r w:rsidRPr="00300304">
                    <w:rPr>
                      <w:rFonts w:ascii="黑体" w:hint="eastAsia"/>
                      <w:strike/>
                    </w:rPr>
                    <w:t>数据类型</w:t>
                  </w:r>
                </w:p>
              </w:tc>
            </w:tr>
            <w:tr w:rsidR="00FF39ED" w:rsidRPr="00300304" w:rsidTr="00CC51C4">
              <w:tc>
                <w:tcPr>
                  <w:tcW w:w="861" w:type="dxa"/>
                  <w:vAlign w:val="center"/>
                </w:tcPr>
                <w:p w:rsidR="00FF39ED" w:rsidRPr="00300304" w:rsidRDefault="00FF39ED" w:rsidP="002F1491">
                  <w:pPr>
                    <w:rPr>
                      <w:rFonts w:ascii="宋体" w:hAnsi="宋体"/>
                      <w:strike/>
                    </w:rPr>
                  </w:pPr>
                  <w:r w:rsidRPr="00300304">
                    <w:rPr>
                      <w:rFonts w:ascii="宋体" w:hAnsi="宋体" w:hint="eastAsia"/>
                      <w:strike/>
                    </w:rPr>
                    <w:t>Y</w:t>
                  </w:r>
                </w:p>
              </w:tc>
              <w:tc>
                <w:tcPr>
                  <w:tcW w:w="1109" w:type="dxa"/>
                  <w:vAlign w:val="center"/>
                </w:tcPr>
                <w:p w:rsidR="00FF39ED" w:rsidRPr="00300304" w:rsidRDefault="00FF39ED" w:rsidP="002F1491">
                  <w:pPr>
                    <w:rPr>
                      <w:rFonts w:ascii="宋体" w:hAnsi="宋体"/>
                      <w:strike/>
                      <w:sz w:val="18"/>
                    </w:rPr>
                  </w:pPr>
                  <w:r w:rsidRPr="00300304">
                    <w:rPr>
                      <w:rFonts w:ascii="宋体" w:hAnsi="宋体" w:hint="eastAsia"/>
                      <w:strike/>
                      <w:sz w:val="18"/>
                    </w:rPr>
                    <w:t>城市ID</w:t>
                  </w:r>
                </w:p>
              </w:tc>
              <w:tc>
                <w:tcPr>
                  <w:tcW w:w="1584" w:type="dxa"/>
                  <w:vMerge w:val="restart"/>
                  <w:vAlign w:val="center"/>
                </w:tcPr>
                <w:p w:rsidR="00FF39ED" w:rsidRPr="00300304" w:rsidRDefault="00FF39ED" w:rsidP="002F1491">
                  <w:pPr>
                    <w:spacing w:before="60" w:after="60" w:line="0" w:lineRule="atLeast"/>
                    <w:rPr>
                      <w:rFonts w:ascii="宋体" w:hAnsi="宋体"/>
                      <w:strike/>
                      <w:sz w:val="18"/>
                    </w:rPr>
                  </w:pPr>
                  <w:r w:rsidRPr="00300304">
                    <w:rPr>
                      <w:rFonts w:ascii="宋体" w:hAnsi="宋体" w:hint="eastAsia"/>
                      <w:strike/>
                      <w:sz w:val="18"/>
                    </w:rPr>
                    <w:t>对应地址信息的ID</w:t>
                  </w:r>
                </w:p>
              </w:tc>
              <w:tc>
                <w:tcPr>
                  <w:tcW w:w="1276" w:type="dxa"/>
                  <w:vAlign w:val="center"/>
                </w:tcPr>
                <w:p w:rsidR="00FF39ED" w:rsidRPr="00300304" w:rsidRDefault="00FF39ED" w:rsidP="00D25081">
                  <w:pPr>
                    <w:rPr>
                      <w:rFonts w:ascii="宋体" w:hAnsi="宋体"/>
                      <w:strike/>
                    </w:rPr>
                  </w:pPr>
                  <w:r w:rsidRPr="00300304">
                    <w:rPr>
                      <w:rFonts w:ascii="宋体" w:hAnsi="宋体" w:hint="eastAsia"/>
                      <w:strike/>
                    </w:rPr>
                    <w:t>CityI</w:t>
                  </w:r>
                  <w:r w:rsidR="00D25081" w:rsidRPr="00300304">
                    <w:rPr>
                      <w:rFonts w:ascii="宋体" w:hAnsi="宋体" w:hint="eastAsia"/>
                      <w:strike/>
                    </w:rPr>
                    <w:t>d</w:t>
                  </w:r>
                </w:p>
              </w:tc>
              <w:tc>
                <w:tcPr>
                  <w:tcW w:w="1559" w:type="dxa"/>
                </w:tcPr>
                <w:p w:rsidR="00FF39ED" w:rsidRPr="00300304" w:rsidRDefault="00FF39ED" w:rsidP="002F1491">
                  <w:pPr>
                    <w:spacing w:before="60" w:after="60" w:line="0" w:lineRule="atLeast"/>
                    <w:rPr>
                      <w:rFonts w:ascii="宋体" w:hAnsi="宋体"/>
                      <w:strike/>
                      <w:sz w:val="18"/>
                    </w:rPr>
                  </w:pPr>
                  <w:r w:rsidRPr="00300304">
                    <w:rPr>
                      <w:rFonts w:ascii="宋体" w:hAnsi="宋体" w:hint="eastAsia"/>
                      <w:strike/>
                      <w:sz w:val="18"/>
                    </w:rPr>
                    <w:t>String</w:t>
                  </w:r>
                </w:p>
              </w:tc>
            </w:tr>
            <w:tr w:rsidR="00FF39ED" w:rsidRPr="00300304" w:rsidTr="00CC51C4">
              <w:tc>
                <w:tcPr>
                  <w:tcW w:w="861" w:type="dxa"/>
                  <w:vAlign w:val="center"/>
                </w:tcPr>
                <w:p w:rsidR="00FF39ED" w:rsidRPr="00300304" w:rsidRDefault="00FF39ED" w:rsidP="002F1491">
                  <w:pPr>
                    <w:rPr>
                      <w:rFonts w:ascii="宋体" w:hAnsi="宋体"/>
                      <w:strike/>
                    </w:rPr>
                  </w:pPr>
                  <w:r w:rsidRPr="00300304">
                    <w:rPr>
                      <w:rFonts w:ascii="宋体" w:hAnsi="宋体" w:hint="eastAsia"/>
                      <w:strike/>
                    </w:rPr>
                    <w:t>Y</w:t>
                  </w:r>
                </w:p>
              </w:tc>
              <w:tc>
                <w:tcPr>
                  <w:tcW w:w="1109" w:type="dxa"/>
                  <w:vAlign w:val="center"/>
                </w:tcPr>
                <w:p w:rsidR="00FF39ED" w:rsidRPr="00300304" w:rsidRDefault="00FF39ED" w:rsidP="002F1491">
                  <w:pPr>
                    <w:rPr>
                      <w:rFonts w:ascii="宋体" w:hAnsi="宋体"/>
                      <w:strike/>
                      <w:sz w:val="18"/>
                    </w:rPr>
                  </w:pPr>
                  <w:r w:rsidRPr="00300304">
                    <w:rPr>
                      <w:rFonts w:ascii="宋体" w:hAnsi="宋体" w:hint="eastAsia"/>
                      <w:strike/>
                      <w:sz w:val="18"/>
                    </w:rPr>
                    <w:t>园区ID</w:t>
                  </w:r>
                </w:p>
              </w:tc>
              <w:tc>
                <w:tcPr>
                  <w:tcW w:w="1584" w:type="dxa"/>
                  <w:vMerge/>
                  <w:vAlign w:val="center"/>
                </w:tcPr>
                <w:p w:rsidR="00FF39ED" w:rsidRPr="00300304" w:rsidRDefault="00FF39ED" w:rsidP="002F1491">
                  <w:pPr>
                    <w:spacing w:before="60" w:after="60" w:line="0" w:lineRule="atLeast"/>
                    <w:rPr>
                      <w:rFonts w:ascii="宋体" w:hAnsi="宋体"/>
                      <w:strike/>
                      <w:sz w:val="18"/>
                    </w:rPr>
                  </w:pPr>
                </w:p>
              </w:tc>
              <w:tc>
                <w:tcPr>
                  <w:tcW w:w="1276" w:type="dxa"/>
                  <w:vAlign w:val="center"/>
                </w:tcPr>
                <w:p w:rsidR="00FF39ED" w:rsidRPr="00300304" w:rsidRDefault="00545754" w:rsidP="00D25081">
                  <w:pPr>
                    <w:rPr>
                      <w:rFonts w:ascii="宋体" w:hAnsi="宋体"/>
                      <w:strike/>
                    </w:rPr>
                  </w:pPr>
                  <w:r w:rsidRPr="00300304">
                    <w:rPr>
                      <w:rFonts w:ascii="宋体" w:hAnsi="宋体" w:hint="eastAsia"/>
                      <w:strike/>
                    </w:rPr>
                    <w:t>ParkI</w:t>
                  </w:r>
                  <w:r w:rsidR="00D25081" w:rsidRPr="00300304">
                    <w:rPr>
                      <w:rFonts w:ascii="宋体" w:hAnsi="宋体" w:hint="eastAsia"/>
                      <w:strike/>
                    </w:rPr>
                    <w:t>d</w:t>
                  </w:r>
                </w:p>
              </w:tc>
              <w:tc>
                <w:tcPr>
                  <w:tcW w:w="1559" w:type="dxa"/>
                </w:tcPr>
                <w:p w:rsidR="00FF39ED" w:rsidRPr="00300304" w:rsidRDefault="00FF39ED" w:rsidP="002F1491">
                  <w:pPr>
                    <w:spacing w:before="60" w:after="60" w:line="0" w:lineRule="atLeast"/>
                    <w:rPr>
                      <w:rFonts w:ascii="宋体" w:hAnsi="宋体"/>
                      <w:strike/>
                      <w:sz w:val="18"/>
                    </w:rPr>
                  </w:pPr>
                  <w:r w:rsidRPr="00300304">
                    <w:rPr>
                      <w:rFonts w:ascii="宋体" w:hAnsi="宋体" w:hint="eastAsia"/>
                      <w:strike/>
                      <w:sz w:val="18"/>
                    </w:rPr>
                    <w:t>String</w:t>
                  </w:r>
                </w:p>
              </w:tc>
            </w:tr>
            <w:tr w:rsidR="00FF39ED" w:rsidRPr="00300304" w:rsidTr="00CC51C4">
              <w:tc>
                <w:tcPr>
                  <w:tcW w:w="861" w:type="dxa"/>
                  <w:vAlign w:val="center"/>
                </w:tcPr>
                <w:p w:rsidR="00FF39ED" w:rsidRPr="00300304" w:rsidRDefault="00FF39ED" w:rsidP="002F1491">
                  <w:pPr>
                    <w:rPr>
                      <w:rFonts w:ascii="宋体" w:hAnsi="宋体"/>
                      <w:strike/>
                    </w:rPr>
                  </w:pPr>
                  <w:r w:rsidRPr="00300304">
                    <w:rPr>
                      <w:rFonts w:ascii="宋体" w:hAnsi="宋体" w:hint="eastAsia"/>
                      <w:strike/>
                    </w:rPr>
                    <w:t>Y</w:t>
                  </w:r>
                </w:p>
              </w:tc>
              <w:tc>
                <w:tcPr>
                  <w:tcW w:w="1109" w:type="dxa"/>
                  <w:vAlign w:val="center"/>
                </w:tcPr>
                <w:p w:rsidR="00FF39ED" w:rsidRPr="00300304" w:rsidRDefault="00FF39ED" w:rsidP="002F1491">
                  <w:pPr>
                    <w:rPr>
                      <w:rFonts w:ascii="宋体" w:hAnsi="宋体"/>
                      <w:strike/>
                      <w:sz w:val="18"/>
                    </w:rPr>
                  </w:pPr>
                  <w:r w:rsidRPr="00300304">
                    <w:rPr>
                      <w:rFonts w:ascii="宋体" w:hAnsi="宋体" w:hint="eastAsia"/>
                      <w:strike/>
                      <w:sz w:val="18"/>
                    </w:rPr>
                    <w:t>建筑ID</w:t>
                  </w:r>
                </w:p>
              </w:tc>
              <w:tc>
                <w:tcPr>
                  <w:tcW w:w="1584" w:type="dxa"/>
                  <w:vMerge/>
                  <w:vAlign w:val="center"/>
                </w:tcPr>
                <w:p w:rsidR="00FF39ED" w:rsidRPr="00300304" w:rsidRDefault="00FF39ED" w:rsidP="002F1491">
                  <w:pPr>
                    <w:spacing w:before="60" w:after="60" w:line="0" w:lineRule="atLeast"/>
                    <w:rPr>
                      <w:rFonts w:ascii="宋体" w:hAnsi="宋体"/>
                      <w:strike/>
                      <w:sz w:val="18"/>
                    </w:rPr>
                  </w:pPr>
                </w:p>
              </w:tc>
              <w:tc>
                <w:tcPr>
                  <w:tcW w:w="1276" w:type="dxa"/>
                  <w:vAlign w:val="center"/>
                </w:tcPr>
                <w:p w:rsidR="00FF39ED" w:rsidRPr="00300304" w:rsidRDefault="00B419D2" w:rsidP="00D25081">
                  <w:pPr>
                    <w:rPr>
                      <w:rFonts w:ascii="宋体" w:hAnsi="宋体"/>
                      <w:strike/>
                    </w:rPr>
                  </w:pPr>
                  <w:r w:rsidRPr="00300304">
                    <w:rPr>
                      <w:rFonts w:ascii="宋体" w:hAnsi="宋体" w:hint="eastAsia"/>
                      <w:strike/>
                    </w:rPr>
                    <w:t>BuildI</w:t>
                  </w:r>
                  <w:r w:rsidR="00D25081" w:rsidRPr="00300304">
                    <w:rPr>
                      <w:rFonts w:ascii="宋体" w:hAnsi="宋体" w:hint="eastAsia"/>
                      <w:strike/>
                    </w:rPr>
                    <w:t>d</w:t>
                  </w:r>
                </w:p>
              </w:tc>
              <w:tc>
                <w:tcPr>
                  <w:tcW w:w="1559" w:type="dxa"/>
                </w:tcPr>
                <w:p w:rsidR="00FF39ED" w:rsidRPr="00300304" w:rsidRDefault="00FF39ED" w:rsidP="002F1491">
                  <w:pPr>
                    <w:spacing w:before="60" w:after="60" w:line="0" w:lineRule="atLeast"/>
                    <w:rPr>
                      <w:rFonts w:ascii="宋体" w:hAnsi="宋体"/>
                      <w:strike/>
                      <w:sz w:val="18"/>
                    </w:rPr>
                  </w:pPr>
                  <w:r w:rsidRPr="00300304">
                    <w:rPr>
                      <w:rFonts w:ascii="宋体" w:hAnsi="宋体" w:hint="eastAsia"/>
                      <w:strike/>
                      <w:sz w:val="18"/>
                    </w:rPr>
                    <w:t>String</w:t>
                  </w:r>
                </w:p>
              </w:tc>
            </w:tr>
            <w:tr w:rsidR="00D829A1" w:rsidRPr="00300304" w:rsidTr="00CC51C4">
              <w:tc>
                <w:tcPr>
                  <w:tcW w:w="861" w:type="dxa"/>
                  <w:vAlign w:val="center"/>
                </w:tcPr>
                <w:p w:rsidR="00D829A1" w:rsidRPr="00300304" w:rsidRDefault="00622E35" w:rsidP="002F1491">
                  <w:pPr>
                    <w:rPr>
                      <w:rFonts w:ascii="宋体" w:hAnsi="宋体"/>
                      <w:strike/>
                      <w:sz w:val="18"/>
                    </w:rPr>
                  </w:pPr>
                  <w:r w:rsidRPr="00300304">
                    <w:rPr>
                      <w:rFonts w:ascii="宋体" w:hAnsi="宋体" w:hint="eastAsia"/>
                      <w:strike/>
                    </w:rPr>
                    <w:t>Y</w:t>
                  </w:r>
                </w:p>
              </w:tc>
              <w:tc>
                <w:tcPr>
                  <w:tcW w:w="1109" w:type="dxa"/>
                  <w:vAlign w:val="center"/>
                </w:tcPr>
                <w:p w:rsidR="00D829A1" w:rsidRPr="00300304" w:rsidRDefault="00622E35" w:rsidP="002F1491">
                  <w:pPr>
                    <w:rPr>
                      <w:rFonts w:ascii="宋体" w:hAnsi="宋体"/>
                      <w:strike/>
                      <w:sz w:val="18"/>
                    </w:rPr>
                  </w:pPr>
                  <w:r w:rsidRPr="00300304">
                    <w:rPr>
                      <w:rFonts w:ascii="宋体" w:hAnsi="宋体" w:hint="eastAsia"/>
                      <w:strike/>
                      <w:sz w:val="18"/>
                    </w:rPr>
                    <w:t>查询日期</w:t>
                  </w:r>
                </w:p>
              </w:tc>
              <w:tc>
                <w:tcPr>
                  <w:tcW w:w="1584" w:type="dxa"/>
                  <w:vAlign w:val="center"/>
                </w:tcPr>
                <w:p w:rsidR="00D829A1" w:rsidRPr="00300304" w:rsidRDefault="00601885" w:rsidP="002F1491">
                  <w:pPr>
                    <w:spacing w:before="60" w:after="60" w:line="0" w:lineRule="atLeast"/>
                    <w:rPr>
                      <w:rFonts w:ascii="宋体" w:hAnsi="宋体"/>
                      <w:strike/>
                      <w:sz w:val="18"/>
                    </w:rPr>
                  </w:pPr>
                  <w:r w:rsidRPr="00300304">
                    <w:rPr>
                      <w:rFonts w:ascii="宋体" w:hAnsi="宋体" w:hint="eastAsia"/>
                      <w:strike/>
                      <w:color w:val="FF0000"/>
                      <w:sz w:val="18"/>
                    </w:rPr>
                    <w:t>三个工作日内</w:t>
                  </w:r>
                </w:p>
              </w:tc>
              <w:tc>
                <w:tcPr>
                  <w:tcW w:w="1276" w:type="dxa"/>
                  <w:vAlign w:val="center"/>
                </w:tcPr>
                <w:p w:rsidR="00D829A1" w:rsidRPr="00300304" w:rsidRDefault="00622E35" w:rsidP="002F1491">
                  <w:pPr>
                    <w:rPr>
                      <w:rFonts w:ascii="宋体" w:hAnsi="宋体"/>
                      <w:strike/>
                      <w:sz w:val="18"/>
                    </w:rPr>
                  </w:pPr>
                  <w:r w:rsidRPr="00300304">
                    <w:rPr>
                      <w:rFonts w:ascii="宋体" w:hAnsi="宋体" w:hint="eastAsia"/>
                      <w:strike/>
                    </w:rPr>
                    <w:t>Query</w:t>
                  </w:r>
                  <w:r w:rsidR="00D829A1" w:rsidRPr="00300304">
                    <w:rPr>
                      <w:rFonts w:ascii="宋体" w:hAnsi="宋体" w:hint="eastAsia"/>
                      <w:strike/>
                    </w:rPr>
                    <w:t>Date</w:t>
                  </w:r>
                </w:p>
              </w:tc>
              <w:tc>
                <w:tcPr>
                  <w:tcW w:w="1559" w:type="dxa"/>
                </w:tcPr>
                <w:p w:rsidR="00D829A1" w:rsidRPr="00300304" w:rsidRDefault="00D829A1" w:rsidP="002F1491">
                  <w:pPr>
                    <w:spacing w:before="60" w:after="60" w:line="0" w:lineRule="atLeast"/>
                    <w:rPr>
                      <w:rFonts w:ascii="宋体" w:hAnsi="宋体"/>
                      <w:strike/>
                      <w:sz w:val="18"/>
                    </w:rPr>
                  </w:pPr>
                  <w:r w:rsidRPr="00300304">
                    <w:rPr>
                      <w:rFonts w:ascii="宋体" w:hAnsi="宋体" w:hint="eastAsia"/>
                      <w:strike/>
                      <w:sz w:val="18"/>
                    </w:rPr>
                    <w:t>String</w:t>
                  </w:r>
                </w:p>
                <w:p w:rsidR="00D829A1" w:rsidRPr="00300304" w:rsidRDefault="00D829A1" w:rsidP="002F1491">
                  <w:pPr>
                    <w:spacing w:before="60" w:after="60" w:line="0" w:lineRule="atLeast"/>
                    <w:rPr>
                      <w:rFonts w:ascii="宋体" w:hAnsi="宋体"/>
                      <w:strike/>
                    </w:rPr>
                  </w:pPr>
                  <w:r w:rsidRPr="00300304">
                    <w:rPr>
                      <w:rFonts w:ascii="宋体" w:hAnsi="宋体" w:hint="eastAsia"/>
                      <w:strike/>
                    </w:rPr>
                    <w:t>格式为：</w:t>
                  </w:r>
                </w:p>
                <w:p w:rsidR="00D829A1" w:rsidRPr="00300304" w:rsidRDefault="00D829A1" w:rsidP="002F1491">
                  <w:pPr>
                    <w:rPr>
                      <w:rFonts w:ascii="宋体" w:hAnsi="宋体"/>
                      <w:strike/>
                      <w:sz w:val="18"/>
                    </w:rPr>
                  </w:pPr>
                  <w:r w:rsidRPr="00300304">
                    <w:rPr>
                      <w:rFonts w:ascii="宋体" w:hAnsi="宋体" w:hint="eastAsia"/>
                      <w:strike/>
                    </w:rPr>
                    <w:t>YYYY-MM-DD hh:mm:ss</w:t>
                  </w:r>
                </w:p>
              </w:tc>
            </w:tr>
          </w:tbl>
          <w:p w:rsidR="00D829A1" w:rsidRPr="00300304" w:rsidRDefault="00D829A1" w:rsidP="002F1491">
            <w:pPr>
              <w:spacing w:before="60" w:after="60" w:line="0" w:lineRule="atLeast"/>
              <w:rPr>
                <w:rFonts w:ascii="宋体" w:hAnsi="宋体"/>
                <w:strike/>
                <w:szCs w:val="21"/>
              </w:rPr>
            </w:pPr>
          </w:p>
        </w:tc>
      </w:tr>
      <w:tr w:rsidR="00D829A1" w:rsidTr="002F1491">
        <w:trPr>
          <w:trHeight w:val="70"/>
        </w:trPr>
        <w:tc>
          <w:tcPr>
            <w:tcW w:w="1536" w:type="dxa"/>
            <w:tcBorders>
              <w:top w:val="single" w:sz="4" w:space="0" w:color="auto"/>
              <w:bottom w:val="single" w:sz="4" w:space="0" w:color="auto"/>
            </w:tcBorders>
            <w:shd w:val="pct15" w:color="auto" w:fill="auto"/>
            <w:vAlign w:val="center"/>
          </w:tcPr>
          <w:p w:rsidR="00D829A1" w:rsidRPr="00300304" w:rsidRDefault="00D829A1" w:rsidP="002F1491">
            <w:pPr>
              <w:rPr>
                <w:rFonts w:ascii="宋体" w:hAnsi="宋体"/>
                <w:b/>
                <w:strike/>
                <w:highlight w:val="white"/>
              </w:rPr>
            </w:pPr>
            <w:r w:rsidRPr="00300304">
              <w:rPr>
                <w:rFonts w:ascii="宋体" w:hAnsi="宋体" w:hint="eastAsia"/>
                <w:b/>
                <w:strike/>
              </w:rPr>
              <w:t>输出</w:t>
            </w:r>
          </w:p>
        </w:tc>
        <w:tc>
          <w:tcPr>
            <w:tcW w:w="6786" w:type="dxa"/>
            <w:tcBorders>
              <w:top w:val="single" w:sz="4" w:space="0" w:color="auto"/>
              <w:bottom w:val="single" w:sz="4" w:space="0" w:color="auto"/>
            </w:tcBorders>
            <w:shd w:val="pct15" w:color="auto" w:fill="auto"/>
            <w:vAlign w:val="center"/>
          </w:tcPr>
          <w:p w:rsidR="00D829A1" w:rsidRPr="00300304" w:rsidRDefault="00D829A1" w:rsidP="002F1491">
            <w:pPr>
              <w:spacing w:before="60" w:after="60" w:line="0" w:lineRule="atLeast"/>
              <w:rPr>
                <w:rFonts w:ascii="宋体" w:hAnsi="宋体"/>
                <w:strike/>
                <w:sz w:val="18"/>
              </w:rPr>
            </w:pPr>
            <w:r w:rsidRPr="00300304">
              <w:rPr>
                <w:rFonts w:ascii="宋体" w:hAnsi="宋体" w:hint="eastAsia"/>
                <w:b/>
                <w:strike/>
                <w:szCs w:val="21"/>
              </w:rPr>
              <w:t>说明</w:t>
            </w:r>
          </w:p>
        </w:tc>
      </w:tr>
      <w:tr w:rsidR="00D829A1" w:rsidTr="002F1491">
        <w:trPr>
          <w:trHeight w:val="70"/>
        </w:trPr>
        <w:tc>
          <w:tcPr>
            <w:tcW w:w="1536" w:type="dxa"/>
            <w:tcBorders>
              <w:top w:val="single" w:sz="4" w:space="0" w:color="auto"/>
              <w:bottom w:val="single" w:sz="4" w:space="0" w:color="auto"/>
            </w:tcBorders>
            <w:vAlign w:val="center"/>
          </w:tcPr>
          <w:p w:rsidR="00D829A1" w:rsidRPr="00300304" w:rsidRDefault="00D829A1" w:rsidP="002F1491">
            <w:pPr>
              <w:rPr>
                <w:rFonts w:ascii="宋体" w:hAnsi="宋体"/>
                <w:b/>
                <w:strike/>
                <w:highlight w:val="white"/>
              </w:rPr>
            </w:pPr>
            <w:r w:rsidRPr="00300304">
              <w:rPr>
                <w:rFonts w:ascii="宋体" w:hAnsi="宋体" w:hint="eastAsia"/>
                <w:strike/>
              </w:rPr>
              <w:t>JSONP对象</w:t>
            </w:r>
          </w:p>
        </w:tc>
        <w:tc>
          <w:tcPr>
            <w:tcW w:w="6786" w:type="dxa"/>
            <w:tcBorders>
              <w:top w:val="single" w:sz="4" w:space="0" w:color="auto"/>
              <w:bottom w:val="single" w:sz="4" w:space="0" w:color="auto"/>
            </w:tcBorders>
            <w:vAlign w:val="center"/>
          </w:tcPr>
          <w:p w:rsidR="00D829A1" w:rsidRPr="00300304" w:rsidRDefault="00D829A1" w:rsidP="002F1491">
            <w:pPr>
              <w:spacing w:before="60" w:after="60" w:line="0" w:lineRule="atLeast"/>
              <w:rPr>
                <w:rFonts w:ascii="宋体" w:hAnsi="宋体"/>
                <w:strike/>
                <w:sz w:val="18"/>
              </w:rPr>
            </w:pPr>
            <w:r w:rsidRPr="00300304">
              <w:rPr>
                <w:rFonts w:ascii="宋体" w:hAnsi="宋体" w:hint="eastAsia"/>
                <w:strike/>
                <w:sz w:val="18"/>
              </w:rPr>
              <w:t>采用JSNOP形式输出JSON对象</w:t>
            </w:r>
          </w:p>
        </w:tc>
      </w:tr>
      <w:tr w:rsidR="00D829A1" w:rsidTr="002F1491">
        <w:trPr>
          <w:trHeight w:val="70"/>
        </w:trPr>
        <w:tc>
          <w:tcPr>
            <w:tcW w:w="1536" w:type="dxa"/>
            <w:tcBorders>
              <w:top w:val="single" w:sz="4" w:space="0" w:color="auto"/>
              <w:bottom w:val="single" w:sz="4" w:space="0" w:color="auto"/>
            </w:tcBorders>
            <w:shd w:val="pct15" w:color="auto" w:fill="auto"/>
            <w:vAlign w:val="center"/>
          </w:tcPr>
          <w:p w:rsidR="00D829A1" w:rsidRPr="00300304" w:rsidRDefault="00D829A1" w:rsidP="002F1491">
            <w:pPr>
              <w:rPr>
                <w:rFonts w:ascii="宋体" w:hAnsi="宋体"/>
                <w:b/>
                <w:strike/>
                <w:highlight w:val="white"/>
              </w:rPr>
            </w:pPr>
            <w:r w:rsidRPr="00300304">
              <w:rPr>
                <w:rFonts w:ascii="宋体" w:hAnsi="宋体" w:hint="eastAsia"/>
                <w:b/>
                <w:strike/>
              </w:rPr>
              <w:t>JSON对象参数</w:t>
            </w:r>
          </w:p>
        </w:tc>
        <w:tc>
          <w:tcPr>
            <w:tcW w:w="6786" w:type="dxa"/>
            <w:tcBorders>
              <w:top w:val="single" w:sz="4" w:space="0" w:color="auto"/>
              <w:bottom w:val="single" w:sz="4" w:space="0" w:color="auto"/>
            </w:tcBorders>
            <w:shd w:val="pct15" w:color="auto" w:fill="auto"/>
            <w:vAlign w:val="center"/>
          </w:tcPr>
          <w:p w:rsidR="00D829A1" w:rsidRPr="00300304" w:rsidRDefault="00D829A1" w:rsidP="002F1491">
            <w:pPr>
              <w:spacing w:before="60" w:after="60" w:line="0" w:lineRule="atLeast"/>
              <w:rPr>
                <w:rFonts w:ascii="宋体" w:hAnsi="宋体"/>
                <w:strike/>
                <w:sz w:val="18"/>
              </w:rPr>
            </w:pPr>
            <w:r w:rsidRPr="00300304">
              <w:rPr>
                <w:rFonts w:ascii="宋体" w:hAnsi="宋体" w:hint="eastAsia"/>
                <w:b/>
                <w:strike/>
                <w:szCs w:val="21"/>
              </w:rPr>
              <w:t>说明</w:t>
            </w:r>
          </w:p>
        </w:tc>
      </w:tr>
      <w:tr w:rsidR="00D829A1" w:rsidTr="002F1491">
        <w:trPr>
          <w:trHeight w:val="70"/>
        </w:trPr>
        <w:tc>
          <w:tcPr>
            <w:tcW w:w="1536" w:type="dxa"/>
            <w:vAlign w:val="center"/>
          </w:tcPr>
          <w:p w:rsidR="00D829A1" w:rsidRPr="00300304" w:rsidRDefault="00D829A1" w:rsidP="002F1491">
            <w:pPr>
              <w:rPr>
                <w:rFonts w:ascii="宋体" w:hAnsi="宋体"/>
                <w:strike/>
                <w:color w:val="FF0000"/>
              </w:rPr>
            </w:pPr>
            <w:r w:rsidRPr="00300304">
              <w:rPr>
                <w:rFonts w:ascii="宋体" w:hAnsi="宋体" w:hint="eastAsia"/>
                <w:strike/>
                <w:color w:val="FF0000"/>
              </w:rPr>
              <w:lastRenderedPageBreak/>
              <w:t>S</w:t>
            </w:r>
          </w:p>
        </w:tc>
        <w:tc>
          <w:tcPr>
            <w:tcW w:w="6786" w:type="dxa"/>
            <w:vAlign w:val="center"/>
          </w:tcPr>
          <w:p w:rsidR="00D829A1" w:rsidRPr="00300304" w:rsidRDefault="00D829A1" w:rsidP="002F1491">
            <w:pPr>
              <w:spacing w:before="60" w:after="60" w:line="0" w:lineRule="atLeast"/>
              <w:rPr>
                <w:rFonts w:ascii="宋体" w:hAnsi="宋体"/>
                <w:strike/>
                <w:color w:val="FF0000"/>
                <w:sz w:val="18"/>
              </w:rPr>
            </w:pPr>
            <w:r w:rsidRPr="00300304">
              <w:rPr>
                <w:rFonts w:ascii="宋体" w:hAnsi="宋体" w:hint="eastAsia"/>
                <w:strike/>
                <w:color w:val="FF0000"/>
                <w:sz w:val="18"/>
              </w:rPr>
              <w:t>是否成功</w:t>
            </w:r>
          </w:p>
        </w:tc>
      </w:tr>
      <w:tr w:rsidR="00D829A1" w:rsidTr="002F1491">
        <w:trPr>
          <w:trHeight w:val="70"/>
        </w:trPr>
        <w:tc>
          <w:tcPr>
            <w:tcW w:w="1536" w:type="dxa"/>
            <w:vAlign w:val="center"/>
          </w:tcPr>
          <w:p w:rsidR="00D829A1" w:rsidRPr="00300304" w:rsidRDefault="00D829A1" w:rsidP="002F1491">
            <w:pPr>
              <w:rPr>
                <w:rFonts w:ascii="宋体" w:hAnsi="宋体"/>
                <w:strike/>
                <w:color w:val="FF0000"/>
              </w:rPr>
            </w:pPr>
            <w:r w:rsidRPr="00300304">
              <w:rPr>
                <w:rFonts w:ascii="宋体" w:hAnsi="宋体" w:hint="eastAsia"/>
                <w:strike/>
                <w:color w:val="FF0000"/>
              </w:rPr>
              <w:t>M</w:t>
            </w:r>
          </w:p>
        </w:tc>
        <w:tc>
          <w:tcPr>
            <w:tcW w:w="6786" w:type="dxa"/>
            <w:vAlign w:val="center"/>
          </w:tcPr>
          <w:p w:rsidR="00D829A1" w:rsidRPr="00300304" w:rsidRDefault="00D829A1" w:rsidP="002F1491">
            <w:pPr>
              <w:spacing w:before="60" w:after="60" w:line="0" w:lineRule="atLeast"/>
              <w:rPr>
                <w:rFonts w:ascii="宋体" w:hAnsi="宋体"/>
                <w:strike/>
                <w:color w:val="FF0000"/>
                <w:sz w:val="18"/>
              </w:rPr>
            </w:pPr>
          </w:p>
        </w:tc>
      </w:tr>
      <w:tr w:rsidR="00D829A1" w:rsidTr="002F1491">
        <w:trPr>
          <w:trHeight w:val="70"/>
        </w:trPr>
        <w:tc>
          <w:tcPr>
            <w:tcW w:w="1536" w:type="dxa"/>
            <w:vAlign w:val="center"/>
          </w:tcPr>
          <w:p w:rsidR="00D829A1" w:rsidRPr="00300304" w:rsidRDefault="00D829A1" w:rsidP="002F1491">
            <w:pPr>
              <w:rPr>
                <w:rFonts w:ascii="宋体" w:hAnsi="宋体"/>
                <w:strike/>
                <w:color w:val="FF0000"/>
              </w:rPr>
            </w:pPr>
            <w:r w:rsidRPr="00300304">
              <w:rPr>
                <w:rFonts w:ascii="宋体" w:hAnsi="宋体" w:hint="eastAsia"/>
                <w:strike/>
                <w:color w:val="FF0000"/>
              </w:rPr>
              <w:t>C</w:t>
            </w:r>
          </w:p>
        </w:tc>
        <w:tc>
          <w:tcPr>
            <w:tcW w:w="6786" w:type="dxa"/>
            <w:vAlign w:val="center"/>
          </w:tcPr>
          <w:p w:rsidR="00D829A1" w:rsidRPr="00300304" w:rsidRDefault="00D829A1" w:rsidP="002F1491">
            <w:pPr>
              <w:spacing w:before="60" w:after="60" w:line="0" w:lineRule="atLeast"/>
              <w:rPr>
                <w:rFonts w:ascii="宋体" w:hAnsi="宋体"/>
                <w:strike/>
                <w:color w:val="FF0000"/>
                <w:sz w:val="18"/>
              </w:rPr>
            </w:pPr>
          </w:p>
        </w:tc>
      </w:tr>
      <w:tr w:rsidR="00D829A1" w:rsidTr="002F1491">
        <w:trPr>
          <w:trHeight w:val="70"/>
        </w:trPr>
        <w:tc>
          <w:tcPr>
            <w:tcW w:w="1536" w:type="dxa"/>
            <w:vAlign w:val="center"/>
          </w:tcPr>
          <w:p w:rsidR="00D829A1" w:rsidRPr="00300304" w:rsidRDefault="00D829A1" w:rsidP="002F1491">
            <w:pPr>
              <w:rPr>
                <w:rFonts w:ascii="宋体" w:hAnsi="宋体"/>
                <w:strike/>
              </w:rPr>
            </w:pPr>
            <w:r w:rsidRPr="00300304">
              <w:rPr>
                <w:rFonts w:ascii="宋体" w:hAnsi="宋体" w:hint="eastAsia"/>
                <w:strike/>
              </w:rPr>
              <w:t>D</w:t>
            </w:r>
          </w:p>
        </w:tc>
        <w:tc>
          <w:tcPr>
            <w:tcW w:w="6786" w:type="dxa"/>
            <w:vAlign w:val="center"/>
          </w:tcPr>
          <w:p w:rsidR="00D829A1" w:rsidRPr="00300304" w:rsidRDefault="00D829A1" w:rsidP="004B0887">
            <w:pPr>
              <w:pStyle w:val="20"/>
              <w:ind w:firstLineChars="0" w:firstLine="0"/>
              <w:rPr>
                <w:rFonts w:ascii="宋体" w:hAnsi="宋体"/>
                <w:b/>
                <w:strike/>
              </w:rPr>
            </w:pPr>
            <w:r w:rsidRPr="00300304">
              <w:rPr>
                <w:rFonts w:ascii="宋体" w:hAnsi="宋体" w:hint="eastAsia"/>
                <w:b/>
                <w:strike/>
              </w:rPr>
              <w:t>【</w:t>
            </w:r>
            <w:hyperlink w:anchor="_会议室信息对象实体【MeetingRoomInfo】" w:history="1">
              <w:r w:rsidR="004B0887" w:rsidRPr="00300304">
                <w:rPr>
                  <w:rStyle w:val="a8"/>
                  <w:rFonts w:ascii="宋体" w:hAnsi="宋体" w:hint="eastAsia"/>
                  <w:b/>
                  <w:strike/>
                </w:rPr>
                <w:t>会议室信息对象</w:t>
              </w:r>
            </w:hyperlink>
            <w:r w:rsidRPr="00300304">
              <w:rPr>
                <w:rFonts w:ascii="宋体" w:hAnsi="宋体" w:hint="eastAsia"/>
                <w:b/>
                <w:strike/>
              </w:rPr>
              <w:t xml:space="preserve">】数组 </w:t>
            </w:r>
            <w:r w:rsidR="00211C55" w:rsidRPr="00300304">
              <w:rPr>
                <w:rFonts w:ascii="宋体" w:hAnsi="宋体" w:hint="eastAsia"/>
                <w:b/>
                <w:strike/>
              </w:rPr>
              <w:t>，</w:t>
            </w:r>
            <w:r w:rsidR="00211C55" w:rsidRPr="00300304">
              <w:rPr>
                <w:rFonts w:ascii="宋体" w:hAnsi="宋体" w:hint="eastAsia"/>
                <w:b/>
                <w:strike/>
                <w:color w:val="FF0000"/>
              </w:rPr>
              <w:t>返回会议室预定时间段相关信息即可详见对象实体</w:t>
            </w:r>
          </w:p>
        </w:tc>
      </w:tr>
    </w:tbl>
    <w:p w:rsidR="00EC0DE7" w:rsidRPr="00D829A1" w:rsidRDefault="00EC0DE7" w:rsidP="00676A01">
      <w:pPr>
        <w:pStyle w:val="a2"/>
        <w:ind w:firstLine="0"/>
      </w:pPr>
    </w:p>
    <w:p w:rsidR="00EC0DE7" w:rsidRPr="00EB5BD5" w:rsidRDefault="00BF706D" w:rsidP="002E4D39">
      <w:pPr>
        <w:pStyle w:val="4"/>
        <w:rPr>
          <w:strike/>
        </w:rPr>
      </w:pPr>
      <w:bookmarkStart w:id="35" w:name="OLE_LINK11"/>
      <w:bookmarkStart w:id="36" w:name="OLE_LINK12"/>
      <w:r w:rsidRPr="00EB5BD5">
        <w:rPr>
          <w:rFonts w:hint="eastAsia"/>
          <w:strike/>
        </w:rPr>
        <w:t>获取某会议室某天预定</w:t>
      </w:r>
      <w:r w:rsidR="005A54F6" w:rsidRPr="00EB5BD5">
        <w:rPr>
          <w:rFonts w:hint="eastAsia"/>
          <w:strike/>
        </w:rPr>
        <w:t>情况</w:t>
      </w:r>
      <w:r w:rsidRPr="00EB5BD5">
        <w:rPr>
          <w:rFonts w:hint="eastAsia"/>
          <w:strike/>
        </w:rPr>
        <w:t>详情信息接口</w:t>
      </w:r>
      <w:bookmarkEnd w:id="35"/>
      <w:bookmarkEnd w:id="36"/>
    </w:p>
    <w:tbl>
      <w:tblPr>
        <w:tblW w:w="8322" w:type="dxa"/>
        <w:tblInd w:w="15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1536"/>
        <w:gridCol w:w="6786"/>
      </w:tblGrid>
      <w:tr w:rsidR="00734DB7" w:rsidRPr="00EB5BD5" w:rsidTr="002F1491">
        <w:trPr>
          <w:tblHeader/>
        </w:trPr>
        <w:tc>
          <w:tcPr>
            <w:tcW w:w="8322" w:type="dxa"/>
            <w:gridSpan w:val="2"/>
            <w:shd w:val="pct12" w:color="000000" w:fill="FFFFFF"/>
            <w:vAlign w:val="center"/>
          </w:tcPr>
          <w:p w:rsidR="00734DB7" w:rsidRPr="00EB5BD5" w:rsidRDefault="00734DB7" w:rsidP="00734DB7">
            <w:pPr>
              <w:spacing w:before="60" w:after="60"/>
              <w:rPr>
                <w:rFonts w:ascii="宋体" w:hAnsi="宋体"/>
                <w:b/>
                <w:strike/>
                <w:sz w:val="28"/>
                <w:szCs w:val="28"/>
              </w:rPr>
            </w:pPr>
            <w:r w:rsidRPr="00EB5BD5">
              <w:rPr>
                <w:rFonts w:ascii="宋体" w:hAnsi="宋体" w:hint="eastAsia"/>
                <w:b/>
                <w:strike/>
                <w:sz w:val="28"/>
                <w:szCs w:val="28"/>
              </w:rPr>
              <w:t>获取会议室预定情况详细信息</w:t>
            </w:r>
          </w:p>
        </w:tc>
      </w:tr>
      <w:tr w:rsidR="00734DB7" w:rsidRPr="00EB5BD5" w:rsidTr="002F1491">
        <w:trPr>
          <w:trHeight w:val="70"/>
        </w:trPr>
        <w:tc>
          <w:tcPr>
            <w:tcW w:w="8322" w:type="dxa"/>
            <w:gridSpan w:val="2"/>
            <w:tcBorders>
              <w:bottom w:val="single" w:sz="4" w:space="0" w:color="auto"/>
            </w:tcBorders>
            <w:vAlign w:val="center"/>
          </w:tcPr>
          <w:p w:rsidR="00734DB7" w:rsidRPr="00EB5BD5" w:rsidRDefault="00734DB7" w:rsidP="002F1491">
            <w:pPr>
              <w:autoSpaceDE w:val="0"/>
              <w:autoSpaceDN w:val="0"/>
              <w:adjustRightInd w:val="0"/>
              <w:jc w:val="left"/>
              <w:rPr>
                <w:strike/>
              </w:rPr>
            </w:pPr>
            <w:r w:rsidRPr="00EB5BD5">
              <w:rPr>
                <w:strike/>
              </w:rPr>
              <w:t>服务</w:t>
            </w:r>
            <w:r w:rsidRPr="00EB5BD5">
              <w:rPr>
                <w:rFonts w:hint="eastAsia"/>
                <w:strike/>
              </w:rPr>
              <w:t>概述</w:t>
            </w:r>
          </w:p>
          <w:p w:rsidR="00734DB7" w:rsidRPr="00EB5BD5" w:rsidRDefault="00734DB7" w:rsidP="00146BF7">
            <w:pPr>
              <w:autoSpaceDE w:val="0"/>
              <w:autoSpaceDN w:val="0"/>
              <w:adjustRightInd w:val="0"/>
              <w:ind w:firstLineChars="200" w:firstLine="420"/>
              <w:jc w:val="left"/>
              <w:rPr>
                <w:strike/>
              </w:rPr>
            </w:pPr>
            <w:r w:rsidRPr="00EB5BD5">
              <w:rPr>
                <w:rFonts w:hint="eastAsia"/>
                <w:strike/>
              </w:rPr>
              <w:t>该服务是用于</w:t>
            </w:r>
            <w:r w:rsidRPr="00EB5BD5">
              <w:rPr>
                <w:rFonts w:hint="eastAsia"/>
                <w:strike/>
              </w:rPr>
              <w:t>Emeeting</w:t>
            </w:r>
            <w:r w:rsidRPr="00EB5BD5">
              <w:rPr>
                <w:strike/>
              </w:rPr>
              <w:t xml:space="preserve"> </w:t>
            </w:r>
            <w:r w:rsidRPr="00EB5BD5">
              <w:rPr>
                <w:rFonts w:hint="eastAsia"/>
                <w:strike/>
              </w:rPr>
              <w:t>查询指定</w:t>
            </w:r>
            <w:r w:rsidR="00451BFD" w:rsidRPr="00EB5BD5">
              <w:rPr>
                <w:rFonts w:hint="eastAsia"/>
                <w:strike/>
              </w:rPr>
              <w:t>会议室</w:t>
            </w:r>
            <w:r w:rsidRPr="00EB5BD5">
              <w:rPr>
                <w:rFonts w:hint="eastAsia"/>
                <w:strike/>
              </w:rPr>
              <w:t>、日期的会议室预定</w:t>
            </w:r>
            <w:r w:rsidR="00451BFD" w:rsidRPr="00EB5BD5">
              <w:rPr>
                <w:rFonts w:hint="eastAsia"/>
                <w:strike/>
              </w:rPr>
              <w:t>情况详细</w:t>
            </w:r>
            <w:r w:rsidRPr="00EB5BD5">
              <w:rPr>
                <w:rFonts w:hint="eastAsia"/>
                <w:strike/>
              </w:rPr>
              <w:t>信息数据。</w:t>
            </w:r>
          </w:p>
          <w:p w:rsidR="00734DB7" w:rsidRPr="00EB5BD5" w:rsidRDefault="00734DB7" w:rsidP="002F1491">
            <w:pPr>
              <w:autoSpaceDE w:val="0"/>
              <w:autoSpaceDN w:val="0"/>
              <w:adjustRightInd w:val="0"/>
              <w:jc w:val="left"/>
              <w:rPr>
                <w:strike/>
              </w:rPr>
            </w:pPr>
            <w:r w:rsidRPr="00EB5BD5">
              <w:rPr>
                <w:strike/>
              </w:rPr>
              <w:t>应用场景</w:t>
            </w:r>
          </w:p>
          <w:p w:rsidR="00734DB7" w:rsidRPr="00EB5BD5" w:rsidRDefault="00734DB7" w:rsidP="00146BF7">
            <w:pPr>
              <w:autoSpaceDE w:val="0"/>
              <w:autoSpaceDN w:val="0"/>
              <w:adjustRightInd w:val="0"/>
              <w:ind w:firstLineChars="200" w:firstLine="420"/>
              <w:jc w:val="left"/>
              <w:rPr>
                <w:strike/>
              </w:rPr>
            </w:pPr>
            <w:r w:rsidRPr="00EB5BD5">
              <w:rPr>
                <w:rFonts w:hint="eastAsia"/>
                <w:strike/>
              </w:rPr>
              <w:t>用户成功登录</w:t>
            </w:r>
            <w:r w:rsidRPr="00EB5BD5">
              <w:rPr>
                <w:rFonts w:hint="eastAsia"/>
                <w:strike/>
              </w:rPr>
              <w:t>Emeeting</w:t>
            </w:r>
            <w:r w:rsidRPr="00EB5BD5">
              <w:rPr>
                <w:rFonts w:hint="eastAsia"/>
                <w:strike/>
              </w:rPr>
              <w:t>后</w:t>
            </w:r>
            <w:r w:rsidR="000C5C0C" w:rsidRPr="00EB5BD5">
              <w:rPr>
                <w:rFonts w:hint="eastAsia"/>
                <w:strike/>
              </w:rPr>
              <w:t>，在会议室查询界面选择对应条件</w:t>
            </w:r>
            <w:r w:rsidRPr="00EB5BD5">
              <w:rPr>
                <w:rFonts w:hint="eastAsia"/>
                <w:strike/>
              </w:rPr>
              <w:t>，点击查询按钮，返回相应的会议</w:t>
            </w:r>
            <w:r w:rsidR="00745333" w:rsidRPr="00EB5BD5">
              <w:rPr>
                <w:rFonts w:hint="eastAsia"/>
                <w:strike/>
              </w:rPr>
              <w:t>室</w:t>
            </w:r>
            <w:r w:rsidR="001824CB" w:rsidRPr="00EB5BD5">
              <w:rPr>
                <w:rFonts w:hint="eastAsia"/>
                <w:strike/>
              </w:rPr>
              <w:t>预定</w:t>
            </w:r>
            <w:r w:rsidRPr="00EB5BD5">
              <w:rPr>
                <w:rFonts w:hint="eastAsia"/>
                <w:strike/>
              </w:rPr>
              <w:t>信息数据集合</w:t>
            </w:r>
            <w:r w:rsidR="00E8282E" w:rsidRPr="00EB5BD5">
              <w:rPr>
                <w:rFonts w:hint="eastAsia"/>
                <w:strike/>
              </w:rPr>
              <w:t>，用户点击某个会议室后调用此接口获取当前选择会议室当天的预定情况详细信息</w:t>
            </w:r>
            <w:r w:rsidRPr="00EB5BD5">
              <w:rPr>
                <w:rFonts w:hint="eastAsia"/>
                <w:strike/>
              </w:rPr>
              <w:t>。</w:t>
            </w:r>
          </w:p>
          <w:p w:rsidR="00734DB7" w:rsidRPr="00EB5BD5" w:rsidRDefault="00734DB7" w:rsidP="002F1491">
            <w:pPr>
              <w:autoSpaceDE w:val="0"/>
              <w:autoSpaceDN w:val="0"/>
              <w:adjustRightInd w:val="0"/>
              <w:jc w:val="left"/>
              <w:rPr>
                <w:strike/>
              </w:rPr>
            </w:pPr>
            <w:r w:rsidRPr="00EB5BD5">
              <w:rPr>
                <w:rFonts w:hint="eastAsia"/>
                <w:strike/>
              </w:rPr>
              <w:t>服务</w:t>
            </w:r>
            <w:r w:rsidRPr="00EB5BD5">
              <w:rPr>
                <w:strike/>
              </w:rPr>
              <w:t>类型</w:t>
            </w:r>
          </w:p>
          <w:p w:rsidR="00734DB7" w:rsidRPr="00EB5BD5" w:rsidRDefault="003801D2" w:rsidP="002F1491">
            <w:pPr>
              <w:autoSpaceDE w:val="0"/>
              <w:autoSpaceDN w:val="0"/>
              <w:adjustRightInd w:val="0"/>
              <w:jc w:val="left"/>
              <w:rPr>
                <w:strike/>
              </w:rPr>
            </w:pPr>
            <w:r w:rsidRPr="00EB5BD5">
              <w:rPr>
                <w:strike/>
              </w:rPr>
              <w:fldChar w:fldCharType="begin">
                <w:ffData>
                  <w:name w:val="Check1"/>
                  <w:enabled/>
                  <w:calcOnExit w:val="0"/>
                  <w:checkBox>
                    <w:sizeAuto/>
                    <w:default w:val="0"/>
                  </w:checkBox>
                </w:ffData>
              </w:fldChar>
            </w:r>
            <w:r w:rsidR="00734DB7" w:rsidRPr="00EB5BD5">
              <w:rPr>
                <w:strike/>
              </w:rPr>
              <w:instrText xml:space="preserve"> FORMCHECKBOX </w:instrText>
            </w:r>
            <w:r w:rsidRPr="00EB5BD5">
              <w:rPr>
                <w:strike/>
              </w:rPr>
            </w:r>
            <w:r w:rsidRPr="00EB5BD5">
              <w:rPr>
                <w:strike/>
              </w:rPr>
              <w:fldChar w:fldCharType="end"/>
            </w:r>
            <w:r w:rsidR="00734DB7" w:rsidRPr="00EB5BD5">
              <w:rPr>
                <w:rFonts w:hint="eastAsia"/>
                <w:strike/>
              </w:rPr>
              <w:t>消息服务</w:t>
            </w:r>
          </w:p>
          <w:p w:rsidR="00734DB7" w:rsidRPr="00EB5BD5" w:rsidRDefault="003801D2" w:rsidP="002F1491">
            <w:pPr>
              <w:autoSpaceDE w:val="0"/>
              <w:autoSpaceDN w:val="0"/>
              <w:adjustRightInd w:val="0"/>
              <w:jc w:val="left"/>
              <w:rPr>
                <w:strike/>
              </w:rPr>
            </w:pPr>
            <w:r w:rsidRPr="00EB5BD5">
              <w:rPr>
                <w:strike/>
              </w:rPr>
              <w:fldChar w:fldCharType="begin">
                <w:ffData>
                  <w:name w:val=""/>
                  <w:enabled/>
                  <w:calcOnExit w:val="0"/>
                  <w:checkBox>
                    <w:sizeAuto/>
                    <w:default w:val="0"/>
                  </w:checkBox>
                </w:ffData>
              </w:fldChar>
            </w:r>
            <w:r w:rsidR="00734DB7" w:rsidRPr="00EB5BD5">
              <w:rPr>
                <w:strike/>
              </w:rPr>
              <w:instrText xml:space="preserve"> FORMCHECKBOX </w:instrText>
            </w:r>
            <w:r w:rsidRPr="00EB5BD5">
              <w:rPr>
                <w:strike/>
              </w:rPr>
            </w:r>
            <w:r w:rsidRPr="00EB5BD5">
              <w:rPr>
                <w:strike/>
              </w:rPr>
              <w:fldChar w:fldCharType="end"/>
            </w:r>
            <w:r w:rsidR="00734DB7" w:rsidRPr="00EB5BD5">
              <w:rPr>
                <w:rFonts w:hint="eastAsia"/>
                <w:strike/>
              </w:rPr>
              <w:t>流程服务</w:t>
            </w:r>
          </w:p>
          <w:p w:rsidR="00734DB7" w:rsidRPr="00EB5BD5" w:rsidRDefault="003801D2" w:rsidP="002F1491">
            <w:pPr>
              <w:autoSpaceDE w:val="0"/>
              <w:autoSpaceDN w:val="0"/>
              <w:adjustRightInd w:val="0"/>
              <w:jc w:val="left"/>
              <w:rPr>
                <w:strike/>
              </w:rPr>
            </w:pPr>
            <w:r w:rsidRPr="00EB5BD5">
              <w:rPr>
                <w:strike/>
              </w:rPr>
              <w:fldChar w:fldCharType="begin">
                <w:ffData>
                  <w:name w:val=""/>
                  <w:enabled/>
                  <w:calcOnExit w:val="0"/>
                  <w:checkBox>
                    <w:sizeAuto/>
                    <w:default w:val="1"/>
                  </w:checkBox>
                </w:ffData>
              </w:fldChar>
            </w:r>
            <w:r w:rsidR="00734DB7" w:rsidRPr="00EB5BD5">
              <w:rPr>
                <w:strike/>
              </w:rPr>
              <w:instrText xml:space="preserve"> FORMCHECKBOX </w:instrText>
            </w:r>
            <w:r w:rsidRPr="00EB5BD5">
              <w:rPr>
                <w:strike/>
              </w:rPr>
            </w:r>
            <w:r w:rsidRPr="00EB5BD5">
              <w:rPr>
                <w:strike/>
              </w:rPr>
              <w:fldChar w:fldCharType="end"/>
            </w:r>
            <w:r w:rsidR="00734DB7" w:rsidRPr="00EB5BD5">
              <w:rPr>
                <w:rFonts w:hint="eastAsia"/>
                <w:strike/>
              </w:rPr>
              <w:t>数据服务</w:t>
            </w:r>
          </w:p>
          <w:p w:rsidR="00734DB7" w:rsidRPr="00EB5BD5" w:rsidRDefault="00734DB7" w:rsidP="002F1491">
            <w:pPr>
              <w:autoSpaceDE w:val="0"/>
              <w:autoSpaceDN w:val="0"/>
              <w:adjustRightInd w:val="0"/>
              <w:jc w:val="left"/>
              <w:rPr>
                <w:strike/>
              </w:rPr>
            </w:pPr>
            <w:r w:rsidRPr="00EB5BD5">
              <w:rPr>
                <w:strike/>
              </w:rPr>
              <w:t>业务规则</w:t>
            </w:r>
          </w:p>
          <w:p w:rsidR="001536C4" w:rsidRPr="00EB5BD5" w:rsidRDefault="001536C4" w:rsidP="002F1491">
            <w:pPr>
              <w:autoSpaceDE w:val="0"/>
              <w:autoSpaceDN w:val="0"/>
              <w:adjustRightInd w:val="0"/>
              <w:jc w:val="left"/>
              <w:rPr>
                <w:strike/>
              </w:rPr>
            </w:pPr>
          </w:p>
          <w:p w:rsidR="00734DB7" w:rsidRPr="00EB5BD5" w:rsidRDefault="00734DB7" w:rsidP="002F1491">
            <w:pPr>
              <w:autoSpaceDE w:val="0"/>
              <w:autoSpaceDN w:val="0"/>
              <w:adjustRightInd w:val="0"/>
              <w:jc w:val="left"/>
              <w:rPr>
                <w:strike/>
              </w:rPr>
            </w:pPr>
            <w:r w:rsidRPr="00EB5BD5">
              <w:rPr>
                <w:rFonts w:hint="eastAsia"/>
                <w:strike/>
              </w:rPr>
              <w:t>调用规则</w:t>
            </w:r>
          </w:p>
          <w:p w:rsidR="00734DB7" w:rsidRPr="00EB5BD5" w:rsidRDefault="00734DB7" w:rsidP="002F1491">
            <w:pPr>
              <w:autoSpaceDE w:val="0"/>
              <w:autoSpaceDN w:val="0"/>
              <w:adjustRightInd w:val="0"/>
              <w:jc w:val="left"/>
              <w:rPr>
                <w:strike/>
              </w:rPr>
            </w:pPr>
          </w:p>
          <w:p w:rsidR="00734DB7" w:rsidRPr="00EB5BD5" w:rsidRDefault="00734DB7" w:rsidP="002F1491">
            <w:pPr>
              <w:autoSpaceDE w:val="0"/>
              <w:autoSpaceDN w:val="0"/>
              <w:adjustRightInd w:val="0"/>
              <w:jc w:val="left"/>
              <w:rPr>
                <w:strike/>
              </w:rPr>
            </w:pPr>
            <w:r w:rsidRPr="00EB5BD5">
              <w:rPr>
                <w:rFonts w:hint="eastAsia"/>
                <w:strike/>
              </w:rPr>
              <w:t>1</w:t>
            </w:r>
            <w:r w:rsidRPr="00EB5BD5">
              <w:rPr>
                <w:rFonts w:hint="eastAsia"/>
                <w:strike/>
              </w:rPr>
              <w:t>：调用机制</w:t>
            </w:r>
          </w:p>
          <w:tbl>
            <w:tblPr>
              <w:tblW w:w="0" w:type="auto"/>
              <w:tblInd w:w="534" w:type="dxa"/>
              <w:tblLayout w:type="fixed"/>
              <w:tblLook w:val="01E0"/>
            </w:tblPr>
            <w:tblGrid>
              <w:gridCol w:w="7854"/>
            </w:tblGrid>
            <w:tr w:rsidR="00734DB7" w:rsidRPr="00EB5BD5" w:rsidTr="002F1491">
              <w:tc>
                <w:tcPr>
                  <w:tcW w:w="7854" w:type="dxa"/>
                </w:tcPr>
                <w:p w:rsidR="00734DB7" w:rsidRPr="00EB5BD5" w:rsidRDefault="003801D2" w:rsidP="002F1491">
                  <w:pPr>
                    <w:autoSpaceDE w:val="0"/>
                    <w:autoSpaceDN w:val="0"/>
                    <w:adjustRightInd w:val="0"/>
                    <w:jc w:val="left"/>
                    <w:rPr>
                      <w:strike/>
                    </w:rPr>
                  </w:pPr>
                  <w:r w:rsidRPr="00EB5BD5">
                    <w:rPr>
                      <w:strike/>
                    </w:rPr>
                    <w:fldChar w:fldCharType="begin">
                      <w:ffData>
                        <w:name w:val=""/>
                        <w:enabled/>
                        <w:calcOnExit w:val="0"/>
                        <w:checkBox>
                          <w:sizeAuto/>
                          <w:default w:val="1"/>
                        </w:checkBox>
                      </w:ffData>
                    </w:fldChar>
                  </w:r>
                  <w:r w:rsidR="00734DB7" w:rsidRPr="00EB5BD5">
                    <w:rPr>
                      <w:strike/>
                    </w:rPr>
                    <w:instrText xml:space="preserve"> FORMCHECKBOX </w:instrText>
                  </w:r>
                  <w:r w:rsidRPr="00EB5BD5">
                    <w:rPr>
                      <w:strike/>
                    </w:rPr>
                  </w:r>
                  <w:r w:rsidRPr="00EB5BD5">
                    <w:rPr>
                      <w:strike/>
                    </w:rPr>
                    <w:fldChar w:fldCharType="end"/>
                  </w:r>
                  <w:r w:rsidR="00734DB7" w:rsidRPr="00EB5BD5">
                    <w:rPr>
                      <w:strike/>
                    </w:rPr>
                    <w:t xml:space="preserve"> </w:t>
                  </w:r>
                  <w:r w:rsidR="00734DB7" w:rsidRPr="00EB5BD5">
                    <w:rPr>
                      <w:rFonts w:hint="eastAsia"/>
                      <w:strike/>
                    </w:rPr>
                    <w:t>同步调用</w:t>
                  </w:r>
                </w:p>
                <w:p w:rsidR="00734DB7" w:rsidRPr="00EB5BD5" w:rsidRDefault="003801D2" w:rsidP="002F1491">
                  <w:pPr>
                    <w:autoSpaceDE w:val="0"/>
                    <w:autoSpaceDN w:val="0"/>
                    <w:adjustRightInd w:val="0"/>
                    <w:jc w:val="left"/>
                    <w:rPr>
                      <w:strike/>
                    </w:rPr>
                  </w:pPr>
                  <w:r w:rsidRPr="00EB5BD5">
                    <w:rPr>
                      <w:strike/>
                    </w:rPr>
                    <w:fldChar w:fldCharType="begin">
                      <w:ffData>
                        <w:name w:val=""/>
                        <w:enabled/>
                        <w:calcOnExit w:val="0"/>
                        <w:checkBox>
                          <w:sizeAuto/>
                          <w:default w:val="0"/>
                        </w:checkBox>
                      </w:ffData>
                    </w:fldChar>
                  </w:r>
                  <w:r w:rsidR="00734DB7" w:rsidRPr="00EB5BD5">
                    <w:rPr>
                      <w:strike/>
                    </w:rPr>
                    <w:instrText xml:space="preserve"> FORMCHECKBOX </w:instrText>
                  </w:r>
                  <w:r w:rsidRPr="00EB5BD5">
                    <w:rPr>
                      <w:strike/>
                    </w:rPr>
                  </w:r>
                  <w:r w:rsidRPr="00EB5BD5">
                    <w:rPr>
                      <w:strike/>
                    </w:rPr>
                    <w:fldChar w:fldCharType="end"/>
                  </w:r>
                  <w:r w:rsidR="00734DB7" w:rsidRPr="00EB5BD5">
                    <w:rPr>
                      <w:strike/>
                    </w:rPr>
                    <w:t xml:space="preserve"> </w:t>
                  </w:r>
                  <w:r w:rsidR="00734DB7" w:rsidRPr="00EB5BD5">
                    <w:rPr>
                      <w:rFonts w:hint="eastAsia"/>
                      <w:strike/>
                    </w:rPr>
                    <w:t>异步调用</w:t>
                  </w:r>
                </w:p>
              </w:tc>
            </w:tr>
          </w:tbl>
          <w:p w:rsidR="00734DB7" w:rsidRPr="00EB5BD5" w:rsidRDefault="00734DB7" w:rsidP="002F1491">
            <w:pPr>
              <w:autoSpaceDE w:val="0"/>
              <w:autoSpaceDN w:val="0"/>
              <w:adjustRightInd w:val="0"/>
              <w:jc w:val="left"/>
              <w:rPr>
                <w:strike/>
              </w:rPr>
            </w:pPr>
            <w:r w:rsidRPr="00EB5BD5">
              <w:rPr>
                <w:rFonts w:hint="eastAsia"/>
                <w:strike/>
              </w:rPr>
              <w:t>2</w:t>
            </w:r>
            <w:r w:rsidRPr="00EB5BD5">
              <w:rPr>
                <w:rFonts w:hint="eastAsia"/>
                <w:strike/>
              </w:rPr>
              <w:t>：异常处理</w:t>
            </w:r>
          </w:p>
          <w:tbl>
            <w:tblPr>
              <w:tblW w:w="0" w:type="auto"/>
              <w:tblInd w:w="534" w:type="dxa"/>
              <w:tblLayout w:type="fixed"/>
              <w:tblLook w:val="01E0"/>
            </w:tblPr>
            <w:tblGrid>
              <w:gridCol w:w="7854"/>
            </w:tblGrid>
            <w:tr w:rsidR="00734DB7" w:rsidRPr="00EB5BD5" w:rsidTr="002F1491">
              <w:tc>
                <w:tcPr>
                  <w:tcW w:w="7854" w:type="dxa"/>
                </w:tcPr>
                <w:p w:rsidR="00734DB7" w:rsidRPr="00EB5BD5" w:rsidRDefault="003801D2" w:rsidP="002F1491">
                  <w:pPr>
                    <w:autoSpaceDE w:val="0"/>
                    <w:autoSpaceDN w:val="0"/>
                    <w:adjustRightInd w:val="0"/>
                    <w:jc w:val="left"/>
                    <w:rPr>
                      <w:strike/>
                    </w:rPr>
                  </w:pPr>
                  <w:r w:rsidRPr="00EB5BD5">
                    <w:rPr>
                      <w:strike/>
                    </w:rPr>
                    <w:fldChar w:fldCharType="begin">
                      <w:ffData>
                        <w:name w:val=""/>
                        <w:enabled/>
                        <w:calcOnExit w:val="0"/>
                        <w:checkBox>
                          <w:sizeAuto/>
                          <w:default w:val="1"/>
                        </w:checkBox>
                      </w:ffData>
                    </w:fldChar>
                  </w:r>
                  <w:r w:rsidR="00734DB7" w:rsidRPr="00EB5BD5">
                    <w:rPr>
                      <w:strike/>
                    </w:rPr>
                    <w:instrText xml:space="preserve"> FORMCHECKBOX </w:instrText>
                  </w:r>
                  <w:r w:rsidRPr="00EB5BD5">
                    <w:rPr>
                      <w:strike/>
                    </w:rPr>
                  </w:r>
                  <w:r w:rsidRPr="00EB5BD5">
                    <w:rPr>
                      <w:strike/>
                    </w:rPr>
                    <w:fldChar w:fldCharType="end"/>
                  </w:r>
                  <w:r w:rsidR="00734DB7" w:rsidRPr="00EB5BD5">
                    <w:rPr>
                      <w:strike/>
                    </w:rPr>
                    <w:t xml:space="preserve"> </w:t>
                  </w:r>
                  <w:r w:rsidR="00734DB7" w:rsidRPr="00EB5BD5">
                    <w:rPr>
                      <w:rFonts w:hint="eastAsia"/>
                      <w:strike/>
                    </w:rPr>
                    <w:t>调用失败，业务全部回滚，需重新请求调用</w:t>
                  </w:r>
                </w:p>
                <w:p w:rsidR="00734DB7" w:rsidRPr="00EB5BD5" w:rsidRDefault="003801D2" w:rsidP="002F1491">
                  <w:pPr>
                    <w:autoSpaceDE w:val="0"/>
                    <w:autoSpaceDN w:val="0"/>
                    <w:adjustRightInd w:val="0"/>
                    <w:jc w:val="left"/>
                    <w:rPr>
                      <w:strike/>
                    </w:rPr>
                  </w:pPr>
                  <w:r w:rsidRPr="00EB5BD5">
                    <w:rPr>
                      <w:strike/>
                    </w:rPr>
                    <w:fldChar w:fldCharType="begin">
                      <w:ffData>
                        <w:name w:val=""/>
                        <w:enabled/>
                        <w:calcOnExit w:val="0"/>
                        <w:checkBox>
                          <w:sizeAuto/>
                          <w:default w:val="0"/>
                        </w:checkBox>
                      </w:ffData>
                    </w:fldChar>
                  </w:r>
                  <w:r w:rsidR="00734DB7" w:rsidRPr="00EB5BD5">
                    <w:rPr>
                      <w:strike/>
                    </w:rPr>
                    <w:instrText xml:space="preserve"> FORMCHECKBOX </w:instrText>
                  </w:r>
                  <w:r w:rsidRPr="00EB5BD5">
                    <w:rPr>
                      <w:strike/>
                    </w:rPr>
                  </w:r>
                  <w:r w:rsidRPr="00EB5BD5">
                    <w:rPr>
                      <w:strike/>
                    </w:rPr>
                    <w:fldChar w:fldCharType="end"/>
                  </w:r>
                  <w:r w:rsidR="00734DB7" w:rsidRPr="00EB5BD5">
                    <w:rPr>
                      <w:strike/>
                    </w:rPr>
                    <w:t xml:space="preserve"> </w:t>
                  </w:r>
                  <w:r w:rsidR="00734DB7" w:rsidRPr="00EB5BD5">
                    <w:rPr>
                      <w:rFonts w:hint="eastAsia"/>
                      <w:strike/>
                    </w:rPr>
                    <w:t>调用失败，出错的数据回滚，并需要进行出错数据的重新请求调用</w:t>
                  </w:r>
                </w:p>
              </w:tc>
            </w:tr>
          </w:tbl>
          <w:p w:rsidR="00734DB7" w:rsidRPr="00EB5BD5" w:rsidRDefault="00734DB7" w:rsidP="002F1491">
            <w:pPr>
              <w:autoSpaceDE w:val="0"/>
              <w:autoSpaceDN w:val="0"/>
              <w:adjustRightInd w:val="0"/>
              <w:jc w:val="left"/>
              <w:rPr>
                <w:rFonts w:ascii="宋体" w:hAnsi="宋体" w:cs="新宋体"/>
                <w:strike/>
                <w:color w:val="800000"/>
                <w:sz w:val="19"/>
                <w:szCs w:val="19"/>
              </w:rPr>
            </w:pPr>
          </w:p>
          <w:p w:rsidR="00734DB7" w:rsidRPr="00EB5BD5" w:rsidRDefault="00734DB7" w:rsidP="002F1491">
            <w:pPr>
              <w:autoSpaceDE w:val="0"/>
              <w:autoSpaceDN w:val="0"/>
              <w:adjustRightInd w:val="0"/>
              <w:jc w:val="left"/>
              <w:rPr>
                <w:rFonts w:ascii="宋体" w:hAnsi="宋体" w:cs="新宋体"/>
                <w:strike/>
                <w:color w:val="800000"/>
                <w:sz w:val="19"/>
                <w:szCs w:val="19"/>
              </w:rPr>
            </w:pPr>
          </w:p>
        </w:tc>
      </w:tr>
      <w:tr w:rsidR="00734DB7" w:rsidRPr="00EB5BD5" w:rsidTr="002F1491">
        <w:trPr>
          <w:trHeight w:val="70"/>
        </w:trPr>
        <w:tc>
          <w:tcPr>
            <w:tcW w:w="8322" w:type="dxa"/>
            <w:gridSpan w:val="2"/>
            <w:tcBorders>
              <w:top w:val="single" w:sz="4" w:space="0" w:color="auto"/>
              <w:bottom w:val="single" w:sz="4" w:space="0" w:color="auto"/>
            </w:tcBorders>
            <w:shd w:val="pct12" w:color="auto" w:fill="auto"/>
            <w:vAlign w:val="center"/>
          </w:tcPr>
          <w:p w:rsidR="00734DB7" w:rsidRPr="00EB5BD5" w:rsidRDefault="00734DB7" w:rsidP="002F1491">
            <w:pPr>
              <w:spacing w:before="60" w:after="60" w:line="0" w:lineRule="atLeast"/>
              <w:rPr>
                <w:rFonts w:ascii="宋体" w:hAnsi="宋体"/>
                <w:b/>
                <w:strike/>
                <w:sz w:val="28"/>
                <w:szCs w:val="28"/>
              </w:rPr>
            </w:pPr>
            <w:r w:rsidRPr="00EB5BD5">
              <w:rPr>
                <w:rFonts w:ascii="宋体" w:hAnsi="宋体" w:hint="eastAsia"/>
                <w:b/>
                <w:strike/>
                <w:sz w:val="28"/>
                <w:szCs w:val="28"/>
              </w:rPr>
              <w:t>接口、参数说明</w:t>
            </w:r>
          </w:p>
        </w:tc>
      </w:tr>
      <w:tr w:rsidR="00734DB7" w:rsidRPr="00EB5BD5" w:rsidTr="002F1491">
        <w:trPr>
          <w:trHeight w:val="70"/>
        </w:trPr>
        <w:tc>
          <w:tcPr>
            <w:tcW w:w="1536" w:type="dxa"/>
            <w:tcBorders>
              <w:top w:val="single" w:sz="4" w:space="0" w:color="auto"/>
              <w:bottom w:val="single" w:sz="4" w:space="0" w:color="auto"/>
            </w:tcBorders>
            <w:shd w:val="pct15" w:color="auto" w:fill="auto"/>
            <w:vAlign w:val="center"/>
          </w:tcPr>
          <w:p w:rsidR="00734DB7" w:rsidRPr="00EB5BD5" w:rsidRDefault="00734DB7" w:rsidP="002F1491">
            <w:pPr>
              <w:rPr>
                <w:rFonts w:ascii="宋体" w:hAnsi="宋体"/>
                <w:b/>
                <w:strike/>
                <w:highlight w:val="white"/>
              </w:rPr>
            </w:pPr>
            <w:r w:rsidRPr="00EB5BD5">
              <w:rPr>
                <w:rFonts w:ascii="宋体" w:hAnsi="宋体" w:hint="eastAsia"/>
                <w:b/>
                <w:strike/>
              </w:rPr>
              <w:t>输入</w:t>
            </w:r>
          </w:p>
        </w:tc>
        <w:tc>
          <w:tcPr>
            <w:tcW w:w="6786" w:type="dxa"/>
            <w:tcBorders>
              <w:top w:val="single" w:sz="4" w:space="0" w:color="auto"/>
              <w:bottom w:val="single" w:sz="4" w:space="0" w:color="auto"/>
            </w:tcBorders>
            <w:shd w:val="pct15" w:color="auto" w:fill="auto"/>
            <w:vAlign w:val="center"/>
          </w:tcPr>
          <w:p w:rsidR="00734DB7" w:rsidRPr="00EB5BD5" w:rsidRDefault="00734DB7" w:rsidP="002F1491">
            <w:pPr>
              <w:spacing w:before="60" w:after="60" w:line="0" w:lineRule="atLeast"/>
              <w:rPr>
                <w:rFonts w:ascii="宋体" w:hAnsi="宋体"/>
                <w:strike/>
                <w:sz w:val="18"/>
              </w:rPr>
            </w:pPr>
            <w:r w:rsidRPr="00EB5BD5">
              <w:rPr>
                <w:rFonts w:ascii="宋体" w:hAnsi="宋体" w:hint="eastAsia"/>
                <w:b/>
                <w:strike/>
                <w:szCs w:val="21"/>
              </w:rPr>
              <w:t>说明</w:t>
            </w:r>
          </w:p>
        </w:tc>
      </w:tr>
      <w:tr w:rsidR="00734DB7" w:rsidRPr="00EB5BD5" w:rsidTr="002F1491">
        <w:trPr>
          <w:trHeight w:val="70"/>
        </w:trPr>
        <w:tc>
          <w:tcPr>
            <w:tcW w:w="1536" w:type="dxa"/>
            <w:tcBorders>
              <w:top w:val="single" w:sz="4" w:space="0" w:color="auto"/>
              <w:bottom w:val="single" w:sz="4" w:space="0" w:color="auto"/>
            </w:tcBorders>
            <w:vAlign w:val="center"/>
          </w:tcPr>
          <w:p w:rsidR="00734DB7" w:rsidRPr="00EB5BD5" w:rsidRDefault="00734DB7" w:rsidP="002F1491">
            <w:pPr>
              <w:rPr>
                <w:rFonts w:ascii="宋体" w:hAnsi="宋体"/>
                <w:strike/>
              </w:rPr>
            </w:pPr>
            <w:r w:rsidRPr="00EB5BD5">
              <w:rPr>
                <w:rFonts w:ascii="宋体" w:hAnsi="宋体" w:hint="eastAsia"/>
                <w:strike/>
              </w:rPr>
              <w:t>通过URL</w:t>
            </w:r>
          </w:p>
        </w:tc>
        <w:tc>
          <w:tcPr>
            <w:tcW w:w="6786" w:type="dxa"/>
            <w:tcBorders>
              <w:top w:val="single" w:sz="4" w:space="0" w:color="auto"/>
              <w:bottom w:val="single" w:sz="4" w:space="0" w:color="auto"/>
            </w:tcBorders>
            <w:vAlign w:val="center"/>
          </w:tcPr>
          <w:p w:rsidR="00734DB7" w:rsidRPr="00EB5BD5" w:rsidRDefault="00734DB7" w:rsidP="002F1491">
            <w:pPr>
              <w:spacing w:before="60" w:after="60" w:line="0" w:lineRule="atLeast"/>
              <w:rPr>
                <w:rFonts w:ascii="宋体" w:hAnsi="宋体"/>
                <w:strike/>
                <w:sz w:val="18"/>
              </w:rPr>
            </w:pPr>
            <w:r w:rsidRPr="00EB5BD5">
              <w:rPr>
                <w:rFonts w:ascii="宋体" w:hAnsi="宋体" w:hint="eastAsia"/>
                <w:strike/>
                <w:sz w:val="18"/>
              </w:rPr>
              <w:t>通过URL访问JSON服务</w:t>
            </w:r>
          </w:p>
        </w:tc>
      </w:tr>
      <w:tr w:rsidR="00734DB7" w:rsidRPr="00EB5BD5" w:rsidTr="002F1491">
        <w:trPr>
          <w:trHeight w:val="70"/>
        </w:trPr>
        <w:tc>
          <w:tcPr>
            <w:tcW w:w="1536" w:type="dxa"/>
            <w:tcBorders>
              <w:top w:val="single" w:sz="4" w:space="0" w:color="auto"/>
              <w:bottom w:val="single" w:sz="4" w:space="0" w:color="auto"/>
            </w:tcBorders>
            <w:shd w:val="pct15" w:color="auto" w:fill="auto"/>
            <w:vAlign w:val="center"/>
          </w:tcPr>
          <w:p w:rsidR="00734DB7" w:rsidRPr="00EB5BD5" w:rsidRDefault="00734DB7" w:rsidP="002F1491">
            <w:pPr>
              <w:rPr>
                <w:rFonts w:ascii="宋体" w:hAnsi="宋体"/>
                <w:b/>
                <w:strike/>
              </w:rPr>
            </w:pPr>
            <w:r w:rsidRPr="00EB5BD5">
              <w:rPr>
                <w:rFonts w:ascii="宋体" w:hAnsi="宋体" w:hint="eastAsia"/>
                <w:b/>
                <w:strike/>
              </w:rPr>
              <w:t>输入参数</w:t>
            </w:r>
          </w:p>
        </w:tc>
        <w:tc>
          <w:tcPr>
            <w:tcW w:w="6786" w:type="dxa"/>
            <w:tcBorders>
              <w:top w:val="single" w:sz="4" w:space="0" w:color="auto"/>
              <w:bottom w:val="single" w:sz="4" w:space="0" w:color="auto"/>
            </w:tcBorders>
            <w:shd w:val="pct15" w:color="auto" w:fill="auto"/>
            <w:vAlign w:val="center"/>
          </w:tcPr>
          <w:p w:rsidR="00734DB7" w:rsidRPr="00EB5BD5" w:rsidRDefault="00734DB7" w:rsidP="002F1491">
            <w:pPr>
              <w:spacing w:before="60" w:after="60" w:line="0" w:lineRule="atLeast"/>
              <w:rPr>
                <w:rFonts w:ascii="宋体" w:hAnsi="宋体"/>
                <w:strike/>
                <w:sz w:val="18"/>
              </w:rPr>
            </w:pPr>
            <w:r w:rsidRPr="00EB5BD5">
              <w:rPr>
                <w:rFonts w:ascii="宋体" w:hAnsi="宋体" w:hint="eastAsia"/>
                <w:b/>
                <w:strike/>
                <w:szCs w:val="21"/>
              </w:rPr>
              <w:t>说明</w:t>
            </w:r>
          </w:p>
        </w:tc>
      </w:tr>
      <w:tr w:rsidR="00734DB7" w:rsidRPr="00EB5BD5" w:rsidTr="002F1491">
        <w:trPr>
          <w:trHeight w:val="70"/>
        </w:trPr>
        <w:tc>
          <w:tcPr>
            <w:tcW w:w="1536" w:type="dxa"/>
            <w:tcBorders>
              <w:top w:val="single" w:sz="4" w:space="0" w:color="auto"/>
              <w:bottom w:val="single" w:sz="4" w:space="0" w:color="auto"/>
            </w:tcBorders>
            <w:vAlign w:val="center"/>
          </w:tcPr>
          <w:p w:rsidR="00734DB7" w:rsidRPr="00EB5BD5" w:rsidRDefault="00734DB7" w:rsidP="002F1491">
            <w:pPr>
              <w:rPr>
                <w:rFonts w:ascii="宋体" w:hAnsi="宋体"/>
                <w:strike/>
              </w:rPr>
            </w:pPr>
            <w:r w:rsidRPr="00EB5BD5">
              <w:rPr>
                <w:rFonts w:ascii="宋体" w:hAnsi="宋体" w:hint="eastAsia"/>
                <w:strike/>
              </w:rPr>
              <w:t>C</w:t>
            </w:r>
          </w:p>
        </w:tc>
        <w:tc>
          <w:tcPr>
            <w:tcW w:w="6786" w:type="dxa"/>
            <w:tcBorders>
              <w:top w:val="single" w:sz="4" w:space="0" w:color="auto"/>
              <w:bottom w:val="single" w:sz="4" w:space="0" w:color="auto"/>
            </w:tcBorders>
            <w:vAlign w:val="center"/>
          </w:tcPr>
          <w:p w:rsidR="00734DB7" w:rsidRPr="00EB5BD5" w:rsidRDefault="00734DB7" w:rsidP="0023534C">
            <w:pPr>
              <w:spacing w:before="60" w:after="60" w:line="0" w:lineRule="atLeast"/>
              <w:rPr>
                <w:rFonts w:ascii="宋体" w:hAnsi="宋体"/>
                <w:strike/>
                <w:color w:val="000000" w:themeColor="text1"/>
                <w:szCs w:val="21"/>
              </w:rPr>
            </w:pPr>
            <w:r w:rsidRPr="00EB5BD5">
              <w:rPr>
                <w:rFonts w:ascii="宋体" w:hAnsi="Times New Roman" w:cs="宋体" w:hint="eastAsia"/>
                <w:strike/>
                <w:color w:val="000000" w:themeColor="text1"/>
                <w:szCs w:val="21"/>
              </w:rPr>
              <w:t>GetMeetingRoomBookingInfo</w:t>
            </w:r>
          </w:p>
        </w:tc>
      </w:tr>
      <w:tr w:rsidR="00734DB7" w:rsidRPr="00EB5BD5" w:rsidTr="002F1491">
        <w:trPr>
          <w:trHeight w:val="70"/>
        </w:trPr>
        <w:tc>
          <w:tcPr>
            <w:tcW w:w="1536" w:type="dxa"/>
            <w:tcBorders>
              <w:top w:val="single" w:sz="4" w:space="0" w:color="auto"/>
              <w:bottom w:val="single" w:sz="4" w:space="0" w:color="auto"/>
            </w:tcBorders>
            <w:vAlign w:val="center"/>
          </w:tcPr>
          <w:p w:rsidR="00734DB7" w:rsidRPr="00EB5BD5" w:rsidRDefault="00734DB7" w:rsidP="002F1491">
            <w:pPr>
              <w:rPr>
                <w:rFonts w:ascii="宋体" w:hAnsi="宋体"/>
                <w:strike/>
              </w:rPr>
            </w:pPr>
            <w:r w:rsidRPr="00EB5BD5">
              <w:rPr>
                <w:rFonts w:ascii="宋体" w:hAnsi="宋体"/>
                <w:strike/>
              </w:rPr>
              <w:t>D</w:t>
            </w:r>
          </w:p>
        </w:tc>
        <w:tc>
          <w:tcPr>
            <w:tcW w:w="6786" w:type="dxa"/>
            <w:tcBorders>
              <w:top w:val="single" w:sz="4" w:space="0" w:color="auto"/>
              <w:bottom w:val="single" w:sz="4" w:space="0" w:color="auto"/>
            </w:tcBorders>
            <w:vAlign w:val="center"/>
          </w:tcPr>
          <w:p w:rsidR="00734DB7" w:rsidRPr="00EB5BD5" w:rsidRDefault="00734DB7" w:rsidP="002F1491">
            <w:pPr>
              <w:spacing w:before="60" w:after="60" w:line="0" w:lineRule="atLeast"/>
              <w:rPr>
                <w:rFonts w:ascii="宋体" w:hAnsi="宋体"/>
                <w:strike/>
                <w:szCs w:val="21"/>
              </w:rPr>
            </w:pPr>
          </w:p>
        </w:tc>
      </w:tr>
      <w:tr w:rsidR="00734DB7" w:rsidRPr="00EB5BD5" w:rsidTr="002F1491">
        <w:trPr>
          <w:trHeight w:val="70"/>
        </w:trPr>
        <w:tc>
          <w:tcPr>
            <w:tcW w:w="1536" w:type="dxa"/>
            <w:tcBorders>
              <w:top w:val="single" w:sz="4" w:space="0" w:color="auto"/>
              <w:bottom w:val="single" w:sz="4" w:space="0" w:color="auto"/>
            </w:tcBorders>
            <w:vAlign w:val="center"/>
          </w:tcPr>
          <w:p w:rsidR="00734DB7" w:rsidRPr="00EB5BD5" w:rsidRDefault="00734DB7" w:rsidP="002F1491">
            <w:pPr>
              <w:rPr>
                <w:rFonts w:ascii="宋体" w:hAnsi="宋体"/>
                <w:strike/>
              </w:rPr>
            </w:pPr>
            <w:r w:rsidRPr="00EB5BD5">
              <w:rPr>
                <w:rFonts w:ascii="宋体" w:hAnsi="宋体" w:hint="eastAsia"/>
                <w:strike/>
              </w:rPr>
              <w:lastRenderedPageBreak/>
              <w:t>F</w:t>
            </w:r>
          </w:p>
        </w:tc>
        <w:tc>
          <w:tcPr>
            <w:tcW w:w="6786" w:type="dxa"/>
            <w:tcBorders>
              <w:top w:val="single" w:sz="4" w:space="0" w:color="auto"/>
              <w:bottom w:val="single" w:sz="4" w:space="0" w:color="auto"/>
            </w:tcBorders>
            <w:vAlign w:val="center"/>
          </w:tcPr>
          <w:tbl>
            <w:tblPr>
              <w:tblW w:w="638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tblPr>
            <w:tblGrid>
              <w:gridCol w:w="861"/>
              <w:gridCol w:w="1109"/>
              <w:gridCol w:w="1159"/>
              <w:gridCol w:w="1701"/>
              <w:gridCol w:w="1559"/>
            </w:tblGrid>
            <w:tr w:rsidR="00734DB7" w:rsidRPr="00EB5BD5" w:rsidTr="00456FA2">
              <w:tc>
                <w:tcPr>
                  <w:tcW w:w="861" w:type="dxa"/>
                  <w:shd w:val="clear" w:color="auto" w:fill="BFBFBF"/>
                  <w:vAlign w:val="center"/>
                </w:tcPr>
                <w:p w:rsidR="00734DB7" w:rsidRPr="00EB5BD5" w:rsidRDefault="00734DB7" w:rsidP="002F1491">
                  <w:pPr>
                    <w:pStyle w:val="aff"/>
                    <w:widowControl w:val="0"/>
                    <w:rPr>
                      <w:rFonts w:ascii="黑体"/>
                      <w:strike/>
                    </w:rPr>
                  </w:pPr>
                  <w:r w:rsidRPr="00EB5BD5">
                    <w:rPr>
                      <w:rFonts w:ascii="黑体" w:hint="eastAsia"/>
                      <w:strike/>
                    </w:rPr>
                    <w:t>必输项</w:t>
                  </w:r>
                </w:p>
              </w:tc>
              <w:tc>
                <w:tcPr>
                  <w:tcW w:w="1109" w:type="dxa"/>
                  <w:shd w:val="clear" w:color="auto" w:fill="BFBFBF"/>
                  <w:vAlign w:val="center"/>
                </w:tcPr>
                <w:p w:rsidR="00734DB7" w:rsidRPr="00EB5BD5" w:rsidRDefault="00734DB7" w:rsidP="002F1491">
                  <w:pPr>
                    <w:pStyle w:val="aff"/>
                    <w:widowControl w:val="0"/>
                    <w:rPr>
                      <w:rFonts w:ascii="黑体"/>
                      <w:strike/>
                    </w:rPr>
                  </w:pPr>
                  <w:r w:rsidRPr="00EB5BD5">
                    <w:rPr>
                      <w:rFonts w:ascii="黑体" w:hint="eastAsia"/>
                      <w:strike/>
                    </w:rPr>
                    <w:t>属性</w:t>
                  </w:r>
                </w:p>
              </w:tc>
              <w:tc>
                <w:tcPr>
                  <w:tcW w:w="1159" w:type="dxa"/>
                  <w:shd w:val="clear" w:color="auto" w:fill="BFBFBF"/>
                  <w:vAlign w:val="center"/>
                </w:tcPr>
                <w:p w:rsidR="00734DB7" w:rsidRPr="00EB5BD5" w:rsidRDefault="00734DB7" w:rsidP="002F1491">
                  <w:pPr>
                    <w:pStyle w:val="aff"/>
                    <w:widowControl w:val="0"/>
                    <w:rPr>
                      <w:rFonts w:ascii="黑体"/>
                      <w:strike/>
                    </w:rPr>
                  </w:pPr>
                  <w:r w:rsidRPr="00EB5BD5">
                    <w:rPr>
                      <w:rFonts w:ascii="黑体" w:hint="eastAsia"/>
                      <w:strike/>
                    </w:rPr>
                    <w:t>属性约束</w:t>
                  </w:r>
                </w:p>
              </w:tc>
              <w:tc>
                <w:tcPr>
                  <w:tcW w:w="1701" w:type="dxa"/>
                  <w:shd w:val="clear" w:color="auto" w:fill="BFBFBF"/>
                  <w:vAlign w:val="center"/>
                </w:tcPr>
                <w:p w:rsidR="00734DB7" w:rsidRPr="00EB5BD5" w:rsidRDefault="00734DB7" w:rsidP="002F1491">
                  <w:pPr>
                    <w:pStyle w:val="aff"/>
                    <w:widowControl w:val="0"/>
                    <w:rPr>
                      <w:rFonts w:ascii="黑体"/>
                      <w:strike/>
                    </w:rPr>
                  </w:pPr>
                  <w:r w:rsidRPr="00EB5BD5">
                    <w:rPr>
                      <w:rFonts w:ascii="黑体" w:hint="eastAsia"/>
                      <w:strike/>
                    </w:rPr>
                    <w:t>数据名称</w:t>
                  </w:r>
                </w:p>
              </w:tc>
              <w:tc>
                <w:tcPr>
                  <w:tcW w:w="1559" w:type="dxa"/>
                  <w:shd w:val="clear" w:color="auto" w:fill="BFBFBF"/>
                </w:tcPr>
                <w:p w:rsidR="00734DB7" w:rsidRPr="00EB5BD5" w:rsidRDefault="00734DB7" w:rsidP="002F1491">
                  <w:pPr>
                    <w:pStyle w:val="aff"/>
                    <w:widowControl w:val="0"/>
                    <w:rPr>
                      <w:rFonts w:ascii="黑体"/>
                      <w:strike/>
                    </w:rPr>
                  </w:pPr>
                  <w:r w:rsidRPr="00EB5BD5">
                    <w:rPr>
                      <w:rFonts w:ascii="黑体" w:hint="eastAsia"/>
                      <w:strike/>
                    </w:rPr>
                    <w:t>数据类型</w:t>
                  </w:r>
                </w:p>
              </w:tc>
            </w:tr>
            <w:tr w:rsidR="00AC73C5" w:rsidRPr="00EB5BD5" w:rsidTr="00456FA2">
              <w:tc>
                <w:tcPr>
                  <w:tcW w:w="861" w:type="dxa"/>
                  <w:vAlign w:val="center"/>
                </w:tcPr>
                <w:p w:rsidR="00AC73C5" w:rsidRPr="00EB5BD5" w:rsidRDefault="00AC73C5" w:rsidP="002F1491">
                  <w:pPr>
                    <w:rPr>
                      <w:rFonts w:ascii="宋体" w:hAnsi="宋体"/>
                      <w:strike/>
                    </w:rPr>
                  </w:pPr>
                  <w:r w:rsidRPr="00EB5BD5">
                    <w:rPr>
                      <w:rFonts w:ascii="宋体" w:hAnsi="宋体" w:hint="eastAsia"/>
                      <w:strike/>
                    </w:rPr>
                    <w:t>Y</w:t>
                  </w:r>
                </w:p>
              </w:tc>
              <w:tc>
                <w:tcPr>
                  <w:tcW w:w="1109" w:type="dxa"/>
                  <w:vAlign w:val="center"/>
                </w:tcPr>
                <w:p w:rsidR="00AC73C5" w:rsidRPr="00EB5BD5" w:rsidRDefault="00AC73C5" w:rsidP="002F1491">
                  <w:pPr>
                    <w:rPr>
                      <w:rFonts w:ascii="宋体" w:hAnsi="宋体"/>
                      <w:strike/>
                      <w:sz w:val="18"/>
                    </w:rPr>
                  </w:pPr>
                  <w:r w:rsidRPr="00EB5BD5">
                    <w:rPr>
                      <w:rFonts w:ascii="宋体" w:hAnsi="宋体" w:hint="eastAsia"/>
                      <w:strike/>
                      <w:sz w:val="18"/>
                    </w:rPr>
                    <w:t>会议室ID</w:t>
                  </w:r>
                </w:p>
              </w:tc>
              <w:tc>
                <w:tcPr>
                  <w:tcW w:w="1159" w:type="dxa"/>
                  <w:vAlign w:val="center"/>
                </w:tcPr>
                <w:p w:rsidR="00AC73C5" w:rsidRPr="00EB5BD5" w:rsidRDefault="00AC73C5" w:rsidP="002F1491">
                  <w:pPr>
                    <w:spacing w:before="60" w:after="60" w:line="0" w:lineRule="atLeast"/>
                    <w:rPr>
                      <w:rFonts w:ascii="宋体" w:hAnsi="宋体"/>
                      <w:strike/>
                      <w:sz w:val="18"/>
                    </w:rPr>
                  </w:pPr>
                </w:p>
              </w:tc>
              <w:tc>
                <w:tcPr>
                  <w:tcW w:w="1701" w:type="dxa"/>
                  <w:vAlign w:val="center"/>
                </w:tcPr>
                <w:p w:rsidR="00AC73C5" w:rsidRPr="00EB5BD5" w:rsidRDefault="003133B8" w:rsidP="002F1491">
                  <w:pPr>
                    <w:rPr>
                      <w:rFonts w:ascii="宋体" w:hAnsi="宋体"/>
                      <w:strike/>
                    </w:rPr>
                  </w:pPr>
                  <w:r w:rsidRPr="00EB5BD5">
                    <w:rPr>
                      <w:rFonts w:ascii="宋体" w:hAnsi="宋体" w:hint="eastAsia"/>
                      <w:strike/>
                    </w:rPr>
                    <w:t>Meeting</w:t>
                  </w:r>
                  <w:r w:rsidR="00A35E46" w:rsidRPr="00EB5BD5">
                    <w:rPr>
                      <w:rFonts w:ascii="宋体" w:hAnsi="宋体" w:hint="eastAsia"/>
                      <w:strike/>
                    </w:rPr>
                    <w:t>Room</w:t>
                  </w:r>
                  <w:r w:rsidRPr="00EB5BD5">
                    <w:rPr>
                      <w:rFonts w:ascii="宋体" w:hAnsi="宋体" w:hint="eastAsia"/>
                      <w:strike/>
                    </w:rPr>
                    <w:t>Id</w:t>
                  </w:r>
                </w:p>
              </w:tc>
              <w:tc>
                <w:tcPr>
                  <w:tcW w:w="1559" w:type="dxa"/>
                </w:tcPr>
                <w:p w:rsidR="00AC73C5" w:rsidRPr="00EB5BD5" w:rsidRDefault="009D635C" w:rsidP="002F1491">
                  <w:pPr>
                    <w:spacing w:before="60" w:after="60" w:line="0" w:lineRule="atLeast"/>
                    <w:rPr>
                      <w:rFonts w:ascii="宋体" w:hAnsi="宋体"/>
                      <w:strike/>
                      <w:sz w:val="18"/>
                    </w:rPr>
                  </w:pPr>
                  <w:r w:rsidRPr="00EB5BD5">
                    <w:rPr>
                      <w:rFonts w:ascii="宋体" w:hAnsi="宋体" w:hint="eastAsia"/>
                      <w:strike/>
                      <w:sz w:val="18"/>
                    </w:rPr>
                    <w:t>String</w:t>
                  </w:r>
                </w:p>
              </w:tc>
            </w:tr>
            <w:tr w:rsidR="00A90118" w:rsidRPr="00EB5BD5" w:rsidTr="00456FA2">
              <w:tc>
                <w:tcPr>
                  <w:tcW w:w="861" w:type="dxa"/>
                  <w:vAlign w:val="center"/>
                </w:tcPr>
                <w:p w:rsidR="00A90118" w:rsidRPr="00EB5BD5" w:rsidRDefault="00A90118" w:rsidP="002F1491">
                  <w:pPr>
                    <w:rPr>
                      <w:rFonts w:ascii="宋体" w:hAnsi="宋体"/>
                      <w:strike/>
                      <w:sz w:val="18"/>
                    </w:rPr>
                  </w:pPr>
                  <w:r w:rsidRPr="00EB5BD5">
                    <w:rPr>
                      <w:rFonts w:ascii="宋体" w:hAnsi="宋体" w:hint="eastAsia"/>
                      <w:strike/>
                    </w:rPr>
                    <w:t>Y</w:t>
                  </w:r>
                </w:p>
              </w:tc>
              <w:tc>
                <w:tcPr>
                  <w:tcW w:w="1109" w:type="dxa"/>
                  <w:vAlign w:val="center"/>
                </w:tcPr>
                <w:p w:rsidR="00A90118" w:rsidRPr="00EB5BD5" w:rsidRDefault="00A90118" w:rsidP="002F1491">
                  <w:pPr>
                    <w:rPr>
                      <w:rFonts w:ascii="宋体" w:hAnsi="宋体"/>
                      <w:strike/>
                      <w:sz w:val="18"/>
                    </w:rPr>
                  </w:pPr>
                  <w:r w:rsidRPr="00EB5BD5">
                    <w:rPr>
                      <w:rFonts w:ascii="宋体" w:hAnsi="宋体" w:hint="eastAsia"/>
                      <w:strike/>
                      <w:sz w:val="18"/>
                    </w:rPr>
                    <w:t>查询日期</w:t>
                  </w:r>
                </w:p>
              </w:tc>
              <w:tc>
                <w:tcPr>
                  <w:tcW w:w="1159" w:type="dxa"/>
                  <w:vAlign w:val="center"/>
                </w:tcPr>
                <w:p w:rsidR="00A90118" w:rsidRPr="00EB5BD5" w:rsidRDefault="00A90118" w:rsidP="002F1491">
                  <w:pPr>
                    <w:spacing w:before="60" w:after="60" w:line="0" w:lineRule="atLeast"/>
                    <w:rPr>
                      <w:rFonts w:ascii="宋体" w:hAnsi="宋体"/>
                      <w:strike/>
                      <w:sz w:val="18"/>
                    </w:rPr>
                  </w:pPr>
                </w:p>
              </w:tc>
              <w:tc>
                <w:tcPr>
                  <w:tcW w:w="1701" w:type="dxa"/>
                  <w:vAlign w:val="center"/>
                </w:tcPr>
                <w:p w:rsidR="00A90118" w:rsidRPr="00EB5BD5" w:rsidRDefault="00A90118" w:rsidP="002F1491">
                  <w:pPr>
                    <w:rPr>
                      <w:rFonts w:ascii="宋体" w:hAnsi="宋体"/>
                      <w:strike/>
                      <w:sz w:val="18"/>
                    </w:rPr>
                  </w:pPr>
                  <w:r w:rsidRPr="00EB5BD5">
                    <w:rPr>
                      <w:rFonts w:ascii="宋体" w:hAnsi="宋体" w:hint="eastAsia"/>
                      <w:strike/>
                    </w:rPr>
                    <w:t>QueryDate</w:t>
                  </w:r>
                </w:p>
              </w:tc>
              <w:tc>
                <w:tcPr>
                  <w:tcW w:w="1559" w:type="dxa"/>
                </w:tcPr>
                <w:p w:rsidR="00A90118" w:rsidRPr="00EB5BD5" w:rsidRDefault="00A90118" w:rsidP="002F1491">
                  <w:pPr>
                    <w:spacing w:before="60" w:after="60" w:line="0" w:lineRule="atLeast"/>
                    <w:rPr>
                      <w:rFonts w:ascii="宋体" w:hAnsi="宋体"/>
                      <w:strike/>
                      <w:sz w:val="18"/>
                    </w:rPr>
                  </w:pPr>
                  <w:r w:rsidRPr="00EB5BD5">
                    <w:rPr>
                      <w:rFonts w:ascii="宋体" w:hAnsi="宋体" w:hint="eastAsia"/>
                      <w:strike/>
                      <w:sz w:val="18"/>
                    </w:rPr>
                    <w:t>String</w:t>
                  </w:r>
                </w:p>
                <w:p w:rsidR="00A90118" w:rsidRPr="00EB5BD5" w:rsidRDefault="00A90118" w:rsidP="002F1491">
                  <w:pPr>
                    <w:spacing w:before="60" w:after="60" w:line="0" w:lineRule="atLeast"/>
                    <w:rPr>
                      <w:rFonts w:ascii="宋体" w:hAnsi="宋体"/>
                      <w:strike/>
                    </w:rPr>
                  </w:pPr>
                  <w:r w:rsidRPr="00EB5BD5">
                    <w:rPr>
                      <w:rFonts w:ascii="宋体" w:hAnsi="宋体" w:hint="eastAsia"/>
                      <w:strike/>
                    </w:rPr>
                    <w:t>格式为：</w:t>
                  </w:r>
                </w:p>
                <w:p w:rsidR="00A90118" w:rsidRPr="00EB5BD5" w:rsidRDefault="00A90118" w:rsidP="002F1491">
                  <w:pPr>
                    <w:rPr>
                      <w:rFonts w:ascii="宋体" w:hAnsi="宋体"/>
                      <w:strike/>
                      <w:sz w:val="18"/>
                    </w:rPr>
                  </w:pPr>
                  <w:r w:rsidRPr="00EB5BD5">
                    <w:rPr>
                      <w:rFonts w:ascii="宋体" w:hAnsi="宋体" w:hint="eastAsia"/>
                      <w:strike/>
                    </w:rPr>
                    <w:t>YYYY-MM-DD hh:mm:ss</w:t>
                  </w:r>
                </w:p>
              </w:tc>
            </w:tr>
            <w:tr w:rsidR="00A90118" w:rsidRPr="00EB5BD5" w:rsidTr="00456FA2">
              <w:tc>
                <w:tcPr>
                  <w:tcW w:w="861" w:type="dxa"/>
                  <w:vAlign w:val="center"/>
                </w:tcPr>
                <w:p w:rsidR="00A90118" w:rsidRPr="00EB5BD5" w:rsidRDefault="00A90118" w:rsidP="002F1491">
                  <w:pPr>
                    <w:rPr>
                      <w:rFonts w:ascii="宋体" w:hAnsi="宋体"/>
                      <w:strike/>
                      <w:sz w:val="18"/>
                    </w:rPr>
                  </w:pPr>
                  <w:r w:rsidRPr="00EB5BD5">
                    <w:rPr>
                      <w:rFonts w:ascii="宋体" w:hAnsi="宋体" w:hint="eastAsia"/>
                      <w:strike/>
                    </w:rPr>
                    <w:t>Y</w:t>
                  </w:r>
                </w:p>
              </w:tc>
              <w:tc>
                <w:tcPr>
                  <w:tcW w:w="1109" w:type="dxa"/>
                  <w:vAlign w:val="center"/>
                </w:tcPr>
                <w:p w:rsidR="00A90118" w:rsidRPr="00EB5BD5" w:rsidRDefault="00A90118" w:rsidP="002F1491">
                  <w:pPr>
                    <w:rPr>
                      <w:rFonts w:ascii="宋体" w:hAnsi="宋体"/>
                      <w:strike/>
                      <w:sz w:val="18"/>
                    </w:rPr>
                  </w:pPr>
                  <w:r w:rsidRPr="00EB5BD5">
                    <w:rPr>
                      <w:rFonts w:ascii="宋体" w:hAnsi="宋体" w:hint="eastAsia"/>
                      <w:strike/>
                      <w:sz w:val="18"/>
                    </w:rPr>
                    <w:t>员工工号</w:t>
                  </w:r>
                </w:p>
              </w:tc>
              <w:tc>
                <w:tcPr>
                  <w:tcW w:w="1159" w:type="dxa"/>
                  <w:vAlign w:val="center"/>
                </w:tcPr>
                <w:p w:rsidR="00A90118" w:rsidRPr="00EB5BD5" w:rsidRDefault="00A90118" w:rsidP="002F1491">
                  <w:pPr>
                    <w:spacing w:before="60" w:after="60" w:line="0" w:lineRule="atLeast"/>
                    <w:rPr>
                      <w:rFonts w:ascii="宋体" w:hAnsi="宋体"/>
                      <w:strike/>
                      <w:sz w:val="18"/>
                    </w:rPr>
                  </w:pPr>
                </w:p>
              </w:tc>
              <w:tc>
                <w:tcPr>
                  <w:tcW w:w="1701" w:type="dxa"/>
                  <w:vAlign w:val="center"/>
                </w:tcPr>
                <w:p w:rsidR="00A90118" w:rsidRPr="00EB5BD5" w:rsidRDefault="00B64B81" w:rsidP="002F1491">
                  <w:pPr>
                    <w:rPr>
                      <w:rFonts w:ascii="宋体" w:hAnsi="宋体"/>
                      <w:strike/>
                      <w:sz w:val="18"/>
                    </w:rPr>
                  </w:pPr>
                  <w:r w:rsidRPr="00EB5BD5">
                    <w:rPr>
                      <w:rFonts w:ascii="宋体" w:hAnsi="宋体" w:hint="eastAsia"/>
                      <w:strike/>
                      <w:sz w:val="18"/>
                    </w:rPr>
                    <w:t>EmployeeNo</w:t>
                  </w:r>
                </w:p>
              </w:tc>
              <w:tc>
                <w:tcPr>
                  <w:tcW w:w="1559" w:type="dxa"/>
                </w:tcPr>
                <w:p w:rsidR="00A90118" w:rsidRPr="00EB5BD5" w:rsidRDefault="00A90118" w:rsidP="00B64B81">
                  <w:pPr>
                    <w:spacing w:before="60" w:after="60" w:line="0" w:lineRule="atLeast"/>
                    <w:rPr>
                      <w:rFonts w:ascii="宋体" w:hAnsi="宋体"/>
                      <w:strike/>
                      <w:sz w:val="18"/>
                    </w:rPr>
                  </w:pPr>
                  <w:r w:rsidRPr="00EB5BD5">
                    <w:rPr>
                      <w:rFonts w:ascii="宋体" w:hAnsi="宋体" w:hint="eastAsia"/>
                      <w:strike/>
                      <w:sz w:val="18"/>
                    </w:rPr>
                    <w:t>String</w:t>
                  </w:r>
                </w:p>
              </w:tc>
            </w:tr>
          </w:tbl>
          <w:p w:rsidR="00734DB7" w:rsidRPr="00EB5BD5" w:rsidRDefault="00734DB7" w:rsidP="002F1491">
            <w:pPr>
              <w:spacing w:before="60" w:after="60" w:line="0" w:lineRule="atLeast"/>
              <w:rPr>
                <w:rFonts w:ascii="宋体" w:hAnsi="宋体"/>
                <w:strike/>
                <w:szCs w:val="21"/>
              </w:rPr>
            </w:pPr>
          </w:p>
        </w:tc>
      </w:tr>
      <w:tr w:rsidR="00734DB7" w:rsidRPr="00EB5BD5" w:rsidTr="002F1491">
        <w:trPr>
          <w:trHeight w:val="70"/>
        </w:trPr>
        <w:tc>
          <w:tcPr>
            <w:tcW w:w="1536" w:type="dxa"/>
            <w:tcBorders>
              <w:top w:val="single" w:sz="4" w:space="0" w:color="auto"/>
              <w:bottom w:val="single" w:sz="4" w:space="0" w:color="auto"/>
            </w:tcBorders>
            <w:shd w:val="pct15" w:color="auto" w:fill="auto"/>
            <w:vAlign w:val="center"/>
          </w:tcPr>
          <w:p w:rsidR="00734DB7" w:rsidRPr="00EB5BD5" w:rsidRDefault="00734DB7" w:rsidP="002F1491">
            <w:pPr>
              <w:rPr>
                <w:rFonts w:ascii="宋体" w:hAnsi="宋体"/>
                <w:b/>
                <w:strike/>
                <w:highlight w:val="white"/>
              </w:rPr>
            </w:pPr>
            <w:r w:rsidRPr="00EB5BD5">
              <w:rPr>
                <w:rFonts w:ascii="宋体" w:hAnsi="宋体" w:hint="eastAsia"/>
                <w:b/>
                <w:strike/>
              </w:rPr>
              <w:t>输出</w:t>
            </w:r>
          </w:p>
        </w:tc>
        <w:tc>
          <w:tcPr>
            <w:tcW w:w="6786" w:type="dxa"/>
            <w:tcBorders>
              <w:top w:val="single" w:sz="4" w:space="0" w:color="auto"/>
              <w:bottom w:val="single" w:sz="4" w:space="0" w:color="auto"/>
            </w:tcBorders>
            <w:shd w:val="pct15" w:color="auto" w:fill="auto"/>
            <w:vAlign w:val="center"/>
          </w:tcPr>
          <w:p w:rsidR="00734DB7" w:rsidRPr="00EB5BD5" w:rsidRDefault="00734DB7" w:rsidP="002F1491">
            <w:pPr>
              <w:spacing w:before="60" w:after="60" w:line="0" w:lineRule="atLeast"/>
              <w:rPr>
                <w:rFonts w:ascii="宋体" w:hAnsi="宋体"/>
                <w:strike/>
                <w:sz w:val="18"/>
              </w:rPr>
            </w:pPr>
            <w:r w:rsidRPr="00EB5BD5">
              <w:rPr>
                <w:rFonts w:ascii="宋体" w:hAnsi="宋体" w:hint="eastAsia"/>
                <w:b/>
                <w:strike/>
                <w:szCs w:val="21"/>
              </w:rPr>
              <w:t>说明</w:t>
            </w:r>
          </w:p>
        </w:tc>
      </w:tr>
      <w:tr w:rsidR="00734DB7" w:rsidRPr="00EB5BD5" w:rsidTr="002F1491">
        <w:trPr>
          <w:trHeight w:val="70"/>
        </w:trPr>
        <w:tc>
          <w:tcPr>
            <w:tcW w:w="1536" w:type="dxa"/>
            <w:tcBorders>
              <w:top w:val="single" w:sz="4" w:space="0" w:color="auto"/>
              <w:bottom w:val="single" w:sz="4" w:space="0" w:color="auto"/>
            </w:tcBorders>
            <w:vAlign w:val="center"/>
          </w:tcPr>
          <w:p w:rsidR="00734DB7" w:rsidRPr="00EB5BD5" w:rsidRDefault="00734DB7" w:rsidP="002F1491">
            <w:pPr>
              <w:rPr>
                <w:rFonts w:ascii="宋体" w:hAnsi="宋体"/>
                <w:b/>
                <w:strike/>
                <w:highlight w:val="white"/>
              </w:rPr>
            </w:pPr>
            <w:r w:rsidRPr="00EB5BD5">
              <w:rPr>
                <w:rFonts w:ascii="宋体" w:hAnsi="宋体" w:hint="eastAsia"/>
                <w:strike/>
              </w:rPr>
              <w:t>JSONP对象</w:t>
            </w:r>
          </w:p>
        </w:tc>
        <w:tc>
          <w:tcPr>
            <w:tcW w:w="6786" w:type="dxa"/>
            <w:tcBorders>
              <w:top w:val="single" w:sz="4" w:space="0" w:color="auto"/>
              <w:bottom w:val="single" w:sz="4" w:space="0" w:color="auto"/>
            </w:tcBorders>
            <w:vAlign w:val="center"/>
          </w:tcPr>
          <w:p w:rsidR="00734DB7" w:rsidRPr="00EB5BD5" w:rsidRDefault="00734DB7" w:rsidP="002F1491">
            <w:pPr>
              <w:spacing w:before="60" w:after="60" w:line="0" w:lineRule="atLeast"/>
              <w:rPr>
                <w:rFonts w:ascii="宋体" w:hAnsi="宋体"/>
                <w:strike/>
                <w:sz w:val="18"/>
              </w:rPr>
            </w:pPr>
            <w:r w:rsidRPr="00EB5BD5">
              <w:rPr>
                <w:rFonts w:ascii="宋体" w:hAnsi="宋体" w:hint="eastAsia"/>
                <w:strike/>
                <w:sz w:val="18"/>
              </w:rPr>
              <w:t>采用JSNOP形式输出JSON对象</w:t>
            </w:r>
          </w:p>
        </w:tc>
      </w:tr>
      <w:tr w:rsidR="00734DB7" w:rsidRPr="00EB5BD5" w:rsidTr="002F1491">
        <w:trPr>
          <w:trHeight w:val="70"/>
        </w:trPr>
        <w:tc>
          <w:tcPr>
            <w:tcW w:w="1536" w:type="dxa"/>
            <w:tcBorders>
              <w:top w:val="single" w:sz="4" w:space="0" w:color="auto"/>
              <w:bottom w:val="single" w:sz="4" w:space="0" w:color="auto"/>
            </w:tcBorders>
            <w:shd w:val="pct15" w:color="auto" w:fill="auto"/>
            <w:vAlign w:val="center"/>
          </w:tcPr>
          <w:p w:rsidR="00734DB7" w:rsidRPr="00EB5BD5" w:rsidRDefault="00734DB7" w:rsidP="002F1491">
            <w:pPr>
              <w:rPr>
                <w:rFonts w:ascii="宋体" w:hAnsi="宋体"/>
                <w:b/>
                <w:strike/>
                <w:highlight w:val="white"/>
              </w:rPr>
            </w:pPr>
            <w:r w:rsidRPr="00EB5BD5">
              <w:rPr>
                <w:rFonts w:ascii="宋体" w:hAnsi="宋体" w:hint="eastAsia"/>
                <w:b/>
                <w:strike/>
              </w:rPr>
              <w:t>JSON对象参数</w:t>
            </w:r>
          </w:p>
        </w:tc>
        <w:tc>
          <w:tcPr>
            <w:tcW w:w="6786" w:type="dxa"/>
            <w:tcBorders>
              <w:top w:val="single" w:sz="4" w:space="0" w:color="auto"/>
              <w:bottom w:val="single" w:sz="4" w:space="0" w:color="auto"/>
            </w:tcBorders>
            <w:shd w:val="pct15" w:color="auto" w:fill="auto"/>
            <w:vAlign w:val="center"/>
          </w:tcPr>
          <w:p w:rsidR="00734DB7" w:rsidRPr="00EB5BD5" w:rsidRDefault="00734DB7" w:rsidP="002F1491">
            <w:pPr>
              <w:spacing w:before="60" w:after="60" w:line="0" w:lineRule="atLeast"/>
              <w:rPr>
                <w:rFonts w:ascii="宋体" w:hAnsi="宋体"/>
                <w:strike/>
                <w:sz w:val="18"/>
              </w:rPr>
            </w:pPr>
            <w:r w:rsidRPr="00EB5BD5">
              <w:rPr>
                <w:rFonts w:ascii="宋体" w:hAnsi="宋体" w:hint="eastAsia"/>
                <w:b/>
                <w:strike/>
                <w:szCs w:val="21"/>
              </w:rPr>
              <w:t>说明</w:t>
            </w:r>
          </w:p>
        </w:tc>
      </w:tr>
      <w:tr w:rsidR="00734DB7" w:rsidRPr="00EB5BD5" w:rsidTr="002F1491">
        <w:trPr>
          <w:trHeight w:val="70"/>
        </w:trPr>
        <w:tc>
          <w:tcPr>
            <w:tcW w:w="1536" w:type="dxa"/>
            <w:vAlign w:val="center"/>
          </w:tcPr>
          <w:p w:rsidR="00734DB7" w:rsidRPr="00EB5BD5" w:rsidRDefault="00734DB7" w:rsidP="002F1491">
            <w:pPr>
              <w:rPr>
                <w:rFonts w:ascii="宋体" w:hAnsi="宋体"/>
                <w:strike/>
                <w:color w:val="FF0000"/>
              </w:rPr>
            </w:pPr>
            <w:r w:rsidRPr="00EB5BD5">
              <w:rPr>
                <w:rFonts w:ascii="宋体" w:hAnsi="宋体" w:hint="eastAsia"/>
                <w:strike/>
                <w:color w:val="FF0000"/>
              </w:rPr>
              <w:t>S</w:t>
            </w:r>
          </w:p>
        </w:tc>
        <w:tc>
          <w:tcPr>
            <w:tcW w:w="6786" w:type="dxa"/>
            <w:vAlign w:val="center"/>
          </w:tcPr>
          <w:p w:rsidR="00734DB7" w:rsidRPr="00EB5BD5" w:rsidRDefault="00734DB7" w:rsidP="002F1491">
            <w:pPr>
              <w:spacing w:before="60" w:after="60" w:line="0" w:lineRule="atLeast"/>
              <w:rPr>
                <w:rFonts w:ascii="宋体" w:hAnsi="宋体"/>
                <w:strike/>
                <w:color w:val="FF0000"/>
                <w:sz w:val="18"/>
              </w:rPr>
            </w:pPr>
            <w:r w:rsidRPr="00EB5BD5">
              <w:rPr>
                <w:rFonts w:ascii="宋体" w:hAnsi="宋体" w:hint="eastAsia"/>
                <w:strike/>
                <w:color w:val="FF0000"/>
                <w:sz w:val="18"/>
              </w:rPr>
              <w:t>是否成功</w:t>
            </w:r>
          </w:p>
        </w:tc>
      </w:tr>
      <w:tr w:rsidR="00734DB7" w:rsidRPr="00EB5BD5" w:rsidTr="002F1491">
        <w:trPr>
          <w:trHeight w:val="70"/>
        </w:trPr>
        <w:tc>
          <w:tcPr>
            <w:tcW w:w="1536" w:type="dxa"/>
            <w:vAlign w:val="center"/>
          </w:tcPr>
          <w:p w:rsidR="00734DB7" w:rsidRPr="00EB5BD5" w:rsidRDefault="00734DB7" w:rsidP="002F1491">
            <w:pPr>
              <w:rPr>
                <w:rFonts w:ascii="宋体" w:hAnsi="宋体"/>
                <w:strike/>
                <w:color w:val="FF0000"/>
              </w:rPr>
            </w:pPr>
            <w:r w:rsidRPr="00EB5BD5">
              <w:rPr>
                <w:rFonts w:ascii="宋体" w:hAnsi="宋体" w:hint="eastAsia"/>
                <w:strike/>
                <w:color w:val="FF0000"/>
              </w:rPr>
              <w:t>M</w:t>
            </w:r>
          </w:p>
        </w:tc>
        <w:tc>
          <w:tcPr>
            <w:tcW w:w="6786" w:type="dxa"/>
            <w:vAlign w:val="center"/>
          </w:tcPr>
          <w:p w:rsidR="00734DB7" w:rsidRPr="00EB5BD5" w:rsidRDefault="00734DB7" w:rsidP="002F1491">
            <w:pPr>
              <w:spacing w:before="60" w:after="60" w:line="0" w:lineRule="atLeast"/>
              <w:rPr>
                <w:rFonts w:ascii="宋体" w:hAnsi="宋体"/>
                <w:strike/>
                <w:color w:val="FF0000"/>
                <w:sz w:val="18"/>
              </w:rPr>
            </w:pPr>
          </w:p>
        </w:tc>
      </w:tr>
      <w:tr w:rsidR="00734DB7" w:rsidRPr="00EB5BD5" w:rsidTr="002F1491">
        <w:trPr>
          <w:trHeight w:val="70"/>
        </w:trPr>
        <w:tc>
          <w:tcPr>
            <w:tcW w:w="1536" w:type="dxa"/>
            <w:vAlign w:val="center"/>
          </w:tcPr>
          <w:p w:rsidR="00734DB7" w:rsidRPr="00EB5BD5" w:rsidRDefault="00734DB7" w:rsidP="002F1491">
            <w:pPr>
              <w:rPr>
                <w:rFonts w:ascii="宋体" w:hAnsi="宋体"/>
                <w:strike/>
                <w:color w:val="FF0000"/>
              </w:rPr>
            </w:pPr>
            <w:r w:rsidRPr="00EB5BD5">
              <w:rPr>
                <w:rFonts w:ascii="宋体" w:hAnsi="宋体" w:hint="eastAsia"/>
                <w:strike/>
                <w:color w:val="FF0000"/>
              </w:rPr>
              <w:t>C</w:t>
            </w:r>
          </w:p>
        </w:tc>
        <w:tc>
          <w:tcPr>
            <w:tcW w:w="6786" w:type="dxa"/>
            <w:vAlign w:val="center"/>
          </w:tcPr>
          <w:p w:rsidR="00734DB7" w:rsidRPr="00EB5BD5" w:rsidRDefault="00734DB7" w:rsidP="002F1491">
            <w:pPr>
              <w:spacing w:before="60" w:after="60" w:line="0" w:lineRule="atLeast"/>
              <w:rPr>
                <w:rFonts w:ascii="宋体" w:hAnsi="宋体"/>
                <w:strike/>
                <w:color w:val="FF0000"/>
                <w:sz w:val="18"/>
              </w:rPr>
            </w:pPr>
          </w:p>
        </w:tc>
      </w:tr>
      <w:tr w:rsidR="00734DB7" w:rsidRPr="00EB5BD5" w:rsidTr="002F1491">
        <w:trPr>
          <w:trHeight w:val="70"/>
        </w:trPr>
        <w:tc>
          <w:tcPr>
            <w:tcW w:w="1536" w:type="dxa"/>
            <w:vAlign w:val="center"/>
          </w:tcPr>
          <w:p w:rsidR="00734DB7" w:rsidRPr="00EB5BD5" w:rsidRDefault="00734DB7" w:rsidP="002F1491">
            <w:pPr>
              <w:rPr>
                <w:rFonts w:ascii="宋体" w:hAnsi="宋体"/>
                <w:strike/>
              </w:rPr>
            </w:pPr>
            <w:r w:rsidRPr="00EB5BD5">
              <w:rPr>
                <w:rFonts w:ascii="宋体" w:hAnsi="宋体" w:hint="eastAsia"/>
                <w:strike/>
              </w:rPr>
              <w:t>D</w:t>
            </w:r>
          </w:p>
        </w:tc>
        <w:tc>
          <w:tcPr>
            <w:tcW w:w="6786" w:type="dxa"/>
            <w:vAlign w:val="center"/>
          </w:tcPr>
          <w:p w:rsidR="00734DB7" w:rsidRPr="00EB5BD5" w:rsidRDefault="00734DB7" w:rsidP="00632130">
            <w:pPr>
              <w:pStyle w:val="20"/>
              <w:ind w:firstLineChars="0" w:firstLine="0"/>
              <w:rPr>
                <w:rFonts w:ascii="宋体" w:hAnsi="宋体"/>
                <w:b/>
                <w:strike/>
              </w:rPr>
            </w:pPr>
            <w:r w:rsidRPr="00EB5BD5">
              <w:rPr>
                <w:rFonts w:ascii="宋体" w:hAnsi="宋体" w:hint="eastAsia"/>
                <w:b/>
                <w:strike/>
              </w:rPr>
              <w:t>【</w:t>
            </w:r>
            <w:hyperlink w:anchor="_会议室预定情况对象实体【MeetingRoomBookingsInfo" w:history="1">
              <w:r w:rsidR="00A543B3" w:rsidRPr="00EB5BD5">
                <w:rPr>
                  <w:rStyle w:val="a8"/>
                  <w:rFonts w:ascii="宋体" w:hAnsi="宋体" w:hint="eastAsia"/>
                  <w:b/>
                  <w:strike/>
                </w:rPr>
                <w:t>会议室信息</w:t>
              </w:r>
              <w:r w:rsidR="00632130" w:rsidRPr="00EB5BD5">
                <w:rPr>
                  <w:rStyle w:val="a8"/>
                  <w:rFonts w:ascii="宋体" w:hAnsi="宋体" w:hint="eastAsia"/>
                  <w:b/>
                  <w:strike/>
                </w:rPr>
                <w:t>对象</w:t>
              </w:r>
            </w:hyperlink>
            <w:r w:rsidRPr="00EB5BD5">
              <w:rPr>
                <w:rFonts w:ascii="宋体" w:hAnsi="宋体" w:hint="eastAsia"/>
                <w:b/>
                <w:strike/>
              </w:rPr>
              <w:t xml:space="preserve">】数组 </w:t>
            </w:r>
            <w:r w:rsidR="00211C55" w:rsidRPr="00EB5BD5">
              <w:rPr>
                <w:rFonts w:ascii="宋体" w:hAnsi="宋体" w:hint="eastAsia"/>
                <w:b/>
                <w:strike/>
              </w:rPr>
              <w:t>，</w:t>
            </w:r>
            <w:r w:rsidR="00211C55" w:rsidRPr="00EB5BD5">
              <w:rPr>
                <w:rFonts w:ascii="宋体" w:hAnsi="宋体" w:hint="eastAsia"/>
                <w:b/>
                <w:strike/>
                <w:color w:val="FF0000"/>
              </w:rPr>
              <w:t>返回会议室所有数据信息详见对象实体</w:t>
            </w:r>
          </w:p>
        </w:tc>
      </w:tr>
    </w:tbl>
    <w:p w:rsidR="00C10ED4" w:rsidRPr="00734DB7" w:rsidRDefault="00C10ED4" w:rsidP="00676A01">
      <w:pPr>
        <w:pStyle w:val="a2"/>
        <w:ind w:firstLine="0"/>
      </w:pPr>
    </w:p>
    <w:p w:rsidR="005F67AD" w:rsidRDefault="005F67AD" w:rsidP="00676A01">
      <w:pPr>
        <w:pStyle w:val="a2"/>
        <w:ind w:firstLine="0"/>
      </w:pPr>
    </w:p>
    <w:p w:rsidR="00B23C54" w:rsidRDefault="00B23C54" w:rsidP="002E4D39">
      <w:pPr>
        <w:pStyle w:val="3"/>
      </w:pPr>
      <w:bookmarkStart w:id="37" w:name="_Toc429732964"/>
      <w:r w:rsidRPr="00321E08">
        <w:rPr>
          <w:rFonts w:hint="eastAsia"/>
          <w:color w:val="3333FF"/>
        </w:rPr>
        <w:t>新增</w:t>
      </w:r>
      <w:r w:rsidRPr="00321E08">
        <w:rPr>
          <w:rFonts w:hint="eastAsia"/>
          <w:color w:val="3333FF"/>
        </w:rPr>
        <w:t>-</w:t>
      </w:r>
      <w:r>
        <w:rPr>
          <w:rFonts w:hint="eastAsia"/>
        </w:rPr>
        <w:t>会议预定</w:t>
      </w:r>
      <w:bookmarkEnd w:id="37"/>
    </w:p>
    <w:p w:rsidR="00B23C54" w:rsidRDefault="00B23C54" w:rsidP="00B23C54"/>
    <w:p w:rsidR="00B23C54" w:rsidRDefault="00867A37" w:rsidP="00B23C54">
      <w:pPr>
        <w:pStyle w:val="4"/>
      </w:pPr>
      <w:r w:rsidRPr="00867A37">
        <w:rPr>
          <w:rFonts w:hint="eastAsia"/>
          <w:color w:val="3333FF"/>
        </w:rPr>
        <w:t>新增</w:t>
      </w:r>
      <w:r w:rsidRPr="00867A37">
        <w:rPr>
          <w:rFonts w:hint="eastAsia"/>
          <w:color w:val="3333FF"/>
        </w:rPr>
        <w:t>-</w:t>
      </w:r>
      <w:r w:rsidR="00B23C54">
        <w:rPr>
          <w:rFonts w:hint="eastAsia"/>
        </w:rPr>
        <w:t>获取某天符合条件会议室信息</w:t>
      </w:r>
    </w:p>
    <w:tbl>
      <w:tblPr>
        <w:tblW w:w="8322" w:type="dxa"/>
        <w:tblInd w:w="15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1536"/>
        <w:gridCol w:w="6786"/>
      </w:tblGrid>
      <w:tr w:rsidR="0040378C" w:rsidRPr="00601888" w:rsidTr="00F83861">
        <w:trPr>
          <w:tblHeader/>
        </w:trPr>
        <w:tc>
          <w:tcPr>
            <w:tcW w:w="8322" w:type="dxa"/>
            <w:gridSpan w:val="2"/>
            <w:shd w:val="pct12" w:color="000000" w:fill="FFFFFF"/>
            <w:vAlign w:val="center"/>
          </w:tcPr>
          <w:p w:rsidR="0040378C" w:rsidRPr="00601888" w:rsidRDefault="0040378C" w:rsidP="00CB1BDD">
            <w:pPr>
              <w:spacing w:before="60" w:after="60"/>
              <w:rPr>
                <w:rFonts w:ascii="宋体" w:hAnsi="宋体"/>
                <w:b/>
                <w:sz w:val="28"/>
                <w:szCs w:val="28"/>
              </w:rPr>
            </w:pPr>
            <w:r>
              <w:rPr>
                <w:rFonts w:ascii="宋体" w:hAnsi="宋体" w:hint="eastAsia"/>
                <w:b/>
                <w:sz w:val="28"/>
                <w:szCs w:val="28"/>
              </w:rPr>
              <w:t>获取</w:t>
            </w:r>
            <w:r w:rsidR="00CB1BDD">
              <w:rPr>
                <w:rFonts w:ascii="宋体" w:hAnsi="宋体" w:hint="eastAsia"/>
                <w:b/>
                <w:sz w:val="28"/>
                <w:szCs w:val="28"/>
              </w:rPr>
              <w:t>某天符合条件会议室</w:t>
            </w:r>
            <w:r>
              <w:rPr>
                <w:rFonts w:ascii="宋体" w:hAnsi="宋体" w:hint="eastAsia"/>
                <w:b/>
                <w:sz w:val="28"/>
                <w:szCs w:val="28"/>
              </w:rPr>
              <w:t>信息</w:t>
            </w:r>
          </w:p>
        </w:tc>
      </w:tr>
      <w:tr w:rsidR="0040378C" w:rsidRPr="00601888" w:rsidTr="00F83861">
        <w:trPr>
          <w:trHeight w:val="70"/>
        </w:trPr>
        <w:tc>
          <w:tcPr>
            <w:tcW w:w="8322" w:type="dxa"/>
            <w:gridSpan w:val="2"/>
            <w:tcBorders>
              <w:bottom w:val="single" w:sz="4" w:space="0" w:color="auto"/>
            </w:tcBorders>
            <w:vAlign w:val="center"/>
          </w:tcPr>
          <w:p w:rsidR="0040378C" w:rsidRPr="00392617" w:rsidRDefault="0040378C" w:rsidP="00F83861">
            <w:pPr>
              <w:autoSpaceDE w:val="0"/>
              <w:autoSpaceDN w:val="0"/>
              <w:adjustRightInd w:val="0"/>
              <w:jc w:val="left"/>
            </w:pPr>
            <w:r w:rsidRPr="00392617">
              <w:t>服务</w:t>
            </w:r>
            <w:r>
              <w:rPr>
                <w:rFonts w:hint="eastAsia"/>
              </w:rPr>
              <w:t>概述</w:t>
            </w:r>
          </w:p>
          <w:p w:rsidR="0040378C" w:rsidRPr="00BC513D" w:rsidRDefault="0040378C" w:rsidP="00F83861">
            <w:pPr>
              <w:autoSpaceDE w:val="0"/>
              <w:autoSpaceDN w:val="0"/>
              <w:adjustRightInd w:val="0"/>
              <w:ind w:firstLineChars="200" w:firstLine="420"/>
              <w:jc w:val="left"/>
            </w:pPr>
            <w:r>
              <w:rPr>
                <w:rFonts w:hint="eastAsia"/>
              </w:rPr>
              <w:t>该服务是用于</w:t>
            </w:r>
            <w:r>
              <w:rPr>
                <w:rFonts w:hint="eastAsia"/>
              </w:rPr>
              <w:t>Emeeting</w:t>
            </w:r>
            <w:r w:rsidRPr="00BC513D">
              <w:t xml:space="preserve"> </w:t>
            </w:r>
            <w:r w:rsidR="00CB1BDD">
              <w:rPr>
                <w:rFonts w:hint="eastAsia"/>
              </w:rPr>
              <w:t>会议预定界面查询某天符合条件会议室信息</w:t>
            </w:r>
            <w:r>
              <w:rPr>
                <w:rFonts w:hint="eastAsia"/>
              </w:rPr>
              <w:t>数据。</w:t>
            </w:r>
          </w:p>
          <w:p w:rsidR="0040378C" w:rsidRDefault="0040378C" w:rsidP="00F83861">
            <w:pPr>
              <w:autoSpaceDE w:val="0"/>
              <w:autoSpaceDN w:val="0"/>
              <w:adjustRightInd w:val="0"/>
              <w:jc w:val="left"/>
            </w:pPr>
            <w:r w:rsidRPr="00392617">
              <w:t>应用场景</w:t>
            </w:r>
          </w:p>
          <w:p w:rsidR="0040378C" w:rsidRPr="00BC513D" w:rsidRDefault="0040378C" w:rsidP="00F83861">
            <w:pPr>
              <w:autoSpaceDE w:val="0"/>
              <w:autoSpaceDN w:val="0"/>
              <w:adjustRightInd w:val="0"/>
              <w:ind w:firstLineChars="200" w:firstLine="420"/>
              <w:jc w:val="left"/>
            </w:pPr>
            <w:r>
              <w:rPr>
                <w:rFonts w:hint="eastAsia"/>
              </w:rPr>
              <w:t>用户成功登录</w:t>
            </w:r>
            <w:r>
              <w:rPr>
                <w:rFonts w:hint="eastAsia"/>
              </w:rPr>
              <w:t>Emeeting</w:t>
            </w:r>
            <w:r>
              <w:rPr>
                <w:rFonts w:hint="eastAsia"/>
              </w:rPr>
              <w:t>后，在</w:t>
            </w:r>
            <w:r w:rsidR="00CB1BDD">
              <w:rPr>
                <w:rFonts w:hint="eastAsia"/>
              </w:rPr>
              <w:t>会议预定</w:t>
            </w:r>
            <w:r>
              <w:rPr>
                <w:rFonts w:hint="eastAsia"/>
              </w:rPr>
              <w:t>界面选择对应条件，返回相应的会议室预定信息数据集合，用户点击某个会议室后调用此接口获取当前选择会议室当天的预定情况详细信息。</w:t>
            </w:r>
          </w:p>
          <w:p w:rsidR="0040378C" w:rsidRDefault="0040378C" w:rsidP="00F83861">
            <w:pPr>
              <w:autoSpaceDE w:val="0"/>
              <w:autoSpaceDN w:val="0"/>
              <w:adjustRightInd w:val="0"/>
              <w:jc w:val="left"/>
            </w:pPr>
            <w:r>
              <w:rPr>
                <w:rFonts w:hint="eastAsia"/>
              </w:rPr>
              <w:t>服务</w:t>
            </w:r>
            <w:r w:rsidRPr="00392617">
              <w:t>类型</w:t>
            </w:r>
          </w:p>
          <w:p w:rsidR="0040378C" w:rsidRPr="00392EDF" w:rsidRDefault="003801D2" w:rsidP="00F83861">
            <w:pPr>
              <w:autoSpaceDE w:val="0"/>
              <w:autoSpaceDN w:val="0"/>
              <w:adjustRightInd w:val="0"/>
              <w:jc w:val="left"/>
            </w:pPr>
            <w:r w:rsidRPr="00392EDF">
              <w:fldChar w:fldCharType="begin">
                <w:ffData>
                  <w:name w:val="Check1"/>
                  <w:enabled/>
                  <w:calcOnExit w:val="0"/>
                  <w:checkBox>
                    <w:sizeAuto/>
                    <w:default w:val="0"/>
                  </w:checkBox>
                </w:ffData>
              </w:fldChar>
            </w:r>
            <w:r w:rsidR="0040378C" w:rsidRPr="00392EDF">
              <w:instrText xml:space="preserve"> FORMCHECKBOX </w:instrText>
            </w:r>
            <w:r w:rsidRPr="00392EDF">
              <w:fldChar w:fldCharType="end"/>
            </w:r>
            <w:r w:rsidR="0040378C" w:rsidRPr="00392EDF">
              <w:rPr>
                <w:rFonts w:hint="eastAsia"/>
              </w:rPr>
              <w:t>消息服务</w:t>
            </w:r>
          </w:p>
          <w:p w:rsidR="0040378C" w:rsidRPr="00392EDF" w:rsidRDefault="003801D2" w:rsidP="00F83861">
            <w:pPr>
              <w:autoSpaceDE w:val="0"/>
              <w:autoSpaceDN w:val="0"/>
              <w:adjustRightInd w:val="0"/>
              <w:jc w:val="left"/>
            </w:pPr>
            <w:r w:rsidRPr="00392EDF">
              <w:fldChar w:fldCharType="begin">
                <w:ffData>
                  <w:name w:val=""/>
                  <w:enabled/>
                  <w:calcOnExit w:val="0"/>
                  <w:checkBox>
                    <w:sizeAuto/>
                    <w:default w:val="0"/>
                  </w:checkBox>
                </w:ffData>
              </w:fldChar>
            </w:r>
            <w:r w:rsidR="0040378C" w:rsidRPr="00392EDF">
              <w:instrText xml:space="preserve"> FORMCHECKBOX </w:instrText>
            </w:r>
            <w:r w:rsidRPr="00392EDF">
              <w:fldChar w:fldCharType="end"/>
            </w:r>
            <w:r w:rsidR="0040378C" w:rsidRPr="00392EDF">
              <w:rPr>
                <w:rFonts w:hint="eastAsia"/>
              </w:rPr>
              <w:t>流程服务</w:t>
            </w:r>
          </w:p>
          <w:p w:rsidR="0040378C" w:rsidRPr="00392EDF" w:rsidRDefault="003801D2" w:rsidP="00F83861">
            <w:pPr>
              <w:autoSpaceDE w:val="0"/>
              <w:autoSpaceDN w:val="0"/>
              <w:adjustRightInd w:val="0"/>
              <w:jc w:val="left"/>
            </w:pPr>
            <w:r w:rsidRPr="00392EDF">
              <w:fldChar w:fldCharType="begin">
                <w:ffData>
                  <w:name w:val=""/>
                  <w:enabled/>
                  <w:calcOnExit w:val="0"/>
                  <w:checkBox>
                    <w:sizeAuto/>
                    <w:default w:val="1"/>
                  </w:checkBox>
                </w:ffData>
              </w:fldChar>
            </w:r>
            <w:r w:rsidR="0040378C" w:rsidRPr="00392EDF">
              <w:instrText xml:space="preserve"> FORMCHECKBOX </w:instrText>
            </w:r>
            <w:r w:rsidRPr="00392EDF">
              <w:fldChar w:fldCharType="end"/>
            </w:r>
            <w:r w:rsidR="0040378C" w:rsidRPr="00392EDF">
              <w:rPr>
                <w:rFonts w:hint="eastAsia"/>
              </w:rPr>
              <w:t>数据服务</w:t>
            </w:r>
          </w:p>
          <w:p w:rsidR="0040378C" w:rsidRDefault="0040378C" w:rsidP="00F83861">
            <w:pPr>
              <w:autoSpaceDE w:val="0"/>
              <w:autoSpaceDN w:val="0"/>
              <w:adjustRightInd w:val="0"/>
              <w:jc w:val="left"/>
            </w:pPr>
            <w:r w:rsidRPr="00392617">
              <w:t>业务规则</w:t>
            </w:r>
          </w:p>
          <w:p w:rsidR="0040378C" w:rsidRDefault="0040378C" w:rsidP="00F83861">
            <w:pPr>
              <w:autoSpaceDE w:val="0"/>
              <w:autoSpaceDN w:val="0"/>
              <w:adjustRightInd w:val="0"/>
              <w:jc w:val="left"/>
            </w:pPr>
          </w:p>
          <w:p w:rsidR="0040378C" w:rsidRPr="00C42DB5" w:rsidRDefault="0040378C" w:rsidP="00F83861">
            <w:pPr>
              <w:autoSpaceDE w:val="0"/>
              <w:autoSpaceDN w:val="0"/>
              <w:adjustRightInd w:val="0"/>
              <w:jc w:val="left"/>
            </w:pPr>
            <w:r>
              <w:rPr>
                <w:rFonts w:hint="eastAsia"/>
              </w:rPr>
              <w:t>调用规则</w:t>
            </w:r>
          </w:p>
          <w:p w:rsidR="0040378C" w:rsidRPr="00392EDF" w:rsidRDefault="0040378C" w:rsidP="00F83861">
            <w:pPr>
              <w:autoSpaceDE w:val="0"/>
              <w:autoSpaceDN w:val="0"/>
              <w:adjustRightInd w:val="0"/>
              <w:jc w:val="left"/>
            </w:pPr>
          </w:p>
          <w:p w:rsidR="0040378C" w:rsidRDefault="0040378C" w:rsidP="00F83861">
            <w:pPr>
              <w:autoSpaceDE w:val="0"/>
              <w:autoSpaceDN w:val="0"/>
              <w:adjustRightInd w:val="0"/>
              <w:jc w:val="left"/>
            </w:pPr>
            <w:r>
              <w:rPr>
                <w:rFonts w:hint="eastAsia"/>
              </w:rPr>
              <w:t>1</w:t>
            </w:r>
            <w:r>
              <w:rPr>
                <w:rFonts w:hint="eastAsia"/>
              </w:rPr>
              <w:t>：调用机制</w:t>
            </w:r>
          </w:p>
          <w:tbl>
            <w:tblPr>
              <w:tblW w:w="0" w:type="auto"/>
              <w:tblInd w:w="534" w:type="dxa"/>
              <w:tblLayout w:type="fixed"/>
              <w:tblLook w:val="01E0"/>
            </w:tblPr>
            <w:tblGrid>
              <w:gridCol w:w="7854"/>
            </w:tblGrid>
            <w:tr w:rsidR="0040378C" w:rsidRPr="00992F57" w:rsidTr="00F83861">
              <w:tc>
                <w:tcPr>
                  <w:tcW w:w="7854" w:type="dxa"/>
                </w:tcPr>
                <w:p w:rsidR="0040378C" w:rsidRPr="00392EDF" w:rsidRDefault="003801D2" w:rsidP="00F83861">
                  <w:pPr>
                    <w:autoSpaceDE w:val="0"/>
                    <w:autoSpaceDN w:val="0"/>
                    <w:adjustRightInd w:val="0"/>
                    <w:jc w:val="left"/>
                  </w:pPr>
                  <w:r w:rsidRPr="00392EDF">
                    <w:fldChar w:fldCharType="begin">
                      <w:ffData>
                        <w:name w:val=""/>
                        <w:enabled/>
                        <w:calcOnExit w:val="0"/>
                        <w:checkBox>
                          <w:sizeAuto/>
                          <w:default w:val="1"/>
                        </w:checkBox>
                      </w:ffData>
                    </w:fldChar>
                  </w:r>
                  <w:r w:rsidR="0040378C" w:rsidRPr="00392EDF">
                    <w:instrText xml:space="preserve"> FORMCHECKBOX </w:instrText>
                  </w:r>
                  <w:r w:rsidRPr="00392EDF">
                    <w:fldChar w:fldCharType="end"/>
                  </w:r>
                  <w:r w:rsidR="0040378C" w:rsidRPr="00392EDF">
                    <w:t xml:space="preserve"> </w:t>
                  </w:r>
                  <w:r w:rsidR="0040378C" w:rsidRPr="00392EDF">
                    <w:rPr>
                      <w:rFonts w:hint="eastAsia"/>
                    </w:rPr>
                    <w:t>同步调用</w:t>
                  </w:r>
                </w:p>
                <w:p w:rsidR="0040378C" w:rsidRPr="00392EDF" w:rsidRDefault="003801D2" w:rsidP="00F83861">
                  <w:pPr>
                    <w:autoSpaceDE w:val="0"/>
                    <w:autoSpaceDN w:val="0"/>
                    <w:adjustRightInd w:val="0"/>
                    <w:jc w:val="left"/>
                  </w:pPr>
                  <w:r w:rsidRPr="00392EDF">
                    <w:fldChar w:fldCharType="begin">
                      <w:ffData>
                        <w:name w:val=""/>
                        <w:enabled/>
                        <w:calcOnExit w:val="0"/>
                        <w:checkBox>
                          <w:sizeAuto/>
                          <w:default w:val="0"/>
                        </w:checkBox>
                      </w:ffData>
                    </w:fldChar>
                  </w:r>
                  <w:r w:rsidR="0040378C" w:rsidRPr="00392EDF">
                    <w:instrText xml:space="preserve"> FORMCHECKBOX </w:instrText>
                  </w:r>
                  <w:r w:rsidRPr="00392EDF">
                    <w:fldChar w:fldCharType="end"/>
                  </w:r>
                  <w:r w:rsidR="0040378C" w:rsidRPr="00392EDF">
                    <w:t xml:space="preserve"> </w:t>
                  </w:r>
                  <w:r w:rsidR="0040378C" w:rsidRPr="00392EDF">
                    <w:rPr>
                      <w:rFonts w:hint="eastAsia"/>
                    </w:rPr>
                    <w:t>异步调用</w:t>
                  </w:r>
                </w:p>
              </w:tc>
            </w:tr>
          </w:tbl>
          <w:p w:rsidR="0040378C" w:rsidRDefault="0040378C" w:rsidP="00F83861">
            <w:pPr>
              <w:autoSpaceDE w:val="0"/>
              <w:autoSpaceDN w:val="0"/>
              <w:adjustRightInd w:val="0"/>
              <w:jc w:val="left"/>
            </w:pPr>
            <w:r>
              <w:rPr>
                <w:rFonts w:hint="eastAsia"/>
              </w:rPr>
              <w:lastRenderedPageBreak/>
              <w:t>2</w:t>
            </w:r>
            <w:r>
              <w:rPr>
                <w:rFonts w:hint="eastAsia"/>
              </w:rPr>
              <w:t>：异常处理</w:t>
            </w:r>
          </w:p>
          <w:tbl>
            <w:tblPr>
              <w:tblW w:w="0" w:type="auto"/>
              <w:tblInd w:w="534" w:type="dxa"/>
              <w:tblLayout w:type="fixed"/>
              <w:tblLook w:val="01E0"/>
            </w:tblPr>
            <w:tblGrid>
              <w:gridCol w:w="7854"/>
            </w:tblGrid>
            <w:tr w:rsidR="0040378C" w:rsidRPr="00992F57" w:rsidTr="00F83861">
              <w:tc>
                <w:tcPr>
                  <w:tcW w:w="7854" w:type="dxa"/>
                </w:tcPr>
                <w:p w:rsidR="0040378C" w:rsidRPr="00392EDF" w:rsidRDefault="003801D2" w:rsidP="00F83861">
                  <w:pPr>
                    <w:autoSpaceDE w:val="0"/>
                    <w:autoSpaceDN w:val="0"/>
                    <w:adjustRightInd w:val="0"/>
                    <w:jc w:val="left"/>
                  </w:pPr>
                  <w:r w:rsidRPr="00392EDF">
                    <w:fldChar w:fldCharType="begin">
                      <w:ffData>
                        <w:name w:val=""/>
                        <w:enabled/>
                        <w:calcOnExit w:val="0"/>
                        <w:checkBox>
                          <w:sizeAuto/>
                          <w:default w:val="1"/>
                        </w:checkBox>
                      </w:ffData>
                    </w:fldChar>
                  </w:r>
                  <w:r w:rsidR="0040378C" w:rsidRPr="00392EDF">
                    <w:instrText xml:space="preserve"> FORMCHECKBOX </w:instrText>
                  </w:r>
                  <w:r w:rsidRPr="00392EDF">
                    <w:fldChar w:fldCharType="end"/>
                  </w:r>
                  <w:r w:rsidR="0040378C" w:rsidRPr="00392EDF">
                    <w:t xml:space="preserve"> </w:t>
                  </w:r>
                  <w:r w:rsidR="0040378C" w:rsidRPr="00392EDF">
                    <w:rPr>
                      <w:rFonts w:hint="eastAsia"/>
                    </w:rPr>
                    <w:t>调用失败，业务全部回滚，需重新请求调用</w:t>
                  </w:r>
                </w:p>
                <w:p w:rsidR="0040378C" w:rsidRPr="00392EDF" w:rsidRDefault="003801D2" w:rsidP="00F83861">
                  <w:pPr>
                    <w:autoSpaceDE w:val="0"/>
                    <w:autoSpaceDN w:val="0"/>
                    <w:adjustRightInd w:val="0"/>
                    <w:jc w:val="left"/>
                  </w:pPr>
                  <w:r w:rsidRPr="00392EDF">
                    <w:fldChar w:fldCharType="begin">
                      <w:ffData>
                        <w:name w:val=""/>
                        <w:enabled/>
                        <w:calcOnExit w:val="0"/>
                        <w:checkBox>
                          <w:sizeAuto/>
                          <w:default w:val="0"/>
                        </w:checkBox>
                      </w:ffData>
                    </w:fldChar>
                  </w:r>
                  <w:r w:rsidR="0040378C" w:rsidRPr="00392EDF">
                    <w:instrText xml:space="preserve"> FORMCHECKBOX </w:instrText>
                  </w:r>
                  <w:r w:rsidRPr="00392EDF">
                    <w:fldChar w:fldCharType="end"/>
                  </w:r>
                  <w:r w:rsidR="0040378C" w:rsidRPr="00392EDF">
                    <w:t xml:space="preserve"> </w:t>
                  </w:r>
                  <w:r w:rsidR="0040378C" w:rsidRPr="00392EDF">
                    <w:rPr>
                      <w:rFonts w:hint="eastAsia"/>
                    </w:rPr>
                    <w:t>调用失败，出错的数据回滚，并需要进行出错数据的重新请求调用</w:t>
                  </w:r>
                </w:p>
              </w:tc>
            </w:tr>
          </w:tbl>
          <w:p w:rsidR="0040378C" w:rsidRPr="00392EDF" w:rsidRDefault="0040378C" w:rsidP="00F83861">
            <w:pPr>
              <w:autoSpaceDE w:val="0"/>
              <w:autoSpaceDN w:val="0"/>
              <w:adjustRightInd w:val="0"/>
              <w:jc w:val="left"/>
              <w:rPr>
                <w:rFonts w:ascii="宋体" w:hAnsi="宋体" w:cs="新宋体"/>
                <w:color w:val="800000"/>
                <w:sz w:val="19"/>
                <w:szCs w:val="19"/>
              </w:rPr>
            </w:pPr>
          </w:p>
          <w:p w:rsidR="0040378C" w:rsidRPr="00601888" w:rsidRDefault="0040378C" w:rsidP="00F83861">
            <w:pPr>
              <w:autoSpaceDE w:val="0"/>
              <w:autoSpaceDN w:val="0"/>
              <w:adjustRightInd w:val="0"/>
              <w:jc w:val="left"/>
              <w:rPr>
                <w:rFonts w:ascii="宋体" w:hAnsi="宋体" w:cs="新宋体"/>
                <w:color w:val="800000"/>
                <w:sz w:val="19"/>
                <w:szCs w:val="19"/>
              </w:rPr>
            </w:pPr>
          </w:p>
        </w:tc>
      </w:tr>
      <w:tr w:rsidR="0040378C" w:rsidRPr="00601888" w:rsidTr="00F83861">
        <w:trPr>
          <w:trHeight w:val="70"/>
        </w:trPr>
        <w:tc>
          <w:tcPr>
            <w:tcW w:w="8322" w:type="dxa"/>
            <w:gridSpan w:val="2"/>
            <w:tcBorders>
              <w:top w:val="single" w:sz="4" w:space="0" w:color="auto"/>
              <w:bottom w:val="single" w:sz="4" w:space="0" w:color="auto"/>
            </w:tcBorders>
            <w:shd w:val="pct12" w:color="auto" w:fill="auto"/>
            <w:vAlign w:val="center"/>
          </w:tcPr>
          <w:p w:rsidR="0040378C" w:rsidRPr="00601888" w:rsidRDefault="0040378C" w:rsidP="00F83861">
            <w:pPr>
              <w:spacing w:before="60" w:after="60" w:line="0" w:lineRule="atLeast"/>
              <w:rPr>
                <w:rFonts w:ascii="宋体" w:hAnsi="宋体"/>
                <w:b/>
                <w:sz w:val="28"/>
                <w:szCs w:val="28"/>
              </w:rPr>
            </w:pPr>
            <w:r w:rsidRPr="00601888">
              <w:rPr>
                <w:rFonts w:ascii="宋体" w:hAnsi="宋体" w:hint="eastAsia"/>
                <w:b/>
                <w:sz w:val="28"/>
                <w:szCs w:val="28"/>
              </w:rPr>
              <w:lastRenderedPageBreak/>
              <w:t>接口、参数说明</w:t>
            </w:r>
          </w:p>
        </w:tc>
      </w:tr>
      <w:tr w:rsidR="0040378C" w:rsidRPr="00601888" w:rsidTr="00F83861">
        <w:trPr>
          <w:trHeight w:val="70"/>
        </w:trPr>
        <w:tc>
          <w:tcPr>
            <w:tcW w:w="1536" w:type="dxa"/>
            <w:tcBorders>
              <w:top w:val="single" w:sz="4" w:space="0" w:color="auto"/>
              <w:bottom w:val="single" w:sz="4" w:space="0" w:color="auto"/>
            </w:tcBorders>
            <w:shd w:val="pct15" w:color="auto" w:fill="auto"/>
            <w:vAlign w:val="center"/>
          </w:tcPr>
          <w:p w:rsidR="0040378C" w:rsidRPr="00601888" w:rsidRDefault="0040378C" w:rsidP="00F83861">
            <w:pPr>
              <w:rPr>
                <w:rFonts w:ascii="宋体" w:hAnsi="宋体"/>
                <w:b/>
                <w:highlight w:val="white"/>
              </w:rPr>
            </w:pPr>
            <w:r w:rsidRPr="00601888">
              <w:rPr>
                <w:rFonts w:ascii="宋体" w:hAnsi="宋体" w:hint="eastAsia"/>
                <w:b/>
              </w:rPr>
              <w:t>输入</w:t>
            </w:r>
          </w:p>
        </w:tc>
        <w:tc>
          <w:tcPr>
            <w:tcW w:w="6786" w:type="dxa"/>
            <w:tcBorders>
              <w:top w:val="single" w:sz="4" w:space="0" w:color="auto"/>
              <w:bottom w:val="single" w:sz="4" w:space="0" w:color="auto"/>
            </w:tcBorders>
            <w:shd w:val="pct15" w:color="auto" w:fill="auto"/>
            <w:vAlign w:val="center"/>
          </w:tcPr>
          <w:p w:rsidR="0040378C" w:rsidRPr="00601888" w:rsidRDefault="0040378C" w:rsidP="00F83861">
            <w:pPr>
              <w:spacing w:before="60" w:after="60" w:line="0" w:lineRule="atLeast"/>
              <w:rPr>
                <w:rFonts w:ascii="宋体" w:hAnsi="宋体"/>
                <w:sz w:val="18"/>
              </w:rPr>
            </w:pPr>
            <w:r w:rsidRPr="00601888">
              <w:rPr>
                <w:rFonts w:ascii="宋体" w:hAnsi="宋体" w:hint="eastAsia"/>
                <w:b/>
                <w:szCs w:val="21"/>
              </w:rPr>
              <w:t>说明</w:t>
            </w:r>
          </w:p>
        </w:tc>
      </w:tr>
      <w:tr w:rsidR="0040378C" w:rsidRPr="00601888" w:rsidTr="00F83861">
        <w:trPr>
          <w:trHeight w:val="70"/>
        </w:trPr>
        <w:tc>
          <w:tcPr>
            <w:tcW w:w="1536" w:type="dxa"/>
            <w:tcBorders>
              <w:top w:val="single" w:sz="4" w:space="0" w:color="auto"/>
              <w:bottom w:val="single" w:sz="4" w:space="0" w:color="auto"/>
            </w:tcBorders>
            <w:vAlign w:val="center"/>
          </w:tcPr>
          <w:p w:rsidR="0040378C" w:rsidRPr="00601888" w:rsidRDefault="0040378C" w:rsidP="00F83861">
            <w:pPr>
              <w:rPr>
                <w:rFonts w:ascii="宋体" w:hAnsi="宋体"/>
              </w:rPr>
            </w:pPr>
            <w:r w:rsidRPr="00601888">
              <w:rPr>
                <w:rFonts w:ascii="宋体" w:hAnsi="宋体" w:hint="eastAsia"/>
              </w:rPr>
              <w:t>通过URL</w:t>
            </w:r>
          </w:p>
        </w:tc>
        <w:tc>
          <w:tcPr>
            <w:tcW w:w="6786" w:type="dxa"/>
            <w:tcBorders>
              <w:top w:val="single" w:sz="4" w:space="0" w:color="auto"/>
              <w:bottom w:val="single" w:sz="4" w:space="0" w:color="auto"/>
            </w:tcBorders>
            <w:vAlign w:val="center"/>
          </w:tcPr>
          <w:p w:rsidR="0040378C" w:rsidRPr="00601888" w:rsidRDefault="0040378C" w:rsidP="00F83861">
            <w:pPr>
              <w:spacing w:before="60" w:after="60" w:line="0" w:lineRule="atLeast"/>
              <w:rPr>
                <w:rFonts w:ascii="宋体" w:hAnsi="宋体"/>
                <w:sz w:val="18"/>
              </w:rPr>
            </w:pPr>
            <w:r w:rsidRPr="00601888">
              <w:rPr>
                <w:rFonts w:ascii="宋体" w:hAnsi="宋体" w:hint="eastAsia"/>
                <w:sz w:val="18"/>
              </w:rPr>
              <w:t>通过URL访问JSON服务</w:t>
            </w:r>
          </w:p>
        </w:tc>
      </w:tr>
      <w:tr w:rsidR="0040378C" w:rsidRPr="00601888" w:rsidTr="00F83861">
        <w:trPr>
          <w:trHeight w:val="70"/>
        </w:trPr>
        <w:tc>
          <w:tcPr>
            <w:tcW w:w="1536" w:type="dxa"/>
            <w:tcBorders>
              <w:top w:val="single" w:sz="4" w:space="0" w:color="auto"/>
              <w:bottom w:val="single" w:sz="4" w:space="0" w:color="auto"/>
            </w:tcBorders>
            <w:shd w:val="pct15" w:color="auto" w:fill="auto"/>
            <w:vAlign w:val="center"/>
          </w:tcPr>
          <w:p w:rsidR="0040378C" w:rsidRPr="00601888" w:rsidRDefault="0040378C" w:rsidP="00F83861">
            <w:pPr>
              <w:rPr>
                <w:rFonts w:ascii="宋体" w:hAnsi="宋体"/>
                <w:b/>
              </w:rPr>
            </w:pPr>
            <w:r w:rsidRPr="00601888">
              <w:rPr>
                <w:rFonts w:ascii="宋体" w:hAnsi="宋体" w:hint="eastAsia"/>
                <w:b/>
              </w:rPr>
              <w:t>输入参数</w:t>
            </w:r>
          </w:p>
        </w:tc>
        <w:tc>
          <w:tcPr>
            <w:tcW w:w="6786" w:type="dxa"/>
            <w:tcBorders>
              <w:top w:val="single" w:sz="4" w:space="0" w:color="auto"/>
              <w:bottom w:val="single" w:sz="4" w:space="0" w:color="auto"/>
            </w:tcBorders>
            <w:shd w:val="pct15" w:color="auto" w:fill="auto"/>
            <w:vAlign w:val="center"/>
          </w:tcPr>
          <w:p w:rsidR="0040378C" w:rsidRPr="00601888" w:rsidRDefault="0040378C" w:rsidP="00F83861">
            <w:pPr>
              <w:spacing w:before="60" w:after="60" w:line="0" w:lineRule="atLeast"/>
              <w:rPr>
                <w:rFonts w:ascii="宋体" w:hAnsi="宋体"/>
                <w:sz w:val="18"/>
              </w:rPr>
            </w:pPr>
            <w:r w:rsidRPr="00601888">
              <w:rPr>
                <w:rFonts w:ascii="宋体" w:hAnsi="宋体" w:hint="eastAsia"/>
                <w:b/>
                <w:szCs w:val="21"/>
              </w:rPr>
              <w:t>说明</w:t>
            </w:r>
          </w:p>
        </w:tc>
      </w:tr>
      <w:tr w:rsidR="0040378C" w:rsidRPr="007D2244" w:rsidTr="00F83861">
        <w:trPr>
          <w:trHeight w:val="70"/>
        </w:trPr>
        <w:tc>
          <w:tcPr>
            <w:tcW w:w="1536" w:type="dxa"/>
            <w:tcBorders>
              <w:top w:val="single" w:sz="4" w:space="0" w:color="auto"/>
              <w:bottom w:val="single" w:sz="4" w:space="0" w:color="auto"/>
            </w:tcBorders>
            <w:vAlign w:val="center"/>
          </w:tcPr>
          <w:p w:rsidR="0040378C" w:rsidRPr="00601888" w:rsidRDefault="0040378C" w:rsidP="00F83861">
            <w:pPr>
              <w:rPr>
                <w:rFonts w:ascii="宋体" w:hAnsi="宋体"/>
              </w:rPr>
            </w:pPr>
            <w:r>
              <w:rPr>
                <w:rFonts w:ascii="宋体" w:hAnsi="宋体" w:hint="eastAsia"/>
              </w:rPr>
              <w:t>C</w:t>
            </w:r>
          </w:p>
        </w:tc>
        <w:tc>
          <w:tcPr>
            <w:tcW w:w="6786" w:type="dxa"/>
            <w:tcBorders>
              <w:top w:val="single" w:sz="4" w:space="0" w:color="auto"/>
              <w:bottom w:val="single" w:sz="4" w:space="0" w:color="auto"/>
            </w:tcBorders>
            <w:vAlign w:val="center"/>
          </w:tcPr>
          <w:p w:rsidR="0040378C" w:rsidRPr="007D2244" w:rsidRDefault="0040378C" w:rsidP="00F83861">
            <w:pPr>
              <w:spacing w:before="60" w:after="60" w:line="0" w:lineRule="atLeast"/>
              <w:rPr>
                <w:rFonts w:ascii="宋体" w:hAnsi="宋体"/>
                <w:color w:val="000000" w:themeColor="text1"/>
                <w:szCs w:val="21"/>
              </w:rPr>
            </w:pPr>
            <w:r>
              <w:rPr>
                <w:rFonts w:ascii="宋体" w:hAnsi="Times New Roman" w:cs="宋体" w:hint="eastAsia"/>
                <w:color w:val="000000" w:themeColor="text1"/>
                <w:szCs w:val="21"/>
              </w:rPr>
              <w:t>GetMeetingRoomBookingInfo</w:t>
            </w:r>
          </w:p>
        </w:tc>
      </w:tr>
      <w:tr w:rsidR="0040378C" w:rsidRPr="00601888" w:rsidTr="00F83861">
        <w:trPr>
          <w:trHeight w:val="70"/>
        </w:trPr>
        <w:tc>
          <w:tcPr>
            <w:tcW w:w="1536" w:type="dxa"/>
            <w:tcBorders>
              <w:top w:val="single" w:sz="4" w:space="0" w:color="auto"/>
              <w:bottom w:val="single" w:sz="4" w:space="0" w:color="auto"/>
            </w:tcBorders>
            <w:vAlign w:val="center"/>
          </w:tcPr>
          <w:p w:rsidR="0040378C" w:rsidRPr="00601888" w:rsidRDefault="0040378C" w:rsidP="00F83861">
            <w:pPr>
              <w:rPr>
                <w:rFonts w:ascii="宋体" w:hAnsi="宋体"/>
              </w:rPr>
            </w:pPr>
            <w:r>
              <w:rPr>
                <w:rFonts w:ascii="宋体" w:hAnsi="宋体"/>
              </w:rPr>
              <w:t>D</w:t>
            </w:r>
          </w:p>
        </w:tc>
        <w:tc>
          <w:tcPr>
            <w:tcW w:w="6786" w:type="dxa"/>
            <w:tcBorders>
              <w:top w:val="single" w:sz="4" w:space="0" w:color="auto"/>
              <w:bottom w:val="single" w:sz="4" w:space="0" w:color="auto"/>
            </w:tcBorders>
            <w:vAlign w:val="center"/>
          </w:tcPr>
          <w:p w:rsidR="0040378C" w:rsidRPr="00601888" w:rsidRDefault="00996F67" w:rsidP="00996F67">
            <w:pPr>
              <w:spacing w:before="60" w:after="60" w:line="0" w:lineRule="atLeast"/>
              <w:rPr>
                <w:rFonts w:ascii="宋体" w:hAnsi="宋体"/>
                <w:szCs w:val="21"/>
              </w:rPr>
            </w:pPr>
            <w:r>
              <w:rPr>
                <w:rFonts w:ascii="宋体" w:hAnsi="宋体" w:hint="eastAsia"/>
                <w:szCs w:val="21"/>
              </w:rPr>
              <w:t>【</w:t>
            </w:r>
            <w:hyperlink w:anchor="_新增（2）-筛选条件对象实体【ScreeningCondition】" w:history="1">
              <w:r w:rsidRPr="00996F67">
                <w:rPr>
                  <w:rStyle w:val="a8"/>
                  <w:rFonts w:ascii="宋体" w:hAnsi="宋体" w:hint="eastAsia"/>
                  <w:szCs w:val="21"/>
                </w:rPr>
                <w:t>筛选条件对象</w:t>
              </w:r>
            </w:hyperlink>
            <w:r>
              <w:rPr>
                <w:rFonts w:ascii="宋体" w:hAnsi="宋体" w:hint="eastAsia"/>
                <w:szCs w:val="21"/>
              </w:rPr>
              <w:t>】</w:t>
            </w:r>
          </w:p>
        </w:tc>
      </w:tr>
      <w:tr w:rsidR="0040378C" w:rsidRPr="00601888" w:rsidTr="00F83861">
        <w:trPr>
          <w:trHeight w:val="70"/>
        </w:trPr>
        <w:tc>
          <w:tcPr>
            <w:tcW w:w="1536" w:type="dxa"/>
            <w:tcBorders>
              <w:top w:val="single" w:sz="4" w:space="0" w:color="auto"/>
              <w:bottom w:val="single" w:sz="4" w:space="0" w:color="auto"/>
            </w:tcBorders>
            <w:vAlign w:val="center"/>
          </w:tcPr>
          <w:p w:rsidR="0040378C" w:rsidRPr="00601888" w:rsidRDefault="0040378C" w:rsidP="00F83861">
            <w:pPr>
              <w:rPr>
                <w:rFonts w:ascii="宋体" w:hAnsi="宋体"/>
              </w:rPr>
            </w:pPr>
            <w:r>
              <w:rPr>
                <w:rFonts w:ascii="宋体" w:hAnsi="宋体" w:hint="eastAsia"/>
              </w:rPr>
              <w:t>F</w:t>
            </w:r>
          </w:p>
        </w:tc>
        <w:tc>
          <w:tcPr>
            <w:tcW w:w="6786" w:type="dxa"/>
            <w:tcBorders>
              <w:top w:val="single" w:sz="4" w:space="0" w:color="auto"/>
              <w:bottom w:val="single" w:sz="4" w:space="0" w:color="auto"/>
            </w:tcBorders>
            <w:vAlign w:val="center"/>
          </w:tcPr>
          <w:tbl>
            <w:tblPr>
              <w:tblW w:w="638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tblPr>
            <w:tblGrid>
              <w:gridCol w:w="861"/>
              <w:gridCol w:w="1109"/>
              <w:gridCol w:w="1301"/>
              <w:gridCol w:w="1984"/>
              <w:gridCol w:w="1134"/>
            </w:tblGrid>
            <w:tr w:rsidR="0040378C" w:rsidTr="00867A37">
              <w:tc>
                <w:tcPr>
                  <w:tcW w:w="861" w:type="dxa"/>
                  <w:shd w:val="clear" w:color="auto" w:fill="BFBFBF"/>
                  <w:vAlign w:val="center"/>
                </w:tcPr>
                <w:p w:rsidR="0040378C" w:rsidRPr="0001495D" w:rsidRDefault="0040378C" w:rsidP="00F83861">
                  <w:pPr>
                    <w:pStyle w:val="aff"/>
                    <w:widowControl w:val="0"/>
                    <w:rPr>
                      <w:rFonts w:ascii="黑体"/>
                    </w:rPr>
                  </w:pPr>
                  <w:r w:rsidRPr="0001495D">
                    <w:rPr>
                      <w:rFonts w:ascii="黑体" w:hint="eastAsia"/>
                    </w:rPr>
                    <w:t>必输项</w:t>
                  </w:r>
                </w:p>
              </w:tc>
              <w:tc>
                <w:tcPr>
                  <w:tcW w:w="1109" w:type="dxa"/>
                  <w:shd w:val="clear" w:color="auto" w:fill="BFBFBF"/>
                  <w:vAlign w:val="center"/>
                </w:tcPr>
                <w:p w:rsidR="0040378C" w:rsidRPr="0001495D" w:rsidRDefault="0040378C" w:rsidP="00F83861">
                  <w:pPr>
                    <w:pStyle w:val="aff"/>
                    <w:widowControl w:val="0"/>
                    <w:rPr>
                      <w:rFonts w:ascii="黑体"/>
                    </w:rPr>
                  </w:pPr>
                  <w:r w:rsidRPr="0001495D">
                    <w:rPr>
                      <w:rFonts w:ascii="黑体" w:hint="eastAsia"/>
                    </w:rPr>
                    <w:t>属性</w:t>
                  </w:r>
                </w:p>
              </w:tc>
              <w:tc>
                <w:tcPr>
                  <w:tcW w:w="1301" w:type="dxa"/>
                  <w:shd w:val="clear" w:color="auto" w:fill="BFBFBF"/>
                  <w:vAlign w:val="center"/>
                </w:tcPr>
                <w:p w:rsidR="0040378C" w:rsidRPr="0001495D" w:rsidRDefault="0040378C" w:rsidP="00F83861">
                  <w:pPr>
                    <w:pStyle w:val="aff"/>
                    <w:widowControl w:val="0"/>
                    <w:rPr>
                      <w:rFonts w:ascii="黑体"/>
                    </w:rPr>
                  </w:pPr>
                  <w:r w:rsidRPr="0001495D">
                    <w:rPr>
                      <w:rFonts w:ascii="黑体" w:hint="eastAsia"/>
                    </w:rPr>
                    <w:t>属性约束</w:t>
                  </w:r>
                </w:p>
              </w:tc>
              <w:tc>
                <w:tcPr>
                  <w:tcW w:w="1984" w:type="dxa"/>
                  <w:shd w:val="clear" w:color="auto" w:fill="BFBFBF"/>
                  <w:vAlign w:val="center"/>
                </w:tcPr>
                <w:p w:rsidR="0040378C" w:rsidRPr="0001495D" w:rsidRDefault="0040378C" w:rsidP="00F83861">
                  <w:pPr>
                    <w:pStyle w:val="aff"/>
                    <w:widowControl w:val="0"/>
                    <w:rPr>
                      <w:rFonts w:ascii="黑体"/>
                    </w:rPr>
                  </w:pPr>
                  <w:r w:rsidRPr="0001495D">
                    <w:rPr>
                      <w:rFonts w:ascii="黑体" w:hint="eastAsia"/>
                    </w:rPr>
                    <w:t>数据名称</w:t>
                  </w:r>
                </w:p>
              </w:tc>
              <w:tc>
                <w:tcPr>
                  <w:tcW w:w="1134" w:type="dxa"/>
                  <w:shd w:val="clear" w:color="auto" w:fill="BFBFBF"/>
                </w:tcPr>
                <w:p w:rsidR="0040378C" w:rsidRPr="0001495D" w:rsidRDefault="0040378C" w:rsidP="00F83861">
                  <w:pPr>
                    <w:pStyle w:val="aff"/>
                    <w:widowControl w:val="0"/>
                    <w:rPr>
                      <w:rFonts w:ascii="黑体"/>
                    </w:rPr>
                  </w:pPr>
                  <w:r>
                    <w:rPr>
                      <w:rFonts w:ascii="黑体" w:hint="eastAsia"/>
                    </w:rPr>
                    <w:t>数据类型</w:t>
                  </w:r>
                </w:p>
              </w:tc>
            </w:tr>
            <w:tr w:rsidR="0040378C" w:rsidRPr="00B803AD" w:rsidTr="00867A37">
              <w:tc>
                <w:tcPr>
                  <w:tcW w:w="861" w:type="dxa"/>
                  <w:vAlign w:val="center"/>
                </w:tcPr>
                <w:p w:rsidR="0040378C" w:rsidRDefault="0040378C" w:rsidP="00F83861">
                  <w:pPr>
                    <w:rPr>
                      <w:rFonts w:ascii="宋体" w:hAnsi="宋体"/>
                    </w:rPr>
                  </w:pPr>
                  <w:r>
                    <w:rPr>
                      <w:rFonts w:ascii="宋体" w:hAnsi="宋体" w:hint="eastAsia"/>
                    </w:rPr>
                    <w:t>Y</w:t>
                  </w:r>
                </w:p>
              </w:tc>
              <w:tc>
                <w:tcPr>
                  <w:tcW w:w="1109" w:type="dxa"/>
                  <w:vAlign w:val="center"/>
                </w:tcPr>
                <w:p w:rsidR="0040378C" w:rsidRDefault="0040378C" w:rsidP="00F83861">
                  <w:pPr>
                    <w:rPr>
                      <w:rFonts w:ascii="宋体" w:hAnsi="宋体"/>
                      <w:sz w:val="18"/>
                    </w:rPr>
                  </w:pPr>
                  <w:r>
                    <w:rPr>
                      <w:rFonts w:ascii="宋体" w:hAnsi="宋体" w:hint="eastAsia"/>
                      <w:sz w:val="18"/>
                    </w:rPr>
                    <w:t>会议室ID</w:t>
                  </w:r>
                </w:p>
              </w:tc>
              <w:tc>
                <w:tcPr>
                  <w:tcW w:w="1301" w:type="dxa"/>
                  <w:vAlign w:val="center"/>
                </w:tcPr>
                <w:p w:rsidR="0040378C" w:rsidRDefault="0040378C" w:rsidP="00F83861">
                  <w:pPr>
                    <w:spacing w:before="60" w:after="60" w:line="0" w:lineRule="atLeast"/>
                    <w:rPr>
                      <w:rFonts w:ascii="宋体" w:hAnsi="宋体"/>
                      <w:sz w:val="18"/>
                    </w:rPr>
                  </w:pPr>
                </w:p>
              </w:tc>
              <w:tc>
                <w:tcPr>
                  <w:tcW w:w="1984" w:type="dxa"/>
                  <w:vAlign w:val="center"/>
                </w:tcPr>
                <w:p w:rsidR="0040378C" w:rsidRDefault="0040378C" w:rsidP="00F83861">
                  <w:pPr>
                    <w:rPr>
                      <w:rFonts w:ascii="宋体" w:hAnsi="宋体"/>
                    </w:rPr>
                  </w:pPr>
                  <w:r>
                    <w:rPr>
                      <w:rFonts w:ascii="宋体" w:hAnsi="宋体" w:hint="eastAsia"/>
                    </w:rPr>
                    <w:t>MeetingRoomId</w:t>
                  </w:r>
                </w:p>
              </w:tc>
              <w:tc>
                <w:tcPr>
                  <w:tcW w:w="1134" w:type="dxa"/>
                </w:tcPr>
                <w:p w:rsidR="0040378C" w:rsidRDefault="0040378C" w:rsidP="00F83861">
                  <w:pPr>
                    <w:spacing w:before="60" w:after="60" w:line="0" w:lineRule="atLeast"/>
                    <w:rPr>
                      <w:rFonts w:ascii="宋体" w:hAnsi="宋体"/>
                      <w:sz w:val="18"/>
                    </w:rPr>
                  </w:pPr>
                  <w:r>
                    <w:rPr>
                      <w:rFonts w:ascii="宋体" w:hAnsi="宋体" w:hint="eastAsia"/>
                      <w:sz w:val="18"/>
                    </w:rPr>
                    <w:t>String</w:t>
                  </w:r>
                </w:p>
              </w:tc>
            </w:tr>
            <w:tr w:rsidR="0040378C" w:rsidRPr="00B803AD" w:rsidTr="00867A37">
              <w:tc>
                <w:tcPr>
                  <w:tcW w:w="861" w:type="dxa"/>
                  <w:vAlign w:val="center"/>
                </w:tcPr>
                <w:p w:rsidR="0040378C" w:rsidRDefault="0040378C" w:rsidP="00F83861">
                  <w:pPr>
                    <w:rPr>
                      <w:rFonts w:ascii="宋体" w:hAnsi="宋体"/>
                      <w:sz w:val="18"/>
                    </w:rPr>
                  </w:pPr>
                  <w:r>
                    <w:rPr>
                      <w:rFonts w:ascii="宋体" w:hAnsi="宋体" w:hint="eastAsia"/>
                    </w:rPr>
                    <w:t>Y</w:t>
                  </w:r>
                </w:p>
              </w:tc>
              <w:tc>
                <w:tcPr>
                  <w:tcW w:w="1109" w:type="dxa"/>
                  <w:vAlign w:val="center"/>
                </w:tcPr>
                <w:p w:rsidR="0040378C" w:rsidRDefault="0040378C" w:rsidP="00F83861">
                  <w:pPr>
                    <w:rPr>
                      <w:rFonts w:ascii="宋体" w:hAnsi="宋体"/>
                      <w:sz w:val="18"/>
                    </w:rPr>
                  </w:pPr>
                  <w:r>
                    <w:rPr>
                      <w:rFonts w:ascii="宋体" w:hAnsi="宋体" w:hint="eastAsia"/>
                      <w:sz w:val="18"/>
                    </w:rPr>
                    <w:t>查询日期</w:t>
                  </w:r>
                </w:p>
              </w:tc>
              <w:tc>
                <w:tcPr>
                  <w:tcW w:w="1301" w:type="dxa"/>
                  <w:vAlign w:val="center"/>
                </w:tcPr>
                <w:p w:rsidR="0040378C" w:rsidRDefault="0040378C" w:rsidP="00F83861">
                  <w:pPr>
                    <w:spacing w:before="60" w:after="60" w:line="0" w:lineRule="atLeast"/>
                    <w:rPr>
                      <w:rFonts w:ascii="宋体" w:hAnsi="宋体"/>
                      <w:sz w:val="18"/>
                    </w:rPr>
                  </w:pPr>
                </w:p>
              </w:tc>
              <w:tc>
                <w:tcPr>
                  <w:tcW w:w="1984" w:type="dxa"/>
                  <w:vAlign w:val="center"/>
                </w:tcPr>
                <w:p w:rsidR="0040378C" w:rsidRPr="00212EFB" w:rsidRDefault="0040378C" w:rsidP="00F83861">
                  <w:pPr>
                    <w:rPr>
                      <w:rFonts w:ascii="宋体" w:hAnsi="宋体"/>
                      <w:sz w:val="18"/>
                    </w:rPr>
                  </w:pPr>
                  <w:r>
                    <w:rPr>
                      <w:rFonts w:ascii="宋体" w:hAnsi="宋体" w:hint="eastAsia"/>
                    </w:rPr>
                    <w:t>QueryDate</w:t>
                  </w:r>
                </w:p>
              </w:tc>
              <w:tc>
                <w:tcPr>
                  <w:tcW w:w="1134" w:type="dxa"/>
                </w:tcPr>
                <w:p w:rsidR="0040378C" w:rsidRDefault="0040378C" w:rsidP="00F83861">
                  <w:pPr>
                    <w:spacing w:before="60" w:after="60" w:line="0" w:lineRule="atLeast"/>
                    <w:rPr>
                      <w:rFonts w:ascii="宋体" w:hAnsi="宋体"/>
                      <w:sz w:val="18"/>
                    </w:rPr>
                  </w:pPr>
                  <w:r>
                    <w:rPr>
                      <w:rFonts w:ascii="宋体" w:hAnsi="宋体" w:hint="eastAsia"/>
                      <w:sz w:val="18"/>
                    </w:rPr>
                    <w:t>String</w:t>
                  </w:r>
                </w:p>
                <w:p w:rsidR="0040378C" w:rsidRDefault="0040378C" w:rsidP="00F83861">
                  <w:pPr>
                    <w:spacing w:before="60" w:after="60" w:line="0" w:lineRule="atLeast"/>
                    <w:rPr>
                      <w:rFonts w:ascii="宋体" w:hAnsi="宋体"/>
                    </w:rPr>
                  </w:pPr>
                  <w:r w:rsidRPr="00E1385D">
                    <w:rPr>
                      <w:rFonts w:ascii="宋体" w:hAnsi="宋体" w:hint="eastAsia"/>
                    </w:rPr>
                    <w:t>格式为</w:t>
                  </w:r>
                  <w:r>
                    <w:rPr>
                      <w:rFonts w:ascii="宋体" w:hAnsi="宋体" w:hint="eastAsia"/>
                    </w:rPr>
                    <w:t>：</w:t>
                  </w:r>
                </w:p>
                <w:p w:rsidR="0040378C" w:rsidRPr="00212EFB" w:rsidRDefault="0040378C" w:rsidP="00F83861">
                  <w:pPr>
                    <w:rPr>
                      <w:rFonts w:ascii="宋体" w:hAnsi="宋体"/>
                      <w:sz w:val="18"/>
                    </w:rPr>
                  </w:pPr>
                  <w:r w:rsidRPr="00E1385D">
                    <w:rPr>
                      <w:rFonts w:ascii="宋体" w:hAnsi="宋体" w:hint="eastAsia"/>
                    </w:rPr>
                    <w:t>YYYY-MM-DD hh:mm:ss</w:t>
                  </w:r>
                </w:p>
              </w:tc>
            </w:tr>
            <w:tr w:rsidR="00627560" w:rsidRPr="00B803AD" w:rsidTr="00867A37">
              <w:tc>
                <w:tcPr>
                  <w:tcW w:w="861" w:type="dxa"/>
                  <w:vAlign w:val="center"/>
                </w:tcPr>
                <w:p w:rsidR="00627560" w:rsidRPr="00A145FE" w:rsidRDefault="00627560" w:rsidP="00F83861">
                  <w:pPr>
                    <w:widowControl/>
                    <w:jc w:val="left"/>
                    <w:rPr>
                      <w:rFonts w:ascii="宋体" w:hAnsi="宋体"/>
                      <w:sz w:val="18"/>
                    </w:rPr>
                  </w:pPr>
                </w:p>
              </w:tc>
              <w:tc>
                <w:tcPr>
                  <w:tcW w:w="1109" w:type="dxa"/>
                  <w:vAlign w:val="center"/>
                </w:tcPr>
                <w:p w:rsidR="00627560" w:rsidRPr="00A145FE" w:rsidRDefault="00627560" w:rsidP="00F83861">
                  <w:pPr>
                    <w:rPr>
                      <w:rFonts w:ascii="宋体" w:hAnsi="宋体"/>
                      <w:sz w:val="18"/>
                    </w:rPr>
                  </w:pPr>
                  <w:r>
                    <w:rPr>
                      <w:rFonts w:hint="eastAsia"/>
                    </w:rPr>
                    <w:t>开始时间</w:t>
                  </w:r>
                </w:p>
              </w:tc>
              <w:tc>
                <w:tcPr>
                  <w:tcW w:w="1301" w:type="dxa"/>
                  <w:vAlign w:val="center"/>
                </w:tcPr>
                <w:p w:rsidR="00627560" w:rsidRDefault="00627560" w:rsidP="00F83861">
                  <w:pPr>
                    <w:rPr>
                      <w:rFonts w:ascii="宋体" w:hAnsi="宋体"/>
                      <w:sz w:val="18"/>
                    </w:rPr>
                  </w:pPr>
                </w:p>
              </w:tc>
              <w:tc>
                <w:tcPr>
                  <w:tcW w:w="1984" w:type="dxa"/>
                  <w:vAlign w:val="center"/>
                </w:tcPr>
                <w:p w:rsidR="00627560" w:rsidRPr="00627560" w:rsidRDefault="00627560" w:rsidP="00627560">
                  <w:pPr>
                    <w:spacing w:before="60" w:after="60" w:line="0" w:lineRule="atLeast"/>
                    <w:rPr>
                      <w:rFonts w:ascii="宋体" w:hAnsi="宋体"/>
                      <w:sz w:val="18"/>
                    </w:rPr>
                  </w:pPr>
                  <w:r>
                    <w:rPr>
                      <w:rFonts w:ascii="宋体" w:hAnsi="宋体" w:hint="eastAsia"/>
                      <w:sz w:val="18"/>
                    </w:rPr>
                    <w:t>BeginDate</w:t>
                  </w:r>
                </w:p>
              </w:tc>
              <w:tc>
                <w:tcPr>
                  <w:tcW w:w="1134" w:type="dxa"/>
                  <w:vAlign w:val="center"/>
                </w:tcPr>
                <w:p w:rsidR="00627560" w:rsidRDefault="00627560" w:rsidP="00F83861">
                  <w:pPr>
                    <w:spacing w:before="60" w:after="60" w:line="0" w:lineRule="atLeast"/>
                    <w:rPr>
                      <w:rFonts w:ascii="宋体" w:hAnsi="宋体"/>
                      <w:sz w:val="18"/>
                    </w:rPr>
                  </w:pPr>
                  <w:r>
                    <w:rPr>
                      <w:rFonts w:ascii="宋体" w:hAnsi="宋体" w:hint="eastAsia"/>
                      <w:sz w:val="18"/>
                    </w:rPr>
                    <w:t>String</w:t>
                  </w:r>
                </w:p>
                <w:p w:rsidR="00627560" w:rsidRDefault="00627560" w:rsidP="00F83861">
                  <w:pPr>
                    <w:spacing w:before="60" w:after="60" w:line="0" w:lineRule="atLeast"/>
                    <w:rPr>
                      <w:rFonts w:ascii="宋体" w:hAnsi="宋体"/>
                    </w:rPr>
                  </w:pPr>
                  <w:r w:rsidRPr="00E1385D">
                    <w:rPr>
                      <w:rFonts w:ascii="宋体" w:hAnsi="宋体" w:hint="eastAsia"/>
                    </w:rPr>
                    <w:t>格式为</w:t>
                  </w:r>
                  <w:r>
                    <w:rPr>
                      <w:rFonts w:ascii="宋体" w:hAnsi="宋体" w:hint="eastAsia"/>
                    </w:rPr>
                    <w:t>：</w:t>
                  </w:r>
                </w:p>
                <w:p w:rsidR="00627560" w:rsidRPr="00D41802" w:rsidRDefault="00627560" w:rsidP="00F83861">
                  <w:pPr>
                    <w:rPr>
                      <w:rFonts w:ascii="宋体" w:hAnsi="宋体"/>
                      <w:sz w:val="18"/>
                    </w:rPr>
                  </w:pPr>
                  <w:r w:rsidRPr="00E1385D">
                    <w:rPr>
                      <w:rFonts w:ascii="宋体" w:hAnsi="宋体" w:hint="eastAsia"/>
                    </w:rPr>
                    <w:t>YYYY-MM-DD hh:mm:ss</w:t>
                  </w:r>
                </w:p>
              </w:tc>
            </w:tr>
            <w:tr w:rsidR="00627560" w:rsidRPr="00B803AD" w:rsidTr="00867A37">
              <w:tc>
                <w:tcPr>
                  <w:tcW w:w="861" w:type="dxa"/>
                  <w:vAlign w:val="center"/>
                </w:tcPr>
                <w:p w:rsidR="00627560" w:rsidRPr="00A145FE" w:rsidRDefault="00627560" w:rsidP="00F83861">
                  <w:pPr>
                    <w:widowControl/>
                    <w:jc w:val="left"/>
                    <w:rPr>
                      <w:rFonts w:ascii="宋体" w:hAnsi="宋体"/>
                      <w:sz w:val="18"/>
                    </w:rPr>
                  </w:pPr>
                </w:p>
              </w:tc>
              <w:tc>
                <w:tcPr>
                  <w:tcW w:w="1109" w:type="dxa"/>
                  <w:vAlign w:val="center"/>
                </w:tcPr>
                <w:p w:rsidR="00627560" w:rsidRPr="00A145FE" w:rsidRDefault="00627560" w:rsidP="00F83861">
                  <w:pPr>
                    <w:rPr>
                      <w:rFonts w:ascii="宋体" w:hAnsi="宋体"/>
                      <w:sz w:val="18"/>
                    </w:rPr>
                  </w:pPr>
                  <w:r>
                    <w:rPr>
                      <w:rFonts w:hint="eastAsia"/>
                    </w:rPr>
                    <w:t>结束时间</w:t>
                  </w:r>
                </w:p>
              </w:tc>
              <w:tc>
                <w:tcPr>
                  <w:tcW w:w="1301" w:type="dxa"/>
                  <w:vAlign w:val="center"/>
                </w:tcPr>
                <w:p w:rsidR="00627560" w:rsidRPr="0079375E" w:rsidRDefault="00627560" w:rsidP="00F83861">
                  <w:pPr>
                    <w:rPr>
                      <w:rFonts w:ascii="宋体" w:hAnsi="宋体"/>
                      <w:sz w:val="18"/>
                    </w:rPr>
                  </w:pPr>
                </w:p>
              </w:tc>
              <w:tc>
                <w:tcPr>
                  <w:tcW w:w="1984" w:type="dxa"/>
                  <w:vAlign w:val="center"/>
                </w:tcPr>
                <w:p w:rsidR="00627560" w:rsidRPr="00627560" w:rsidRDefault="00627560" w:rsidP="00627560">
                  <w:pPr>
                    <w:spacing w:before="60" w:after="60" w:line="0" w:lineRule="atLeast"/>
                    <w:rPr>
                      <w:rFonts w:ascii="宋体" w:hAnsi="宋体"/>
                      <w:sz w:val="18"/>
                    </w:rPr>
                  </w:pPr>
                  <w:r>
                    <w:rPr>
                      <w:rFonts w:ascii="宋体" w:hAnsi="宋体" w:hint="eastAsia"/>
                      <w:sz w:val="18"/>
                    </w:rPr>
                    <w:t>EndDate</w:t>
                  </w:r>
                </w:p>
              </w:tc>
              <w:tc>
                <w:tcPr>
                  <w:tcW w:w="1134" w:type="dxa"/>
                  <w:vAlign w:val="center"/>
                </w:tcPr>
                <w:p w:rsidR="00627560" w:rsidRDefault="00627560" w:rsidP="00F83861">
                  <w:pPr>
                    <w:spacing w:before="60" w:after="60" w:line="0" w:lineRule="atLeast"/>
                    <w:rPr>
                      <w:rFonts w:ascii="宋体" w:hAnsi="宋体"/>
                      <w:sz w:val="18"/>
                    </w:rPr>
                  </w:pPr>
                  <w:r>
                    <w:rPr>
                      <w:rFonts w:ascii="宋体" w:hAnsi="宋体" w:hint="eastAsia"/>
                      <w:sz w:val="18"/>
                    </w:rPr>
                    <w:t>String</w:t>
                  </w:r>
                </w:p>
                <w:p w:rsidR="00627560" w:rsidRDefault="00627560" w:rsidP="00F83861">
                  <w:pPr>
                    <w:spacing w:before="60" w:after="60" w:line="0" w:lineRule="atLeast"/>
                    <w:rPr>
                      <w:rFonts w:ascii="宋体" w:hAnsi="宋体"/>
                    </w:rPr>
                  </w:pPr>
                  <w:r w:rsidRPr="00E1385D">
                    <w:rPr>
                      <w:rFonts w:ascii="宋体" w:hAnsi="宋体" w:hint="eastAsia"/>
                    </w:rPr>
                    <w:t>格式为</w:t>
                  </w:r>
                  <w:r>
                    <w:rPr>
                      <w:rFonts w:ascii="宋体" w:hAnsi="宋体" w:hint="eastAsia"/>
                    </w:rPr>
                    <w:t>：</w:t>
                  </w:r>
                </w:p>
                <w:p w:rsidR="00627560" w:rsidRPr="00D41802" w:rsidRDefault="00627560" w:rsidP="00F83861">
                  <w:pPr>
                    <w:rPr>
                      <w:rFonts w:ascii="宋体" w:hAnsi="宋体"/>
                      <w:sz w:val="18"/>
                    </w:rPr>
                  </w:pPr>
                  <w:r w:rsidRPr="00E1385D">
                    <w:rPr>
                      <w:rFonts w:ascii="宋体" w:hAnsi="宋体" w:hint="eastAsia"/>
                    </w:rPr>
                    <w:t>YYYY-MM-DD hh:mm:ss</w:t>
                  </w:r>
                </w:p>
              </w:tc>
            </w:tr>
          </w:tbl>
          <w:p w:rsidR="0040378C" w:rsidRPr="00601888" w:rsidRDefault="0040378C" w:rsidP="00F83861">
            <w:pPr>
              <w:spacing w:before="60" w:after="60" w:line="0" w:lineRule="atLeast"/>
              <w:rPr>
                <w:rFonts w:ascii="宋体" w:hAnsi="宋体"/>
                <w:szCs w:val="21"/>
              </w:rPr>
            </w:pPr>
          </w:p>
        </w:tc>
      </w:tr>
      <w:tr w:rsidR="0040378C" w:rsidRPr="00601888" w:rsidTr="00F83861">
        <w:trPr>
          <w:trHeight w:val="70"/>
        </w:trPr>
        <w:tc>
          <w:tcPr>
            <w:tcW w:w="1536" w:type="dxa"/>
            <w:tcBorders>
              <w:top w:val="single" w:sz="4" w:space="0" w:color="auto"/>
              <w:bottom w:val="single" w:sz="4" w:space="0" w:color="auto"/>
            </w:tcBorders>
            <w:shd w:val="pct15" w:color="auto" w:fill="auto"/>
            <w:vAlign w:val="center"/>
          </w:tcPr>
          <w:p w:rsidR="0040378C" w:rsidRPr="00601888" w:rsidRDefault="0040378C" w:rsidP="00F83861">
            <w:pPr>
              <w:rPr>
                <w:rFonts w:ascii="宋体" w:hAnsi="宋体"/>
                <w:b/>
                <w:highlight w:val="white"/>
              </w:rPr>
            </w:pPr>
            <w:r w:rsidRPr="00601888">
              <w:rPr>
                <w:rFonts w:ascii="宋体" w:hAnsi="宋体" w:hint="eastAsia"/>
                <w:b/>
              </w:rPr>
              <w:t>输出</w:t>
            </w:r>
          </w:p>
        </w:tc>
        <w:tc>
          <w:tcPr>
            <w:tcW w:w="6786" w:type="dxa"/>
            <w:tcBorders>
              <w:top w:val="single" w:sz="4" w:space="0" w:color="auto"/>
              <w:bottom w:val="single" w:sz="4" w:space="0" w:color="auto"/>
            </w:tcBorders>
            <w:shd w:val="pct15" w:color="auto" w:fill="auto"/>
            <w:vAlign w:val="center"/>
          </w:tcPr>
          <w:p w:rsidR="0040378C" w:rsidRPr="00601888" w:rsidRDefault="0040378C" w:rsidP="00F83861">
            <w:pPr>
              <w:spacing w:before="60" w:after="60" w:line="0" w:lineRule="atLeast"/>
              <w:rPr>
                <w:rFonts w:ascii="宋体" w:hAnsi="宋体"/>
                <w:sz w:val="18"/>
              </w:rPr>
            </w:pPr>
            <w:r w:rsidRPr="00601888">
              <w:rPr>
                <w:rFonts w:ascii="宋体" w:hAnsi="宋体" w:hint="eastAsia"/>
                <w:b/>
                <w:szCs w:val="21"/>
              </w:rPr>
              <w:t>说明</w:t>
            </w:r>
          </w:p>
        </w:tc>
      </w:tr>
      <w:tr w:rsidR="0040378C" w:rsidRPr="00601888" w:rsidTr="00F83861">
        <w:trPr>
          <w:trHeight w:val="70"/>
        </w:trPr>
        <w:tc>
          <w:tcPr>
            <w:tcW w:w="1536" w:type="dxa"/>
            <w:tcBorders>
              <w:top w:val="single" w:sz="4" w:space="0" w:color="auto"/>
              <w:bottom w:val="single" w:sz="4" w:space="0" w:color="auto"/>
            </w:tcBorders>
            <w:vAlign w:val="center"/>
          </w:tcPr>
          <w:p w:rsidR="0040378C" w:rsidRPr="00601888" w:rsidRDefault="0040378C" w:rsidP="00F83861">
            <w:pPr>
              <w:rPr>
                <w:rFonts w:ascii="宋体" w:hAnsi="宋体"/>
                <w:b/>
                <w:highlight w:val="white"/>
              </w:rPr>
            </w:pPr>
            <w:r w:rsidRPr="00601888">
              <w:rPr>
                <w:rFonts w:ascii="宋体" w:hAnsi="宋体" w:hint="eastAsia"/>
              </w:rPr>
              <w:t>JSONP对象</w:t>
            </w:r>
          </w:p>
        </w:tc>
        <w:tc>
          <w:tcPr>
            <w:tcW w:w="6786" w:type="dxa"/>
            <w:tcBorders>
              <w:top w:val="single" w:sz="4" w:space="0" w:color="auto"/>
              <w:bottom w:val="single" w:sz="4" w:space="0" w:color="auto"/>
            </w:tcBorders>
            <w:vAlign w:val="center"/>
          </w:tcPr>
          <w:p w:rsidR="0040378C" w:rsidRPr="00601888" w:rsidRDefault="0040378C" w:rsidP="00F83861">
            <w:pPr>
              <w:spacing w:before="60" w:after="60" w:line="0" w:lineRule="atLeast"/>
              <w:rPr>
                <w:rFonts w:ascii="宋体" w:hAnsi="宋体"/>
                <w:sz w:val="18"/>
              </w:rPr>
            </w:pPr>
            <w:r w:rsidRPr="00601888">
              <w:rPr>
                <w:rFonts w:ascii="宋体" w:hAnsi="宋体" w:hint="eastAsia"/>
                <w:sz w:val="18"/>
              </w:rPr>
              <w:t>采用JSNOP形式输出JSON对象</w:t>
            </w:r>
          </w:p>
        </w:tc>
      </w:tr>
      <w:tr w:rsidR="0040378C" w:rsidRPr="00601888" w:rsidTr="00F83861">
        <w:trPr>
          <w:trHeight w:val="70"/>
        </w:trPr>
        <w:tc>
          <w:tcPr>
            <w:tcW w:w="1536" w:type="dxa"/>
            <w:tcBorders>
              <w:top w:val="single" w:sz="4" w:space="0" w:color="auto"/>
              <w:bottom w:val="single" w:sz="4" w:space="0" w:color="auto"/>
            </w:tcBorders>
            <w:shd w:val="pct15" w:color="auto" w:fill="auto"/>
            <w:vAlign w:val="center"/>
          </w:tcPr>
          <w:p w:rsidR="0040378C" w:rsidRPr="00601888" w:rsidRDefault="0040378C" w:rsidP="00F83861">
            <w:pPr>
              <w:rPr>
                <w:rFonts w:ascii="宋体" w:hAnsi="宋体"/>
                <w:b/>
                <w:highlight w:val="white"/>
              </w:rPr>
            </w:pPr>
            <w:r w:rsidRPr="00601888">
              <w:rPr>
                <w:rFonts w:ascii="宋体" w:hAnsi="宋体" w:hint="eastAsia"/>
                <w:b/>
              </w:rPr>
              <w:t>JSON对象参数</w:t>
            </w:r>
          </w:p>
        </w:tc>
        <w:tc>
          <w:tcPr>
            <w:tcW w:w="6786" w:type="dxa"/>
            <w:tcBorders>
              <w:top w:val="single" w:sz="4" w:space="0" w:color="auto"/>
              <w:bottom w:val="single" w:sz="4" w:space="0" w:color="auto"/>
            </w:tcBorders>
            <w:shd w:val="pct15" w:color="auto" w:fill="auto"/>
            <w:vAlign w:val="center"/>
          </w:tcPr>
          <w:p w:rsidR="0040378C" w:rsidRPr="00601888" w:rsidRDefault="0040378C" w:rsidP="00F83861">
            <w:pPr>
              <w:spacing w:before="60" w:after="60" w:line="0" w:lineRule="atLeast"/>
              <w:rPr>
                <w:rFonts w:ascii="宋体" w:hAnsi="宋体"/>
                <w:sz w:val="18"/>
              </w:rPr>
            </w:pPr>
            <w:r w:rsidRPr="00601888">
              <w:rPr>
                <w:rFonts w:ascii="宋体" w:hAnsi="宋体" w:hint="eastAsia"/>
                <w:b/>
                <w:szCs w:val="21"/>
              </w:rPr>
              <w:t>说明</w:t>
            </w:r>
          </w:p>
        </w:tc>
      </w:tr>
      <w:tr w:rsidR="0040378C" w:rsidRPr="00413A6E" w:rsidTr="00F83861">
        <w:trPr>
          <w:trHeight w:val="70"/>
        </w:trPr>
        <w:tc>
          <w:tcPr>
            <w:tcW w:w="1536" w:type="dxa"/>
            <w:vAlign w:val="center"/>
          </w:tcPr>
          <w:p w:rsidR="0040378C" w:rsidRPr="00413A6E" w:rsidRDefault="0040378C" w:rsidP="00F83861">
            <w:pPr>
              <w:rPr>
                <w:rFonts w:ascii="宋体" w:hAnsi="宋体"/>
                <w:color w:val="FF0000"/>
              </w:rPr>
            </w:pPr>
            <w:r w:rsidRPr="00413A6E">
              <w:rPr>
                <w:rFonts w:ascii="宋体" w:hAnsi="宋体" w:hint="eastAsia"/>
                <w:color w:val="FF0000"/>
              </w:rPr>
              <w:t>S</w:t>
            </w:r>
          </w:p>
        </w:tc>
        <w:tc>
          <w:tcPr>
            <w:tcW w:w="6786" w:type="dxa"/>
            <w:vAlign w:val="center"/>
          </w:tcPr>
          <w:p w:rsidR="0040378C" w:rsidRPr="00413A6E" w:rsidRDefault="0040378C" w:rsidP="00F83861">
            <w:pPr>
              <w:spacing w:before="60" w:after="60" w:line="0" w:lineRule="atLeast"/>
              <w:rPr>
                <w:rFonts w:ascii="宋体" w:hAnsi="宋体"/>
                <w:color w:val="FF0000"/>
                <w:sz w:val="18"/>
              </w:rPr>
            </w:pPr>
            <w:r w:rsidRPr="00413A6E">
              <w:rPr>
                <w:rFonts w:ascii="宋体" w:hAnsi="宋体" w:hint="eastAsia"/>
                <w:color w:val="FF0000"/>
                <w:sz w:val="18"/>
              </w:rPr>
              <w:t>是否成功</w:t>
            </w:r>
          </w:p>
        </w:tc>
      </w:tr>
      <w:tr w:rsidR="0040378C" w:rsidRPr="00413A6E" w:rsidTr="00F83861">
        <w:trPr>
          <w:trHeight w:val="70"/>
        </w:trPr>
        <w:tc>
          <w:tcPr>
            <w:tcW w:w="1536" w:type="dxa"/>
            <w:vAlign w:val="center"/>
          </w:tcPr>
          <w:p w:rsidR="0040378C" w:rsidRPr="00413A6E" w:rsidRDefault="0040378C" w:rsidP="00F83861">
            <w:pPr>
              <w:rPr>
                <w:rFonts w:ascii="宋体" w:hAnsi="宋体"/>
                <w:color w:val="FF0000"/>
              </w:rPr>
            </w:pPr>
            <w:r w:rsidRPr="00413A6E">
              <w:rPr>
                <w:rFonts w:ascii="宋体" w:hAnsi="宋体" w:hint="eastAsia"/>
                <w:color w:val="FF0000"/>
              </w:rPr>
              <w:t>M</w:t>
            </w:r>
          </w:p>
        </w:tc>
        <w:tc>
          <w:tcPr>
            <w:tcW w:w="6786" w:type="dxa"/>
            <w:vAlign w:val="center"/>
          </w:tcPr>
          <w:p w:rsidR="0040378C" w:rsidRPr="00413A6E" w:rsidRDefault="0040378C" w:rsidP="00F83861">
            <w:pPr>
              <w:spacing w:before="60" w:after="60" w:line="0" w:lineRule="atLeast"/>
              <w:rPr>
                <w:rFonts w:ascii="宋体" w:hAnsi="宋体"/>
                <w:color w:val="FF0000"/>
                <w:sz w:val="18"/>
              </w:rPr>
            </w:pPr>
          </w:p>
        </w:tc>
      </w:tr>
      <w:tr w:rsidR="0040378C" w:rsidRPr="00413A6E" w:rsidTr="00F83861">
        <w:trPr>
          <w:trHeight w:val="70"/>
        </w:trPr>
        <w:tc>
          <w:tcPr>
            <w:tcW w:w="1536" w:type="dxa"/>
            <w:vAlign w:val="center"/>
          </w:tcPr>
          <w:p w:rsidR="0040378C" w:rsidRPr="00413A6E" w:rsidRDefault="0040378C" w:rsidP="00F83861">
            <w:pPr>
              <w:rPr>
                <w:rFonts w:ascii="宋体" w:hAnsi="宋体"/>
                <w:color w:val="FF0000"/>
              </w:rPr>
            </w:pPr>
            <w:r w:rsidRPr="00413A6E">
              <w:rPr>
                <w:rFonts w:ascii="宋体" w:hAnsi="宋体" w:hint="eastAsia"/>
                <w:color w:val="FF0000"/>
              </w:rPr>
              <w:t>C</w:t>
            </w:r>
          </w:p>
        </w:tc>
        <w:tc>
          <w:tcPr>
            <w:tcW w:w="6786" w:type="dxa"/>
            <w:vAlign w:val="center"/>
          </w:tcPr>
          <w:p w:rsidR="0040378C" w:rsidRPr="00413A6E" w:rsidRDefault="0040378C" w:rsidP="00F83861">
            <w:pPr>
              <w:spacing w:before="60" w:after="60" w:line="0" w:lineRule="atLeast"/>
              <w:rPr>
                <w:rFonts w:ascii="宋体" w:hAnsi="宋体"/>
                <w:color w:val="FF0000"/>
                <w:sz w:val="18"/>
              </w:rPr>
            </w:pPr>
          </w:p>
        </w:tc>
      </w:tr>
      <w:tr w:rsidR="0040378C" w:rsidRPr="00045BA8" w:rsidTr="00F83861">
        <w:trPr>
          <w:trHeight w:val="70"/>
        </w:trPr>
        <w:tc>
          <w:tcPr>
            <w:tcW w:w="1536" w:type="dxa"/>
            <w:vAlign w:val="center"/>
          </w:tcPr>
          <w:p w:rsidR="0040378C" w:rsidRDefault="0040378C" w:rsidP="00F83861">
            <w:pPr>
              <w:rPr>
                <w:rFonts w:ascii="宋体" w:hAnsi="宋体"/>
              </w:rPr>
            </w:pPr>
            <w:r>
              <w:rPr>
                <w:rFonts w:ascii="宋体" w:hAnsi="宋体" w:hint="eastAsia"/>
              </w:rPr>
              <w:t>D</w:t>
            </w:r>
          </w:p>
        </w:tc>
        <w:tc>
          <w:tcPr>
            <w:tcW w:w="6786" w:type="dxa"/>
            <w:vAlign w:val="center"/>
          </w:tcPr>
          <w:p w:rsidR="0040378C" w:rsidRPr="00045BA8" w:rsidRDefault="0040378C" w:rsidP="00F83861">
            <w:pPr>
              <w:pStyle w:val="20"/>
              <w:ind w:firstLineChars="0" w:firstLine="0"/>
              <w:rPr>
                <w:rFonts w:ascii="宋体" w:hAnsi="宋体"/>
                <w:b/>
              </w:rPr>
            </w:pPr>
            <w:r w:rsidRPr="00311B51">
              <w:rPr>
                <w:rFonts w:ascii="宋体" w:hAnsi="宋体" w:hint="eastAsia"/>
                <w:b/>
              </w:rPr>
              <w:t>【</w:t>
            </w:r>
            <w:hyperlink w:anchor="_会议室预定情况对象实体【MeetingRoomBookingsInfo" w:history="1">
              <w:r>
                <w:rPr>
                  <w:rStyle w:val="a8"/>
                  <w:rFonts w:ascii="宋体" w:hAnsi="宋体" w:hint="eastAsia"/>
                  <w:b/>
                </w:rPr>
                <w:t>会议室信息</w:t>
              </w:r>
              <w:r w:rsidRPr="001B1878">
                <w:rPr>
                  <w:rStyle w:val="a8"/>
                  <w:rFonts w:ascii="宋体" w:hAnsi="宋体" w:hint="eastAsia"/>
                  <w:b/>
                </w:rPr>
                <w:t>对象</w:t>
              </w:r>
            </w:hyperlink>
            <w:r>
              <w:rPr>
                <w:rFonts w:ascii="宋体" w:hAnsi="宋体" w:hint="eastAsia"/>
                <w:b/>
              </w:rPr>
              <w:t xml:space="preserve">】数组 </w:t>
            </w:r>
            <w:r w:rsidRPr="00867302">
              <w:rPr>
                <w:rFonts w:ascii="宋体" w:hAnsi="宋体" w:hint="eastAsia"/>
                <w:b/>
                <w:color w:val="000000" w:themeColor="text1"/>
              </w:rPr>
              <w:t>，返回会议室所有数据信息详见对象实体</w:t>
            </w:r>
          </w:p>
        </w:tc>
      </w:tr>
    </w:tbl>
    <w:p w:rsidR="00B23C54" w:rsidRPr="0040378C" w:rsidRDefault="00B23C54" w:rsidP="00B23C54"/>
    <w:p w:rsidR="00B23C54" w:rsidRDefault="00B23C54" w:rsidP="00B23C54"/>
    <w:p w:rsidR="00B23C54" w:rsidRDefault="00B23C54" w:rsidP="00B23C54"/>
    <w:p w:rsidR="00B23C54" w:rsidRDefault="00B23C54" w:rsidP="00B23C54"/>
    <w:p w:rsidR="002E4D39" w:rsidRDefault="002E4D39" w:rsidP="002E4D39">
      <w:pPr>
        <w:pStyle w:val="3"/>
      </w:pPr>
      <w:bookmarkStart w:id="38" w:name="_Toc429732965"/>
      <w:r>
        <w:rPr>
          <w:rFonts w:hint="eastAsia"/>
        </w:rPr>
        <w:t>摇一摇</w:t>
      </w:r>
      <w:bookmarkEnd w:id="38"/>
    </w:p>
    <w:p w:rsidR="002E4D39" w:rsidRDefault="002E4D39" w:rsidP="00676A01">
      <w:pPr>
        <w:pStyle w:val="a2"/>
        <w:ind w:firstLine="0"/>
      </w:pPr>
    </w:p>
    <w:p w:rsidR="00FA59AF" w:rsidRDefault="002A3488" w:rsidP="002E4D39">
      <w:pPr>
        <w:pStyle w:val="4"/>
      </w:pPr>
      <w:r>
        <w:rPr>
          <w:rFonts w:hint="eastAsia"/>
        </w:rPr>
        <w:t>定位查询附近园区地址信息接口</w:t>
      </w:r>
    </w:p>
    <w:tbl>
      <w:tblPr>
        <w:tblW w:w="8322" w:type="dxa"/>
        <w:tblInd w:w="15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1536"/>
        <w:gridCol w:w="6786"/>
      </w:tblGrid>
      <w:tr w:rsidR="002A3488" w:rsidTr="002F1491">
        <w:trPr>
          <w:tblHeader/>
        </w:trPr>
        <w:tc>
          <w:tcPr>
            <w:tcW w:w="8322" w:type="dxa"/>
            <w:gridSpan w:val="2"/>
            <w:shd w:val="pct12" w:color="000000" w:fill="FFFFFF"/>
            <w:vAlign w:val="center"/>
          </w:tcPr>
          <w:p w:rsidR="002A3488" w:rsidRPr="00601888" w:rsidRDefault="002A3488" w:rsidP="002F1491">
            <w:pPr>
              <w:spacing w:before="60" w:after="60"/>
              <w:rPr>
                <w:rFonts w:ascii="宋体" w:hAnsi="宋体"/>
                <w:b/>
                <w:sz w:val="28"/>
                <w:szCs w:val="28"/>
              </w:rPr>
            </w:pPr>
            <w:r>
              <w:rPr>
                <w:rFonts w:ascii="宋体" w:hAnsi="宋体" w:hint="eastAsia"/>
                <w:b/>
                <w:sz w:val="28"/>
                <w:szCs w:val="28"/>
              </w:rPr>
              <w:t>获取会议室预定情况详细信息</w:t>
            </w:r>
          </w:p>
        </w:tc>
      </w:tr>
      <w:tr w:rsidR="002A3488" w:rsidTr="002F1491">
        <w:trPr>
          <w:trHeight w:val="70"/>
        </w:trPr>
        <w:tc>
          <w:tcPr>
            <w:tcW w:w="8322" w:type="dxa"/>
            <w:gridSpan w:val="2"/>
            <w:tcBorders>
              <w:bottom w:val="single" w:sz="4" w:space="0" w:color="auto"/>
            </w:tcBorders>
            <w:vAlign w:val="center"/>
          </w:tcPr>
          <w:p w:rsidR="002A3488" w:rsidRPr="00392617" w:rsidRDefault="002A3488" w:rsidP="002F1491">
            <w:pPr>
              <w:autoSpaceDE w:val="0"/>
              <w:autoSpaceDN w:val="0"/>
              <w:adjustRightInd w:val="0"/>
              <w:jc w:val="left"/>
            </w:pPr>
            <w:r w:rsidRPr="00392617">
              <w:t>服务</w:t>
            </w:r>
            <w:r>
              <w:rPr>
                <w:rFonts w:hint="eastAsia"/>
              </w:rPr>
              <w:t>概述</w:t>
            </w:r>
          </w:p>
          <w:p w:rsidR="002A3488" w:rsidRPr="00BC513D" w:rsidRDefault="002A3488" w:rsidP="00D134B5">
            <w:pPr>
              <w:autoSpaceDE w:val="0"/>
              <w:autoSpaceDN w:val="0"/>
              <w:adjustRightInd w:val="0"/>
              <w:ind w:firstLineChars="200" w:firstLine="420"/>
              <w:jc w:val="left"/>
            </w:pPr>
            <w:r>
              <w:rPr>
                <w:rFonts w:hint="eastAsia"/>
              </w:rPr>
              <w:t>该服务是用于</w:t>
            </w:r>
            <w:r>
              <w:rPr>
                <w:rFonts w:hint="eastAsia"/>
              </w:rPr>
              <w:t>Emeeting</w:t>
            </w:r>
            <w:r w:rsidRPr="00BC513D">
              <w:t xml:space="preserve"> </w:t>
            </w:r>
            <w:r>
              <w:rPr>
                <w:rFonts w:hint="eastAsia"/>
              </w:rPr>
              <w:t>摇一摇界面获取当前位置附近的园区地址信息数据。</w:t>
            </w:r>
          </w:p>
          <w:p w:rsidR="002A3488" w:rsidRDefault="002A3488" w:rsidP="002F1491">
            <w:pPr>
              <w:autoSpaceDE w:val="0"/>
              <w:autoSpaceDN w:val="0"/>
              <w:adjustRightInd w:val="0"/>
              <w:jc w:val="left"/>
            </w:pPr>
            <w:r w:rsidRPr="00392617">
              <w:t>应用场景</w:t>
            </w:r>
          </w:p>
          <w:p w:rsidR="002A3488" w:rsidRPr="00BC513D" w:rsidRDefault="002A3488" w:rsidP="00D134B5">
            <w:pPr>
              <w:autoSpaceDE w:val="0"/>
              <w:autoSpaceDN w:val="0"/>
              <w:adjustRightInd w:val="0"/>
              <w:ind w:firstLineChars="200" w:firstLine="420"/>
              <w:jc w:val="left"/>
            </w:pPr>
            <w:r>
              <w:rPr>
                <w:rFonts w:hint="eastAsia"/>
              </w:rPr>
              <w:t>用户成功登录</w:t>
            </w:r>
            <w:r>
              <w:rPr>
                <w:rFonts w:hint="eastAsia"/>
              </w:rPr>
              <w:t>Emeeting</w:t>
            </w:r>
            <w:r>
              <w:rPr>
                <w:rFonts w:hint="eastAsia"/>
              </w:rPr>
              <w:t>后，在摇一摇界面，用户点击输入条件在摇，客户端调用此接口获取用户当前坐标附近的园区信息。</w:t>
            </w:r>
          </w:p>
          <w:p w:rsidR="002A3488" w:rsidRDefault="002A3488" w:rsidP="002F1491">
            <w:pPr>
              <w:autoSpaceDE w:val="0"/>
              <w:autoSpaceDN w:val="0"/>
              <w:adjustRightInd w:val="0"/>
              <w:jc w:val="left"/>
            </w:pPr>
            <w:r>
              <w:rPr>
                <w:rFonts w:hint="eastAsia"/>
              </w:rPr>
              <w:t>服务</w:t>
            </w:r>
            <w:r w:rsidRPr="00392617">
              <w:t>类型</w:t>
            </w:r>
          </w:p>
          <w:p w:rsidR="002A3488" w:rsidRPr="00392EDF" w:rsidRDefault="003801D2" w:rsidP="002F1491">
            <w:pPr>
              <w:autoSpaceDE w:val="0"/>
              <w:autoSpaceDN w:val="0"/>
              <w:adjustRightInd w:val="0"/>
              <w:jc w:val="left"/>
            </w:pPr>
            <w:r w:rsidRPr="00392EDF">
              <w:fldChar w:fldCharType="begin">
                <w:ffData>
                  <w:name w:val="Check1"/>
                  <w:enabled/>
                  <w:calcOnExit w:val="0"/>
                  <w:checkBox>
                    <w:sizeAuto/>
                    <w:default w:val="0"/>
                  </w:checkBox>
                </w:ffData>
              </w:fldChar>
            </w:r>
            <w:r w:rsidR="002A3488" w:rsidRPr="00392EDF">
              <w:instrText xml:space="preserve"> FORMCHECKBOX </w:instrText>
            </w:r>
            <w:r w:rsidRPr="00392EDF">
              <w:fldChar w:fldCharType="end"/>
            </w:r>
            <w:r w:rsidR="002A3488" w:rsidRPr="00392EDF">
              <w:rPr>
                <w:rFonts w:hint="eastAsia"/>
              </w:rPr>
              <w:t>消息服务</w:t>
            </w:r>
          </w:p>
          <w:p w:rsidR="002A3488" w:rsidRPr="00392EDF" w:rsidRDefault="003801D2" w:rsidP="002F1491">
            <w:pPr>
              <w:autoSpaceDE w:val="0"/>
              <w:autoSpaceDN w:val="0"/>
              <w:adjustRightInd w:val="0"/>
              <w:jc w:val="left"/>
            </w:pPr>
            <w:r w:rsidRPr="00392EDF">
              <w:fldChar w:fldCharType="begin">
                <w:ffData>
                  <w:name w:val=""/>
                  <w:enabled/>
                  <w:calcOnExit w:val="0"/>
                  <w:checkBox>
                    <w:sizeAuto/>
                    <w:default w:val="0"/>
                  </w:checkBox>
                </w:ffData>
              </w:fldChar>
            </w:r>
            <w:r w:rsidR="002A3488" w:rsidRPr="00392EDF">
              <w:instrText xml:space="preserve"> FORMCHECKBOX </w:instrText>
            </w:r>
            <w:r w:rsidRPr="00392EDF">
              <w:fldChar w:fldCharType="end"/>
            </w:r>
            <w:r w:rsidR="002A3488" w:rsidRPr="00392EDF">
              <w:rPr>
                <w:rFonts w:hint="eastAsia"/>
              </w:rPr>
              <w:t>流程服务</w:t>
            </w:r>
          </w:p>
          <w:p w:rsidR="002A3488" w:rsidRPr="00392EDF" w:rsidRDefault="003801D2" w:rsidP="002F1491">
            <w:pPr>
              <w:autoSpaceDE w:val="0"/>
              <w:autoSpaceDN w:val="0"/>
              <w:adjustRightInd w:val="0"/>
              <w:jc w:val="left"/>
            </w:pPr>
            <w:r w:rsidRPr="00392EDF">
              <w:fldChar w:fldCharType="begin">
                <w:ffData>
                  <w:name w:val=""/>
                  <w:enabled/>
                  <w:calcOnExit w:val="0"/>
                  <w:checkBox>
                    <w:sizeAuto/>
                    <w:default w:val="1"/>
                  </w:checkBox>
                </w:ffData>
              </w:fldChar>
            </w:r>
            <w:r w:rsidR="002A3488" w:rsidRPr="00392EDF">
              <w:instrText xml:space="preserve"> FORMCHECKBOX </w:instrText>
            </w:r>
            <w:r w:rsidRPr="00392EDF">
              <w:fldChar w:fldCharType="end"/>
            </w:r>
            <w:r w:rsidR="002A3488" w:rsidRPr="00392EDF">
              <w:rPr>
                <w:rFonts w:hint="eastAsia"/>
              </w:rPr>
              <w:t>数据服务</w:t>
            </w:r>
          </w:p>
          <w:p w:rsidR="002A3488" w:rsidRDefault="002A3488" w:rsidP="002F1491">
            <w:pPr>
              <w:autoSpaceDE w:val="0"/>
              <w:autoSpaceDN w:val="0"/>
              <w:adjustRightInd w:val="0"/>
              <w:jc w:val="left"/>
            </w:pPr>
            <w:r w:rsidRPr="00392617">
              <w:t>业务规则</w:t>
            </w:r>
          </w:p>
          <w:p w:rsidR="00235EF9" w:rsidRPr="0058146D" w:rsidRDefault="00235EF9" w:rsidP="00235EF9">
            <w:pPr>
              <w:autoSpaceDE w:val="0"/>
              <w:autoSpaceDN w:val="0"/>
              <w:adjustRightInd w:val="0"/>
              <w:ind w:firstLine="405"/>
              <w:jc w:val="left"/>
            </w:pPr>
            <w:r>
              <w:rPr>
                <w:rFonts w:hint="eastAsia"/>
              </w:rPr>
              <w:t>会议开始时间为用户调用接口后服务器当前时间。</w:t>
            </w:r>
          </w:p>
          <w:p w:rsidR="002A3488" w:rsidRPr="00235EF9" w:rsidRDefault="00235EF9" w:rsidP="00235EF9">
            <w:pPr>
              <w:autoSpaceDE w:val="0"/>
              <w:autoSpaceDN w:val="0"/>
              <w:adjustRightInd w:val="0"/>
              <w:ind w:firstLine="405"/>
              <w:jc w:val="left"/>
            </w:pPr>
            <w:r>
              <w:rPr>
                <w:rFonts w:hint="eastAsia"/>
              </w:rPr>
              <w:t>会议</w:t>
            </w:r>
            <w:r w:rsidR="00455DD0">
              <w:rPr>
                <w:rFonts w:hint="eastAsia"/>
              </w:rPr>
              <w:t>时长为默认</w:t>
            </w:r>
            <w:r w:rsidR="002E6550">
              <w:rPr>
                <w:rFonts w:hint="eastAsia"/>
              </w:rPr>
              <w:t>1</w:t>
            </w:r>
            <w:r w:rsidR="002E6550">
              <w:rPr>
                <w:rFonts w:hint="eastAsia"/>
              </w:rPr>
              <w:t>小时</w:t>
            </w:r>
            <w:r>
              <w:rPr>
                <w:rFonts w:hint="eastAsia"/>
              </w:rPr>
              <w:t>。</w:t>
            </w:r>
          </w:p>
          <w:p w:rsidR="002A3488" w:rsidRPr="00C42DB5" w:rsidRDefault="002A3488" w:rsidP="002F1491">
            <w:pPr>
              <w:autoSpaceDE w:val="0"/>
              <w:autoSpaceDN w:val="0"/>
              <w:adjustRightInd w:val="0"/>
              <w:jc w:val="left"/>
            </w:pPr>
            <w:r>
              <w:rPr>
                <w:rFonts w:hint="eastAsia"/>
              </w:rPr>
              <w:t>调用规则</w:t>
            </w:r>
          </w:p>
          <w:p w:rsidR="002A3488" w:rsidRPr="00392EDF" w:rsidRDefault="002A3488" w:rsidP="002F1491">
            <w:pPr>
              <w:autoSpaceDE w:val="0"/>
              <w:autoSpaceDN w:val="0"/>
              <w:adjustRightInd w:val="0"/>
              <w:jc w:val="left"/>
            </w:pPr>
          </w:p>
          <w:p w:rsidR="002A3488" w:rsidRDefault="002A3488" w:rsidP="002F1491">
            <w:pPr>
              <w:autoSpaceDE w:val="0"/>
              <w:autoSpaceDN w:val="0"/>
              <w:adjustRightInd w:val="0"/>
              <w:jc w:val="left"/>
            </w:pPr>
            <w:r>
              <w:rPr>
                <w:rFonts w:hint="eastAsia"/>
              </w:rPr>
              <w:t>1</w:t>
            </w:r>
            <w:r>
              <w:rPr>
                <w:rFonts w:hint="eastAsia"/>
              </w:rPr>
              <w:t>：调用机制</w:t>
            </w:r>
          </w:p>
          <w:tbl>
            <w:tblPr>
              <w:tblW w:w="0" w:type="auto"/>
              <w:tblInd w:w="534" w:type="dxa"/>
              <w:tblLayout w:type="fixed"/>
              <w:tblLook w:val="01E0"/>
            </w:tblPr>
            <w:tblGrid>
              <w:gridCol w:w="7854"/>
            </w:tblGrid>
            <w:tr w:rsidR="002A3488" w:rsidRPr="00992F57" w:rsidTr="002F1491">
              <w:tc>
                <w:tcPr>
                  <w:tcW w:w="7854" w:type="dxa"/>
                </w:tcPr>
                <w:p w:rsidR="002A3488" w:rsidRPr="00392EDF" w:rsidRDefault="003801D2" w:rsidP="002F1491">
                  <w:pPr>
                    <w:autoSpaceDE w:val="0"/>
                    <w:autoSpaceDN w:val="0"/>
                    <w:adjustRightInd w:val="0"/>
                    <w:jc w:val="left"/>
                  </w:pPr>
                  <w:r w:rsidRPr="00392EDF">
                    <w:fldChar w:fldCharType="begin">
                      <w:ffData>
                        <w:name w:val=""/>
                        <w:enabled/>
                        <w:calcOnExit w:val="0"/>
                        <w:checkBox>
                          <w:sizeAuto/>
                          <w:default w:val="1"/>
                        </w:checkBox>
                      </w:ffData>
                    </w:fldChar>
                  </w:r>
                  <w:r w:rsidR="002A3488" w:rsidRPr="00392EDF">
                    <w:instrText xml:space="preserve"> FORMCHECKBOX </w:instrText>
                  </w:r>
                  <w:r w:rsidRPr="00392EDF">
                    <w:fldChar w:fldCharType="end"/>
                  </w:r>
                  <w:r w:rsidR="002A3488" w:rsidRPr="00392EDF">
                    <w:t xml:space="preserve"> </w:t>
                  </w:r>
                  <w:r w:rsidR="002A3488" w:rsidRPr="00392EDF">
                    <w:rPr>
                      <w:rFonts w:hint="eastAsia"/>
                    </w:rPr>
                    <w:t>同步调用</w:t>
                  </w:r>
                </w:p>
                <w:p w:rsidR="002A3488" w:rsidRPr="00392EDF" w:rsidRDefault="003801D2" w:rsidP="002F1491">
                  <w:pPr>
                    <w:autoSpaceDE w:val="0"/>
                    <w:autoSpaceDN w:val="0"/>
                    <w:adjustRightInd w:val="0"/>
                    <w:jc w:val="left"/>
                  </w:pPr>
                  <w:r w:rsidRPr="00392EDF">
                    <w:fldChar w:fldCharType="begin">
                      <w:ffData>
                        <w:name w:val=""/>
                        <w:enabled/>
                        <w:calcOnExit w:val="0"/>
                        <w:checkBox>
                          <w:sizeAuto/>
                          <w:default w:val="0"/>
                        </w:checkBox>
                      </w:ffData>
                    </w:fldChar>
                  </w:r>
                  <w:r w:rsidR="002A3488" w:rsidRPr="00392EDF">
                    <w:instrText xml:space="preserve"> FORMCHECKBOX </w:instrText>
                  </w:r>
                  <w:r w:rsidRPr="00392EDF">
                    <w:fldChar w:fldCharType="end"/>
                  </w:r>
                  <w:r w:rsidR="002A3488" w:rsidRPr="00392EDF">
                    <w:t xml:space="preserve"> </w:t>
                  </w:r>
                  <w:r w:rsidR="002A3488" w:rsidRPr="00392EDF">
                    <w:rPr>
                      <w:rFonts w:hint="eastAsia"/>
                    </w:rPr>
                    <w:t>异步调用</w:t>
                  </w:r>
                </w:p>
              </w:tc>
            </w:tr>
          </w:tbl>
          <w:p w:rsidR="002A3488" w:rsidRDefault="002A3488" w:rsidP="002F1491">
            <w:pPr>
              <w:autoSpaceDE w:val="0"/>
              <w:autoSpaceDN w:val="0"/>
              <w:adjustRightInd w:val="0"/>
              <w:jc w:val="left"/>
            </w:pPr>
            <w:r>
              <w:rPr>
                <w:rFonts w:hint="eastAsia"/>
              </w:rPr>
              <w:t>2</w:t>
            </w:r>
            <w:r>
              <w:rPr>
                <w:rFonts w:hint="eastAsia"/>
              </w:rPr>
              <w:t>：异常处理</w:t>
            </w:r>
          </w:p>
          <w:tbl>
            <w:tblPr>
              <w:tblW w:w="0" w:type="auto"/>
              <w:tblInd w:w="534" w:type="dxa"/>
              <w:tblLayout w:type="fixed"/>
              <w:tblLook w:val="01E0"/>
            </w:tblPr>
            <w:tblGrid>
              <w:gridCol w:w="7854"/>
            </w:tblGrid>
            <w:tr w:rsidR="002A3488" w:rsidRPr="00992F57" w:rsidTr="002F1491">
              <w:tc>
                <w:tcPr>
                  <w:tcW w:w="7854" w:type="dxa"/>
                </w:tcPr>
                <w:p w:rsidR="002A3488" w:rsidRPr="00392EDF" w:rsidRDefault="003801D2" w:rsidP="002F1491">
                  <w:pPr>
                    <w:autoSpaceDE w:val="0"/>
                    <w:autoSpaceDN w:val="0"/>
                    <w:adjustRightInd w:val="0"/>
                    <w:jc w:val="left"/>
                  </w:pPr>
                  <w:r w:rsidRPr="00392EDF">
                    <w:fldChar w:fldCharType="begin">
                      <w:ffData>
                        <w:name w:val=""/>
                        <w:enabled/>
                        <w:calcOnExit w:val="0"/>
                        <w:checkBox>
                          <w:sizeAuto/>
                          <w:default w:val="1"/>
                        </w:checkBox>
                      </w:ffData>
                    </w:fldChar>
                  </w:r>
                  <w:r w:rsidR="002A3488" w:rsidRPr="00392EDF">
                    <w:instrText xml:space="preserve"> FORMCHECKBOX </w:instrText>
                  </w:r>
                  <w:r w:rsidRPr="00392EDF">
                    <w:fldChar w:fldCharType="end"/>
                  </w:r>
                  <w:r w:rsidR="002A3488" w:rsidRPr="00392EDF">
                    <w:t xml:space="preserve"> </w:t>
                  </w:r>
                  <w:r w:rsidR="002A3488" w:rsidRPr="00392EDF">
                    <w:rPr>
                      <w:rFonts w:hint="eastAsia"/>
                    </w:rPr>
                    <w:t>调用失败，业务全部回滚，需重新请求调用</w:t>
                  </w:r>
                </w:p>
                <w:p w:rsidR="002A3488" w:rsidRPr="00392EDF" w:rsidRDefault="003801D2" w:rsidP="002F1491">
                  <w:pPr>
                    <w:autoSpaceDE w:val="0"/>
                    <w:autoSpaceDN w:val="0"/>
                    <w:adjustRightInd w:val="0"/>
                    <w:jc w:val="left"/>
                  </w:pPr>
                  <w:r w:rsidRPr="00392EDF">
                    <w:fldChar w:fldCharType="begin">
                      <w:ffData>
                        <w:name w:val=""/>
                        <w:enabled/>
                        <w:calcOnExit w:val="0"/>
                        <w:checkBox>
                          <w:sizeAuto/>
                          <w:default w:val="0"/>
                        </w:checkBox>
                      </w:ffData>
                    </w:fldChar>
                  </w:r>
                  <w:r w:rsidR="002A3488" w:rsidRPr="00392EDF">
                    <w:instrText xml:space="preserve"> FORMCHECKBOX </w:instrText>
                  </w:r>
                  <w:r w:rsidRPr="00392EDF">
                    <w:fldChar w:fldCharType="end"/>
                  </w:r>
                  <w:r w:rsidR="002A3488" w:rsidRPr="00392EDF">
                    <w:t xml:space="preserve"> </w:t>
                  </w:r>
                  <w:r w:rsidR="002A3488" w:rsidRPr="00392EDF">
                    <w:rPr>
                      <w:rFonts w:hint="eastAsia"/>
                    </w:rPr>
                    <w:t>调用失败，出错的数据回滚，并需要进行出错数据的重新请求调用</w:t>
                  </w:r>
                </w:p>
              </w:tc>
            </w:tr>
          </w:tbl>
          <w:p w:rsidR="002A3488" w:rsidRPr="00392EDF" w:rsidRDefault="002A3488" w:rsidP="002F1491">
            <w:pPr>
              <w:autoSpaceDE w:val="0"/>
              <w:autoSpaceDN w:val="0"/>
              <w:adjustRightInd w:val="0"/>
              <w:jc w:val="left"/>
              <w:rPr>
                <w:rFonts w:ascii="宋体" w:hAnsi="宋体" w:cs="新宋体"/>
                <w:color w:val="800000"/>
                <w:sz w:val="19"/>
                <w:szCs w:val="19"/>
              </w:rPr>
            </w:pPr>
          </w:p>
          <w:p w:rsidR="002A3488" w:rsidRPr="00601888" w:rsidRDefault="002A3488" w:rsidP="002F1491">
            <w:pPr>
              <w:autoSpaceDE w:val="0"/>
              <w:autoSpaceDN w:val="0"/>
              <w:adjustRightInd w:val="0"/>
              <w:jc w:val="left"/>
              <w:rPr>
                <w:rFonts w:ascii="宋体" w:hAnsi="宋体" w:cs="新宋体"/>
                <w:color w:val="800000"/>
                <w:sz w:val="19"/>
                <w:szCs w:val="19"/>
              </w:rPr>
            </w:pPr>
          </w:p>
        </w:tc>
      </w:tr>
      <w:tr w:rsidR="002A3488" w:rsidTr="002F1491">
        <w:trPr>
          <w:trHeight w:val="70"/>
        </w:trPr>
        <w:tc>
          <w:tcPr>
            <w:tcW w:w="8322" w:type="dxa"/>
            <w:gridSpan w:val="2"/>
            <w:tcBorders>
              <w:top w:val="single" w:sz="4" w:space="0" w:color="auto"/>
              <w:bottom w:val="single" w:sz="4" w:space="0" w:color="auto"/>
            </w:tcBorders>
            <w:shd w:val="pct12" w:color="auto" w:fill="auto"/>
            <w:vAlign w:val="center"/>
          </w:tcPr>
          <w:p w:rsidR="002A3488" w:rsidRPr="00601888" w:rsidRDefault="002A3488" w:rsidP="002F1491">
            <w:pPr>
              <w:spacing w:before="60" w:after="60" w:line="0" w:lineRule="atLeast"/>
              <w:rPr>
                <w:rFonts w:ascii="宋体" w:hAnsi="宋体"/>
                <w:b/>
                <w:sz w:val="28"/>
                <w:szCs w:val="28"/>
              </w:rPr>
            </w:pPr>
            <w:r w:rsidRPr="00601888">
              <w:rPr>
                <w:rFonts w:ascii="宋体" w:hAnsi="宋体" w:hint="eastAsia"/>
                <w:b/>
                <w:sz w:val="28"/>
                <w:szCs w:val="28"/>
              </w:rPr>
              <w:t>接口、参数说明</w:t>
            </w:r>
          </w:p>
        </w:tc>
      </w:tr>
      <w:tr w:rsidR="002A3488" w:rsidTr="002F1491">
        <w:trPr>
          <w:trHeight w:val="70"/>
        </w:trPr>
        <w:tc>
          <w:tcPr>
            <w:tcW w:w="1536" w:type="dxa"/>
            <w:tcBorders>
              <w:top w:val="single" w:sz="4" w:space="0" w:color="auto"/>
              <w:bottom w:val="single" w:sz="4" w:space="0" w:color="auto"/>
            </w:tcBorders>
            <w:shd w:val="pct15" w:color="auto" w:fill="auto"/>
            <w:vAlign w:val="center"/>
          </w:tcPr>
          <w:p w:rsidR="002A3488" w:rsidRPr="00601888" w:rsidRDefault="002A3488" w:rsidP="002F1491">
            <w:pPr>
              <w:rPr>
                <w:rFonts w:ascii="宋体" w:hAnsi="宋体"/>
                <w:b/>
                <w:highlight w:val="white"/>
              </w:rPr>
            </w:pPr>
            <w:r w:rsidRPr="00601888">
              <w:rPr>
                <w:rFonts w:ascii="宋体" w:hAnsi="宋体" w:hint="eastAsia"/>
                <w:b/>
              </w:rPr>
              <w:t>输入</w:t>
            </w:r>
          </w:p>
        </w:tc>
        <w:tc>
          <w:tcPr>
            <w:tcW w:w="6786" w:type="dxa"/>
            <w:tcBorders>
              <w:top w:val="single" w:sz="4" w:space="0" w:color="auto"/>
              <w:bottom w:val="single" w:sz="4" w:space="0" w:color="auto"/>
            </w:tcBorders>
            <w:shd w:val="pct15" w:color="auto" w:fill="auto"/>
            <w:vAlign w:val="center"/>
          </w:tcPr>
          <w:p w:rsidR="002A3488" w:rsidRPr="00601888" w:rsidRDefault="002A3488" w:rsidP="002F1491">
            <w:pPr>
              <w:spacing w:before="60" w:after="60" w:line="0" w:lineRule="atLeast"/>
              <w:rPr>
                <w:rFonts w:ascii="宋体" w:hAnsi="宋体"/>
                <w:sz w:val="18"/>
              </w:rPr>
            </w:pPr>
            <w:r w:rsidRPr="00601888">
              <w:rPr>
                <w:rFonts w:ascii="宋体" w:hAnsi="宋体" w:hint="eastAsia"/>
                <w:b/>
                <w:szCs w:val="21"/>
              </w:rPr>
              <w:t>说明</w:t>
            </w:r>
          </w:p>
        </w:tc>
      </w:tr>
      <w:tr w:rsidR="002A3488" w:rsidTr="002F1491">
        <w:trPr>
          <w:trHeight w:val="70"/>
        </w:trPr>
        <w:tc>
          <w:tcPr>
            <w:tcW w:w="1536" w:type="dxa"/>
            <w:tcBorders>
              <w:top w:val="single" w:sz="4" w:space="0" w:color="auto"/>
              <w:bottom w:val="single" w:sz="4" w:space="0" w:color="auto"/>
            </w:tcBorders>
            <w:vAlign w:val="center"/>
          </w:tcPr>
          <w:p w:rsidR="002A3488" w:rsidRPr="00601888" w:rsidRDefault="002A3488" w:rsidP="002F1491">
            <w:pPr>
              <w:rPr>
                <w:rFonts w:ascii="宋体" w:hAnsi="宋体"/>
              </w:rPr>
            </w:pPr>
            <w:r w:rsidRPr="00601888">
              <w:rPr>
                <w:rFonts w:ascii="宋体" w:hAnsi="宋体" w:hint="eastAsia"/>
              </w:rPr>
              <w:t>通过URL</w:t>
            </w:r>
          </w:p>
        </w:tc>
        <w:tc>
          <w:tcPr>
            <w:tcW w:w="6786" w:type="dxa"/>
            <w:tcBorders>
              <w:top w:val="single" w:sz="4" w:space="0" w:color="auto"/>
              <w:bottom w:val="single" w:sz="4" w:space="0" w:color="auto"/>
            </w:tcBorders>
            <w:vAlign w:val="center"/>
          </w:tcPr>
          <w:p w:rsidR="002A3488" w:rsidRPr="00601888" w:rsidRDefault="002A3488" w:rsidP="002F1491">
            <w:pPr>
              <w:spacing w:before="60" w:after="60" w:line="0" w:lineRule="atLeast"/>
              <w:rPr>
                <w:rFonts w:ascii="宋体" w:hAnsi="宋体"/>
                <w:sz w:val="18"/>
              </w:rPr>
            </w:pPr>
            <w:r w:rsidRPr="00601888">
              <w:rPr>
                <w:rFonts w:ascii="宋体" w:hAnsi="宋体" w:hint="eastAsia"/>
                <w:sz w:val="18"/>
              </w:rPr>
              <w:t>通过URL访问JSON服务</w:t>
            </w:r>
          </w:p>
        </w:tc>
      </w:tr>
      <w:tr w:rsidR="002A3488" w:rsidTr="002F1491">
        <w:trPr>
          <w:trHeight w:val="70"/>
        </w:trPr>
        <w:tc>
          <w:tcPr>
            <w:tcW w:w="1536" w:type="dxa"/>
            <w:tcBorders>
              <w:top w:val="single" w:sz="4" w:space="0" w:color="auto"/>
              <w:bottom w:val="single" w:sz="4" w:space="0" w:color="auto"/>
            </w:tcBorders>
            <w:shd w:val="pct15" w:color="auto" w:fill="auto"/>
            <w:vAlign w:val="center"/>
          </w:tcPr>
          <w:p w:rsidR="002A3488" w:rsidRPr="00601888" w:rsidRDefault="002A3488" w:rsidP="002F1491">
            <w:pPr>
              <w:rPr>
                <w:rFonts w:ascii="宋体" w:hAnsi="宋体"/>
                <w:b/>
              </w:rPr>
            </w:pPr>
            <w:r w:rsidRPr="00601888">
              <w:rPr>
                <w:rFonts w:ascii="宋体" w:hAnsi="宋体" w:hint="eastAsia"/>
                <w:b/>
              </w:rPr>
              <w:t>输入参数</w:t>
            </w:r>
          </w:p>
        </w:tc>
        <w:tc>
          <w:tcPr>
            <w:tcW w:w="6786" w:type="dxa"/>
            <w:tcBorders>
              <w:top w:val="single" w:sz="4" w:space="0" w:color="auto"/>
              <w:bottom w:val="single" w:sz="4" w:space="0" w:color="auto"/>
            </w:tcBorders>
            <w:shd w:val="pct15" w:color="auto" w:fill="auto"/>
            <w:vAlign w:val="center"/>
          </w:tcPr>
          <w:p w:rsidR="002A3488" w:rsidRPr="00601888" w:rsidRDefault="002A3488" w:rsidP="002F1491">
            <w:pPr>
              <w:spacing w:before="60" w:after="60" w:line="0" w:lineRule="atLeast"/>
              <w:rPr>
                <w:rFonts w:ascii="宋体" w:hAnsi="宋体"/>
                <w:sz w:val="18"/>
              </w:rPr>
            </w:pPr>
            <w:r w:rsidRPr="00601888">
              <w:rPr>
                <w:rFonts w:ascii="宋体" w:hAnsi="宋体" w:hint="eastAsia"/>
                <w:b/>
                <w:szCs w:val="21"/>
              </w:rPr>
              <w:t>说明</w:t>
            </w:r>
          </w:p>
        </w:tc>
      </w:tr>
      <w:tr w:rsidR="002A3488" w:rsidTr="002F1491">
        <w:trPr>
          <w:trHeight w:val="70"/>
        </w:trPr>
        <w:tc>
          <w:tcPr>
            <w:tcW w:w="1536" w:type="dxa"/>
            <w:tcBorders>
              <w:top w:val="single" w:sz="4" w:space="0" w:color="auto"/>
              <w:bottom w:val="single" w:sz="4" w:space="0" w:color="auto"/>
            </w:tcBorders>
            <w:vAlign w:val="center"/>
          </w:tcPr>
          <w:p w:rsidR="002A3488" w:rsidRPr="00601888" w:rsidRDefault="002A3488" w:rsidP="002F1491">
            <w:pPr>
              <w:rPr>
                <w:rFonts w:ascii="宋体" w:hAnsi="宋体"/>
              </w:rPr>
            </w:pPr>
            <w:r>
              <w:rPr>
                <w:rFonts w:ascii="宋体" w:hAnsi="宋体" w:hint="eastAsia"/>
              </w:rPr>
              <w:t>C</w:t>
            </w:r>
          </w:p>
        </w:tc>
        <w:tc>
          <w:tcPr>
            <w:tcW w:w="6786" w:type="dxa"/>
            <w:tcBorders>
              <w:top w:val="single" w:sz="4" w:space="0" w:color="auto"/>
              <w:bottom w:val="single" w:sz="4" w:space="0" w:color="auto"/>
            </w:tcBorders>
            <w:vAlign w:val="center"/>
          </w:tcPr>
          <w:p w:rsidR="002A3488" w:rsidRPr="007D2244" w:rsidRDefault="002A3488" w:rsidP="004E628A">
            <w:pPr>
              <w:spacing w:before="60" w:after="60" w:line="0" w:lineRule="atLeast"/>
              <w:rPr>
                <w:rFonts w:ascii="宋体" w:hAnsi="宋体"/>
                <w:color w:val="000000" w:themeColor="text1"/>
                <w:szCs w:val="21"/>
              </w:rPr>
            </w:pPr>
            <w:r>
              <w:rPr>
                <w:rFonts w:ascii="宋体" w:hAnsi="Times New Roman" w:cs="宋体" w:hint="eastAsia"/>
                <w:color w:val="000000" w:themeColor="text1"/>
                <w:szCs w:val="21"/>
              </w:rPr>
              <w:t>Get</w:t>
            </w:r>
            <w:r w:rsidR="004E628A">
              <w:rPr>
                <w:rFonts w:ascii="宋体" w:hAnsi="Times New Roman" w:cs="宋体" w:hint="eastAsia"/>
                <w:color w:val="000000" w:themeColor="text1"/>
                <w:szCs w:val="21"/>
              </w:rPr>
              <w:t>NearParkAddress</w:t>
            </w:r>
            <w:r>
              <w:rPr>
                <w:rFonts w:ascii="宋体" w:hAnsi="Times New Roman" w:cs="宋体" w:hint="eastAsia"/>
                <w:color w:val="000000" w:themeColor="text1"/>
                <w:szCs w:val="21"/>
              </w:rPr>
              <w:t>Info</w:t>
            </w:r>
          </w:p>
        </w:tc>
      </w:tr>
      <w:tr w:rsidR="002A3488" w:rsidTr="002F1491">
        <w:trPr>
          <w:trHeight w:val="70"/>
        </w:trPr>
        <w:tc>
          <w:tcPr>
            <w:tcW w:w="1536" w:type="dxa"/>
            <w:tcBorders>
              <w:top w:val="single" w:sz="4" w:space="0" w:color="auto"/>
              <w:bottom w:val="single" w:sz="4" w:space="0" w:color="auto"/>
            </w:tcBorders>
            <w:vAlign w:val="center"/>
          </w:tcPr>
          <w:p w:rsidR="002A3488" w:rsidRPr="00601888" w:rsidRDefault="002A3488" w:rsidP="002F1491">
            <w:pPr>
              <w:rPr>
                <w:rFonts w:ascii="宋体" w:hAnsi="宋体"/>
              </w:rPr>
            </w:pPr>
            <w:r>
              <w:rPr>
                <w:rFonts w:ascii="宋体" w:hAnsi="宋体"/>
              </w:rPr>
              <w:t>D</w:t>
            </w:r>
          </w:p>
        </w:tc>
        <w:tc>
          <w:tcPr>
            <w:tcW w:w="6786" w:type="dxa"/>
            <w:tcBorders>
              <w:top w:val="single" w:sz="4" w:space="0" w:color="auto"/>
              <w:bottom w:val="single" w:sz="4" w:space="0" w:color="auto"/>
            </w:tcBorders>
            <w:vAlign w:val="center"/>
          </w:tcPr>
          <w:p w:rsidR="002A3488" w:rsidRPr="00601888" w:rsidRDefault="002A3488" w:rsidP="002F1491">
            <w:pPr>
              <w:spacing w:before="60" w:after="60" w:line="0" w:lineRule="atLeast"/>
              <w:rPr>
                <w:rFonts w:ascii="宋体" w:hAnsi="宋体"/>
                <w:szCs w:val="21"/>
              </w:rPr>
            </w:pPr>
          </w:p>
        </w:tc>
      </w:tr>
      <w:tr w:rsidR="002A3488" w:rsidTr="002F1491">
        <w:trPr>
          <w:trHeight w:val="70"/>
        </w:trPr>
        <w:tc>
          <w:tcPr>
            <w:tcW w:w="1536" w:type="dxa"/>
            <w:tcBorders>
              <w:top w:val="single" w:sz="4" w:space="0" w:color="auto"/>
              <w:bottom w:val="single" w:sz="4" w:space="0" w:color="auto"/>
            </w:tcBorders>
            <w:vAlign w:val="center"/>
          </w:tcPr>
          <w:p w:rsidR="002A3488" w:rsidRPr="00601888" w:rsidRDefault="002A3488" w:rsidP="002F1491">
            <w:pPr>
              <w:rPr>
                <w:rFonts w:ascii="宋体" w:hAnsi="宋体"/>
              </w:rPr>
            </w:pPr>
            <w:r>
              <w:rPr>
                <w:rFonts w:ascii="宋体" w:hAnsi="宋体" w:hint="eastAsia"/>
              </w:rPr>
              <w:t>F</w:t>
            </w:r>
          </w:p>
        </w:tc>
        <w:tc>
          <w:tcPr>
            <w:tcW w:w="6786" w:type="dxa"/>
            <w:tcBorders>
              <w:top w:val="single" w:sz="4" w:space="0" w:color="auto"/>
              <w:bottom w:val="single" w:sz="4" w:space="0" w:color="auto"/>
            </w:tcBorders>
            <w:vAlign w:val="center"/>
          </w:tcPr>
          <w:tbl>
            <w:tblPr>
              <w:tblW w:w="638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tblPr>
            <w:tblGrid>
              <w:gridCol w:w="861"/>
              <w:gridCol w:w="1109"/>
              <w:gridCol w:w="1584"/>
              <w:gridCol w:w="1701"/>
              <w:gridCol w:w="1134"/>
            </w:tblGrid>
            <w:tr w:rsidR="00C36CEA" w:rsidTr="00C36CEA">
              <w:tc>
                <w:tcPr>
                  <w:tcW w:w="861" w:type="dxa"/>
                  <w:shd w:val="clear" w:color="auto" w:fill="BFBFBF"/>
                  <w:vAlign w:val="center"/>
                </w:tcPr>
                <w:p w:rsidR="002A3488" w:rsidRPr="0001495D" w:rsidRDefault="002A3488" w:rsidP="002F1491">
                  <w:pPr>
                    <w:pStyle w:val="aff"/>
                    <w:widowControl w:val="0"/>
                    <w:rPr>
                      <w:rFonts w:ascii="黑体"/>
                    </w:rPr>
                  </w:pPr>
                  <w:bookmarkStart w:id="39" w:name="_Hlk429732891"/>
                  <w:r w:rsidRPr="0001495D">
                    <w:rPr>
                      <w:rFonts w:ascii="黑体" w:hint="eastAsia"/>
                    </w:rPr>
                    <w:t>必输项</w:t>
                  </w:r>
                </w:p>
              </w:tc>
              <w:tc>
                <w:tcPr>
                  <w:tcW w:w="1109" w:type="dxa"/>
                  <w:shd w:val="clear" w:color="auto" w:fill="BFBFBF"/>
                  <w:vAlign w:val="center"/>
                </w:tcPr>
                <w:p w:rsidR="002A3488" w:rsidRPr="0001495D" w:rsidRDefault="002A3488" w:rsidP="002F1491">
                  <w:pPr>
                    <w:pStyle w:val="aff"/>
                    <w:widowControl w:val="0"/>
                    <w:rPr>
                      <w:rFonts w:ascii="黑体"/>
                    </w:rPr>
                  </w:pPr>
                  <w:r w:rsidRPr="0001495D">
                    <w:rPr>
                      <w:rFonts w:ascii="黑体" w:hint="eastAsia"/>
                    </w:rPr>
                    <w:t>属性</w:t>
                  </w:r>
                </w:p>
              </w:tc>
              <w:tc>
                <w:tcPr>
                  <w:tcW w:w="1584" w:type="dxa"/>
                  <w:shd w:val="clear" w:color="auto" w:fill="BFBFBF"/>
                  <w:vAlign w:val="center"/>
                </w:tcPr>
                <w:p w:rsidR="002A3488" w:rsidRPr="0001495D" w:rsidRDefault="002A3488" w:rsidP="002F1491">
                  <w:pPr>
                    <w:pStyle w:val="aff"/>
                    <w:widowControl w:val="0"/>
                    <w:rPr>
                      <w:rFonts w:ascii="黑体"/>
                    </w:rPr>
                  </w:pPr>
                  <w:r w:rsidRPr="0001495D">
                    <w:rPr>
                      <w:rFonts w:ascii="黑体" w:hint="eastAsia"/>
                    </w:rPr>
                    <w:t>属性约束</w:t>
                  </w:r>
                </w:p>
              </w:tc>
              <w:tc>
                <w:tcPr>
                  <w:tcW w:w="1701" w:type="dxa"/>
                  <w:shd w:val="clear" w:color="auto" w:fill="BFBFBF"/>
                  <w:vAlign w:val="center"/>
                </w:tcPr>
                <w:p w:rsidR="002A3488" w:rsidRPr="0001495D" w:rsidRDefault="002A3488" w:rsidP="002F1491">
                  <w:pPr>
                    <w:pStyle w:val="aff"/>
                    <w:widowControl w:val="0"/>
                    <w:rPr>
                      <w:rFonts w:ascii="黑体"/>
                    </w:rPr>
                  </w:pPr>
                  <w:r w:rsidRPr="0001495D">
                    <w:rPr>
                      <w:rFonts w:ascii="黑体" w:hint="eastAsia"/>
                    </w:rPr>
                    <w:t>数据名称</w:t>
                  </w:r>
                </w:p>
              </w:tc>
              <w:tc>
                <w:tcPr>
                  <w:tcW w:w="1134" w:type="dxa"/>
                  <w:shd w:val="clear" w:color="auto" w:fill="BFBFBF"/>
                </w:tcPr>
                <w:p w:rsidR="002A3488" w:rsidRPr="0001495D" w:rsidRDefault="002A3488" w:rsidP="002F1491">
                  <w:pPr>
                    <w:pStyle w:val="aff"/>
                    <w:widowControl w:val="0"/>
                    <w:rPr>
                      <w:rFonts w:ascii="黑体"/>
                    </w:rPr>
                  </w:pPr>
                  <w:r>
                    <w:rPr>
                      <w:rFonts w:ascii="黑体" w:hint="eastAsia"/>
                    </w:rPr>
                    <w:t>数据类型</w:t>
                  </w:r>
                </w:p>
              </w:tc>
            </w:tr>
            <w:tr w:rsidR="002A3488" w:rsidRPr="00B803AD" w:rsidTr="00C36CEA">
              <w:tc>
                <w:tcPr>
                  <w:tcW w:w="861" w:type="dxa"/>
                  <w:vAlign w:val="center"/>
                </w:tcPr>
                <w:p w:rsidR="002A3488" w:rsidRDefault="002A3488" w:rsidP="002F1491">
                  <w:pPr>
                    <w:rPr>
                      <w:rFonts w:ascii="宋体" w:hAnsi="宋体"/>
                    </w:rPr>
                  </w:pPr>
                  <w:r>
                    <w:rPr>
                      <w:rFonts w:ascii="宋体" w:hAnsi="宋体" w:hint="eastAsia"/>
                    </w:rPr>
                    <w:t>Y</w:t>
                  </w:r>
                </w:p>
              </w:tc>
              <w:tc>
                <w:tcPr>
                  <w:tcW w:w="1109" w:type="dxa"/>
                  <w:vAlign w:val="center"/>
                </w:tcPr>
                <w:p w:rsidR="002A3488" w:rsidRDefault="0004470D" w:rsidP="002F1491">
                  <w:pPr>
                    <w:rPr>
                      <w:rFonts w:ascii="宋体" w:hAnsi="宋体"/>
                      <w:sz w:val="18"/>
                    </w:rPr>
                  </w:pPr>
                  <w:r>
                    <w:rPr>
                      <w:rFonts w:ascii="宋体" w:hAnsi="宋体" w:hint="eastAsia"/>
                      <w:sz w:val="18"/>
                    </w:rPr>
                    <w:t>经纬坐标</w:t>
                  </w:r>
                </w:p>
              </w:tc>
              <w:tc>
                <w:tcPr>
                  <w:tcW w:w="1584" w:type="dxa"/>
                  <w:vAlign w:val="center"/>
                </w:tcPr>
                <w:p w:rsidR="002A3488" w:rsidRDefault="00C36CEA" w:rsidP="002F1491">
                  <w:pPr>
                    <w:spacing w:before="60" w:after="60" w:line="0" w:lineRule="atLeast"/>
                    <w:rPr>
                      <w:rFonts w:ascii="宋体" w:hAnsi="宋体"/>
                      <w:sz w:val="18"/>
                    </w:rPr>
                  </w:pPr>
                  <w:r>
                    <w:rPr>
                      <w:rFonts w:ascii="宋体" w:hAnsi="宋体" w:hint="eastAsia"/>
                      <w:sz w:val="18"/>
                    </w:rPr>
                    <w:t>定位用户当前经纬度坐标已逗号隔开，例：</w:t>
                  </w:r>
                </w:p>
                <w:p w:rsidR="00C36CEA" w:rsidRPr="00C36CEA" w:rsidRDefault="00C36CEA" w:rsidP="002F1491">
                  <w:pPr>
                    <w:spacing w:before="60" w:after="60" w:line="0" w:lineRule="atLeast"/>
                    <w:rPr>
                      <w:rFonts w:ascii="宋体" w:hAnsi="宋体"/>
                      <w:sz w:val="18"/>
                    </w:rPr>
                  </w:pPr>
                  <w:r>
                    <w:rPr>
                      <w:rFonts w:ascii="宋体" w:hAnsi="宋体" w:hint="eastAsia"/>
                      <w:sz w:val="18"/>
                    </w:rPr>
                    <w:t>【</w:t>
                  </w:r>
                  <w:r w:rsidRPr="00C36CEA">
                    <w:rPr>
                      <w:rFonts w:ascii="宋体" w:hAnsi="宋体" w:hint="eastAsia"/>
                      <w:color w:val="FF0000"/>
                      <w:sz w:val="18"/>
                    </w:rPr>
                    <w:t>经度,维度</w:t>
                  </w:r>
                  <w:r>
                    <w:rPr>
                      <w:rFonts w:ascii="宋体" w:hAnsi="宋体" w:hint="eastAsia"/>
                      <w:sz w:val="18"/>
                    </w:rPr>
                    <w:t>】</w:t>
                  </w:r>
                </w:p>
              </w:tc>
              <w:tc>
                <w:tcPr>
                  <w:tcW w:w="1701" w:type="dxa"/>
                  <w:vAlign w:val="center"/>
                </w:tcPr>
                <w:p w:rsidR="002A3488" w:rsidRDefault="0004470D" w:rsidP="0004470D">
                  <w:pPr>
                    <w:rPr>
                      <w:rFonts w:ascii="宋体" w:hAnsi="宋体"/>
                    </w:rPr>
                  </w:pPr>
                  <w:r>
                    <w:rPr>
                      <w:rFonts w:ascii="宋体" w:hAnsi="宋体" w:hint="eastAsia"/>
                      <w:sz w:val="18"/>
                    </w:rPr>
                    <w:t>LatitudeAndLongitude</w:t>
                  </w:r>
                </w:p>
              </w:tc>
              <w:tc>
                <w:tcPr>
                  <w:tcW w:w="1134" w:type="dxa"/>
                </w:tcPr>
                <w:p w:rsidR="002A3488" w:rsidRDefault="002A3488" w:rsidP="002F1491">
                  <w:pPr>
                    <w:spacing w:before="60" w:after="60" w:line="0" w:lineRule="atLeast"/>
                    <w:rPr>
                      <w:rFonts w:ascii="宋体" w:hAnsi="宋体"/>
                      <w:sz w:val="18"/>
                    </w:rPr>
                  </w:pPr>
                  <w:r>
                    <w:rPr>
                      <w:rFonts w:ascii="宋体" w:hAnsi="宋体" w:hint="eastAsia"/>
                      <w:sz w:val="18"/>
                    </w:rPr>
                    <w:t>String</w:t>
                  </w:r>
                </w:p>
              </w:tc>
            </w:tr>
            <w:bookmarkEnd w:id="39"/>
          </w:tbl>
          <w:p w:rsidR="002A3488" w:rsidRPr="00601888" w:rsidRDefault="002A3488" w:rsidP="002F1491">
            <w:pPr>
              <w:spacing w:before="60" w:after="60" w:line="0" w:lineRule="atLeast"/>
              <w:rPr>
                <w:rFonts w:ascii="宋体" w:hAnsi="宋体"/>
                <w:szCs w:val="21"/>
              </w:rPr>
            </w:pPr>
          </w:p>
        </w:tc>
      </w:tr>
      <w:tr w:rsidR="002A3488" w:rsidTr="002F1491">
        <w:trPr>
          <w:trHeight w:val="70"/>
        </w:trPr>
        <w:tc>
          <w:tcPr>
            <w:tcW w:w="1536" w:type="dxa"/>
            <w:tcBorders>
              <w:top w:val="single" w:sz="4" w:space="0" w:color="auto"/>
              <w:bottom w:val="single" w:sz="4" w:space="0" w:color="auto"/>
            </w:tcBorders>
            <w:shd w:val="pct15" w:color="auto" w:fill="auto"/>
            <w:vAlign w:val="center"/>
          </w:tcPr>
          <w:p w:rsidR="002A3488" w:rsidRPr="00601888" w:rsidRDefault="002A3488" w:rsidP="002F1491">
            <w:pPr>
              <w:rPr>
                <w:rFonts w:ascii="宋体" w:hAnsi="宋体"/>
                <w:b/>
                <w:highlight w:val="white"/>
              </w:rPr>
            </w:pPr>
            <w:r w:rsidRPr="00601888">
              <w:rPr>
                <w:rFonts w:ascii="宋体" w:hAnsi="宋体" w:hint="eastAsia"/>
                <w:b/>
              </w:rPr>
              <w:t>输出</w:t>
            </w:r>
          </w:p>
        </w:tc>
        <w:tc>
          <w:tcPr>
            <w:tcW w:w="6786" w:type="dxa"/>
            <w:tcBorders>
              <w:top w:val="single" w:sz="4" w:space="0" w:color="auto"/>
              <w:bottom w:val="single" w:sz="4" w:space="0" w:color="auto"/>
            </w:tcBorders>
            <w:shd w:val="pct15" w:color="auto" w:fill="auto"/>
            <w:vAlign w:val="center"/>
          </w:tcPr>
          <w:p w:rsidR="002A3488" w:rsidRPr="00601888" w:rsidRDefault="002A3488" w:rsidP="002F1491">
            <w:pPr>
              <w:spacing w:before="60" w:after="60" w:line="0" w:lineRule="atLeast"/>
              <w:rPr>
                <w:rFonts w:ascii="宋体" w:hAnsi="宋体"/>
                <w:sz w:val="18"/>
              </w:rPr>
            </w:pPr>
            <w:r w:rsidRPr="00601888">
              <w:rPr>
                <w:rFonts w:ascii="宋体" w:hAnsi="宋体" w:hint="eastAsia"/>
                <w:b/>
                <w:szCs w:val="21"/>
              </w:rPr>
              <w:t>说明</w:t>
            </w:r>
          </w:p>
        </w:tc>
      </w:tr>
      <w:tr w:rsidR="002A3488" w:rsidTr="002F1491">
        <w:trPr>
          <w:trHeight w:val="70"/>
        </w:trPr>
        <w:tc>
          <w:tcPr>
            <w:tcW w:w="1536" w:type="dxa"/>
            <w:tcBorders>
              <w:top w:val="single" w:sz="4" w:space="0" w:color="auto"/>
              <w:bottom w:val="single" w:sz="4" w:space="0" w:color="auto"/>
            </w:tcBorders>
            <w:vAlign w:val="center"/>
          </w:tcPr>
          <w:p w:rsidR="002A3488" w:rsidRPr="00601888" w:rsidRDefault="002A3488" w:rsidP="002F1491">
            <w:pPr>
              <w:rPr>
                <w:rFonts w:ascii="宋体" w:hAnsi="宋体"/>
                <w:b/>
                <w:highlight w:val="white"/>
              </w:rPr>
            </w:pPr>
            <w:r w:rsidRPr="00601888">
              <w:rPr>
                <w:rFonts w:ascii="宋体" w:hAnsi="宋体" w:hint="eastAsia"/>
              </w:rPr>
              <w:lastRenderedPageBreak/>
              <w:t>JSONP对象</w:t>
            </w:r>
          </w:p>
        </w:tc>
        <w:tc>
          <w:tcPr>
            <w:tcW w:w="6786" w:type="dxa"/>
            <w:tcBorders>
              <w:top w:val="single" w:sz="4" w:space="0" w:color="auto"/>
              <w:bottom w:val="single" w:sz="4" w:space="0" w:color="auto"/>
            </w:tcBorders>
            <w:vAlign w:val="center"/>
          </w:tcPr>
          <w:p w:rsidR="002A3488" w:rsidRPr="00601888" w:rsidRDefault="002A3488" w:rsidP="002F1491">
            <w:pPr>
              <w:spacing w:before="60" w:after="60" w:line="0" w:lineRule="atLeast"/>
              <w:rPr>
                <w:rFonts w:ascii="宋体" w:hAnsi="宋体"/>
                <w:sz w:val="18"/>
              </w:rPr>
            </w:pPr>
            <w:r w:rsidRPr="00601888">
              <w:rPr>
                <w:rFonts w:ascii="宋体" w:hAnsi="宋体" w:hint="eastAsia"/>
                <w:sz w:val="18"/>
              </w:rPr>
              <w:t>采用JSNOP形式输出JSON对象</w:t>
            </w:r>
          </w:p>
        </w:tc>
      </w:tr>
      <w:tr w:rsidR="002A3488" w:rsidTr="002F1491">
        <w:trPr>
          <w:trHeight w:val="70"/>
        </w:trPr>
        <w:tc>
          <w:tcPr>
            <w:tcW w:w="1536" w:type="dxa"/>
            <w:tcBorders>
              <w:top w:val="single" w:sz="4" w:space="0" w:color="auto"/>
              <w:bottom w:val="single" w:sz="4" w:space="0" w:color="auto"/>
            </w:tcBorders>
            <w:shd w:val="pct15" w:color="auto" w:fill="auto"/>
            <w:vAlign w:val="center"/>
          </w:tcPr>
          <w:p w:rsidR="002A3488" w:rsidRPr="00601888" w:rsidRDefault="002A3488" w:rsidP="002F1491">
            <w:pPr>
              <w:rPr>
                <w:rFonts w:ascii="宋体" w:hAnsi="宋体"/>
                <w:b/>
                <w:highlight w:val="white"/>
              </w:rPr>
            </w:pPr>
            <w:r w:rsidRPr="00601888">
              <w:rPr>
                <w:rFonts w:ascii="宋体" w:hAnsi="宋体" w:hint="eastAsia"/>
                <w:b/>
              </w:rPr>
              <w:t>JSON对象参数</w:t>
            </w:r>
          </w:p>
        </w:tc>
        <w:tc>
          <w:tcPr>
            <w:tcW w:w="6786" w:type="dxa"/>
            <w:tcBorders>
              <w:top w:val="single" w:sz="4" w:space="0" w:color="auto"/>
              <w:bottom w:val="single" w:sz="4" w:space="0" w:color="auto"/>
            </w:tcBorders>
            <w:shd w:val="pct15" w:color="auto" w:fill="auto"/>
            <w:vAlign w:val="center"/>
          </w:tcPr>
          <w:p w:rsidR="002A3488" w:rsidRPr="00601888" w:rsidRDefault="002A3488" w:rsidP="002F1491">
            <w:pPr>
              <w:spacing w:before="60" w:after="60" w:line="0" w:lineRule="atLeast"/>
              <w:rPr>
                <w:rFonts w:ascii="宋体" w:hAnsi="宋体"/>
                <w:sz w:val="18"/>
              </w:rPr>
            </w:pPr>
            <w:r w:rsidRPr="00601888">
              <w:rPr>
                <w:rFonts w:ascii="宋体" w:hAnsi="宋体" w:hint="eastAsia"/>
                <w:b/>
                <w:szCs w:val="21"/>
              </w:rPr>
              <w:t>说明</w:t>
            </w:r>
          </w:p>
        </w:tc>
      </w:tr>
      <w:tr w:rsidR="002A3488" w:rsidTr="002F1491">
        <w:trPr>
          <w:trHeight w:val="70"/>
        </w:trPr>
        <w:tc>
          <w:tcPr>
            <w:tcW w:w="1536" w:type="dxa"/>
            <w:vAlign w:val="center"/>
          </w:tcPr>
          <w:p w:rsidR="002A3488" w:rsidRPr="00413A6E" w:rsidRDefault="002A3488" w:rsidP="002F1491">
            <w:pPr>
              <w:rPr>
                <w:rFonts w:ascii="宋体" w:hAnsi="宋体"/>
                <w:color w:val="FF0000"/>
              </w:rPr>
            </w:pPr>
            <w:r w:rsidRPr="00413A6E">
              <w:rPr>
                <w:rFonts w:ascii="宋体" w:hAnsi="宋体" w:hint="eastAsia"/>
                <w:color w:val="FF0000"/>
              </w:rPr>
              <w:t>S</w:t>
            </w:r>
          </w:p>
        </w:tc>
        <w:tc>
          <w:tcPr>
            <w:tcW w:w="6786" w:type="dxa"/>
            <w:vAlign w:val="center"/>
          </w:tcPr>
          <w:p w:rsidR="002A3488" w:rsidRPr="00413A6E" w:rsidRDefault="002A3488" w:rsidP="002F1491">
            <w:pPr>
              <w:spacing w:before="60" w:after="60" w:line="0" w:lineRule="atLeast"/>
              <w:rPr>
                <w:rFonts w:ascii="宋体" w:hAnsi="宋体"/>
                <w:color w:val="FF0000"/>
                <w:sz w:val="18"/>
              </w:rPr>
            </w:pPr>
            <w:r w:rsidRPr="00413A6E">
              <w:rPr>
                <w:rFonts w:ascii="宋体" w:hAnsi="宋体" w:hint="eastAsia"/>
                <w:color w:val="FF0000"/>
                <w:sz w:val="18"/>
              </w:rPr>
              <w:t>是否成功</w:t>
            </w:r>
          </w:p>
        </w:tc>
      </w:tr>
      <w:tr w:rsidR="002A3488" w:rsidTr="002F1491">
        <w:trPr>
          <w:trHeight w:val="70"/>
        </w:trPr>
        <w:tc>
          <w:tcPr>
            <w:tcW w:w="1536" w:type="dxa"/>
            <w:vAlign w:val="center"/>
          </w:tcPr>
          <w:p w:rsidR="002A3488" w:rsidRPr="00413A6E" w:rsidRDefault="002A3488" w:rsidP="002F1491">
            <w:pPr>
              <w:rPr>
                <w:rFonts w:ascii="宋体" w:hAnsi="宋体"/>
                <w:color w:val="FF0000"/>
              </w:rPr>
            </w:pPr>
            <w:r w:rsidRPr="00413A6E">
              <w:rPr>
                <w:rFonts w:ascii="宋体" w:hAnsi="宋体" w:hint="eastAsia"/>
                <w:color w:val="FF0000"/>
              </w:rPr>
              <w:t>M</w:t>
            </w:r>
          </w:p>
        </w:tc>
        <w:tc>
          <w:tcPr>
            <w:tcW w:w="6786" w:type="dxa"/>
            <w:vAlign w:val="center"/>
          </w:tcPr>
          <w:p w:rsidR="002A3488" w:rsidRPr="00413A6E" w:rsidRDefault="002A3488" w:rsidP="002F1491">
            <w:pPr>
              <w:spacing w:before="60" w:after="60" w:line="0" w:lineRule="atLeast"/>
              <w:rPr>
                <w:rFonts w:ascii="宋体" w:hAnsi="宋体"/>
                <w:color w:val="FF0000"/>
                <w:sz w:val="18"/>
              </w:rPr>
            </w:pPr>
          </w:p>
        </w:tc>
      </w:tr>
      <w:tr w:rsidR="002A3488" w:rsidTr="002F1491">
        <w:trPr>
          <w:trHeight w:val="70"/>
        </w:trPr>
        <w:tc>
          <w:tcPr>
            <w:tcW w:w="1536" w:type="dxa"/>
            <w:vAlign w:val="center"/>
          </w:tcPr>
          <w:p w:rsidR="002A3488" w:rsidRPr="00413A6E" w:rsidRDefault="002A3488" w:rsidP="002F1491">
            <w:pPr>
              <w:rPr>
                <w:rFonts w:ascii="宋体" w:hAnsi="宋体"/>
                <w:color w:val="FF0000"/>
              </w:rPr>
            </w:pPr>
            <w:r w:rsidRPr="00413A6E">
              <w:rPr>
                <w:rFonts w:ascii="宋体" w:hAnsi="宋体" w:hint="eastAsia"/>
                <w:color w:val="FF0000"/>
              </w:rPr>
              <w:t>C</w:t>
            </w:r>
          </w:p>
        </w:tc>
        <w:tc>
          <w:tcPr>
            <w:tcW w:w="6786" w:type="dxa"/>
            <w:vAlign w:val="center"/>
          </w:tcPr>
          <w:p w:rsidR="002A3488" w:rsidRPr="00413A6E" w:rsidRDefault="002A3488" w:rsidP="002F1491">
            <w:pPr>
              <w:spacing w:before="60" w:after="60" w:line="0" w:lineRule="atLeast"/>
              <w:rPr>
                <w:rFonts w:ascii="宋体" w:hAnsi="宋体"/>
                <w:color w:val="FF0000"/>
                <w:sz w:val="18"/>
              </w:rPr>
            </w:pPr>
          </w:p>
        </w:tc>
      </w:tr>
      <w:tr w:rsidR="002A3488" w:rsidTr="002F1491">
        <w:trPr>
          <w:trHeight w:val="70"/>
        </w:trPr>
        <w:tc>
          <w:tcPr>
            <w:tcW w:w="1536" w:type="dxa"/>
            <w:vAlign w:val="center"/>
          </w:tcPr>
          <w:p w:rsidR="002A3488" w:rsidRDefault="002A3488" w:rsidP="002F1491">
            <w:pPr>
              <w:rPr>
                <w:rFonts w:ascii="宋体" w:hAnsi="宋体"/>
              </w:rPr>
            </w:pPr>
            <w:r>
              <w:rPr>
                <w:rFonts w:ascii="宋体" w:hAnsi="宋体" w:hint="eastAsia"/>
              </w:rPr>
              <w:t>D</w:t>
            </w:r>
          </w:p>
        </w:tc>
        <w:tc>
          <w:tcPr>
            <w:tcW w:w="6786" w:type="dxa"/>
            <w:vAlign w:val="center"/>
          </w:tcPr>
          <w:p w:rsidR="002A3488" w:rsidRPr="00045BA8" w:rsidRDefault="002A3488" w:rsidP="00C36CEA">
            <w:pPr>
              <w:pStyle w:val="20"/>
              <w:ind w:firstLineChars="0" w:firstLine="0"/>
              <w:rPr>
                <w:rFonts w:ascii="宋体" w:hAnsi="宋体"/>
                <w:b/>
              </w:rPr>
            </w:pPr>
            <w:r w:rsidRPr="00311B51">
              <w:rPr>
                <w:rFonts w:ascii="宋体" w:hAnsi="宋体" w:hint="eastAsia"/>
                <w:b/>
              </w:rPr>
              <w:t>【</w:t>
            </w:r>
            <w:hyperlink w:anchor="_会议室地址对象【MeetingRoomAddress】" w:history="1">
              <w:r w:rsidR="00C36CEA">
                <w:rPr>
                  <w:rStyle w:val="a8"/>
                  <w:rFonts w:ascii="宋体" w:hAnsi="宋体" w:hint="eastAsia"/>
                  <w:b/>
                </w:rPr>
                <w:t>会议室地址对象</w:t>
              </w:r>
            </w:hyperlink>
            <w:r>
              <w:rPr>
                <w:rFonts w:ascii="宋体" w:hAnsi="宋体" w:hint="eastAsia"/>
                <w:b/>
              </w:rPr>
              <w:t>】数组 ，</w:t>
            </w:r>
            <w:r w:rsidR="00C36CEA" w:rsidRPr="00867302">
              <w:rPr>
                <w:rFonts w:ascii="宋体" w:hAnsi="宋体" w:hint="eastAsia"/>
                <w:b/>
                <w:color w:val="000000" w:themeColor="text1"/>
              </w:rPr>
              <w:t>返回附近会议室园区级别地址ID、地址中文名称【</w:t>
            </w:r>
            <w:r w:rsidR="00C36CEA" w:rsidRPr="00867302">
              <w:rPr>
                <w:rFonts w:ascii="宋体" w:cs="宋体" w:hint="eastAsia"/>
                <w:color w:val="000000" w:themeColor="text1"/>
                <w:sz w:val="18"/>
              </w:rPr>
              <w:t>ASC</w:t>
            </w:r>
            <w:r w:rsidR="00C36CEA" w:rsidRPr="00867302">
              <w:rPr>
                <w:rFonts w:ascii="宋体" w:hAnsi="宋体" w:hint="eastAsia"/>
                <w:b/>
                <w:color w:val="000000" w:themeColor="text1"/>
              </w:rPr>
              <w:t>】、地址英文名称【ASE】</w:t>
            </w:r>
          </w:p>
        </w:tc>
      </w:tr>
    </w:tbl>
    <w:p w:rsidR="002A3488" w:rsidRPr="002A3488" w:rsidRDefault="002A3488" w:rsidP="002A3488">
      <w:pPr>
        <w:pStyle w:val="a2"/>
      </w:pPr>
    </w:p>
    <w:p w:rsidR="003B52AF" w:rsidRDefault="003B52AF" w:rsidP="00676A01">
      <w:pPr>
        <w:pStyle w:val="a2"/>
        <w:ind w:firstLine="0"/>
      </w:pPr>
    </w:p>
    <w:p w:rsidR="003B52AF" w:rsidRDefault="00FF19B7" w:rsidP="002E4D39">
      <w:pPr>
        <w:pStyle w:val="4"/>
      </w:pPr>
      <w:r>
        <w:rPr>
          <w:rFonts w:hint="eastAsia"/>
        </w:rPr>
        <w:t>【分页】</w:t>
      </w:r>
      <w:r w:rsidR="00637977">
        <w:rPr>
          <w:rFonts w:hint="eastAsia"/>
        </w:rPr>
        <w:t>查询定位或选择园区可预订会议室信息接口</w:t>
      </w:r>
    </w:p>
    <w:tbl>
      <w:tblPr>
        <w:tblW w:w="8322" w:type="dxa"/>
        <w:tblInd w:w="15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1536"/>
        <w:gridCol w:w="6786"/>
      </w:tblGrid>
      <w:tr w:rsidR="00637977" w:rsidTr="00B64EBF">
        <w:trPr>
          <w:trHeight w:val="742"/>
          <w:tblHeader/>
        </w:trPr>
        <w:tc>
          <w:tcPr>
            <w:tcW w:w="8322" w:type="dxa"/>
            <w:gridSpan w:val="2"/>
            <w:shd w:val="pct12" w:color="000000" w:fill="FFFFFF"/>
            <w:vAlign w:val="center"/>
          </w:tcPr>
          <w:p w:rsidR="00637977" w:rsidRPr="00601888" w:rsidRDefault="00637977" w:rsidP="002F1491">
            <w:pPr>
              <w:spacing w:before="60" w:after="60"/>
              <w:rPr>
                <w:rFonts w:ascii="宋体" w:hAnsi="宋体"/>
                <w:b/>
                <w:sz w:val="28"/>
                <w:szCs w:val="28"/>
              </w:rPr>
            </w:pPr>
            <w:r>
              <w:rPr>
                <w:rFonts w:ascii="宋体" w:hAnsi="宋体" w:hint="eastAsia"/>
                <w:b/>
                <w:sz w:val="28"/>
                <w:szCs w:val="28"/>
              </w:rPr>
              <w:t>获取会议室预定情况详细信息</w:t>
            </w:r>
          </w:p>
        </w:tc>
      </w:tr>
      <w:tr w:rsidR="00637977" w:rsidTr="002F1491">
        <w:trPr>
          <w:trHeight w:val="70"/>
        </w:trPr>
        <w:tc>
          <w:tcPr>
            <w:tcW w:w="8322" w:type="dxa"/>
            <w:gridSpan w:val="2"/>
            <w:tcBorders>
              <w:bottom w:val="single" w:sz="4" w:space="0" w:color="auto"/>
            </w:tcBorders>
            <w:vAlign w:val="center"/>
          </w:tcPr>
          <w:p w:rsidR="00637977" w:rsidRPr="00392617" w:rsidRDefault="00637977" w:rsidP="002F1491">
            <w:pPr>
              <w:autoSpaceDE w:val="0"/>
              <w:autoSpaceDN w:val="0"/>
              <w:adjustRightInd w:val="0"/>
              <w:jc w:val="left"/>
            </w:pPr>
            <w:r w:rsidRPr="00392617">
              <w:t>服务</w:t>
            </w:r>
            <w:r>
              <w:rPr>
                <w:rFonts w:hint="eastAsia"/>
              </w:rPr>
              <w:t>概述</w:t>
            </w:r>
          </w:p>
          <w:p w:rsidR="00637977" w:rsidRPr="00BC513D" w:rsidRDefault="00637977" w:rsidP="00B64EBF">
            <w:pPr>
              <w:autoSpaceDE w:val="0"/>
              <w:autoSpaceDN w:val="0"/>
              <w:adjustRightInd w:val="0"/>
              <w:ind w:firstLineChars="200" w:firstLine="420"/>
              <w:jc w:val="left"/>
            </w:pPr>
            <w:r>
              <w:rPr>
                <w:rFonts w:hint="eastAsia"/>
              </w:rPr>
              <w:t>该服务是用于</w:t>
            </w:r>
            <w:r>
              <w:rPr>
                <w:rFonts w:hint="eastAsia"/>
              </w:rPr>
              <w:t>Emeeting</w:t>
            </w:r>
            <w:r w:rsidRPr="00BC513D">
              <w:t xml:space="preserve"> </w:t>
            </w:r>
            <w:r>
              <w:rPr>
                <w:rFonts w:hint="eastAsia"/>
              </w:rPr>
              <w:t>摇一摇界面获取</w:t>
            </w:r>
            <w:r w:rsidR="0090337E">
              <w:rPr>
                <w:rFonts w:hint="eastAsia"/>
              </w:rPr>
              <w:t>用户</w:t>
            </w:r>
            <w:r>
              <w:rPr>
                <w:rFonts w:hint="eastAsia"/>
              </w:rPr>
              <w:t>当前位置</w:t>
            </w:r>
            <w:r w:rsidR="00975411">
              <w:rPr>
                <w:rFonts w:hint="eastAsia"/>
              </w:rPr>
              <w:t>附近或选择园区可预订会议室</w:t>
            </w:r>
            <w:r>
              <w:rPr>
                <w:rFonts w:hint="eastAsia"/>
              </w:rPr>
              <w:t>信息数据。</w:t>
            </w:r>
          </w:p>
          <w:p w:rsidR="00637977" w:rsidRDefault="00637977" w:rsidP="002F1491">
            <w:pPr>
              <w:autoSpaceDE w:val="0"/>
              <w:autoSpaceDN w:val="0"/>
              <w:adjustRightInd w:val="0"/>
              <w:jc w:val="left"/>
            </w:pPr>
            <w:r w:rsidRPr="00392617">
              <w:t>应用场景</w:t>
            </w:r>
          </w:p>
          <w:p w:rsidR="00637977" w:rsidRPr="00BC513D" w:rsidRDefault="00637977" w:rsidP="00B64EBF">
            <w:pPr>
              <w:autoSpaceDE w:val="0"/>
              <w:autoSpaceDN w:val="0"/>
              <w:adjustRightInd w:val="0"/>
              <w:ind w:firstLineChars="200" w:firstLine="420"/>
              <w:jc w:val="left"/>
            </w:pPr>
            <w:r>
              <w:rPr>
                <w:rFonts w:hint="eastAsia"/>
              </w:rPr>
              <w:t>用户成功登录</w:t>
            </w:r>
            <w:r>
              <w:rPr>
                <w:rFonts w:hint="eastAsia"/>
              </w:rPr>
              <w:t>Emeeting</w:t>
            </w:r>
            <w:r>
              <w:rPr>
                <w:rFonts w:hint="eastAsia"/>
              </w:rPr>
              <w:t>后，在摇一摇界面，用户</w:t>
            </w:r>
            <w:r w:rsidR="0090337E">
              <w:rPr>
                <w:rFonts w:hint="eastAsia"/>
              </w:rPr>
              <w:t>直接摇晃手机或输入条件在摇晃手机</w:t>
            </w:r>
            <w:r>
              <w:rPr>
                <w:rFonts w:hint="eastAsia"/>
              </w:rPr>
              <w:t>，客户端调用此接口获取用户</w:t>
            </w:r>
            <w:r w:rsidR="0090337E">
              <w:rPr>
                <w:rFonts w:hint="eastAsia"/>
              </w:rPr>
              <w:t>当前位置附近或选择园区可预订会议室信息数据</w:t>
            </w:r>
            <w:r>
              <w:rPr>
                <w:rFonts w:hint="eastAsia"/>
              </w:rPr>
              <w:t>。</w:t>
            </w:r>
          </w:p>
          <w:p w:rsidR="00637977" w:rsidRDefault="00637977" w:rsidP="002F1491">
            <w:pPr>
              <w:autoSpaceDE w:val="0"/>
              <w:autoSpaceDN w:val="0"/>
              <w:adjustRightInd w:val="0"/>
              <w:jc w:val="left"/>
            </w:pPr>
            <w:r>
              <w:rPr>
                <w:rFonts w:hint="eastAsia"/>
              </w:rPr>
              <w:t>服务</w:t>
            </w:r>
            <w:r w:rsidRPr="00392617">
              <w:t>类型</w:t>
            </w:r>
          </w:p>
          <w:p w:rsidR="00637977" w:rsidRPr="00392EDF" w:rsidRDefault="003801D2" w:rsidP="002F1491">
            <w:pPr>
              <w:autoSpaceDE w:val="0"/>
              <w:autoSpaceDN w:val="0"/>
              <w:adjustRightInd w:val="0"/>
              <w:jc w:val="left"/>
            </w:pPr>
            <w:r w:rsidRPr="00392EDF">
              <w:fldChar w:fldCharType="begin">
                <w:ffData>
                  <w:name w:val="Check1"/>
                  <w:enabled/>
                  <w:calcOnExit w:val="0"/>
                  <w:checkBox>
                    <w:sizeAuto/>
                    <w:default w:val="0"/>
                  </w:checkBox>
                </w:ffData>
              </w:fldChar>
            </w:r>
            <w:r w:rsidR="00637977" w:rsidRPr="00392EDF">
              <w:instrText xml:space="preserve"> FORMCHECKBOX </w:instrText>
            </w:r>
            <w:r w:rsidRPr="00392EDF">
              <w:fldChar w:fldCharType="end"/>
            </w:r>
            <w:r w:rsidR="00637977" w:rsidRPr="00392EDF">
              <w:rPr>
                <w:rFonts w:hint="eastAsia"/>
              </w:rPr>
              <w:t>消息服务</w:t>
            </w:r>
          </w:p>
          <w:p w:rsidR="00637977" w:rsidRPr="00392EDF" w:rsidRDefault="003801D2" w:rsidP="002F1491">
            <w:pPr>
              <w:autoSpaceDE w:val="0"/>
              <w:autoSpaceDN w:val="0"/>
              <w:adjustRightInd w:val="0"/>
              <w:jc w:val="left"/>
            </w:pPr>
            <w:r w:rsidRPr="00392EDF">
              <w:fldChar w:fldCharType="begin">
                <w:ffData>
                  <w:name w:val=""/>
                  <w:enabled/>
                  <w:calcOnExit w:val="0"/>
                  <w:checkBox>
                    <w:sizeAuto/>
                    <w:default w:val="0"/>
                  </w:checkBox>
                </w:ffData>
              </w:fldChar>
            </w:r>
            <w:r w:rsidR="00637977" w:rsidRPr="00392EDF">
              <w:instrText xml:space="preserve"> FORMCHECKBOX </w:instrText>
            </w:r>
            <w:r w:rsidRPr="00392EDF">
              <w:fldChar w:fldCharType="end"/>
            </w:r>
            <w:r w:rsidR="00637977" w:rsidRPr="00392EDF">
              <w:rPr>
                <w:rFonts w:hint="eastAsia"/>
              </w:rPr>
              <w:t>流程服务</w:t>
            </w:r>
          </w:p>
          <w:p w:rsidR="00637977" w:rsidRPr="00392EDF" w:rsidRDefault="003801D2" w:rsidP="002F1491">
            <w:pPr>
              <w:autoSpaceDE w:val="0"/>
              <w:autoSpaceDN w:val="0"/>
              <w:adjustRightInd w:val="0"/>
              <w:jc w:val="left"/>
            </w:pPr>
            <w:r w:rsidRPr="00392EDF">
              <w:fldChar w:fldCharType="begin">
                <w:ffData>
                  <w:name w:val=""/>
                  <w:enabled/>
                  <w:calcOnExit w:val="0"/>
                  <w:checkBox>
                    <w:sizeAuto/>
                    <w:default w:val="1"/>
                  </w:checkBox>
                </w:ffData>
              </w:fldChar>
            </w:r>
            <w:r w:rsidR="00637977" w:rsidRPr="00392EDF">
              <w:instrText xml:space="preserve"> FORMCHECKBOX </w:instrText>
            </w:r>
            <w:r w:rsidRPr="00392EDF">
              <w:fldChar w:fldCharType="end"/>
            </w:r>
            <w:r w:rsidR="00637977" w:rsidRPr="00392EDF">
              <w:rPr>
                <w:rFonts w:hint="eastAsia"/>
              </w:rPr>
              <w:t>数据服务</w:t>
            </w:r>
          </w:p>
          <w:p w:rsidR="00637977" w:rsidRDefault="00637977" w:rsidP="002F1491">
            <w:pPr>
              <w:autoSpaceDE w:val="0"/>
              <w:autoSpaceDN w:val="0"/>
              <w:adjustRightInd w:val="0"/>
              <w:jc w:val="left"/>
            </w:pPr>
            <w:r w:rsidRPr="00392617">
              <w:t>业务规则</w:t>
            </w:r>
          </w:p>
          <w:p w:rsidR="00637977" w:rsidRDefault="00B64EBF" w:rsidP="00B64EBF">
            <w:pPr>
              <w:autoSpaceDE w:val="0"/>
              <w:autoSpaceDN w:val="0"/>
              <w:adjustRightInd w:val="0"/>
              <w:ind w:firstLineChars="200" w:firstLine="420"/>
              <w:jc w:val="left"/>
            </w:pPr>
            <w:r>
              <w:rPr>
                <w:rFonts w:hint="eastAsia"/>
              </w:rPr>
              <w:t>如用户未选择过园区以及时长，则按照当前用户坐标、其余条件默认返回相关可预订会议室信息集合。</w:t>
            </w:r>
          </w:p>
          <w:p w:rsidR="00B64EBF" w:rsidRDefault="00B64EBF" w:rsidP="0058146D">
            <w:pPr>
              <w:autoSpaceDE w:val="0"/>
              <w:autoSpaceDN w:val="0"/>
              <w:adjustRightInd w:val="0"/>
              <w:ind w:firstLine="405"/>
              <w:jc w:val="left"/>
            </w:pPr>
            <w:r>
              <w:rPr>
                <w:rFonts w:hint="eastAsia"/>
              </w:rPr>
              <w:t>如用户选择了园区，就必须选择时长，时长默认</w:t>
            </w:r>
            <w:r>
              <w:rPr>
                <w:rFonts w:hint="eastAsia"/>
              </w:rPr>
              <w:t>1</w:t>
            </w:r>
            <w:r>
              <w:rPr>
                <w:rFonts w:hint="eastAsia"/>
              </w:rPr>
              <w:t>小时，服务器直接根据用户选择的园区以及时长返回相关可预订会议室信息集合</w:t>
            </w:r>
            <w:r w:rsidR="00592403">
              <w:rPr>
                <w:rFonts w:hint="eastAsia"/>
              </w:rPr>
              <w:t>。</w:t>
            </w:r>
          </w:p>
          <w:p w:rsidR="0058146D" w:rsidRPr="0058146D" w:rsidRDefault="0058146D" w:rsidP="0058146D">
            <w:pPr>
              <w:autoSpaceDE w:val="0"/>
              <w:autoSpaceDN w:val="0"/>
              <w:adjustRightInd w:val="0"/>
              <w:ind w:firstLine="405"/>
              <w:jc w:val="left"/>
            </w:pPr>
            <w:r>
              <w:rPr>
                <w:rFonts w:hint="eastAsia"/>
              </w:rPr>
              <w:t>会议开始时间为用户调用接口后服务器当前时间。</w:t>
            </w:r>
          </w:p>
          <w:p w:rsidR="00637977" w:rsidRPr="00C42DB5" w:rsidRDefault="00637977" w:rsidP="002F1491">
            <w:pPr>
              <w:autoSpaceDE w:val="0"/>
              <w:autoSpaceDN w:val="0"/>
              <w:adjustRightInd w:val="0"/>
              <w:jc w:val="left"/>
            </w:pPr>
            <w:r>
              <w:rPr>
                <w:rFonts w:hint="eastAsia"/>
              </w:rPr>
              <w:t>调用规则</w:t>
            </w:r>
          </w:p>
          <w:p w:rsidR="00637977" w:rsidRPr="00392EDF" w:rsidRDefault="00637977" w:rsidP="002F1491">
            <w:pPr>
              <w:autoSpaceDE w:val="0"/>
              <w:autoSpaceDN w:val="0"/>
              <w:adjustRightInd w:val="0"/>
              <w:jc w:val="left"/>
            </w:pPr>
          </w:p>
          <w:p w:rsidR="00637977" w:rsidRDefault="00637977" w:rsidP="002F1491">
            <w:pPr>
              <w:autoSpaceDE w:val="0"/>
              <w:autoSpaceDN w:val="0"/>
              <w:adjustRightInd w:val="0"/>
              <w:jc w:val="left"/>
            </w:pPr>
            <w:r>
              <w:rPr>
                <w:rFonts w:hint="eastAsia"/>
              </w:rPr>
              <w:t>1</w:t>
            </w:r>
            <w:r>
              <w:rPr>
                <w:rFonts w:hint="eastAsia"/>
              </w:rPr>
              <w:t>：调用机制</w:t>
            </w:r>
          </w:p>
          <w:tbl>
            <w:tblPr>
              <w:tblW w:w="0" w:type="auto"/>
              <w:tblInd w:w="534" w:type="dxa"/>
              <w:tblLayout w:type="fixed"/>
              <w:tblLook w:val="01E0"/>
            </w:tblPr>
            <w:tblGrid>
              <w:gridCol w:w="7854"/>
            </w:tblGrid>
            <w:tr w:rsidR="00637977" w:rsidRPr="00992F57" w:rsidTr="002F1491">
              <w:tc>
                <w:tcPr>
                  <w:tcW w:w="7854" w:type="dxa"/>
                </w:tcPr>
                <w:p w:rsidR="00637977" w:rsidRPr="00392EDF" w:rsidRDefault="003801D2" w:rsidP="002F1491">
                  <w:pPr>
                    <w:autoSpaceDE w:val="0"/>
                    <w:autoSpaceDN w:val="0"/>
                    <w:adjustRightInd w:val="0"/>
                    <w:jc w:val="left"/>
                  </w:pPr>
                  <w:r w:rsidRPr="00392EDF">
                    <w:fldChar w:fldCharType="begin">
                      <w:ffData>
                        <w:name w:val=""/>
                        <w:enabled/>
                        <w:calcOnExit w:val="0"/>
                        <w:checkBox>
                          <w:sizeAuto/>
                          <w:default w:val="1"/>
                        </w:checkBox>
                      </w:ffData>
                    </w:fldChar>
                  </w:r>
                  <w:r w:rsidR="00637977" w:rsidRPr="00392EDF">
                    <w:instrText xml:space="preserve"> FORMCHECKBOX </w:instrText>
                  </w:r>
                  <w:r w:rsidRPr="00392EDF">
                    <w:fldChar w:fldCharType="end"/>
                  </w:r>
                  <w:r w:rsidR="00637977" w:rsidRPr="00392EDF">
                    <w:t xml:space="preserve"> </w:t>
                  </w:r>
                  <w:r w:rsidR="00637977" w:rsidRPr="00392EDF">
                    <w:rPr>
                      <w:rFonts w:hint="eastAsia"/>
                    </w:rPr>
                    <w:t>同步调用</w:t>
                  </w:r>
                </w:p>
                <w:p w:rsidR="00637977" w:rsidRPr="00392EDF" w:rsidRDefault="003801D2" w:rsidP="002F1491">
                  <w:pPr>
                    <w:autoSpaceDE w:val="0"/>
                    <w:autoSpaceDN w:val="0"/>
                    <w:adjustRightInd w:val="0"/>
                    <w:jc w:val="left"/>
                  </w:pPr>
                  <w:r w:rsidRPr="00392EDF">
                    <w:fldChar w:fldCharType="begin">
                      <w:ffData>
                        <w:name w:val=""/>
                        <w:enabled/>
                        <w:calcOnExit w:val="0"/>
                        <w:checkBox>
                          <w:sizeAuto/>
                          <w:default w:val="0"/>
                        </w:checkBox>
                      </w:ffData>
                    </w:fldChar>
                  </w:r>
                  <w:r w:rsidR="00637977" w:rsidRPr="00392EDF">
                    <w:instrText xml:space="preserve"> FORMCHECKBOX </w:instrText>
                  </w:r>
                  <w:r w:rsidRPr="00392EDF">
                    <w:fldChar w:fldCharType="end"/>
                  </w:r>
                  <w:r w:rsidR="00637977" w:rsidRPr="00392EDF">
                    <w:t xml:space="preserve"> </w:t>
                  </w:r>
                  <w:r w:rsidR="00637977" w:rsidRPr="00392EDF">
                    <w:rPr>
                      <w:rFonts w:hint="eastAsia"/>
                    </w:rPr>
                    <w:t>异步调用</w:t>
                  </w:r>
                </w:p>
              </w:tc>
            </w:tr>
          </w:tbl>
          <w:p w:rsidR="00637977" w:rsidRDefault="00637977" w:rsidP="002F1491">
            <w:pPr>
              <w:autoSpaceDE w:val="0"/>
              <w:autoSpaceDN w:val="0"/>
              <w:adjustRightInd w:val="0"/>
              <w:jc w:val="left"/>
            </w:pPr>
            <w:r>
              <w:rPr>
                <w:rFonts w:hint="eastAsia"/>
              </w:rPr>
              <w:t>2</w:t>
            </w:r>
            <w:r>
              <w:rPr>
                <w:rFonts w:hint="eastAsia"/>
              </w:rPr>
              <w:t>：异常处理</w:t>
            </w:r>
          </w:p>
          <w:tbl>
            <w:tblPr>
              <w:tblW w:w="0" w:type="auto"/>
              <w:tblInd w:w="534" w:type="dxa"/>
              <w:tblLayout w:type="fixed"/>
              <w:tblLook w:val="01E0"/>
            </w:tblPr>
            <w:tblGrid>
              <w:gridCol w:w="7854"/>
            </w:tblGrid>
            <w:tr w:rsidR="00637977" w:rsidRPr="00992F57" w:rsidTr="002F1491">
              <w:tc>
                <w:tcPr>
                  <w:tcW w:w="7854" w:type="dxa"/>
                </w:tcPr>
                <w:p w:rsidR="00637977" w:rsidRPr="00392EDF" w:rsidRDefault="003801D2" w:rsidP="002F1491">
                  <w:pPr>
                    <w:autoSpaceDE w:val="0"/>
                    <w:autoSpaceDN w:val="0"/>
                    <w:adjustRightInd w:val="0"/>
                    <w:jc w:val="left"/>
                  </w:pPr>
                  <w:r w:rsidRPr="00392EDF">
                    <w:fldChar w:fldCharType="begin">
                      <w:ffData>
                        <w:name w:val=""/>
                        <w:enabled/>
                        <w:calcOnExit w:val="0"/>
                        <w:checkBox>
                          <w:sizeAuto/>
                          <w:default w:val="1"/>
                        </w:checkBox>
                      </w:ffData>
                    </w:fldChar>
                  </w:r>
                  <w:r w:rsidR="00637977" w:rsidRPr="00392EDF">
                    <w:instrText xml:space="preserve"> FORMCHECKBOX </w:instrText>
                  </w:r>
                  <w:r w:rsidRPr="00392EDF">
                    <w:fldChar w:fldCharType="end"/>
                  </w:r>
                  <w:r w:rsidR="00637977" w:rsidRPr="00392EDF">
                    <w:t xml:space="preserve"> </w:t>
                  </w:r>
                  <w:r w:rsidR="00637977" w:rsidRPr="00392EDF">
                    <w:rPr>
                      <w:rFonts w:hint="eastAsia"/>
                    </w:rPr>
                    <w:t>调用失败，业务全部回滚，需重新请求调用</w:t>
                  </w:r>
                </w:p>
                <w:p w:rsidR="00637977" w:rsidRPr="00392EDF" w:rsidRDefault="003801D2" w:rsidP="002F1491">
                  <w:pPr>
                    <w:autoSpaceDE w:val="0"/>
                    <w:autoSpaceDN w:val="0"/>
                    <w:adjustRightInd w:val="0"/>
                    <w:jc w:val="left"/>
                  </w:pPr>
                  <w:r w:rsidRPr="00392EDF">
                    <w:fldChar w:fldCharType="begin">
                      <w:ffData>
                        <w:name w:val=""/>
                        <w:enabled/>
                        <w:calcOnExit w:val="0"/>
                        <w:checkBox>
                          <w:sizeAuto/>
                          <w:default w:val="0"/>
                        </w:checkBox>
                      </w:ffData>
                    </w:fldChar>
                  </w:r>
                  <w:r w:rsidR="00637977" w:rsidRPr="00392EDF">
                    <w:instrText xml:space="preserve"> FORMCHECKBOX </w:instrText>
                  </w:r>
                  <w:r w:rsidRPr="00392EDF">
                    <w:fldChar w:fldCharType="end"/>
                  </w:r>
                  <w:r w:rsidR="00637977" w:rsidRPr="00392EDF">
                    <w:t xml:space="preserve"> </w:t>
                  </w:r>
                  <w:r w:rsidR="00637977" w:rsidRPr="00392EDF">
                    <w:rPr>
                      <w:rFonts w:hint="eastAsia"/>
                    </w:rPr>
                    <w:t>调用失败，出错的数据回滚，并需要进行出错数据的重新请求调用</w:t>
                  </w:r>
                </w:p>
              </w:tc>
            </w:tr>
          </w:tbl>
          <w:p w:rsidR="00637977" w:rsidRPr="00392EDF" w:rsidRDefault="00637977" w:rsidP="002F1491">
            <w:pPr>
              <w:autoSpaceDE w:val="0"/>
              <w:autoSpaceDN w:val="0"/>
              <w:adjustRightInd w:val="0"/>
              <w:jc w:val="left"/>
              <w:rPr>
                <w:rFonts w:ascii="宋体" w:hAnsi="宋体" w:cs="新宋体"/>
                <w:color w:val="800000"/>
                <w:sz w:val="19"/>
                <w:szCs w:val="19"/>
              </w:rPr>
            </w:pPr>
          </w:p>
          <w:p w:rsidR="00637977" w:rsidRPr="00601888" w:rsidRDefault="00637977" w:rsidP="002F1491">
            <w:pPr>
              <w:autoSpaceDE w:val="0"/>
              <w:autoSpaceDN w:val="0"/>
              <w:adjustRightInd w:val="0"/>
              <w:jc w:val="left"/>
              <w:rPr>
                <w:rFonts w:ascii="宋体" w:hAnsi="宋体" w:cs="新宋体"/>
                <w:color w:val="800000"/>
                <w:sz w:val="19"/>
                <w:szCs w:val="19"/>
              </w:rPr>
            </w:pPr>
          </w:p>
        </w:tc>
      </w:tr>
      <w:tr w:rsidR="00637977" w:rsidTr="002F1491">
        <w:trPr>
          <w:trHeight w:val="70"/>
        </w:trPr>
        <w:tc>
          <w:tcPr>
            <w:tcW w:w="8322" w:type="dxa"/>
            <w:gridSpan w:val="2"/>
            <w:tcBorders>
              <w:top w:val="single" w:sz="4" w:space="0" w:color="auto"/>
              <w:bottom w:val="single" w:sz="4" w:space="0" w:color="auto"/>
            </w:tcBorders>
            <w:shd w:val="pct12" w:color="auto" w:fill="auto"/>
            <w:vAlign w:val="center"/>
          </w:tcPr>
          <w:p w:rsidR="00637977" w:rsidRPr="00601888" w:rsidRDefault="00637977" w:rsidP="002F1491">
            <w:pPr>
              <w:spacing w:before="60" w:after="60" w:line="0" w:lineRule="atLeast"/>
              <w:rPr>
                <w:rFonts w:ascii="宋体" w:hAnsi="宋体"/>
                <w:b/>
                <w:sz w:val="28"/>
                <w:szCs w:val="28"/>
              </w:rPr>
            </w:pPr>
            <w:r w:rsidRPr="00601888">
              <w:rPr>
                <w:rFonts w:ascii="宋体" w:hAnsi="宋体" w:hint="eastAsia"/>
                <w:b/>
                <w:sz w:val="28"/>
                <w:szCs w:val="28"/>
              </w:rPr>
              <w:t>接口、参数说明</w:t>
            </w:r>
          </w:p>
        </w:tc>
      </w:tr>
      <w:tr w:rsidR="00637977" w:rsidTr="002F1491">
        <w:trPr>
          <w:trHeight w:val="70"/>
        </w:trPr>
        <w:tc>
          <w:tcPr>
            <w:tcW w:w="1536" w:type="dxa"/>
            <w:tcBorders>
              <w:top w:val="single" w:sz="4" w:space="0" w:color="auto"/>
              <w:bottom w:val="single" w:sz="4" w:space="0" w:color="auto"/>
            </w:tcBorders>
            <w:shd w:val="pct15" w:color="auto" w:fill="auto"/>
            <w:vAlign w:val="center"/>
          </w:tcPr>
          <w:p w:rsidR="00637977" w:rsidRPr="00601888" w:rsidRDefault="00637977" w:rsidP="002F1491">
            <w:pPr>
              <w:rPr>
                <w:rFonts w:ascii="宋体" w:hAnsi="宋体"/>
                <w:b/>
                <w:highlight w:val="white"/>
              </w:rPr>
            </w:pPr>
            <w:r w:rsidRPr="00601888">
              <w:rPr>
                <w:rFonts w:ascii="宋体" w:hAnsi="宋体" w:hint="eastAsia"/>
                <w:b/>
              </w:rPr>
              <w:lastRenderedPageBreak/>
              <w:t>输入</w:t>
            </w:r>
          </w:p>
        </w:tc>
        <w:tc>
          <w:tcPr>
            <w:tcW w:w="6786" w:type="dxa"/>
            <w:tcBorders>
              <w:top w:val="single" w:sz="4" w:space="0" w:color="auto"/>
              <w:bottom w:val="single" w:sz="4" w:space="0" w:color="auto"/>
            </w:tcBorders>
            <w:shd w:val="pct15" w:color="auto" w:fill="auto"/>
            <w:vAlign w:val="center"/>
          </w:tcPr>
          <w:p w:rsidR="00637977" w:rsidRPr="00601888" w:rsidRDefault="00637977" w:rsidP="002F1491">
            <w:pPr>
              <w:spacing w:before="60" w:after="60" w:line="0" w:lineRule="atLeast"/>
              <w:rPr>
                <w:rFonts w:ascii="宋体" w:hAnsi="宋体"/>
                <w:sz w:val="18"/>
              </w:rPr>
            </w:pPr>
            <w:r w:rsidRPr="00601888">
              <w:rPr>
                <w:rFonts w:ascii="宋体" w:hAnsi="宋体" w:hint="eastAsia"/>
                <w:b/>
                <w:szCs w:val="21"/>
              </w:rPr>
              <w:t>说明</w:t>
            </w:r>
          </w:p>
        </w:tc>
      </w:tr>
      <w:tr w:rsidR="00637977" w:rsidTr="002F1491">
        <w:trPr>
          <w:trHeight w:val="70"/>
        </w:trPr>
        <w:tc>
          <w:tcPr>
            <w:tcW w:w="1536" w:type="dxa"/>
            <w:tcBorders>
              <w:top w:val="single" w:sz="4" w:space="0" w:color="auto"/>
              <w:bottom w:val="single" w:sz="4" w:space="0" w:color="auto"/>
            </w:tcBorders>
            <w:vAlign w:val="center"/>
          </w:tcPr>
          <w:p w:rsidR="00637977" w:rsidRPr="00601888" w:rsidRDefault="00637977" w:rsidP="002F1491">
            <w:pPr>
              <w:rPr>
                <w:rFonts w:ascii="宋体" w:hAnsi="宋体"/>
              </w:rPr>
            </w:pPr>
            <w:r w:rsidRPr="00601888">
              <w:rPr>
                <w:rFonts w:ascii="宋体" w:hAnsi="宋体" w:hint="eastAsia"/>
              </w:rPr>
              <w:t>通过URL</w:t>
            </w:r>
          </w:p>
        </w:tc>
        <w:tc>
          <w:tcPr>
            <w:tcW w:w="6786" w:type="dxa"/>
            <w:tcBorders>
              <w:top w:val="single" w:sz="4" w:space="0" w:color="auto"/>
              <w:bottom w:val="single" w:sz="4" w:space="0" w:color="auto"/>
            </w:tcBorders>
            <w:vAlign w:val="center"/>
          </w:tcPr>
          <w:p w:rsidR="00637977" w:rsidRPr="00601888" w:rsidRDefault="00637977" w:rsidP="002F1491">
            <w:pPr>
              <w:spacing w:before="60" w:after="60" w:line="0" w:lineRule="atLeast"/>
              <w:rPr>
                <w:rFonts w:ascii="宋体" w:hAnsi="宋体"/>
                <w:sz w:val="18"/>
              </w:rPr>
            </w:pPr>
            <w:r w:rsidRPr="00601888">
              <w:rPr>
                <w:rFonts w:ascii="宋体" w:hAnsi="宋体" w:hint="eastAsia"/>
                <w:sz w:val="18"/>
              </w:rPr>
              <w:t>通过URL访问JSON服务</w:t>
            </w:r>
          </w:p>
        </w:tc>
      </w:tr>
      <w:tr w:rsidR="00637977" w:rsidTr="002F1491">
        <w:trPr>
          <w:trHeight w:val="70"/>
        </w:trPr>
        <w:tc>
          <w:tcPr>
            <w:tcW w:w="1536" w:type="dxa"/>
            <w:tcBorders>
              <w:top w:val="single" w:sz="4" w:space="0" w:color="auto"/>
              <w:bottom w:val="single" w:sz="4" w:space="0" w:color="auto"/>
            </w:tcBorders>
            <w:shd w:val="pct15" w:color="auto" w:fill="auto"/>
            <w:vAlign w:val="center"/>
          </w:tcPr>
          <w:p w:rsidR="00637977" w:rsidRPr="00601888" w:rsidRDefault="00637977" w:rsidP="002F1491">
            <w:pPr>
              <w:rPr>
                <w:rFonts w:ascii="宋体" w:hAnsi="宋体"/>
                <w:b/>
              </w:rPr>
            </w:pPr>
            <w:r w:rsidRPr="00601888">
              <w:rPr>
                <w:rFonts w:ascii="宋体" w:hAnsi="宋体" w:hint="eastAsia"/>
                <w:b/>
              </w:rPr>
              <w:t>输入参数</w:t>
            </w:r>
          </w:p>
        </w:tc>
        <w:tc>
          <w:tcPr>
            <w:tcW w:w="6786" w:type="dxa"/>
            <w:tcBorders>
              <w:top w:val="single" w:sz="4" w:space="0" w:color="auto"/>
              <w:bottom w:val="single" w:sz="4" w:space="0" w:color="auto"/>
            </w:tcBorders>
            <w:shd w:val="pct15" w:color="auto" w:fill="auto"/>
            <w:vAlign w:val="center"/>
          </w:tcPr>
          <w:p w:rsidR="00637977" w:rsidRPr="00601888" w:rsidRDefault="00637977" w:rsidP="002F1491">
            <w:pPr>
              <w:spacing w:before="60" w:after="60" w:line="0" w:lineRule="atLeast"/>
              <w:rPr>
                <w:rFonts w:ascii="宋体" w:hAnsi="宋体"/>
                <w:sz w:val="18"/>
              </w:rPr>
            </w:pPr>
            <w:r w:rsidRPr="00601888">
              <w:rPr>
                <w:rFonts w:ascii="宋体" w:hAnsi="宋体" w:hint="eastAsia"/>
                <w:b/>
                <w:szCs w:val="21"/>
              </w:rPr>
              <w:t>说明</w:t>
            </w:r>
          </w:p>
        </w:tc>
      </w:tr>
      <w:tr w:rsidR="00637977" w:rsidTr="002F1491">
        <w:trPr>
          <w:trHeight w:val="70"/>
        </w:trPr>
        <w:tc>
          <w:tcPr>
            <w:tcW w:w="1536" w:type="dxa"/>
            <w:tcBorders>
              <w:top w:val="single" w:sz="4" w:space="0" w:color="auto"/>
              <w:bottom w:val="single" w:sz="4" w:space="0" w:color="auto"/>
            </w:tcBorders>
            <w:vAlign w:val="center"/>
          </w:tcPr>
          <w:p w:rsidR="00637977" w:rsidRPr="00601888" w:rsidRDefault="00637977" w:rsidP="002F1491">
            <w:pPr>
              <w:rPr>
                <w:rFonts w:ascii="宋体" w:hAnsi="宋体"/>
              </w:rPr>
            </w:pPr>
            <w:r>
              <w:rPr>
                <w:rFonts w:ascii="宋体" w:hAnsi="宋体" w:hint="eastAsia"/>
              </w:rPr>
              <w:t>C</w:t>
            </w:r>
          </w:p>
        </w:tc>
        <w:tc>
          <w:tcPr>
            <w:tcW w:w="6786" w:type="dxa"/>
            <w:tcBorders>
              <w:top w:val="single" w:sz="4" w:space="0" w:color="auto"/>
              <w:bottom w:val="single" w:sz="4" w:space="0" w:color="auto"/>
            </w:tcBorders>
            <w:vAlign w:val="center"/>
          </w:tcPr>
          <w:p w:rsidR="00637977" w:rsidRPr="007D2244" w:rsidRDefault="00637977" w:rsidP="00CE0562">
            <w:pPr>
              <w:spacing w:before="60" w:after="60" w:line="0" w:lineRule="atLeast"/>
              <w:rPr>
                <w:rFonts w:ascii="宋体" w:hAnsi="宋体"/>
                <w:color w:val="000000" w:themeColor="text1"/>
                <w:szCs w:val="21"/>
              </w:rPr>
            </w:pPr>
            <w:r>
              <w:rPr>
                <w:rFonts w:ascii="宋体" w:hAnsi="Times New Roman" w:cs="宋体" w:hint="eastAsia"/>
                <w:color w:val="000000" w:themeColor="text1"/>
                <w:szCs w:val="21"/>
              </w:rPr>
              <w:t>GetNearPark</w:t>
            </w:r>
            <w:r w:rsidR="00D52069">
              <w:rPr>
                <w:rFonts w:ascii="宋体" w:hAnsi="Times New Roman" w:cs="宋体" w:hint="eastAsia"/>
                <w:color w:val="000000" w:themeColor="text1"/>
                <w:szCs w:val="21"/>
              </w:rPr>
              <w:t>MeetingRoom</w:t>
            </w:r>
            <w:r w:rsidR="00CE0562">
              <w:rPr>
                <w:rFonts w:ascii="宋体" w:hAnsi="Times New Roman" w:cs="宋体" w:hint="eastAsia"/>
                <w:color w:val="000000" w:themeColor="text1"/>
                <w:szCs w:val="21"/>
              </w:rPr>
              <w:t>Info</w:t>
            </w:r>
          </w:p>
        </w:tc>
      </w:tr>
      <w:tr w:rsidR="00637977" w:rsidTr="002F1491">
        <w:trPr>
          <w:trHeight w:val="70"/>
        </w:trPr>
        <w:tc>
          <w:tcPr>
            <w:tcW w:w="1536" w:type="dxa"/>
            <w:tcBorders>
              <w:top w:val="single" w:sz="4" w:space="0" w:color="auto"/>
              <w:bottom w:val="single" w:sz="4" w:space="0" w:color="auto"/>
            </w:tcBorders>
            <w:vAlign w:val="center"/>
          </w:tcPr>
          <w:p w:rsidR="00637977" w:rsidRPr="00601888" w:rsidRDefault="00637977" w:rsidP="002F1491">
            <w:pPr>
              <w:rPr>
                <w:rFonts w:ascii="宋体" w:hAnsi="宋体"/>
              </w:rPr>
            </w:pPr>
            <w:r>
              <w:rPr>
                <w:rFonts w:ascii="宋体" w:hAnsi="宋体"/>
              </w:rPr>
              <w:t>D</w:t>
            </w:r>
          </w:p>
        </w:tc>
        <w:tc>
          <w:tcPr>
            <w:tcW w:w="6786" w:type="dxa"/>
            <w:tcBorders>
              <w:top w:val="single" w:sz="4" w:space="0" w:color="auto"/>
              <w:bottom w:val="single" w:sz="4" w:space="0" w:color="auto"/>
            </w:tcBorders>
            <w:vAlign w:val="center"/>
          </w:tcPr>
          <w:p w:rsidR="00637977" w:rsidRPr="00601888" w:rsidRDefault="00637977" w:rsidP="002F1491">
            <w:pPr>
              <w:spacing w:before="60" w:after="60" w:line="0" w:lineRule="atLeast"/>
              <w:rPr>
                <w:rFonts w:ascii="宋体" w:hAnsi="宋体"/>
                <w:szCs w:val="21"/>
              </w:rPr>
            </w:pPr>
          </w:p>
        </w:tc>
      </w:tr>
      <w:tr w:rsidR="00637977" w:rsidTr="002F1491">
        <w:trPr>
          <w:trHeight w:val="70"/>
        </w:trPr>
        <w:tc>
          <w:tcPr>
            <w:tcW w:w="1536" w:type="dxa"/>
            <w:tcBorders>
              <w:top w:val="single" w:sz="4" w:space="0" w:color="auto"/>
              <w:bottom w:val="single" w:sz="4" w:space="0" w:color="auto"/>
            </w:tcBorders>
            <w:vAlign w:val="center"/>
          </w:tcPr>
          <w:p w:rsidR="00637977" w:rsidRPr="00601888" w:rsidRDefault="00637977" w:rsidP="002F1491">
            <w:pPr>
              <w:rPr>
                <w:rFonts w:ascii="宋体" w:hAnsi="宋体"/>
              </w:rPr>
            </w:pPr>
            <w:r>
              <w:rPr>
                <w:rFonts w:ascii="宋体" w:hAnsi="宋体" w:hint="eastAsia"/>
              </w:rPr>
              <w:t>F</w:t>
            </w:r>
          </w:p>
        </w:tc>
        <w:tc>
          <w:tcPr>
            <w:tcW w:w="6786" w:type="dxa"/>
            <w:tcBorders>
              <w:top w:val="single" w:sz="4" w:space="0" w:color="auto"/>
              <w:bottom w:val="single" w:sz="4" w:space="0" w:color="auto"/>
            </w:tcBorders>
            <w:vAlign w:val="center"/>
          </w:tcPr>
          <w:tbl>
            <w:tblPr>
              <w:tblW w:w="638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tblPr>
            <w:tblGrid>
              <w:gridCol w:w="861"/>
              <w:gridCol w:w="1109"/>
              <w:gridCol w:w="1584"/>
              <w:gridCol w:w="1701"/>
              <w:gridCol w:w="1134"/>
            </w:tblGrid>
            <w:tr w:rsidR="00637977" w:rsidTr="002F1491">
              <w:tc>
                <w:tcPr>
                  <w:tcW w:w="861" w:type="dxa"/>
                  <w:shd w:val="clear" w:color="auto" w:fill="BFBFBF"/>
                  <w:vAlign w:val="center"/>
                </w:tcPr>
                <w:p w:rsidR="00637977" w:rsidRPr="0001495D" w:rsidRDefault="00637977" w:rsidP="002F1491">
                  <w:pPr>
                    <w:pStyle w:val="aff"/>
                    <w:widowControl w:val="0"/>
                    <w:rPr>
                      <w:rFonts w:ascii="黑体"/>
                    </w:rPr>
                  </w:pPr>
                  <w:r w:rsidRPr="0001495D">
                    <w:rPr>
                      <w:rFonts w:ascii="黑体" w:hint="eastAsia"/>
                    </w:rPr>
                    <w:t>必输项</w:t>
                  </w:r>
                </w:p>
              </w:tc>
              <w:tc>
                <w:tcPr>
                  <w:tcW w:w="1109" w:type="dxa"/>
                  <w:shd w:val="clear" w:color="auto" w:fill="BFBFBF"/>
                  <w:vAlign w:val="center"/>
                </w:tcPr>
                <w:p w:rsidR="00637977" w:rsidRPr="0001495D" w:rsidRDefault="00637977" w:rsidP="002F1491">
                  <w:pPr>
                    <w:pStyle w:val="aff"/>
                    <w:widowControl w:val="0"/>
                    <w:rPr>
                      <w:rFonts w:ascii="黑体"/>
                    </w:rPr>
                  </w:pPr>
                  <w:r w:rsidRPr="0001495D">
                    <w:rPr>
                      <w:rFonts w:ascii="黑体" w:hint="eastAsia"/>
                    </w:rPr>
                    <w:t>属性</w:t>
                  </w:r>
                </w:p>
              </w:tc>
              <w:tc>
                <w:tcPr>
                  <w:tcW w:w="1584" w:type="dxa"/>
                  <w:shd w:val="clear" w:color="auto" w:fill="BFBFBF"/>
                  <w:vAlign w:val="center"/>
                </w:tcPr>
                <w:p w:rsidR="00637977" w:rsidRPr="0001495D" w:rsidRDefault="00637977" w:rsidP="002F1491">
                  <w:pPr>
                    <w:pStyle w:val="aff"/>
                    <w:widowControl w:val="0"/>
                    <w:rPr>
                      <w:rFonts w:ascii="黑体"/>
                    </w:rPr>
                  </w:pPr>
                  <w:r w:rsidRPr="0001495D">
                    <w:rPr>
                      <w:rFonts w:ascii="黑体" w:hint="eastAsia"/>
                    </w:rPr>
                    <w:t>属性约束</w:t>
                  </w:r>
                </w:p>
              </w:tc>
              <w:tc>
                <w:tcPr>
                  <w:tcW w:w="1701" w:type="dxa"/>
                  <w:shd w:val="clear" w:color="auto" w:fill="BFBFBF"/>
                  <w:vAlign w:val="center"/>
                </w:tcPr>
                <w:p w:rsidR="00637977" w:rsidRPr="0001495D" w:rsidRDefault="00637977" w:rsidP="002F1491">
                  <w:pPr>
                    <w:pStyle w:val="aff"/>
                    <w:widowControl w:val="0"/>
                    <w:rPr>
                      <w:rFonts w:ascii="黑体"/>
                    </w:rPr>
                  </w:pPr>
                  <w:r w:rsidRPr="0001495D">
                    <w:rPr>
                      <w:rFonts w:ascii="黑体" w:hint="eastAsia"/>
                    </w:rPr>
                    <w:t>数据名称</w:t>
                  </w:r>
                </w:p>
              </w:tc>
              <w:tc>
                <w:tcPr>
                  <w:tcW w:w="1134" w:type="dxa"/>
                  <w:shd w:val="clear" w:color="auto" w:fill="BFBFBF"/>
                </w:tcPr>
                <w:p w:rsidR="00637977" w:rsidRPr="0001495D" w:rsidRDefault="00637977" w:rsidP="002F1491">
                  <w:pPr>
                    <w:pStyle w:val="aff"/>
                    <w:widowControl w:val="0"/>
                    <w:rPr>
                      <w:rFonts w:ascii="黑体"/>
                    </w:rPr>
                  </w:pPr>
                  <w:r>
                    <w:rPr>
                      <w:rFonts w:ascii="黑体" w:hint="eastAsia"/>
                    </w:rPr>
                    <w:t>数据类型</w:t>
                  </w:r>
                </w:p>
              </w:tc>
            </w:tr>
            <w:tr w:rsidR="00637977" w:rsidRPr="00B803AD" w:rsidTr="002F1491">
              <w:tc>
                <w:tcPr>
                  <w:tcW w:w="861" w:type="dxa"/>
                  <w:vAlign w:val="center"/>
                </w:tcPr>
                <w:p w:rsidR="00637977" w:rsidRDefault="007315AF" w:rsidP="002F1491">
                  <w:pPr>
                    <w:rPr>
                      <w:rFonts w:ascii="宋体" w:hAnsi="宋体"/>
                    </w:rPr>
                  </w:pPr>
                  <w:r>
                    <w:rPr>
                      <w:rFonts w:ascii="宋体" w:hAnsi="宋体" w:hint="eastAsia"/>
                    </w:rPr>
                    <w:t>Y</w:t>
                  </w:r>
                </w:p>
              </w:tc>
              <w:tc>
                <w:tcPr>
                  <w:tcW w:w="1109" w:type="dxa"/>
                  <w:vAlign w:val="center"/>
                </w:tcPr>
                <w:p w:rsidR="00637977" w:rsidRDefault="00637977" w:rsidP="002F1491">
                  <w:pPr>
                    <w:rPr>
                      <w:rFonts w:ascii="宋体" w:hAnsi="宋体"/>
                      <w:sz w:val="18"/>
                    </w:rPr>
                  </w:pPr>
                  <w:r>
                    <w:rPr>
                      <w:rFonts w:ascii="宋体" w:hAnsi="宋体" w:hint="eastAsia"/>
                      <w:sz w:val="18"/>
                    </w:rPr>
                    <w:t>经纬坐标</w:t>
                  </w:r>
                </w:p>
              </w:tc>
              <w:tc>
                <w:tcPr>
                  <w:tcW w:w="1584" w:type="dxa"/>
                  <w:vAlign w:val="center"/>
                </w:tcPr>
                <w:p w:rsidR="00637977" w:rsidRDefault="00637977" w:rsidP="002F1491">
                  <w:pPr>
                    <w:spacing w:before="60" w:after="60" w:line="0" w:lineRule="atLeast"/>
                    <w:rPr>
                      <w:rFonts w:ascii="宋体" w:hAnsi="宋体"/>
                      <w:sz w:val="18"/>
                    </w:rPr>
                  </w:pPr>
                  <w:r>
                    <w:rPr>
                      <w:rFonts w:ascii="宋体" w:hAnsi="宋体" w:hint="eastAsia"/>
                      <w:sz w:val="18"/>
                    </w:rPr>
                    <w:t>定位用户当前经纬度坐标已逗号隔开，例：</w:t>
                  </w:r>
                </w:p>
                <w:p w:rsidR="00637977" w:rsidRPr="00C36CEA" w:rsidRDefault="00637977" w:rsidP="002F1491">
                  <w:pPr>
                    <w:spacing w:before="60" w:after="60" w:line="0" w:lineRule="atLeast"/>
                    <w:rPr>
                      <w:rFonts w:ascii="宋体" w:hAnsi="宋体"/>
                      <w:sz w:val="18"/>
                    </w:rPr>
                  </w:pPr>
                  <w:r>
                    <w:rPr>
                      <w:rFonts w:ascii="宋体" w:hAnsi="宋体" w:hint="eastAsia"/>
                      <w:sz w:val="18"/>
                    </w:rPr>
                    <w:t>【</w:t>
                  </w:r>
                  <w:r w:rsidRPr="00C36CEA">
                    <w:rPr>
                      <w:rFonts w:ascii="宋体" w:hAnsi="宋体" w:hint="eastAsia"/>
                      <w:color w:val="FF0000"/>
                      <w:sz w:val="18"/>
                    </w:rPr>
                    <w:t>经度,维度</w:t>
                  </w:r>
                  <w:r>
                    <w:rPr>
                      <w:rFonts w:ascii="宋体" w:hAnsi="宋体" w:hint="eastAsia"/>
                      <w:sz w:val="18"/>
                    </w:rPr>
                    <w:t>】</w:t>
                  </w:r>
                </w:p>
              </w:tc>
              <w:tc>
                <w:tcPr>
                  <w:tcW w:w="1701" w:type="dxa"/>
                  <w:vAlign w:val="center"/>
                </w:tcPr>
                <w:p w:rsidR="00637977" w:rsidRDefault="00637977" w:rsidP="002F1491">
                  <w:pPr>
                    <w:rPr>
                      <w:rFonts w:ascii="宋体" w:hAnsi="宋体"/>
                    </w:rPr>
                  </w:pPr>
                  <w:r>
                    <w:rPr>
                      <w:rFonts w:ascii="宋体" w:hAnsi="宋体" w:hint="eastAsia"/>
                      <w:sz w:val="18"/>
                    </w:rPr>
                    <w:t>LatitudeAndLongitude</w:t>
                  </w:r>
                </w:p>
              </w:tc>
              <w:tc>
                <w:tcPr>
                  <w:tcW w:w="1134" w:type="dxa"/>
                </w:tcPr>
                <w:p w:rsidR="00637977" w:rsidRDefault="00637977" w:rsidP="002F1491">
                  <w:pPr>
                    <w:spacing w:before="60" w:after="60" w:line="0" w:lineRule="atLeast"/>
                    <w:rPr>
                      <w:rFonts w:ascii="宋体" w:hAnsi="宋体"/>
                      <w:sz w:val="18"/>
                    </w:rPr>
                  </w:pPr>
                  <w:r>
                    <w:rPr>
                      <w:rFonts w:ascii="宋体" w:hAnsi="宋体" w:hint="eastAsia"/>
                      <w:sz w:val="18"/>
                    </w:rPr>
                    <w:t>String</w:t>
                  </w:r>
                </w:p>
              </w:tc>
            </w:tr>
            <w:tr w:rsidR="007315AF" w:rsidRPr="00B803AD" w:rsidTr="002F1491">
              <w:tc>
                <w:tcPr>
                  <w:tcW w:w="861" w:type="dxa"/>
                  <w:vAlign w:val="center"/>
                </w:tcPr>
                <w:p w:rsidR="007315AF" w:rsidRDefault="007315AF" w:rsidP="002F1491">
                  <w:pPr>
                    <w:rPr>
                      <w:rFonts w:ascii="宋体" w:hAnsi="宋体"/>
                    </w:rPr>
                  </w:pPr>
                  <w:r>
                    <w:rPr>
                      <w:rFonts w:ascii="宋体" w:hAnsi="宋体" w:hint="eastAsia"/>
                    </w:rPr>
                    <w:t>Y</w:t>
                  </w:r>
                </w:p>
              </w:tc>
              <w:tc>
                <w:tcPr>
                  <w:tcW w:w="1109" w:type="dxa"/>
                  <w:vAlign w:val="center"/>
                </w:tcPr>
                <w:p w:rsidR="007315AF" w:rsidRDefault="007315AF" w:rsidP="002F1491">
                  <w:pPr>
                    <w:rPr>
                      <w:rFonts w:ascii="宋体" w:hAnsi="宋体"/>
                      <w:sz w:val="18"/>
                    </w:rPr>
                  </w:pPr>
                  <w:r>
                    <w:rPr>
                      <w:rFonts w:ascii="宋体" w:hAnsi="宋体" w:hint="eastAsia"/>
                      <w:sz w:val="18"/>
                    </w:rPr>
                    <w:t>地址ID</w:t>
                  </w:r>
                </w:p>
              </w:tc>
              <w:tc>
                <w:tcPr>
                  <w:tcW w:w="1584" w:type="dxa"/>
                  <w:vAlign w:val="center"/>
                </w:tcPr>
                <w:p w:rsidR="007315AF" w:rsidRDefault="007315AF" w:rsidP="002F1491">
                  <w:pPr>
                    <w:spacing w:before="60" w:after="60" w:line="0" w:lineRule="atLeast"/>
                    <w:rPr>
                      <w:rFonts w:ascii="宋体" w:hAnsi="宋体"/>
                      <w:sz w:val="18"/>
                    </w:rPr>
                  </w:pPr>
                </w:p>
              </w:tc>
              <w:tc>
                <w:tcPr>
                  <w:tcW w:w="1701" w:type="dxa"/>
                  <w:vAlign w:val="center"/>
                </w:tcPr>
                <w:p w:rsidR="007315AF" w:rsidRDefault="007315AF" w:rsidP="002F1491">
                  <w:pPr>
                    <w:rPr>
                      <w:rFonts w:ascii="宋体" w:hAnsi="宋体"/>
                      <w:sz w:val="18"/>
                    </w:rPr>
                  </w:pPr>
                  <w:r>
                    <w:rPr>
                      <w:rFonts w:ascii="宋体" w:hAnsi="宋体" w:hint="eastAsia"/>
                      <w:sz w:val="18"/>
                    </w:rPr>
                    <w:t>AddressId</w:t>
                  </w:r>
                </w:p>
              </w:tc>
              <w:tc>
                <w:tcPr>
                  <w:tcW w:w="1134" w:type="dxa"/>
                </w:tcPr>
                <w:p w:rsidR="007315AF" w:rsidRDefault="00DE6F03" w:rsidP="002F1491">
                  <w:pPr>
                    <w:spacing w:before="60" w:after="60" w:line="0" w:lineRule="atLeast"/>
                    <w:rPr>
                      <w:rFonts w:ascii="宋体" w:hAnsi="宋体"/>
                      <w:sz w:val="18"/>
                    </w:rPr>
                  </w:pPr>
                  <w:r>
                    <w:rPr>
                      <w:rFonts w:ascii="宋体" w:hAnsi="宋体" w:hint="eastAsia"/>
                      <w:sz w:val="18"/>
                    </w:rPr>
                    <w:t>String</w:t>
                  </w:r>
                </w:p>
              </w:tc>
            </w:tr>
            <w:tr w:rsidR="007315AF" w:rsidRPr="00B803AD" w:rsidTr="002F1491">
              <w:tc>
                <w:tcPr>
                  <w:tcW w:w="861" w:type="dxa"/>
                  <w:vAlign w:val="center"/>
                </w:tcPr>
                <w:p w:rsidR="007315AF" w:rsidRDefault="007315AF" w:rsidP="002F1491">
                  <w:pPr>
                    <w:rPr>
                      <w:rFonts w:ascii="宋体" w:hAnsi="宋体"/>
                    </w:rPr>
                  </w:pPr>
                  <w:r>
                    <w:rPr>
                      <w:rFonts w:ascii="宋体" w:hAnsi="宋体" w:hint="eastAsia"/>
                    </w:rPr>
                    <w:t>Y</w:t>
                  </w:r>
                </w:p>
              </w:tc>
              <w:tc>
                <w:tcPr>
                  <w:tcW w:w="1109" w:type="dxa"/>
                  <w:vAlign w:val="center"/>
                </w:tcPr>
                <w:p w:rsidR="007315AF" w:rsidRDefault="007315AF" w:rsidP="002F1491">
                  <w:pPr>
                    <w:rPr>
                      <w:rFonts w:ascii="宋体" w:hAnsi="宋体"/>
                      <w:sz w:val="18"/>
                    </w:rPr>
                  </w:pPr>
                  <w:r>
                    <w:rPr>
                      <w:rFonts w:ascii="宋体" w:hAnsi="宋体" w:hint="eastAsia"/>
                      <w:sz w:val="18"/>
                    </w:rPr>
                    <w:t>会议时长</w:t>
                  </w:r>
                </w:p>
              </w:tc>
              <w:tc>
                <w:tcPr>
                  <w:tcW w:w="1584" w:type="dxa"/>
                  <w:vAlign w:val="center"/>
                </w:tcPr>
                <w:p w:rsidR="007315AF" w:rsidRDefault="007315AF" w:rsidP="002F1491">
                  <w:pPr>
                    <w:spacing w:before="60" w:after="60" w:line="0" w:lineRule="atLeast"/>
                    <w:rPr>
                      <w:rFonts w:ascii="宋体" w:hAnsi="宋体"/>
                      <w:sz w:val="18"/>
                    </w:rPr>
                  </w:pPr>
                </w:p>
              </w:tc>
              <w:tc>
                <w:tcPr>
                  <w:tcW w:w="1701" w:type="dxa"/>
                  <w:vAlign w:val="center"/>
                </w:tcPr>
                <w:p w:rsidR="007315AF" w:rsidRDefault="007315AF" w:rsidP="002F1491">
                  <w:pPr>
                    <w:rPr>
                      <w:rFonts w:ascii="宋体" w:hAnsi="宋体"/>
                      <w:sz w:val="18"/>
                    </w:rPr>
                  </w:pPr>
                  <w:r>
                    <w:rPr>
                      <w:rFonts w:ascii="宋体" w:hAnsi="宋体" w:hint="eastAsia"/>
                      <w:sz w:val="18"/>
                    </w:rPr>
                    <w:t>Meeting</w:t>
                  </w:r>
                  <w:r w:rsidR="00BB65FF">
                    <w:rPr>
                      <w:rFonts w:ascii="宋体" w:hAnsi="宋体" w:hint="eastAsia"/>
                      <w:sz w:val="18"/>
                    </w:rPr>
                    <w:t>Time</w:t>
                  </w:r>
                </w:p>
              </w:tc>
              <w:tc>
                <w:tcPr>
                  <w:tcW w:w="1134" w:type="dxa"/>
                </w:tcPr>
                <w:p w:rsidR="007315AF" w:rsidRDefault="00DE6F03" w:rsidP="002F1491">
                  <w:pPr>
                    <w:spacing w:before="60" w:after="60" w:line="0" w:lineRule="atLeast"/>
                    <w:rPr>
                      <w:rFonts w:ascii="宋体" w:hAnsi="宋体"/>
                      <w:sz w:val="18"/>
                    </w:rPr>
                  </w:pPr>
                  <w:r>
                    <w:rPr>
                      <w:rFonts w:ascii="宋体" w:hAnsi="宋体" w:hint="eastAsia"/>
                      <w:sz w:val="18"/>
                    </w:rPr>
                    <w:t>String</w:t>
                  </w:r>
                </w:p>
              </w:tc>
            </w:tr>
          </w:tbl>
          <w:p w:rsidR="00637977" w:rsidRPr="00601888" w:rsidRDefault="00637977" w:rsidP="002F1491">
            <w:pPr>
              <w:spacing w:before="60" w:after="60" w:line="0" w:lineRule="atLeast"/>
              <w:rPr>
                <w:rFonts w:ascii="宋体" w:hAnsi="宋体"/>
                <w:szCs w:val="21"/>
              </w:rPr>
            </w:pPr>
          </w:p>
        </w:tc>
      </w:tr>
      <w:tr w:rsidR="00637977" w:rsidTr="002F1491">
        <w:trPr>
          <w:trHeight w:val="70"/>
        </w:trPr>
        <w:tc>
          <w:tcPr>
            <w:tcW w:w="1536" w:type="dxa"/>
            <w:tcBorders>
              <w:top w:val="single" w:sz="4" w:space="0" w:color="auto"/>
              <w:bottom w:val="single" w:sz="4" w:space="0" w:color="auto"/>
            </w:tcBorders>
            <w:shd w:val="pct15" w:color="auto" w:fill="auto"/>
            <w:vAlign w:val="center"/>
          </w:tcPr>
          <w:p w:rsidR="00637977" w:rsidRPr="00601888" w:rsidRDefault="00637977" w:rsidP="002F1491">
            <w:pPr>
              <w:rPr>
                <w:rFonts w:ascii="宋体" w:hAnsi="宋体"/>
                <w:b/>
                <w:highlight w:val="white"/>
              </w:rPr>
            </w:pPr>
            <w:r w:rsidRPr="00601888">
              <w:rPr>
                <w:rFonts w:ascii="宋体" w:hAnsi="宋体" w:hint="eastAsia"/>
                <w:b/>
              </w:rPr>
              <w:t>输出</w:t>
            </w:r>
          </w:p>
        </w:tc>
        <w:tc>
          <w:tcPr>
            <w:tcW w:w="6786" w:type="dxa"/>
            <w:tcBorders>
              <w:top w:val="single" w:sz="4" w:space="0" w:color="auto"/>
              <w:bottom w:val="single" w:sz="4" w:space="0" w:color="auto"/>
            </w:tcBorders>
            <w:shd w:val="pct15" w:color="auto" w:fill="auto"/>
            <w:vAlign w:val="center"/>
          </w:tcPr>
          <w:p w:rsidR="00637977" w:rsidRPr="00601888" w:rsidRDefault="00637977" w:rsidP="002F1491">
            <w:pPr>
              <w:spacing w:before="60" w:after="60" w:line="0" w:lineRule="atLeast"/>
              <w:rPr>
                <w:rFonts w:ascii="宋体" w:hAnsi="宋体"/>
                <w:sz w:val="18"/>
              </w:rPr>
            </w:pPr>
            <w:r w:rsidRPr="00601888">
              <w:rPr>
                <w:rFonts w:ascii="宋体" w:hAnsi="宋体" w:hint="eastAsia"/>
                <w:b/>
                <w:szCs w:val="21"/>
              </w:rPr>
              <w:t>说明</w:t>
            </w:r>
          </w:p>
        </w:tc>
      </w:tr>
      <w:tr w:rsidR="00637977" w:rsidTr="002F1491">
        <w:trPr>
          <w:trHeight w:val="70"/>
        </w:trPr>
        <w:tc>
          <w:tcPr>
            <w:tcW w:w="1536" w:type="dxa"/>
            <w:tcBorders>
              <w:top w:val="single" w:sz="4" w:space="0" w:color="auto"/>
              <w:bottom w:val="single" w:sz="4" w:space="0" w:color="auto"/>
            </w:tcBorders>
            <w:vAlign w:val="center"/>
          </w:tcPr>
          <w:p w:rsidR="00637977" w:rsidRPr="00601888" w:rsidRDefault="00637977" w:rsidP="002F1491">
            <w:pPr>
              <w:rPr>
                <w:rFonts w:ascii="宋体" w:hAnsi="宋体"/>
                <w:b/>
                <w:highlight w:val="white"/>
              </w:rPr>
            </w:pPr>
            <w:r w:rsidRPr="00601888">
              <w:rPr>
                <w:rFonts w:ascii="宋体" w:hAnsi="宋体" w:hint="eastAsia"/>
              </w:rPr>
              <w:t>JSONP对象</w:t>
            </w:r>
          </w:p>
        </w:tc>
        <w:tc>
          <w:tcPr>
            <w:tcW w:w="6786" w:type="dxa"/>
            <w:tcBorders>
              <w:top w:val="single" w:sz="4" w:space="0" w:color="auto"/>
              <w:bottom w:val="single" w:sz="4" w:space="0" w:color="auto"/>
            </w:tcBorders>
            <w:vAlign w:val="center"/>
          </w:tcPr>
          <w:p w:rsidR="00637977" w:rsidRPr="00601888" w:rsidRDefault="00637977" w:rsidP="002F1491">
            <w:pPr>
              <w:spacing w:before="60" w:after="60" w:line="0" w:lineRule="atLeast"/>
              <w:rPr>
                <w:rFonts w:ascii="宋体" w:hAnsi="宋体"/>
                <w:sz w:val="18"/>
              </w:rPr>
            </w:pPr>
            <w:r w:rsidRPr="00601888">
              <w:rPr>
                <w:rFonts w:ascii="宋体" w:hAnsi="宋体" w:hint="eastAsia"/>
                <w:sz w:val="18"/>
              </w:rPr>
              <w:t>采用JSNOP形式输出JSON对象</w:t>
            </w:r>
          </w:p>
        </w:tc>
      </w:tr>
      <w:tr w:rsidR="00637977" w:rsidTr="002F1491">
        <w:trPr>
          <w:trHeight w:val="70"/>
        </w:trPr>
        <w:tc>
          <w:tcPr>
            <w:tcW w:w="1536" w:type="dxa"/>
            <w:tcBorders>
              <w:top w:val="single" w:sz="4" w:space="0" w:color="auto"/>
              <w:bottom w:val="single" w:sz="4" w:space="0" w:color="auto"/>
            </w:tcBorders>
            <w:shd w:val="pct15" w:color="auto" w:fill="auto"/>
            <w:vAlign w:val="center"/>
          </w:tcPr>
          <w:p w:rsidR="00637977" w:rsidRPr="00601888" w:rsidRDefault="00637977" w:rsidP="002F1491">
            <w:pPr>
              <w:rPr>
                <w:rFonts w:ascii="宋体" w:hAnsi="宋体"/>
                <w:b/>
                <w:highlight w:val="white"/>
              </w:rPr>
            </w:pPr>
            <w:r w:rsidRPr="00601888">
              <w:rPr>
                <w:rFonts w:ascii="宋体" w:hAnsi="宋体" w:hint="eastAsia"/>
                <w:b/>
              </w:rPr>
              <w:t>JSON对象参数</w:t>
            </w:r>
          </w:p>
        </w:tc>
        <w:tc>
          <w:tcPr>
            <w:tcW w:w="6786" w:type="dxa"/>
            <w:tcBorders>
              <w:top w:val="single" w:sz="4" w:space="0" w:color="auto"/>
              <w:bottom w:val="single" w:sz="4" w:space="0" w:color="auto"/>
            </w:tcBorders>
            <w:shd w:val="pct15" w:color="auto" w:fill="auto"/>
            <w:vAlign w:val="center"/>
          </w:tcPr>
          <w:p w:rsidR="00637977" w:rsidRPr="00601888" w:rsidRDefault="00637977" w:rsidP="002F1491">
            <w:pPr>
              <w:spacing w:before="60" w:after="60" w:line="0" w:lineRule="atLeast"/>
              <w:rPr>
                <w:rFonts w:ascii="宋体" w:hAnsi="宋体"/>
                <w:sz w:val="18"/>
              </w:rPr>
            </w:pPr>
            <w:r w:rsidRPr="00601888">
              <w:rPr>
                <w:rFonts w:ascii="宋体" w:hAnsi="宋体" w:hint="eastAsia"/>
                <w:b/>
                <w:szCs w:val="21"/>
              </w:rPr>
              <w:t>说明</w:t>
            </w:r>
          </w:p>
        </w:tc>
      </w:tr>
      <w:tr w:rsidR="00637977" w:rsidTr="002F1491">
        <w:trPr>
          <w:trHeight w:val="70"/>
        </w:trPr>
        <w:tc>
          <w:tcPr>
            <w:tcW w:w="1536" w:type="dxa"/>
            <w:vAlign w:val="center"/>
          </w:tcPr>
          <w:p w:rsidR="00637977" w:rsidRPr="00413A6E" w:rsidRDefault="00637977" w:rsidP="002F1491">
            <w:pPr>
              <w:rPr>
                <w:rFonts w:ascii="宋体" w:hAnsi="宋体"/>
                <w:color w:val="FF0000"/>
              </w:rPr>
            </w:pPr>
            <w:r w:rsidRPr="00413A6E">
              <w:rPr>
                <w:rFonts w:ascii="宋体" w:hAnsi="宋体" w:hint="eastAsia"/>
                <w:color w:val="FF0000"/>
              </w:rPr>
              <w:t>S</w:t>
            </w:r>
          </w:p>
        </w:tc>
        <w:tc>
          <w:tcPr>
            <w:tcW w:w="6786" w:type="dxa"/>
            <w:vAlign w:val="center"/>
          </w:tcPr>
          <w:p w:rsidR="00637977" w:rsidRPr="00413A6E" w:rsidRDefault="00637977" w:rsidP="002F1491">
            <w:pPr>
              <w:spacing w:before="60" w:after="60" w:line="0" w:lineRule="atLeast"/>
              <w:rPr>
                <w:rFonts w:ascii="宋体" w:hAnsi="宋体"/>
                <w:color w:val="FF0000"/>
                <w:sz w:val="18"/>
              </w:rPr>
            </w:pPr>
            <w:r w:rsidRPr="00413A6E">
              <w:rPr>
                <w:rFonts w:ascii="宋体" w:hAnsi="宋体" w:hint="eastAsia"/>
                <w:color w:val="FF0000"/>
                <w:sz w:val="18"/>
              </w:rPr>
              <w:t>是否成功</w:t>
            </w:r>
          </w:p>
        </w:tc>
      </w:tr>
      <w:tr w:rsidR="00637977" w:rsidTr="002F1491">
        <w:trPr>
          <w:trHeight w:val="70"/>
        </w:trPr>
        <w:tc>
          <w:tcPr>
            <w:tcW w:w="1536" w:type="dxa"/>
            <w:vAlign w:val="center"/>
          </w:tcPr>
          <w:p w:rsidR="00637977" w:rsidRPr="00413A6E" w:rsidRDefault="00637977" w:rsidP="002F1491">
            <w:pPr>
              <w:rPr>
                <w:rFonts w:ascii="宋体" w:hAnsi="宋体"/>
                <w:color w:val="FF0000"/>
              </w:rPr>
            </w:pPr>
            <w:r w:rsidRPr="00413A6E">
              <w:rPr>
                <w:rFonts w:ascii="宋体" w:hAnsi="宋体" w:hint="eastAsia"/>
                <w:color w:val="FF0000"/>
              </w:rPr>
              <w:t>M</w:t>
            </w:r>
          </w:p>
        </w:tc>
        <w:tc>
          <w:tcPr>
            <w:tcW w:w="6786" w:type="dxa"/>
            <w:vAlign w:val="center"/>
          </w:tcPr>
          <w:p w:rsidR="00637977" w:rsidRPr="00413A6E" w:rsidRDefault="00637977" w:rsidP="002F1491">
            <w:pPr>
              <w:spacing w:before="60" w:after="60" w:line="0" w:lineRule="atLeast"/>
              <w:rPr>
                <w:rFonts w:ascii="宋体" w:hAnsi="宋体"/>
                <w:color w:val="FF0000"/>
                <w:sz w:val="18"/>
              </w:rPr>
            </w:pPr>
          </w:p>
        </w:tc>
      </w:tr>
      <w:tr w:rsidR="00637977" w:rsidTr="002F1491">
        <w:trPr>
          <w:trHeight w:val="70"/>
        </w:trPr>
        <w:tc>
          <w:tcPr>
            <w:tcW w:w="1536" w:type="dxa"/>
            <w:vAlign w:val="center"/>
          </w:tcPr>
          <w:p w:rsidR="00637977" w:rsidRPr="00413A6E" w:rsidRDefault="00637977" w:rsidP="002F1491">
            <w:pPr>
              <w:rPr>
                <w:rFonts w:ascii="宋体" w:hAnsi="宋体"/>
                <w:color w:val="FF0000"/>
              </w:rPr>
            </w:pPr>
            <w:r w:rsidRPr="00413A6E">
              <w:rPr>
                <w:rFonts w:ascii="宋体" w:hAnsi="宋体" w:hint="eastAsia"/>
                <w:color w:val="FF0000"/>
              </w:rPr>
              <w:t>C</w:t>
            </w:r>
          </w:p>
        </w:tc>
        <w:tc>
          <w:tcPr>
            <w:tcW w:w="6786" w:type="dxa"/>
            <w:vAlign w:val="center"/>
          </w:tcPr>
          <w:p w:rsidR="00637977" w:rsidRPr="00413A6E" w:rsidRDefault="00637977" w:rsidP="002F1491">
            <w:pPr>
              <w:spacing w:before="60" w:after="60" w:line="0" w:lineRule="atLeast"/>
              <w:rPr>
                <w:rFonts w:ascii="宋体" w:hAnsi="宋体"/>
                <w:color w:val="FF0000"/>
                <w:sz w:val="18"/>
              </w:rPr>
            </w:pPr>
          </w:p>
        </w:tc>
      </w:tr>
      <w:tr w:rsidR="00637977" w:rsidTr="002F1491">
        <w:trPr>
          <w:trHeight w:val="70"/>
        </w:trPr>
        <w:tc>
          <w:tcPr>
            <w:tcW w:w="1536" w:type="dxa"/>
            <w:vAlign w:val="center"/>
          </w:tcPr>
          <w:p w:rsidR="00637977" w:rsidRDefault="00637977" w:rsidP="002F1491">
            <w:pPr>
              <w:rPr>
                <w:rFonts w:ascii="宋体" w:hAnsi="宋体"/>
              </w:rPr>
            </w:pPr>
            <w:r>
              <w:rPr>
                <w:rFonts w:ascii="宋体" w:hAnsi="宋体" w:hint="eastAsia"/>
              </w:rPr>
              <w:t>D</w:t>
            </w:r>
          </w:p>
        </w:tc>
        <w:tc>
          <w:tcPr>
            <w:tcW w:w="6786" w:type="dxa"/>
            <w:vAlign w:val="center"/>
          </w:tcPr>
          <w:p w:rsidR="00637977" w:rsidRPr="00045BA8" w:rsidRDefault="00637977" w:rsidP="008E5711">
            <w:pPr>
              <w:pStyle w:val="20"/>
              <w:ind w:firstLineChars="0" w:firstLine="0"/>
              <w:rPr>
                <w:rFonts w:ascii="宋体" w:hAnsi="宋体"/>
                <w:b/>
              </w:rPr>
            </w:pPr>
            <w:r w:rsidRPr="00311B51">
              <w:rPr>
                <w:rFonts w:ascii="宋体" w:hAnsi="宋体" w:hint="eastAsia"/>
                <w:b/>
              </w:rPr>
              <w:t>【</w:t>
            </w:r>
            <w:hyperlink w:anchor="_提示信息实体" w:history="1">
              <w:r w:rsidR="00B153F7" w:rsidRPr="004D7C67">
                <w:rPr>
                  <w:rStyle w:val="a8"/>
                  <w:rFonts w:ascii="宋体" w:hAnsi="宋体" w:hint="eastAsia"/>
                  <w:b/>
                </w:rPr>
                <w:t>会议室信息对象</w:t>
              </w:r>
            </w:hyperlink>
            <w:r>
              <w:rPr>
                <w:rFonts w:ascii="宋体" w:hAnsi="宋体" w:hint="eastAsia"/>
                <w:b/>
              </w:rPr>
              <w:t xml:space="preserve">】数组 </w:t>
            </w:r>
            <w:r w:rsidRPr="00867302">
              <w:rPr>
                <w:rFonts w:ascii="宋体" w:hAnsi="宋体" w:hint="eastAsia"/>
                <w:b/>
                <w:color w:val="000000" w:themeColor="text1"/>
              </w:rPr>
              <w:t>，</w:t>
            </w:r>
            <w:r w:rsidR="004D7C67" w:rsidRPr="00867302">
              <w:rPr>
                <w:rFonts w:ascii="宋体" w:hAnsi="宋体" w:hint="eastAsia"/>
                <w:b/>
                <w:color w:val="000000" w:themeColor="text1"/>
              </w:rPr>
              <w:t>除过会议</w:t>
            </w:r>
            <w:r w:rsidR="0012526E" w:rsidRPr="00867302">
              <w:rPr>
                <w:rFonts w:ascii="宋体" w:hAnsi="宋体" w:hint="eastAsia"/>
                <w:b/>
                <w:color w:val="000000" w:themeColor="text1"/>
              </w:rPr>
              <w:t>信息</w:t>
            </w:r>
            <w:r w:rsidR="004D7C67" w:rsidRPr="00867302">
              <w:rPr>
                <w:rFonts w:ascii="宋体" w:hAnsi="宋体" w:hint="eastAsia"/>
                <w:b/>
                <w:color w:val="000000" w:themeColor="text1"/>
              </w:rPr>
              <w:t>对象实体集合【</w:t>
            </w:r>
            <w:r w:rsidR="00D622CC" w:rsidRPr="00867302">
              <w:rPr>
                <w:rFonts w:ascii="宋体" w:hAnsi="宋体" w:hint="eastAsia"/>
                <w:b/>
                <w:color w:val="000000" w:themeColor="text1"/>
              </w:rPr>
              <w:t>HBMIS</w:t>
            </w:r>
            <w:r w:rsidR="004D7C67" w:rsidRPr="00867302">
              <w:rPr>
                <w:rFonts w:ascii="宋体" w:hAnsi="宋体" w:hint="eastAsia"/>
                <w:b/>
                <w:color w:val="000000" w:themeColor="text1"/>
              </w:rPr>
              <w:t>】以外其余字段均需要返回。</w:t>
            </w:r>
          </w:p>
        </w:tc>
      </w:tr>
    </w:tbl>
    <w:p w:rsidR="003B52AF" w:rsidRPr="00637977" w:rsidRDefault="003B52AF" w:rsidP="00676A01">
      <w:pPr>
        <w:pStyle w:val="a2"/>
        <w:ind w:firstLine="0"/>
      </w:pPr>
    </w:p>
    <w:p w:rsidR="002E4D39" w:rsidRDefault="002E4D39" w:rsidP="002E4D39">
      <w:pPr>
        <w:pStyle w:val="3"/>
      </w:pPr>
      <w:bookmarkStart w:id="40" w:name="_Toc429732966"/>
      <w:r>
        <w:rPr>
          <w:rFonts w:hint="eastAsia"/>
        </w:rPr>
        <w:t>我的会议</w:t>
      </w:r>
      <w:bookmarkEnd w:id="40"/>
    </w:p>
    <w:p w:rsidR="002E4D39" w:rsidRPr="005931B9" w:rsidRDefault="002E4D39" w:rsidP="00676A01">
      <w:pPr>
        <w:pStyle w:val="a2"/>
        <w:ind w:firstLine="0"/>
      </w:pPr>
    </w:p>
    <w:p w:rsidR="00EE2711" w:rsidRDefault="001557FE" w:rsidP="002E4D39">
      <w:pPr>
        <w:pStyle w:val="4"/>
      </w:pPr>
      <w:r>
        <w:rPr>
          <w:rFonts w:hint="eastAsia"/>
        </w:rPr>
        <w:t>【分页】</w:t>
      </w:r>
      <w:r w:rsidR="00145392">
        <w:rPr>
          <w:rFonts w:hint="eastAsia"/>
        </w:rPr>
        <w:t>获取</w:t>
      </w:r>
      <w:r w:rsidR="00DD3857">
        <w:rPr>
          <w:rFonts w:hint="eastAsia"/>
        </w:rPr>
        <w:t>与我相关</w:t>
      </w:r>
      <w:r w:rsidR="00145392">
        <w:rPr>
          <w:rFonts w:hint="eastAsia"/>
        </w:rPr>
        <w:t>的会议接口</w:t>
      </w:r>
    </w:p>
    <w:tbl>
      <w:tblPr>
        <w:tblW w:w="8322" w:type="dxa"/>
        <w:tblInd w:w="15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1536"/>
        <w:gridCol w:w="6786"/>
      </w:tblGrid>
      <w:tr w:rsidR="009F5821" w:rsidTr="002F1491">
        <w:trPr>
          <w:trHeight w:val="742"/>
          <w:tblHeader/>
        </w:trPr>
        <w:tc>
          <w:tcPr>
            <w:tcW w:w="8322" w:type="dxa"/>
            <w:gridSpan w:val="2"/>
            <w:shd w:val="pct12" w:color="000000" w:fill="FFFFFF"/>
            <w:vAlign w:val="center"/>
          </w:tcPr>
          <w:p w:rsidR="009F5821" w:rsidRPr="00601888" w:rsidRDefault="009F5821" w:rsidP="00DD3857">
            <w:pPr>
              <w:spacing w:before="60" w:after="60"/>
              <w:rPr>
                <w:rFonts w:ascii="宋体" w:hAnsi="宋体"/>
                <w:b/>
                <w:sz w:val="28"/>
                <w:szCs w:val="28"/>
              </w:rPr>
            </w:pPr>
            <w:r>
              <w:rPr>
                <w:rFonts w:ascii="宋体" w:hAnsi="宋体" w:hint="eastAsia"/>
                <w:b/>
                <w:sz w:val="28"/>
                <w:szCs w:val="28"/>
              </w:rPr>
              <w:t>获取</w:t>
            </w:r>
            <w:r w:rsidR="00DD3857">
              <w:rPr>
                <w:rFonts w:ascii="宋体" w:hAnsi="宋体" w:hint="eastAsia"/>
                <w:b/>
                <w:sz w:val="28"/>
                <w:szCs w:val="28"/>
              </w:rPr>
              <w:t>与我相关的会议</w:t>
            </w:r>
            <w:r>
              <w:rPr>
                <w:rFonts w:ascii="宋体" w:hAnsi="宋体" w:hint="eastAsia"/>
                <w:b/>
                <w:sz w:val="28"/>
                <w:szCs w:val="28"/>
              </w:rPr>
              <w:t>信息</w:t>
            </w:r>
          </w:p>
        </w:tc>
      </w:tr>
      <w:tr w:rsidR="009F5821" w:rsidTr="002F1491">
        <w:trPr>
          <w:trHeight w:val="70"/>
        </w:trPr>
        <w:tc>
          <w:tcPr>
            <w:tcW w:w="8322" w:type="dxa"/>
            <w:gridSpan w:val="2"/>
            <w:tcBorders>
              <w:bottom w:val="single" w:sz="4" w:space="0" w:color="auto"/>
            </w:tcBorders>
            <w:vAlign w:val="center"/>
          </w:tcPr>
          <w:p w:rsidR="009F5821" w:rsidRPr="00392617" w:rsidRDefault="009F5821" w:rsidP="002F1491">
            <w:pPr>
              <w:autoSpaceDE w:val="0"/>
              <w:autoSpaceDN w:val="0"/>
              <w:adjustRightInd w:val="0"/>
              <w:jc w:val="left"/>
            </w:pPr>
            <w:r w:rsidRPr="00392617">
              <w:t>服务</w:t>
            </w:r>
            <w:r>
              <w:rPr>
                <w:rFonts w:hint="eastAsia"/>
              </w:rPr>
              <w:t>概述</w:t>
            </w:r>
          </w:p>
          <w:p w:rsidR="009F5821" w:rsidRPr="00BC513D" w:rsidRDefault="009F5821" w:rsidP="002F1491">
            <w:pPr>
              <w:autoSpaceDE w:val="0"/>
              <w:autoSpaceDN w:val="0"/>
              <w:adjustRightInd w:val="0"/>
              <w:ind w:firstLineChars="200" w:firstLine="420"/>
              <w:jc w:val="left"/>
            </w:pPr>
            <w:r>
              <w:rPr>
                <w:rFonts w:hint="eastAsia"/>
              </w:rPr>
              <w:t>该服务是用于</w:t>
            </w:r>
            <w:r>
              <w:rPr>
                <w:rFonts w:hint="eastAsia"/>
              </w:rPr>
              <w:t>Emeeting</w:t>
            </w:r>
            <w:r w:rsidR="00E91EEF">
              <w:rPr>
                <w:rFonts w:hint="eastAsia"/>
              </w:rPr>
              <w:t xml:space="preserve"> </w:t>
            </w:r>
            <w:r>
              <w:rPr>
                <w:rFonts w:hint="eastAsia"/>
              </w:rPr>
              <w:t>获取用户</w:t>
            </w:r>
            <w:r w:rsidR="00234697">
              <w:rPr>
                <w:rFonts w:hint="eastAsia"/>
              </w:rPr>
              <w:t>预定的会议信息</w:t>
            </w:r>
            <w:r>
              <w:rPr>
                <w:rFonts w:hint="eastAsia"/>
              </w:rPr>
              <w:t>。</w:t>
            </w:r>
          </w:p>
          <w:p w:rsidR="009F5821" w:rsidRDefault="009F5821" w:rsidP="002F1491">
            <w:pPr>
              <w:autoSpaceDE w:val="0"/>
              <w:autoSpaceDN w:val="0"/>
              <w:adjustRightInd w:val="0"/>
              <w:jc w:val="left"/>
            </w:pPr>
            <w:r w:rsidRPr="00392617">
              <w:t>应用场景</w:t>
            </w:r>
          </w:p>
          <w:p w:rsidR="009F5821" w:rsidRPr="00BC513D" w:rsidRDefault="009F5821" w:rsidP="002F1491">
            <w:pPr>
              <w:autoSpaceDE w:val="0"/>
              <w:autoSpaceDN w:val="0"/>
              <w:adjustRightInd w:val="0"/>
              <w:ind w:firstLineChars="200" w:firstLine="420"/>
              <w:jc w:val="left"/>
            </w:pPr>
            <w:r>
              <w:rPr>
                <w:rFonts w:hint="eastAsia"/>
              </w:rPr>
              <w:t>用户成功登录</w:t>
            </w:r>
            <w:r>
              <w:rPr>
                <w:rFonts w:hint="eastAsia"/>
              </w:rPr>
              <w:t>Emeeting</w:t>
            </w:r>
            <w:r>
              <w:rPr>
                <w:rFonts w:hint="eastAsia"/>
              </w:rPr>
              <w:t>后，在</w:t>
            </w:r>
            <w:r w:rsidR="0032078C">
              <w:rPr>
                <w:rFonts w:hint="eastAsia"/>
              </w:rPr>
              <w:t>我的会议界面点击我预定的</w:t>
            </w:r>
            <w:r w:rsidR="00971B30">
              <w:rPr>
                <w:rFonts w:hint="eastAsia"/>
              </w:rPr>
              <w:t>、我组织的、我参加的、</w:t>
            </w:r>
            <w:r w:rsidR="00100736">
              <w:rPr>
                <w:rFonts w:hint="eastAsia"/>
              </w:rPr>
              <w:t>以及</w:t>
            </w:r>
            <w:r w:rsidR="00971B30">
              <w:rPr>
                <w:rFonts w:hint="eastAsia"/>
              </w:rPr>
              <w:t>查看所有</w:t>
            </w:r>
            <w:r w:rsidR="00100736">
              <w:rPr>
                <w:rFonts w:hint="eastAsia"/>
              </w:rPr>
              <w:t>会议后用户点击某天</w:t>
            </w:r>
            <w:r w:rsidR="00971B30">
              <w:rPr>
                <w:rFonts w:hint="eastAsia"/>
              </w:rPr>
              <w:t>任意</w:t>
            </w:r>
            <w:r w:rsidR="0032078C">
              <w:rPr>
                <w:rFonts w:hint="eastAsia"/>
              </w:rPr>
              <w:t>按钮，进入</w:t>
            </w:r>
            <w:r w:rsidR="00971B30">
              <w:rPr>
                <w:rFonts w:hint="eastAsia"/>
              </w:rPr>
              <w:t>相关</w:t>
            </w:r>
            <w:r w:rsidR="0032078C">
              <w:rPr>
                <w:rFonts w:hint="eastAsia"/>
              </w:rPr>
              <w:t>的会议界面，调用此接口获取用户相关所有已预定会议信息</w:t>
            </w:r>
            <w:r>
              <w:rPr>
                <w:rFonts w:hint="eastAsia"/>
              </w:rPr>
              <w:t>。</w:t>
            </w:r>
          </w:p>
          <w:p w:rsidR="009F5821" w:rsidRDefault="009F5821" w:rsidP="002F1491">
            <w:pPr>
              <w:autoSpaceDE w:val="0"/>
              <w:autoSpaceDN w:val="0"/>
              <w:adjustRightInd w:val="0"/>
              <w:jc w:val="left"/>
            </w:pPr>
            <w:r>
              <w:rPr>
                <w:rFonts w:hint="eastAsia"/>
              </w:rPr>
              <w:t>服务</w:t>
            </w:r>
            <w:r w:rsidRPr="00392617">
              <w:t>类型</w:t>
            </w:r>
          </w:p>
          <w:p w:rsidR="009F5821" w:rsidRPr="00392EDF" w:rsidRDefault="003801D2" w:rsidP="002F1491">
            <w:pPr>
              <w:autoSpaceDE w:val="0"/>
              <w:autoSpaceDN w:val="0"/>
              <w:adjustRightInd w:val="0"/>
              <w:jc w:val="left"/>
            </w:pPr>
            <w:r w:rsidRPr="00392EDF">
              <w:fldChar w:fldCharType="begin">
                <w:ffData>
                  <w:name w:val="Check1"/>
                  <w:enabled/>
                  <w:calcOnExit w:val="0"/>
                  <w:checkBox>
                    <w:sizeAuto/>
                    <w:default w:val="0"/>
                  </w:checkBox>
                </w:ffData>
              </w:fldChar>
            </w:r>
            <w:r w:rsidR="009F5821" w:rsidRPr="00392EDF">
              <w:instrText xml:space="preserve"> FORMCHECKBOX </w:instrText>
            </w:r>
            <w:r w:rsidRPr="00392EDF">
              <w:fldChar w:fldCharType="end"/>
            </w:r>
            <w:r w:rsidR="009F5821" w:rsidRPr="00392EDF">
              <w:rPr>
                <w:rFonts w:hint="eastAsia"/>
              </w:rPr>
              <w:t>消息服务</w:t>
            </w:r>
          </w:p>
          <w:p w:rsidR="009F5821" w:rsidRPr="00392EDF" w:rsidRDefault="003801D2" w:rsidP="002F1491">
            <w:pPr>
              <w:autoSpaceDE w:val="0"/>
              <w:autoSpaceDN w:val="0"/>
              <w:adjustRightInd w:val="0"/>
              <w:jc w:val="left"/>
            </w:pPr>
            <w:r w:rsidRPr="00392EDF">
              <w:fldChar w:fldCharType="begin">
                <w:ffData>
                  <w:name w:val=""/>
                  <w:enabled/>
                  <w:calcOnExit w:val="0"/>
                  <w:checkBox>
                    <w:sizeAuto/>
                    <w:default w:val="0"/>
                  </w:checkBox>
                </w:ffData>
              </w:fldChar>
            </w:r>
            <w:r w:rsidR="009F5821" w:rsidRPr="00392EDF">
              <w:instrText xml:space="preserve"> FORMCHECKBOX </w:instrText>
            </w:r>
            <w:r w:rsidRPr="00392EDF">
              <w:fldChar w:fldCharType="end"/>
            </w:r>
            <w:r w:rsidR="009F5821" w:rsidRPr="00392EDF">
              <w:rPr>
                <w:rFonts w:hint="eastAsia"/>
              </w:rPr>
              <w:t>流程服务</w:t>
            </w:r>
          </w:p>
          <w:p w:rsidR="009F5821" w:rsidRPr="00392EDF" w:rsidRDefault="003801D2" w:rsidP="002F1491">
            <w:pPr>
              <w:autoSpaceDE w:val="0"/>
              <w:autoSpaceDN w:val="0"/>
              <w:adjustRightInd w:val="0"/>
              <w:jc w:val="left"/>
            </w:pPr>
            <w:r w:rsidRPr="00392EDF">
              <w:fldChar w:fldCharType="begin">
                <w:ffData>
                  <w:name w:val=""/>
                  <w:enabled/>
                  <w:calcOnExit w:val="0"/>
                  <w:checkBox>
                    <w:sizeAuto/>
                    <w:default w:val="1"/>
                  </w:checkBox>
                </w:ffData>
              </w:fldChar>
            </w:r>
            <w:r w:rsidR="009F5821" w:rsidRPr="00392EDF">
              <w:instrText xml:space="preserve"> FORMCHECKBOX </w:instrText>
            </w:r>
            <w:r w:rsidRPr="00392EDF">
              <w:fldChar w:fldCharType="end"/>
            </w:r>
            <w:r w:rsidR="009F5821" w:rsidRPr="00392EDF">
              <w:rPr>
                <w:rFonts w:hint="eastAsia"/>
              </w:rPr>
              <w:t>数据服务</w:t>
            </w:r>
          </w:p>
          <w:p w:rsidR="009F5821" w:rsidRDefault="009F5821" w:rsidP="002F1491">
            <w:pPr>
              <w:autoSpaceDE w:val="0"/>
              <w:autoSpaceDN w:val="0"/>
              <w:adjustRightInd w:val="0"/>
              <w:jc w:val="left"/>
            </w:pPr>
            <w:r w:rsidRPr="00392617">
              <w:t>业务规则</w:t>
            </w:r>
          </w:p>
          <w:p w:rsidR="007802A5" w:rsidRDefault="005A27B7" w:rsidP="005A27B7">
            <w:pPr>
              <w:autoSpaceDE w:val="0"/>
              <w:autoSpaceDN w:val="0"/>
              <w:adjustRightInd w:val="0"/>
              <w:ind w:firstLine="420"/>
              <w:jc w:val="left"/>
            </w:pPr>
            <w:r>
              <w:rPr>
                <w:rFonts w:hint="eastAsia"/>
              </w:rPr>
              <w:lastRenderedPageBreak/>
              <w:t>用户选择我预定的、我组织的、我参与的不能填写会议日期字段，只需要填写会议归属（</w:t>
            </w:r>
            <w:r>
              <w:rPr>
                <w:rFonts w:hint="eastAsia"/>
              </w:rPr>
              <w:t>1</w:t>
            </w:r>
            <w:r>
              <w:rPr>
                <w:rFonts w:hint="eastAsia"/>
              </w:rPr>
              <w:t>、</w:t>
            </w:r>
            <w:r>
              <w:rPr>
                <w:rFonts w:hint="eastAsia"/>
              </w:rPr>
              <w:t>2</w:t>
            </w:r>
            <w:r>
              <w:rPr>
                <w:rFonts w:hint="eastAsia"/>
              </w:rPr>
              <w:t>、</w:t>
            </w:r>
            <w:r>
              <w:rPr>
                <w:rFonts w:hint="eastAsia"/>
              </w:rPr>
              <w:t>3</w:t>
            </w:r>
            <w:r>
              <w:rPr>
                <w:rFonts w:hint="eastAsia"/>
              </w:rPr>
              <w:t>），服务端根据不同的会议归属，查询服务器当前时间以后所有相关归属的会议信息。</w:t>
            </w:r>
          </w:p>
          <w:p w:rsidR="005A27B7" w:rsidRPr="005A27B7" w:rsidRDefault="005A27B7" w:rsidP="005A27B7">
            <w:pPr>
              <w:autoSpaceDE w:val="0"/>
              <w:autoSpaceDN w:val="0"/>
              <w:adjustRightInd w:val="0"/>
              <w:ind w:firstLine="420"/>
              <w:jc w:val="left"/>
            </w:pPr>
            <w:r>
              <w:rPr>
                <w:rFonts w:hint="eastAsia"/>
              </w:rPr>
              <w:t>用户点击所有会议后的某天时，需要传递会议归属（</w:t>
            </w:r>
            <w:r>
              <w:rPr>
                <w:rFonts w:hint="eastAsia"/>
              </w:rPr>
              <w:t>0</w:t>
            </w:r>
            <w:r>
              <w:rPr>
                <w:rFonts w:hint="eastAsia"/>
              </w:rPr>
              <w:t>），传递会议时间（为当前用户选择时间），服务器根据时间返回这一天所有的会议信息。</w:t>
            </w:r>
          </w:p>
          <w:p w:rsidR="009F5821" w:rsidRPr="00C42DB5" w:rsidRDefault="009F5821" w:rsidP="002F1491">
            <w:pPr>
              <w:autoSpaceDE w:val="0"/>
              <w:autoSpaceDN w:val="0"/>
              <w:adjustRightInd w:val="0"/>
              <w:jc w:val="left"/>
            </w:pPr>
            <w:r>
              <w:rPr>
                <w:rFonts w:hint="eastAsia"/>
              </w:rPr>
              <w:t>调用规则</w:t>
            </w:r>
          </w:p>
          <w:p w:rsidR="009F5821" w:rsidRPr="00392EDF" w:rsidRDefault="009F5821" w:rsidP="002F1491">
            <w:pPr>
              <w:autoSpaceDE w:val="0"/>
              <w:autoSpaceDN w:val="0"/>
              <w:adjustRightInd w:val="0"/>
              <w:jc w:val="left"/>
            </w:pPr>
          </w:p>
          <w:p w:rsidR="009F5821" w:rsidRDefault="009F5821" w:rsidP="002F1491">
            <w:pPr>
              <w:autoSpaceDE w:val="0"/>
              <w:autoSpaceDN w:val="0"/>
              <w:adjustRightInd w:val="0"/>
              <w:jc w:val="left"/>
            </w:pPr>
            <w:r>
              <w:rPr>
                <w:rFonts w:hint="eastAsia"/>
              </w:rPr>
              <w:t>1</w:t>
            </w:r>
            <w:r>
              <w:rPr>
                <w:rFonts w:hint="eastAsia"/>
              </w:rPr>
              <w:t>：调用机制</w:t>
            </w:r>
          </w:p>
          <w:tbl>
            <w:tblPr>
              <w:tblW w:w="0" w:type="auto"/>
              <w:tblInd w:w="534" w:type="dxa"/>
              <w:tblLayout w:type="fixed"/>
              <w:tblLook w:val="01E0"/>
            </w:tblPr>
            <w:tblGrid>
              <w:gridCol w:w="7854"/>
            </w:tblGrid>
            <w:tr w:rsidR="009F5821" w:rsidRPr="00992F57" w:rsidTr="002F1491">
              <w:tc>
                <w:tcPr>
                  <w:tcW w:w="7854" w:type="dxa"/>
                </w:tcPr>
                <w:p w:rsidR="009F5821" w:rsidRPr="00392EDF" w:rsidRDefault="003801D2" w:rsidP="002F1491">
                  <w:pPr>
                    <w:autoSpaceDE w:val="0"/>
                    <w:autoSpaceDN w:val="0"/>
                    <w:adjustRightInd w:val="0"/>
                    <w:jc w:val="left"/>
                  </w:pPr>
                  <w:r w:rsidRPr="00392EDF">
                    <w:fldChar w:fldCharType="begin">
                      <w:ffData>
                        <w:name w:val=""/>
                        <w:enabled/>
                        <w:calcOnExit w:val="0"/>
                        <w:checkBox>
                          <w:sizeAuto/>
                          <w:default w:val="1"/>
                        </w:checkBox>
                      </w:ffData>
                    </w:fldChar>
                  </w:r>
                  <w:r w:rsidR="009F5821" w:rsidRPr="00392EDF">
                    <w:instrText xml:space="preserve"> FORMCHECKBOX </w:instrText>
                  </w:r>
                  <w:r w:rsidRPr="00392EDF">
                    <w:fldChar w:fldCharType="end"/>
                  </w:r>
                  <w:r w:rsidR="009F5821" w:rsidRPr="00392EDF">
                    <w:t xml:space="preserve"> </w:t>
                  </w:r>
                  <w:r w:rsidR="009F5821" w:rsidRPr="00392EDF">
                    <w:rPr>
                      <w:rFonts w:hint="eastAsia"/>
                    </w:rPr>
                    <w:t>同步调用</w:t>
                  </w:r>
                </w:p>
                <w:p w:rsidR="009F5821" w:rsidRPr="00392EDF" w:rsidRDefault="003801D2" w:rsidP="002F1491">
                  <w:pPr>
                    <w:autoSpaceDE w:val="0"/>
                    <w:autoSpaceDN w:val="0"/>
                    <w:adjustRightInd w:val="0"/>
                    <w:jc w:val="left"/>
                  </w:pPr>
                  <w:r w:rsidRPr="00392EDF">
                    <w:fldChar w:fldCharType="begin">
                      <w:ffData>
                        <w:name w:val=""/>
                        <w:enabled/>
                        <w:calcOnExit w:val="0"/>
                        <w:checkBox>
                          <w:sizeAuto/>
                          <w:default w:val="0"/>
                        </w:checkBox>
                      </w:ffData>
                    </w:fldChar>
                  </w:r>
                  <w:r w:rsidR="009F5821" w:rsidRPr="00392EDF">
                    <w:instrText xml:space="preserve"> FORMCHECKBOX </w:instrText>
                  </w:r>
                  <w:r w:rsidRPr="00392EDF">
                    <w:fldChar w:fldCharType="end"/>
                  </w:r>
                  <w:r w:rsidR="009F5821" w:rsidRPr="00392EDF">
                    <w:t xml:space="preserve"> </w:t>
                  </w:r>
                  <w:r w:rsidR="009F5821" w:rsidRPr="00392EDF">
                    <w:rPr>
                      <w:rFonts w:hint="eastAsia"/>
                    </w:rPr>
                    <w:t>异步调用</w:t>
                  </w:r>
                </w:p>
              </w:tc>
            </w:tr>
          </w:tbl>
          <w:p w:rsidR="009F5821" w:rsidRDefault="009F5821" w:rsidP="002F1491">
            <w:pPr>
              <w:autoSpaceDE w:val="0"/>
              <w:autoSpaceDN w:val="0"/>
              <w:adjustRightInd w:val="0"/>
              <w:jc w:val="left"/>
            </w:pPr>
            <w:r>
              <w:rPr>
                <w:rFonts w:hint="eastAsia"/>
              </w:rPr>
              <w:t>2</w:t>
            </w:r>
            <w:r>
              <w:rPr>
                <w:rFonts w:hint="eastAsia"/>
              </w:rPr>
              <w:t>：异常处理</w:t>
            </w:r>
          </w:p>
          <w:tbl>
            <w:tblPr>
              <w:tblW w:w="0" w:type="auto"/>
              <w:tblInd w:w="534" w:type="dxa"/>
              <w:tblLayout w:type="fixed"/>
              <w:tblLook w:val="01E0"/>
            </w:tblPr>
            <w:tblGrid>
              <w:gridCol w:w="7854"/>
            </w:tblGrid>
            <w:tr w:rsidR="009F5821" w:rsidRPr="00992F57" w:rsidTr="002F1491">
              <w:tc>
                <w:tcPr>
                  <w:tcW w:w="7854" w:type="dxa"/>
                </w:tcPr>
                <w:p w:rsidR="009F5821" w:rsidRPr="00392EDF" w:rsidRDefault="003801D2" w:rsidP="002F1491">
                  <w:pPr>
                    <w:autoSpaceDE w:val="0"/>
                    <w:autoSpaceDN w:val="0"/>
                    <w:adjustRightInd w:val="0"/>
                    <w:jc w:val="left"/>
                  </w:pPr>
                  <w:r w:rsidRPr="00392EDF">
                    <w:fldChar w:fldCharType="begin">
                      <w:ffData>
                        <w:name w:val=""/>
                        <w:enabled/>
                        <w:calcOnExit w:val="0"/>
                        <w:checkBox>
                          <w:sizeAuto/>
                          <w:default w:val="1"/>
                        </w:checkBox>
                      </w:ffData>
                    </w:fldChar>
                  </w:r>
                  <w:r w:rsidR="009F5821" w:rsidRPr="00392EDF">
                    <w:instrText xml:space="preserve"> FORMCHECKBOX </w:instrText>
                  </w:r>
                  <w:r w:rsidRPr="00392EDF">
                    <w:fldChar w:fldCharType="end"/>
                  </w:r>
                  <w:r w:rsidR="009F5821" w:rsidRPr="00392EDF">
                    <w:t xml:space="preserve"> </w:t>
                  </w:r>
                  <w:r w:rsidR="009F5821" w:rsidRPr="00392EDF">
                    <w:rPr>
                      <w:rFonts w:hint="eastAsia"/>
                    </w:rPr>
                    <w:t>调用失败，业务全部回滚，需重新请求调用</w:t>
                  </w:r>
                </w:p>
                <w:p w:rsidR="009F5821" w:rsidRPr="00392EDF" w:rsidRDefault="003801D2" w:rsidP="002F1491">
                  <w:pPr>
                    <w:autoSpaceDE w:val="0"/>
                    <w:autoSpaceDN w:val="0"/>
                    <w:adjustRightInd w:val="0"/>
                    <w:jc w:val="left"/>
                  </w:pPr>
                  <w:r w:rsidRPr="00392EDF">
                    <w:fldChar w:fldCharType="begin">
                      <w:ffData>
                        <w:name w:val=""/>
                        <w:enabled/>
                        <w:calcOnExit w:val="0"/>
                        <w:checkBox>
                          <w:sizeAuto/>
                          <w:default w:val="0"/>
                        </w:checkBox>
                      </w:ffData>
                    </w:fldChar>
                  </w:r>
                  <w:r w:rsidR="009F5821" w:rsidRPr="00392EDF">
                    <w:instrText xml:space="preserve"> FORMCHECKBOX </w:instrText>
                  </w:r>
                  <w:r w:rsidRPr="00392EDF">
                    <w:fldChar w:fldCharType="end"/>
                  </w:r>
                  <w:r w:rsidR="009F5821" w:rsidRPr="00392EDF">
                    <w:t xml:space="preserve"> </w:t>
                  </w:r>
                  <w:r w:rsidR="009F5821" w:rsidRPr="00392EDF">
                    <w:rPr>
                      <w:rFonts w:hint="eastAsia"/>
                    </w:rPr>
                    <w:t>调用失败，出错的数据回滚，并需要进行出错数据的重新请求调用</w:t>
                  </w:r>
                </w:p>
              </w:tc>
            </w:tr>
          </w:tbl>
          <w:p w:rsidR="009F5821" w:rsidRPr="00392EDF" w:rsidRDefault="009F5821" w:rsidP="002F1491">
            <w:pPr>
              <w:autoSpaceDE w:val="0"/>
              <w:autoSpaceDN w:val="0"/>
              <w:adjustRightInd w:val="0"/>
              <w:jc w:val="left"/>
              <w:rPr>
                <w:rFonts w:ascii="宋体" w:hAnsi="宋体" w:cs="新宋体"/>
                <w:color w:val="800000"/>
                <w:sz w:val="19"/>
                <w:szCs w:val="19"/>
              </w:rPr>
            </w:pPr>
          </w:p>
          <w:p w:rsidR="009F5821" w:rsidRPr="00601888" w:rsidRDefault="009F5821" w:rsidP="002F1491">
            <w:pPr>
              <w:autoSpaceDE w:val="0"/>
              <w:autoSpaceDN w:val="0"/>
              <w:adjustRightInd w:val="0"/>
              <w:jc w:val="left"/>
              <w:rPr>
                <w:rFonts w:ascii="宋体" w:hAnsi="宋体" w:cs="新宋体"/>
                <w:color w:val="800000"/>
                <w:sz w:val="19"/>
                <w:szCs w:val="19"/>
              </w:rPr>
            </w:pPr>
          </w:p>
        </w:tc>
      </w:tr>
      <w:tr w:rsidR="009F5821" w:rsidTr="002F1491">
        <w:trPr>
          <w:trHeight w:val="70"/>
        </w:trPr>
        <w:tc>
          <w:tcPr>
            <w:tcW w:w="8322" w:type="dxa"/>
            <w:gridSpan w:val="2"/>
            <w:tcBorders>
              <w:top w:val="single" w:sz="4" w:space="0" w:color="auto"/>
              <w:bottom w:val="single" w:sz="4" w:space="0" w:color="auto"/>
            </w:tcBorders>
            <w:shd w:val="pct12" w:color="auto" w:fill="auto"/>
            <w:vAlign w:val="center"/>
          </w:tcPr>
          <w:p w:rsidR="009F5821" w:rsidRPr="00601888" w:rsidRDefault="009F5821" w:rsidP="002F1491">
            <w:pPr>
              <w:spacing w:before="60" w:after="60" w:line="0" w:lineRule="atLeast"/>
              <w:rPr>
                <w:rFonts w:ascii="宋体" w:hAnsi="宋体"/>
                <w:b/>
                <w:sz w:val="28"/>
                <w:szCs w:val="28"/>
              </w:rPr>
            </w:pPr>
            <w:r w:rsidRPr="00601888">
              <w:rPr>
                <w:rFonts w:ascii="宋体" w:hAnsi="宋体" w:hint="eastAsia"/>
                <w:b/>
                <w:sz w:val="28"/>
                <w:szCs w:val="28"/>
              </w:rPr>
              <w:lastRenderedPageBreak/>
              <w:t>接口、参数说明</w:t>
            </w:r>
          </w:p>
        </w:tc>
      </w:tr>
      <w:tr w:rsidR="009F5821" w:rsidTr="002F1491">
        <w:trPr>
          <w:trHeight w:val="70"/>
        </w:trPr>
        <w:tc>
          <w:tcPr>
            <w:tcW w:w="1536" w:type="dxa"/>
            <w:tcBorders>
              <w:top w:val="single" w:sz="4" w:space="0" w:color="auto"/>
              <w:bottom w:val="single" w:sz="4" w:space="0" w:color="auto"/>
            </w:tcBorders>
            <w:shd w:val="pct15" w:color="auto" w:fill="auto"/>
            <w:vAlign w:val="center"/>
          </w:tcPr>
          <w:p w:rsidR="009F5821" w:rsidRPr="00601888" w:rsidRDefault="009F5821" w:rsidP="002F1491">
            <w:pPr>
              <w:rPr>
                <w:rFonts w:ascii="宋体" w:hAnsi="宋体"/>
                <w:b/>
                <w:highlight w:val="white"/>
              </w:rPr>
            </w:pPr>
            <w:r w:rsidRPr="00601888">
              <w:rPr>
                <w:rFonts w:ascii="宋体" w:hAnsi="宋体" w:hint="eastAsia"/>
                <w:b/>
              </w:rPr>
              <w:t>输入</w:t>
            </w:r>
          </w:p>
        </w:tc>
        <w:tc>
          <w:tcPr>
            <w:tcW w:w="6786" w:type="dxa"/>
            <w:tcBorders>
              <w:top w:val="single" w:sz="4" w:space="0" w:color="auto"/>
              <w:bottom w:val="single" w:sz="4" w:space="0" w:color="auto"/>
            </w:tcBorders>
            <w:shd w:val="pct15" w:color="auto" w:fill="auto"/>
            <w:vAlign w:val="center"/>
          </w:tcPr>
          <w:p w:rsidR="009F5821" w:rsidRPr="00601888" w:rsidRDefault="009F5821" w:rsidP="002F1491">
            <w:pPr>
              <w:spacing w:before="60" w:after="60" w:line="0" w:lineRule="atLeast"/>
              <w:rPr>
                <w:rFonts w:ascii="宋体" w:hAnsi="宋体"/>
                <w:sz w:val="18"/>
              </w:rPr>
            </w:pPr>
            <w:r w:rsidRPr="00601888">
              <w:rPr>
                <w:rFonts w:ascii="宋体" w:hAnsi="宋体" w:hint="eastAsia"/>
                <w:b/>
                <w:szCs w:val="21"/>
              </w:rPr>
              <w:t>说明</w:t>
            </w:r>
          </w:p>
        </w:tc>
      </w:tr>
      <w:tr w:rsidR="009F5821" w:rsidTr="002F1491">
        <w:trPr>
          <w:trHeight w:val="70"/>
        </w:trPr>
        <w:tc>
          <w:tcPr>
            <w:tcW w:w="1536" w:type="dxa"/>
            <w:tcBorders>
              <w:top w:val="single" w:sz="4" w:space="0" w:color="auto"/>
              <w:bottom w:val="single" w:sz="4" w:space="0" w:color="auto"/>
            </w:tcBorders>
            <w:vAlign w:val="center"/>
          </w:tcPr>
          <w:p w:rsidR="009F5821" w:rsidRPr="00601888" w:rsidRDefault="009F5821" w:rsidP="002F1491">
            <w:pPr>
              <w:rPr>
                <w:rFonts w:ascii="宋体" w:hAnsi="宋体"/>
              </w:rPr>
            </w:pPr>
            <w:r w:rsidRPr="00601888">
              <w:rPr>
                <w:rFonts w:ascii="宋体" w:hAnsi="宋体" w:hint="eastAsia"/>
              </w:rPr>
              <w:t>通过URL</w:t>
            </w:r>
          </w:p>
        </w:tc>
        <w:tc>
          <w:tcPr>
            <w:tcW w:w="6786" w:type="dxa"/>
            <w:tcBorders>
              <w:top w:val="single" w:sz="4" w:space="0" w:color="auto"/>
              <w:bottom w:val="single" w:sz="4" w:space="0" w:color="auto"/>
            </w:tcBorders>
            <w:vAlign w:val="center"/>
          </w:tcPr>
          <w:p w:rsidR="009F5821" w:rsidRPr="00601888" w:rsidRDefault="009F5821" w:rsidP="002F1491">
            <w:pPr>
              <w:spacing w:before="60" w:after="60" w:line="0" w:lineRule="atLeast"/>
              <w:rPr>
                <w:rFonts w:ascii="宋体" w:hAnsi="宋体"/>
                <w:sz w:val="18"/>
              </w:rPr>
            </w:pPr>
            <w:r w:rsidRPr="00601888">
              <w:rPr>
                <w:rFonts w:ascii="宋体" w:hAnsi="宋体" w:hint="eastAsia"/>
                <w:sz w:val="18"/>
              </w:rPr>
              <w:t>通过URL访问JSON服务</w:t>
            </w:r>
          </w:p>
        </w:tc>
      </w:tr>
      <w:tr w:rsidR="009F5821" w:rsidTr="002F1491">
        <w:trPr>
          <w:trHeight w:val="70"/>
        </w:trPr>
        <w:tc>
          <w:tcPr>
            <w:tcW w:w="1536" w:type="dxa"/>
            <w:tcBorders>
              <w:top w:val="single" w:sz="4" w:space="0" w:color="auto"/>
              <w:bottom w:val="single" w:sz="4" w:space="0" w:color="auto"/>
            </w:tcBorders>
            <w:shd w:val="pct15" w:color="auto" w:fill="auto"/>
            <w:vAlign w:val="center"/>
          </w:tcPr>
          <w:p w:rsidR="009F5821" w:rsidRPr="00601888" w:rsidRDefault="009F5821" w:rsidP="002F1491">
            <w:pPr>
              <w:rPr>
                <w:rFonts w:ascii="宋体" w:hAnsi="宋体"/>
                <w:b/>
              </w:rPr>
            </w:pPr>
            <w:r w:rsidRPr="00601888">
              <w:rPr>
                <w:rFonts w:ascii="宋体" w:hAnsi="宋体" w:hint="eastAsia"/>
                <w:b/>
              </w:rPr>
              <w:t>输入参数</w:t>
            </w:r>
          </w:p>
        </w:tc>
        <w:tc>
          <w:tcPr>
            <w:tcW w:w="6786" w:type="dxa"/>
            <w:tcBorders>
              <w:top w:val="single" w:sz="4" w:space="0" w:color="auto"/>
              <w:bottom w:val="single" w:sz="4" w:space="0" w:color="auto"/>
            </w:tcBorders>
            <w:shd w:val="pct15" w:color="auto" w:fill="auto"/>
            <w:vAlign w:val="center"/>
          </w:tcPr>
          <w:p w:rsidR="009F5821" w:rsidRPr="00601888" w:rsidRDefault="009F5821" w:rsidP="002F1491">
            <w:pPr>
              <w:spacing w:before="60" w:after="60" w:line="0" w:lineRule="atLeast"/>
              <w:rPr>
                <w:rFonts w:ascii="宋体" w:hAnsi="宋体"/>
                <w:sz w:val="18"/>
              </w:rPr>
            </w:pPr>
            <w:r w:rsidRPr="00601888">
              <w:rPr>
                <w:rFonts w:ascii="宋体" w:hAnsi="宋体" w:hint="eastAsia"/>
                <w:b/>
                <w:szCs w:val="21"/>
              </w:rPr>
              <w:t>说明</w:t>
            </w:r>
          </w:p>
        </w:tc>
      </w:tr>
      <w:tr w:rsidR="009F5821" w:rsidTr="002F1491">
        <w:trPr>
          <w:trHeight w:val="70"/>
        </w:trPr>
        <w:tc>
          <w:tcPr>
            <w:tcW w:w="1536" w:type="dxa"/>
            <w:tcBorders>
              <w:top w:val="single" w:sz="4" w:space="0" w:color="auto"/>
              <w:bottom w:val="single" w:sz="4" w:space="0" w:color="auto"/>
            </w:tcBorders>
            <w:vAlign w:val="center"/>
          </w:tcPr>
          <w:p w:rsidR="009F5821" w:rsidRPr="00601888" w:rsidRDefault="009F5821" w:rsidP="002F1491">
            <w:pPr>
              <w:rPr>
                <w:rFonts w:ascii="宋体" w:hAnsi="宋体"/>
              </w:rPr>
            </w:pPr>
            <w:r>
              <w:rPr>
                <w:rFonts w:ascii="宋体" w:hAnsi="宋体" w:hint="eastAsia"/>
              </w:rPr>
              <w:t>C</w:t>
            </w:r>
          </w:p>
        </w:tc>
        <w:tc>
          <w:tcPr>
            <w:tcW w:w="6786" w:type="dxa"/>
            <w:tcBorders>
              <w:top w:val="single" w:sz="4" w:space="0" w:color="auto"/>
              <w:bottom w:val="single" w:sz="4" w:space="0" w:color="auto"/>
            </w:tcBorders>
            <w:vAlign w:val="center"/>
          </w:tcPr>
          <w:p w:rsidR="009F5821" w:rsidRPr="007D2244" w:rsidRDefault="009F5821" w:rsidP="00EE4A14">
            <w:pPr>
              <w:spacing w:before="60" w:after="60" w:line="0" w:lineRule="atLeast"/>
              <w:rPr>
                <w:rFonts w:ascii="宋体" w:hAnsi="宋体"/>
                <w:color w:val="000000" w:themeColor="text1"/>
                <w:szCs w:val="21"/>
              </w:rPr>
            </w:pPr>
            <w:r>
              <w:rPr>
                <w:rFonts w:ascii="宋体" w:hAnsi="Times New Roman" w:cs="宋体" w:hint="eastAsia"/>
                <w:color w:val="000000" w:themeColor="text1"/>
                <w:szCs w:val="21"/>
              </w:rPr>
              <w:t>Get</w:t>
            </w:r>
            <w:r w:rsidR="00E24D06">
              <w:rPr>
                <w:rFonts w:ascii="宋体" w:hAnsi="Times New Roman" w:cs="宋体" w:hint="eastAsia"/>
                <w:color w:val="000000" w:themeColor="text1"/>
                <w:szCs w:val="21"/>
              </w:rPr>
              <w:t>User</w:t>
            </w:r>
            <w:r w:rsidR="00EE4A14">
              <w:rPr>
                <w:rFonts w:ascii="宋体" w:hAnsi="Times New Roman" w:cs="宋体" w:hint="eastAsia"/>
                <w:color w:val="000000" w:themeColor="text1"/>
                <w:szCs w:val="21"/>
              </w:rPr>
              <w:t>Relevant</w:t>
            </w:r>
            <w:r w:rsidR="00461751">
              <w:rPr>
                <w:rFonts w:ascii="宋体" w:hAnsi="Times New Roman" w:cs="宋体" w:hint="eastAsia"/>
                <w:color w:val="000000" w:themeColor="text1"/>
                <w:szCs w:val="21"/>
              </w:rPr>
              <w:t>Meeting</w:t>
            </w:r>
            <w:r>
              <w:rPr>
                <w:rFonts w:ascii="宋体" w:hAnsi="Times New Roman" w:cs="宋体" w:hint="eastAsia"/>
                <w:color w:val="000000" w:themeColor="text1"/>
                <w:szCs w:val="21"/>
              </w:rPr>
              <w:t>Info</w:t>
            </w:r>
          </w:p>
        </w:tc>
      </w:tr>
      <w:tr w:rsidR="009F5821" w:rsidTr="002F1491">
        <w:trPr>
          <w:trHeight w:val="70"/>
        </w:trPr>
        <w:tc>
          <w:tcPr>
            <w:tcW w:w="1536" w:type="dxa"/>
            <w:tcBorders>
              <w:top w:val="single" w:sz="4" w:space="0" w:color="auto"/>
              <w:bottom w:val="single" w:sz="4" w:space="0" w:color="auto"/>
            </w:tcBorders>
            <w:vAlign w:val="center"/>
          </w:tcPr>
          <w:p w:rsidR="009F5821" w:rsidRPr="00601888" w:rsidRDefault="009F5821" w:rsidP="002F1491">
            <w:pPr>
              <w:rPr>
                <w:rFonts w:ascii="宋体" w:hAnsi="宋体"/>
              </w:rPr>
            </w:pPr>
            <w:r>
              <w:rPr>
                <w:rFonts w:ascii="宋体" w:hAnsi="宋体"/>
              </w:rPr>
              <w:t>D</w:t>
            </w:r>
          </w:p>
        </w:tc>
        <w:tc>
          <w:tcPr>
            <w:tcW w:w="6786" w:type="dxa"/>
            <w:tcBorders>
              <w:top w:val="single" w:sz="4" w:space="0" w:color="auto"/>
              <w:bottom w:val="single" w:sz="4" w:space="0" w:color="auto"/>
            </w:tcBorders>
            <w:vAlign w:val="center"/>
          </w:tcPr>
          <w:p w:rsidR="009F5821" w:rsidRPr="00601888" w:rsidRDefault="009F5821" w:rsidP="002F1491">
            <w:pPr>
              <w:spacing w:before="60" w:after="60" w:line="0" w:lineRule="atLeast"/>
              <w:rPr>
                <w:rFonts w:ascii="宋体" w:hAnsi="宋体"/>
                <w:szCs w:val="21"/>
              </w:rPr>
            </w:pPr>
          </w:p>
        </w:tc>
      </w:tr>
      <w:tr w:rsidR="009F5821" w:rsidTr="002F1491">
        <w:trPr>
          <w:trHeight w:val="70"/>
        </w:trPr>
        <w:tc>
          <w:tcPr>
            <w:tcW w:w="1536" w:type="dxa"/>
            <w:tcBorders>
              <w:top w:val="single" w:sz="4" w:space="0" w:color="auto"/>
              <w:bottom w:val="single" w:sz="4" w:space="0" w:color="auto"/>
            </w:tcBorders>
            <w:vAlign w:val="center"/>
          </w:tcPr>
          <w:p w:rsidR="009F5821" w:rsidRPr="00601888" w:rsidRDefault="009F5821" w:rsidP="002F1491">
            <w:pPr>
              <w:rPr>
                <w:rFonts w:ascii="宋体" w:hAnsi="宋体"/>
              </w:rPr>
            </w:pPr>
            <w:r>
              <w:rPr>
                <w:rFonts w:ascii="宋体" w:hAnsi="宋体" w:hint="eastAsia"/>
              </w:rPr>
              <w:t>F</w:t>
            </w:r>
          </w:p>
        </w:tc>
        <w:tc>
          <w:tcPr>
            <w:tcW w:w="6786" w:type="dxa"/>
            <w:tcBorders>
              <w:top w:val="single" w:sz="4" w:space="0" w:color="auto"/>
              <w:bottom w:val="single" w:sz="4" w:space="0" w:color="auto"/>
            </w:tcBorders>
            <w:vAlign w:val="center"/>
          </w:tcPr>
          <w:tbl>
            <w:tblPr>
              <w:tblW w:w="638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tblPr>
            <w:tblGrid>
              <w:gridCol w:w="861"/>
              <w:gridCol w:w="1109"/>
              <w:gridCol w:w="1868"/>
              <w:gridCol w:w="1417"/>
              <w:gridCol w:w="1134"/>
            </w:tblGrid>
            <w:tr w:rsidR="009F5821" w:rsidTr="00213C6A">
              <w:tc>
                <w:tcPr>
                  <w:tcW w:w="861" w:type="dxa"/>
                  <w:shd w:val="clear" w:color="auto" w:fill="BFBFBF"/>
                  <w:vAlign w:val="center"/>
                </w:tcPr>
                <w:p w:rsidR="009F5821" w:rsidRPr="0001495D" w:rsidRDefault="009F5821" w:rsidP="002F1491">
                  <w:pPr>
                    <w:pStyle w:val="aff"/>
                    <w:widowControl w:val="0"/>
                    <w:rPr>
                      <w:rFonts w:ascii="黑体"/>
                    </w:rPr>
                  </w:pPr>
                  <w:r w:rsidRPr="0001495D">
                    <w:rPr>
                      <w:rFonts w:ascii="黑体" w:hint="eastAsia"/>
                    </w:rPr>
                    <w:t>必输项</w:t>
                  </w:r>
                </w:p>
              </w:tc>
              <w:tc>
                <w:tcPr>
                  <w:tcW w:w="1109" w:type="dxa"/>
                  <w:shd w:val="clear" w:color="auto" w:fill="BFBFBF"/>
                  <w:vAlign w:val="center"/>
                </w:tcPr>
                <w:p w:rsidR="009F5821" w:rsidRPr="0001495D" w:rsidRDefault="009F5821" w:rsidP="002F1491">
                  <w:pPr>
                    <w:pStyle w:val="aff"/>
                    <w:widowControl w:val="0"/>
                    <w:rPr>
                      <w:rFonts w:ascii="黑体"/>
                    </w:rPr>
                  </w:pPr>
                  <w:r w:rsidRPr="0001495D">
                    <w:rPr>
                      <w:rFonts w:ascii="黑体" w:hint="eastAsia"/>
                    </w:rPr>
                    <w:t>属性</w:t>
                  </w:r>
                </w:p>
              </w:tc>
              <w:tc>
                <w:tcPr>
                  <w:tcW w:w="1868" w:type="dxa"/>
                  <w:shd w:val="clear" w:color="auto" w:fill="BFBFBF"/>
                  <w:vAlign w:val="center"/>
                </w:tcPr>
                <w:p w:rsidR="009F5821" w:rsidRPr="0001495D" w:rsidRDefault="009F5821" w:rsidP="002F1491">
                  <w:pPr>
                    <w:pStyle w:val="aff"/>
                    <w:widowControl w:val="0"/>
                    <w:rPr>
                      <w:rFonts w:ascii="黑体"/>
                    </w:rPr>
                  </w:pPr>
                  <w:r w:rsidRPr="0001495D">
                    <w:rPr>
                      <w:rFonts w:ascii="黑体" w:hint="eastAsia"/>
                    </w:rPr>
                    <w:t>属性约束</w:t>
                  </w:r>
                </w:p>
              </w:tc>
              <w:tc>
                <w:tcPr>
                  <w:tcW w:w="1417" w:type="dxa"/>
                  <w:shd w:val="clear" w:color="auto" w:fill="BFBFBF"/>
                  <w:vAlign w:val="center"/>
                </w:tcPr>
                <w:p w:rsidR="009F5821" w:rsidRPr="0001495D" w:rsidRDefault="009F5821" w:rsidP="002F1491">
                  <w:pPr>
                    <w:pStyle w:val="aff"/>
                    <w:widowControl w:val="0"/>
                    <w:rPr>
                      <w:rFonts w:ascii="黑体"/>
                    </w:rPr>
                  </w:pPr>
                  <w:r w:rsidRPr="0001495D">
                    <w:rPr>
                      <w:rFonts w:ascii="黑体" w:hint="eastAsia"/>
                    </w:rPr>
                    <w:t>数据名称</w:t>
                  </w:r>
                </w:p>
              </w:tc>
              <w:tc>
                <w:tcPr>
                  <w:tcW w:w="1134" w:type="dxa"/>
                  <w:shd w:val="clear" w:color="auto" w:fill="BFBFBF"/>
                </w:tcPr>
                <w:p w:rsidR="009F5821" w:rsidRPr="0001495D" w:rsidRDefault="009F5821" w:rsidP="002F1491">
                  <w:pPr>
                    <w:pStyle w:val="aff"/>
                    <w:widowControl w:val="0"/>
                    <w:rPr>
                      <w:rFonts w:ascii="黑体"/>
                    </w:rPr>
                  </w:pPr>
                  <w:r>
                    <w:rPr>
                      <w:rFonts w:ascii="黑体" w:hint="eastAsia"/>
                    </w:rPr>
                    <w:t>数据类型</w:t>
                  </w:r>
                </w:p>
              </w:tc>
            </w:tr>
            <w:tr w:rsidR="00971B30" w:rsidRPr="00B803AD" w:rsidTr="00213C6A">
              <w:tc>
                <w:tcPr>
                  <w:tcW w:w="861" w:type="dxa"/>
                  <w:vAlign w:val="center"/>
                </w:tcPr>
                <w:p w:rsidR="00971B30" w:rsidRDefault="00971B30" w:rsidP="002F1491">
                  <w:pPr>
                    <w:rPr>
                      <w:rFonts w:ascii="宋体" w:hAnsi="宋体"/>
                    </w:rPr>
                  </w:pPr>
                  <w:r>
                    <w:rPr>
                      <w:rFonts w:ascii="宋体" w:hAnsi="宋体" w:hint="eastAsia"/>
                    </w:rPr>
                    <w:t>Y</w:t>
                  </w:r>
                </w:p>
              </w:tc>
              <w:tc>
                <w:tcPr>
                  <w:tcW w:w="1109" w:type="dxa"/>
                  <w:vAlign w:val="center"/>
                </w:tcPr>
                <w:p w:rsidR="00971B30" w:rsidRDefault="00E31BD8" w:rsidP="002F1491">
                  <w:pPr>
                    <w:rPr>
                      <w:rFonts w:ascii="宋体" w:hAnsi="宋体"/>
                      <w:sz w:val="18"/>
                    </w:rPr>
                  </w:pPr>
                  <w:r>
                    <w:rPr>
                      <w:rFonts w:ascii="宋体" w:hAnsi="宋体" w:hint="eastAsia"/>
                      <w:sz w:val="18"/>
                    </w:rPr>
                    <w:t>会议归属</w:t>
                  </w:r>
                </w:p>
              </w:tc>
              <w:tc>
                <w:tcPr>
                  <w:tcW w:w="1868" w:type="dxa"/>
                  <w:vAlign w:val="center"/>
                </w:tcPr>
                <w:p w:rsidR="00FF21CD" w:rsidRDefault="00FF21CD" w:rsidP="00213C6A">
                  <w:pPr>
                    <w:rPr>
                      <w:rFonts w:ascii="宋体" w:hAnsi="宋体"/>
                      <w:sz w:val="18"/>
                    </w:rPr>
                  </w:pPr>
                  <w:r>
                    <w:rPr>
                      <w:rFonts w:ascii="宋体" w:hAnsi="宋体" w:hint="eastAsia"/>
                      <w:sz w:val="18"/>
                    </w:rPr>
                    <w:t>0</w:t>
                  </w:r>
                  <w:r w:rsidRPr="00451D4F">
                    <w:rPr>
                      <w:rFonts w:ascii="宋体" w:hAnsi="宋体" w:hint="eastAsia"/>
                      <w:sz w:val="18"/>
                    </w:rPr>
                    <w:t>-&gt;</w:t>
                  </w:r>
                  <w:r>
                    <w:rPr>
                      <w:rFonts w:ascii="宋体" w:hAnsi="宋体" w:hint="eastAsia"/>
                      <w:sz w:val="18"/>
                    </w:rPr>
                    <w:t>所有与我有关的会议</w:t>
                  </w:r>
                  <w:r w:rsidR="00756AD5">
                    <w:rPr>
                      <w:rFonts w:ascii="宋体" w:hAnsi="宋体" w:hint="eastAsia"/>
                      <w:sz w:val="18"/>
                    </w:rPr>
                    <w:t>；</w:t>
                  </w:r>
                </w:p>
                <w:p w:rsidR="00213C6A" w:rsidRDefault="00213C6A" w:rsidP="00213C6A">
                  <w:pPr>
                    <w:rPr>
                      <w:rFonts w:ascii="宋体" w:hAnsi="宋体"/>
                      <w:sz w:val="18"/>
                    </w:rPr>
                  </w:pPr>
                  <w:r>
                    <w:rPr>
                      <w:rFonts w:ascii="宋体" w:hAnsi="宋体" w:hint="eastAsia"/>
                      <w:sz w:val="18"/>
                    </w:rPr>
                    <w:t>1</w:t>
                  </w:r>
                  <w:r w:rsidRPr="00451D4F">
                    <w:rPr>
                      <w:rFonts w:ascii="宋体" w:hAnsi="宋体" w:hint="eastAsia"/>
                      <w:sz w:val="18"/>
                    </w:rPr>
                    <w:t>-&gt;</w:t>
                  </w:r>
                  <w:r w:rsidR="00421A7D">
                    <w:rPr>
                      <w:rFonts w:ascii="宋体" w:hAnsi="宋体" w:hint="eastAsia"/>
                      <w:sz w:val="18"/>
                    </w:rPr>
                    <w:t>我预定的会议</w:t>
                  </w:r>
                  <w:r w:rsidR="00756AD5">
                    <w:rPr>
                      <w:rFonts w:ascii="宋体" w:hAnsi="宋体" w:hint="eastAsia"/>
                      <w:sz w:val="18"/>
                    </w:rPr>
                    <w:t>；</w:t>
                  </w:r>
                </w:p>
                <w:p w:rsidR="00213C6A" w:rsidRDefault="00213C6A" w:rsidP="00213C6A">
                  <w:pPr>
                    <w:rPr>
                      <w:rFonts w:ascii="宋体" w:hAnsi="宋体"/>
                      <w:sz w:val="18"/>
                    </w:rPr>
                  </w:pPr>
                  <w:r>
                    <w:rPr>
                      <w:rFonts w:ascii="宋体" w:hAnsi="宋体" w:hint="eastAsia"/>
                      <w:sz w:val="18"/>
                    </w:rPr>
                    <w:t>2</w:t>
                  </w:r>
                  <w:r w:rsidRPr="00451D4F">
                    <w:rPr>
                      <w:rFonts w:ascii="宋体" w:hAnsi="宋体" w:hint="eastAsia"/>
                      <w:sz w:val="18"/>
                    </w:rPr>
                    <w:t>-&gt;</w:t>
                  </w:r>
                  <w:r w:rsidR="004D4344">
                    <w:rPr>
                      <w:rFonts w:ascii="宋体" w:hAnsi="宋体" w:hint="eastAsia"/>
                      <w:sz w:val="18"/>
                    </w:rPr>
                    <w:t>我组织的会议</w:t>
                  </w:r>
                  <w:r w:rsidR="00756AD5">
                    <w:rPr>
                      <w:rFonts w:ascii="宋体" w:hAnsi="宋体" w:hint="eastAsia"/>
                      <w:sz w:val="18"/>
                    </w:rPr>
                    <w:t>；</w:t>
                  </w:r>
                </w:p>
                <w:p w:rsidR="00971B30" w:rsidRDefault="00213C6A" w:rsidP="00B808B0">
                  <w:pPr>
                    <w:spacing w:before="60" w:after="60" w:line="0" w:lineRule="atLeast"/>
                    <w:rPr>
                      <w:rFonts w:ascii="宋体" w:hAnsi="宋体"/>
                      <w:sz w:val="18"/>
                    </w:rPr>
                  </w:pPr>
                  <w:r>
                    <w:rPr>
                      <w:rFonts w:ascii="宋体" w:hAnsi="宋体" w:hint="eastAsia"/>
                      <w:sz w:val="18"/>
                    </w:rPr>
                    <w:t>3</w:t>
                  </w:r>
                  <w:r w:rsidRPr="00451D4F">
                    <w:rPr>
                      <w:rFonts w:ascii="宋体" w:hAnsi="宋体" w:hint="eastAsia"/>
                      <w:sz w:val="18"/>
                    </w:rPr>
                    <w:t>-&gt;</w:t>
                  </w:r>
                  <w:r w:rsidR="00B808B0">
                    <w:rPr>
                      <w:rFonts w:ascii="宋体" w:hAnsi="宋体" w:hint="eastAsia"/>
                      <w:sz w:val="18"/>
                    </w:rPr>
                    <w:t>我参加的会议</w:t>
                  </w:r>
                  <w:r w:rsidR="00756AD5">
                    <w:rPr>
                      <w:rFonts w:ascii="宋体" w:hAnsi="宋体" w:hint="eastAsia"/>
                      <w:sz w:val="18"/>
                    </w:rPr>
                    <w:t>；</w:t>
                  </w:r>
                </w:p>
              </w:tc>
              <w:tc>
                <w:tcPr>
                  <w:tcW w:w="1417" w:type="dxa"/>
                  <w:vAlign w:val="center"/>
                </w:tcPr>
                <w:p w:rsidR="00971B30" w:rsidRDefault="00070F51" w:rsidP="002F1491">
                  <w:pPr>
                    <w:rPr>
                      <w:rFonts w:ascii="宋体" w:hAnsi="宋体"/>
                      <w:sz w:val="18"/>
                    </w:rPr>
                  </w:pPr>
                  <w:r>
                    <w:rPr>
                      <w:rFonts w:ascii="宋体" w:hAnsi="宋体" w:hint="eastAsia"/>
                      <w:sz w:val="18"/>
                    </w:rPr>
                    <w:t>MeetingBelonging</w:t>
                  </w:r>
                </w:p>
              </w:tc>
              <w:tc>
                <w:tcPr>
                  <w:tcW w:w="1134" w:type="dxa"/>
                </w:tcPr>
                <w:p w:rsidR="00971B30" w:rsidRDefault="00F95422" w:rsidP="002F1491">
                  <w:pPr>
                    <w:spacing w:before="60" w:after="60" w:line="0" w:lineRule="atLeast"/>
                    <w:rPr>
                      <w:rFonts w:ascii="宋体" w:hAnsi="宋体"/>
                      <w:sz w:val="18"/>
                    </w:rPr>
                  </w:pPr>
                  <w:r>
                    <w:rPr>
                      <w:rFonts w:ascii="宋体" w:hAnsi="宋体" w:hint="eastAsia"/>
                      <w:sz w:val="18"/>
                    </w:rPr>
                    <w:t>String</w:t>
                  </w:r>
                </w:p>
              </w:tc>
            </w:tr>
            <w:tr w:rsidR="00455CB2" w:rsidRPr="00B803AD" w:rsidTr="00213C6A">
              <w:tc>
                <w:tcPr>
                  <w:tcW w:w="861" w:type="dxa"/>
                  <w:vAlign w:val="center"/>
                </w:tcPr>
                <w:p w:rsidR="00455CB2" w:rsidRDefault="00455CB2" w:rsidP="002F1491">
                  <w:pPr>
                    <w:rPr>
                      <w:rFonts w:ascii="宋体" w:hAnsi="宋体"/>
                    </w:rPr>
                  </w:pPr>
                  <w:r>
                    <w:rPr>
                      <w:rFonts w:ascii="宋体" w:hAnsi="宋体" w:hint="eastAsia"/>
                    </w:rPr>
                    <w:t>N</w:t>
                  </w:r>
                </w:p>
              </w:tc>
              <w:tc>
                <w:tcPr>
                  <w:tcW w:w="1109" w:type="dxa"/>
                  <w:vAlign w:val="center"/>
                </w:tcPr>
                <w:p w:rsidR="00455CB2" w:rsidRDefault="00455CB2" w:rsidP="002F1491">
                  <w:pPr>
                    <w:rPr>
                      <w:rFonts w:ascii="宋体" w:hAnsi="宋体"/>
                      <w:sz w:val="18"/>
                    </w:rPr>
                  </w:pPr>
                  <w:r>
                    <w:rPr>
                      <w:rFonts w:ascii="宋体" w:hAnsi="宋体" w:hint="eastAsia"/>
                      <w:sz w:val="18"/>
                    </w:rPr>
                    <w:t>会议日期</w:t>
                  </w:r>
                </w:p>
              </w:tc>
              <w:tc>
                <w:tcPr>
                  <w:tcW w:w="1868" w:type="dxa"/>
                  <w:vAlign w:val="center"/>
                </w:tcPr>
                <w:p w:rsidR="00455CB2" w:rsidRDefault="00B15D0E" w:rsidP="002F1491">
                  <w:pPr>
                    <w:spacing w:before="60" w:after="60" w:line="0" w:lineRule="atLeast"/>
                    <w:rPr>
                      <w:rFonts w:ascii="宋体" w:hAnsi="宋体"/>
                      <w:sz w:val="18"/>
                    </w:rPr>
                  </w:pPr>
                  <w:r>
                    <w:rPr>
                      <w:rFonts w:ascii="宋体" w:hAnsi="宋体" w:hint="eastAsia"/>
                      <w:sz w:val="18"/>
                    </w:rPr>
                    <w:t>非必填，此字段用于用户查询某一天所有相关的会议信息，如为null则表示查询服务器当前时间以后的相关的会议信息。</w:t>
                  </w:r>
                </w:p>
              </w:tc>
              <w:tc>
                <w:tcPr>
                  <w:tcW w:w="1417" w:type="dxa"/>
                  <w:vAlign w:val="center"/>
                </w:tcPr>
                <w:p w:rsidR="00455CB2" w:rsidRDefault="00B65BF8" w:rsidP="00AD209D">
                  <w:pPr>
                    <w:rPr>
                      <w:rFonts w:ascii="宋体" w:hAnsi="宋体"/>
                      <w:sz w:val="18"/>
                    </w:rPr>
                  </w:pPr>
                  <w:r>
                    <w:rPr>
                      <w:rFonts w:ascii="宋体" w:hAnsi="宋体" w:hint="eastAsia"/>
                      <w:sz w:val="18"/>
                    </w:rPr>
                    <w:t>MeetingDat</w:t>
                  </w:r>
                  <w:r w:rsidR="00AD209D">
                    <w:rPr>
                      <w:rFonts w:ascii="宋体" w:hAnsi="宋体" w:hint="eastAsia"/>
                      <w:sz w:val="18"/>
                    </w:rPr>
                    <w:t>e</w:t>
                  </w:r>
                </w:p>
              </w:tc>
              <w:tc>
                <w:tcPr>
                  <w:tcW w:w="1134" w:type="dxa"/>
                </w:tcPr>
                <w:p w:rsidR="00AD209D" w:rsidRDefault="00AD209D" w:rsidP="00AD209D">
                  <w:pPr>
                    <w:spacing w:before="60" w:after="60" w:line="0" w:lineRule="atLeast"/>
                    <w:rPr>
                      <w:rFonts w:ascii="宋体" w:hAnsi="宋体"/>
                      <w:sz w:val="18"/>
                    </w:rPr>
                  </w:pPr>
                  <w:r>
                    <w:rPr>
                      <w:rFonts w:ascii="宋体" w:hAnsi="宋体" w:hint="eastAsia"/>
                      <w:sz w:val="18"/>
                    </w:rPr>
                    <w:t>String</w:t>
                  </w:r>
                </w:p>
                <w:p w:rsidR="00AD209D" w:rsidRDefault="00AD209D" w:rsidP="00AD209D">
                  <w:pPr>
                    <w:spacing w:before="60" w:after="60" w:line="0" w:lineRule="atLeast"/>
                    <w:rPr>
                      <w:rFonts w:ascii="宋体" w:hAnsi="宋体"/>
                    </w:rPr>
                  </w:pPr>
                  <w:r w:rsidRPr="00E1385D">
                    <w:rPr>
                      <w:rFonts w:ascii="宋体" w:hAnsi="宋体" w:hint="eastAsia"/>
                    </w:rPr>
                    <w:t>格式为</w:t>
                  </w:r>
                  <w:r>
                    <w:rPr>
                      <w:rFonts w:ascii="宋体" w:hAnsi="宋体" w:hint="eastAsia"/>
                    </w:rPr>
                    <w:t>：</w:t>
                  </w:r>
                </w:p>
                <w:p w:rsidR="00455CB2" w:rsidRDefault="00AD209D" w:rsidP="00AD209D">
                  <w:pPr>
                    <w:spacing w:before="60" w:after="60" w:line="0" w:lineRule="atLeast"/>
                    <w:rPr>
                      <w:rFonts w:ascii="宋体" w:hAnsi="宋体"/>
                      <w:sz w:val="18"/>
                    </w:rPr>
                  </w:pPr>
                  <w:r w:rsidRPr="00E1385D">
                    <w:rPr>
                      <w:rFonts w:ascii="宋体" w:hAnsi="宋体" w:hint="eastAsia"/>
                    </w:rPr>
                    <w:t>YYYY-MM-DD hh:mm:ss</w:t>
                  </w:r>
                </w:p>
              </w:tc>
            </w:tr>
          </w:tbl>
          <w:p w:rsidR="009F5821" w:rsidRPr="00601888" w:rsidRDefault="009F5821" w:rsidP="002F1491">
            <w:pPr>
              <w:spacing w:before="60" w:after="60" w:line="0" w:lineRule="atLeast"/>
              <w:rPr>
                <w:rFonts w:ascii="宋体" w:hAnsi="宋体"/>
                <w:szCs w:val="21"/>
              </w:rPr>
            </w:pPr>
          </w:p>
        </w:tc>
      </w:tr>
      <w:tr w:rsidR="009F5821" w:rsidTr="002F1491">
        <w:trPr>
          <w:trHeight w:val="70"/>
        </w:trPr>
        <w:tc>
          <w:tcPr>
            <w:tcW w:w="1536" w:type="dxa"/>
            <w:tcBorders>
              <w:top w:val="single" w:sz="4" w:space="0" w:color="auto"/>
              <w:bottom w:val="single" w:sz="4" w:space="0" w:color="auto"/>
            </w:tcBorders>
            <w:shd w:val="pct15" w:color="auto" w:fill="auto"/>
            <w:vAlign w:val="center"/>
          </w:tcPr>
          <w:p w:rsidR="009F5821" w:rsidRPr="00601888" w:rsidRDefault="009F5821" w:rsidP="002F1491">
            <w:pPr>
              <w:rPr>
                <w:rFonts w:ascii="宋体" w:hAnsi="宋体"/>
                <w:b/>
                <w:highlight w:val="white"/>
              </w:rPr>
            </w:pPr>
            <w:r w:rsidRPr="00601888">
              <w:rPr>
                <w:rFonts w:ascii="宋体" w:hAnsi="宋体" w:hint="eastAsia"/>
                <w:b/>
              </w:rPr>
              <w:t>输出</w:t>
            </w:r>
          </w:p>
        </w:tc>
        <w:tc>
          <w:tcPr>
            <w:tcW w:w="6786" w:type="dxa"/>
            <w:tcBorders>
              <w:top w:val="single" w:sz="4" w:space="0" w:color="auto"/>
              <w:bottom w:val="single" w:sz="4" w:space="0" w:color="auto"/>
            </w:tcBorders>
            <w:shd w:val="pct15" w:color="auto" w:fill="auto"/>
            <w:vAlign w:val="center"/>
          </w:tcPr>
          <w:p w:rsidR="009F5821" w:rsidRPr="00601888" w:rsidRDefault="009F5821" w:rsidP="002F1491">
            <w:pPr>
              <w:spacing w:before="60" w:after="60" w:line="0" w:lineRule="atLeast"/>
              <w:rPr>
                <w:rFonts w:ascii="宋体" w:hAnsi="宋体"/>
                <w:sz w:val="18"/>
              </w:rPr>
            </w:pPr>
            <w:r w:rsidRPr="00601888">
              <w:rPr>
                <w:rFonts w:ascii="宋体" w:hAnsi="宋体" w:hint="eastAsia"/>
                <w:b/>
                <w:szCs w:val="21"/>
              </w:rPr>
              <w:t>说明</w:t>
            </w:r>
          </w:p>
        </w:tc>
      </w:tr>
      <w:tr w:rsidR="009F5821" w:rsidTr="002F1491">
        <w:trPr>
          <w:trHeight w:val="70"/>
        </w:trPr>
        <w:tc>
          <w:tcPr>
            <w:tcW w:w="1536" w:type="dxa"/>
            <w:tcBorders>
              <w:top w:val="single" w:sz="4" w:space="0" w:color="auto"/>
              <w:bottom w:val="single" w:sz="4" w:space="0" w:color="auto"/>
            </w:tcBorders>
            <w:vAlign w:val="center"/>
          </w:tcPr>
          <w:p w:rsidR="009F5821" w:rsidRPr="00601888" w:rsidRDefault="009F5821" w:rsidP="002F1491">
            <w:pPr>
              <w:rPr>
                <w:rFonts w:ascii="宋体" w:hAnsi="宋体"/>
                <w:b/>
                <w:highlight w:val="white"/>
              </w:rPr>
            </w:pPr>
            <w:r w:rsidRPr="00601888">
              <w:rPr>
                <w:rFonts w:ascii="宋体" w:hAnsi="宋体" w:hint="eastAsia"/>
              </w:rPr>
              <w:t>JSONP对象</w:t>
            </w:r>
          </w:p>
        </w:tc>
        <w:tc>
          <w:tcPr>
            <w:tcW w:w="6786" w:type="dxa"/>
            <w:tcBorders>
              <w:top w:val="single" w:sz="4" w:space="0" w:color="auto"/>
              <w:bottom w:val="single" w:sz="4" w:space="0" w:color="auto"/>
            </w:tcBorders>
            <w:vAlign w:val="center"/>
          </w:tcPr>
          <w:p w:rsidR="009F5821" w:rsidRPr="00601888" w:rsidRDefault="009F5821" w:rsidP="002F1491">
            <w:pPr>
              <w:spacing w:before="60" w:after="60" w:line="0" w:lineRule="atLeast"/>
              <w:rPr>
                <w:rFonts w:ascii="宋体" w:hAnsi="宋体"/>
                <w:sz w:val="18"/>
              </w:rPr>
            </w:pPr>
            <w:r w:rsidRPr="00601888">
              <w:rPr>
                <w:rFonts w:ascii="宋体" w:hAnsi="宋体" w:hint="eastAsia"/>
                <w:sz w:val="18"/>
              </w:rPr>
              <w:t>采用JSNOP形式输出JSON对象</w:t>
            </w:r>
          </w:p>
        </w:tc>
      </w:tr>
      <w:tr w:rsidR="009F5821" w:rsidTr="002F1491">
        <w:trPr>
          <w:trHeight w:val="70"/>
        </w:trPr>
        <w:tc>
          <w:tcPr>
            <w:tcW w:w="1536" w:type="dxa"/>
            <w:tcBorders>
              <w:top w:val="single" w:sz="4" w:space="0" w:color="auto"/>
              <w:bottom w:val="single" w:sz="4" w:space="0" w:color="auto"/>
            </w:tcBorders>
            <w:shd w:val="pct15" w:color="auto" w:fill="auto"/>
            <w:vAlign w:val="center"/>
          </w:tcPr>
          <w:p w:rsidR="009F5821" w:rsidRPr="00601888" w:rsidRDefault="009F5821" w:rsidP="002F1491">
            <w:pPr>
              <w:rPr>
                <w:rFonts w:ascii="宋体" w:hAnsi="宋体"/>
                <w:b/>
                <w:highlight w:val="white"/>
              </w:rPr>
            </w:pPr>
            <w:r w:rsidRPr="00601888">
              <w:rPr>
                <w:rFonts w:ascii="宋体" w:hAnsi="宋体" w:hint="eastAsia"/>
                <w:b/>
              </w:rPr>
              <w:t>JSON对象参数</w:t>
            </w:r>
          </w:p>
        </w:tc>
        <w:tc>
          <w:tcPr>
            <w:tcW w:w="6786" w:type="dxa"/>
            <w:tcBorders>
              <w:top w:val="single" w:sz="4" w:space="0" w:color="auto"/>
              <w:bottom w:val="single" w:sz="4" w:space="0" w:color="auto"/>
            </w:tcBorders>
            <w:shd w:val="pct15" w:color="auto" w:fill="auto"/>
            <w:vAlign w:val="center"/>
          </w:tcPr>
          <w:p w:rsidR="009F5821" w:rsidRPr="00601888" w:rsidRDefault="009F5821" w:rsidP="002F1491">
            <w:pPr>
              <w:spacing w:before="60" w:after="60" w:line="0" w:lineRule="atLeast"/>
              <w:rPr>
                <w:rFonts w:ascii="宋体" w:hAnsi="宋体"/>
                <w:sz w:val="18"/>
              </w:rPr>
            </w:pPr>
            <w:r w:rsidRPr="00601888">
              <w:rPr>
                <w:rFonts w:ascii="宋体" w:hAnsi="宋体" w:hint="eastAsia"/>
                <w:b/>
                <w:szCs w:val="21"/>
              </w:rPr>
              <w:t>说明</w:t>
            </w:r>
          </w:p>
        </w:tc>
      </w:tr>
      <w:tr w:rsidR="009F5821" w:rsidTr="002F1491">
        <w:trPr>
          <w:trHeight w:val="70"/>
        </w:trPr>
        <w:tc>
          <w:tcPr>
            <w:tcW w:w="1536" w:type="dxa"/>
            <w:vAlign w:val="center"/>
          </w:tcPr>
          <w:p w:rsidR="009F5821" w:rsidRPr="00413A6E" w:rsidRDefault="009F5821" w:rsidP="002F1491">
            <w:pPr>
              <w:rPr>
                <w:rFonts w:ascii="宋体" w:hAnsi="宋体"/>
                <w:color w:val="FF0000"/>
              </w:rPr>
            </w:pPr>
            <w:r w:rsidRPr="00413A6E">
              <w:rPr>
                <w:rFonts w:ascii="宋体" w:hAnsi="宋体" w:hint="eastAsia"/>
                <w:color w:val="FF0000"/>
              </w:rPr>
              <w:t>S</w:t>
            </w:r>
          </w:p>
        </w:tc>
        <w:tc>
          <w:tcPr>
            <w:tcW w:w="6786" w:type="dxa"/>
            <w:vAlign w:val="center"/>
          </w:tcPr>
          <w:p w:rsidR="009F5821" w:rsidRPr="00413A6E" w:rsidRDefault="009F5821" w:rsidP="002F1491">
            <w:pPr>
              <w:spacing w:before="60" w:after="60" w:line="0" w:lineRule="atLeast"/>
              <w:rPr>
                <w:rFonts w:ascii="宋体" w:hAnsi="宋体"/>
                <w:color w:val="FF0000"/>
                <w:sz w:val="18"/>
              </w:rPr>
            </w:pPr>
            <w:r w:rsidRPr="00413A6E">
              <w:rPr>
                <w:rFonts w:ascii="宋体" w:hAnsi="宋体" w:hint="eastAsia"/>
                <w:color w:val="FF0000"/>
                <w:sz w:val="18"/>
              </w:rPr>
              <w:t>是否成功</w:t>
            </w:r>
          </w:p>
        </w:tc>
      </w:tr>
      <w:tr w:rsidR="009F5821" w:rsidTr="002F1491">
        <w:trPr>
          <w:trHeight w:val="70"/>
        </w:trPr>
        <w:tc>
          <w:tcPr>
            <w:tcW w:w="1536" w:type="dxa"/>
            <w:vAlign w:val="center"/>
          </w:tcPr>
          <w:p w:rsidR="009F5821" w:rsidRPr="00413A6E" w:rsidRDefault="009F5821" w:rsidP="002F1491">
            <w:pPr>
              <w:rPr>
                <w:rFonts w:ascii="宋体" w:hAnsi="宋体"/>
                <w:color w:val="FF0000"/>
              </w:rPr>
            </w:pPr>
            <w:r w:rsidRPr="00413A6E">
              <w:rPr>
                <w:rFonts w:ascii="宋体" w:hAnsi="宋体" w:hint="eastAsia"/>
                <w:color w:val="FF0000"/>
              </w:rPr>
              <w:t>M</w:t>
            </w:r>
          </w:p>
        </w:tc>
        <w:tc>
          <w:tcPr>
            <w:tcW w:w="6786" w:type="dxa"/>
            <w:vAlign w:val="center"/>
          </w:tcPr>
          <w:p w:rsidR="009F5821" w:rsidRPr="00413A6E" w:rsidRDefault="009F5821" w:rsidP="002F1491">
            <w:pPr>
              <w:spacing w:before="60" w:after="60" w:line="0" w:lineRule="atLeast"/>
              <w:rPr>
                <w:rFonts w:ascii="宋体" w:hAnsi="宋体"/>
                <w:color w:val="FF0000"/>
                <w:sz w:val="18"/>
              </w:rPr>
            </w:pPr>
          </w:p>
        </w:tc>
      </w:tr>
      <w:tr w:rsidR="009F5821" w:rsidTr="002F1491">
        <w:trPr>
          <w:trHeight w:val="70"/>
        </w:trPr>
        <w:tc>
          <w:tcPr>
            <w:tcW w:w="1536" w:type="dxa"/>
            <w:vAlign w:val="center"/>
          </w:tcPr>
          <w:p w:rsidR="009F5821" w:rsidRPr="00413A6E" w:rsidRDefault="009F5821" w:rsidP="002F1491">
            <w:pPr>
              <w:rPr>
                <w:rFonts w:ascii="宋体" w:hAnsi="宋体"/>
                <w:color w:val="FF0000"/>
              </w:rPr>
            </w:pPr>
            <w:r w:rsidRPr="00413A6E">
              <w:rPr>
                <w:rFonts w:ascii="宋体" w:hAnsi="宋体" w:hint="eastAsia"/>
                <w:color w:val="FF0000"/>
              </w:rPr>
              <w:t>C</w:t>
            </w:r>
          </w:p>
        </w:tc>
        <w:tc>
          <w:tcPr>
            <w:tcW w:w="6786" w:type="dxa"/>
            <w:vAlign w:val="center"/>
          </w:tcPr>
          <w:p w:rsidR="009F5821" w:rsidRPr="00413A6E" w:rsidRDefault="009F5821" w:rsidP="002F1491">
            <w:pPr>
              <w:spacing w:before="60" w:after="60" w:line="0" w:lineRule="atLeast"/>
              <w:rPr>
                <w:rFonts w:ascii="宋体" w:hAnsi="宋体"/>
                <w:color w:val="FF0000"/>
                <w:sz w:val="18"/>
              </w:rPr>
            </w:pPr>
          </w:p>
        </w:tc>
      </w:tr>
      <w:tr w:rsidR="009F5821" w:rsidTr="002F1491">
        <w:trPr>
          <w:trHeight w:val="70"/>
        </w:trPr>
        <w:tc>
          <w:tcPr>
            <w:tcW w:w="1536" w:type="dxa"/>
            <w:vAlign w:val="center"/>
          </w:tcPr>
          <w:p w:rsidR="009F5821" w:rsidRDefault="009F5821" w:rsidP="002F1491">
            <w:pPr>
              <w:rPr>
                <w:rFonts w:ascii="宋体" w:hAnsi="宋体"/>
              </w:rPr>
            </w:pPr>
            <w:r>
              <w:rPr>
                <w:rFonts w:ascii="宋体" w:hAnsi="宋体" w:hint="eastAsia"/>
              </w:rPr>
              <w:lastRenderedPageBreak/>
              <w:t>D</w:t>
            </w:r>
          </w:p>
        </w:tc>
        <w:tc>
          <w:tcPr>
            <w:tcW w:w="6786" w:type="dxa"/>
            <w:vAlign w:val="center"/>
          </w:tcPr>
          <w:p w:rsidR="009F5821" w:rsidRPr="00045BA8" w:rsidRDefault="009F5821" w:rsidP="001F086A">
            <w:pPr>
              <w:pStyle w:val="20"/>
              <w:ind w:firstLineChars="0" w:firstLine="0"/>
              <w:rPr>
                <w:rFonts w:ascii="宋体" w:hAnsi="宋体"/>
                <w:b/>
              </w:rPr>
            </w:pPr>
            <w:r w:rsidRPr="00311B51">
              <w:rPr>
                <w:rFonts w:ascii="宋体" w:hAnsi="宋体" w:hint="eastAsia"/>
                <w:b/>
              </w:rPr>
              <w:t>【</w:t>
            </w:r>
            <w:hyperlink w:anchor="_会议对象实体【MeetingInfo】" w:history="1">
              <w:r w:rsidR="00006111">
                <w:rPr>
                  <w:rStyle w:val="a8"/>
                  <w:rFonts w:ascii="宋体" w:hAnsi="宋体" w:hint="eastAsia"/>
                  <w:b/>
                </w:rPr>
                <w:t>会议</w:t>
              </w:r>
              <w:r w:rsidRPr="004D7C67">
                <w:rPr>
                  <w:rStyle w:val="a8"/>
                  <w:rFonts w:ascii="宋体" w:hAnsi="宋体" w:hint="eastAsia"/>
                  <w:b/>
                </w:rPr>
                <w:t>信息对象</w:t>
              </w:r>
            </w:hyperlink>
            <w:r>
              <w:rPr>
                <w:rFonts w:ascii="宋体" w:hAnsi="宋体" w:hint="eastAsia"/>
                <w:b/>
              </w:rPr>
              <w:t xml:space="preserve">】数组 </w:t>
            </w:r>
          </w:p>
        </w:tc>
      </w:tr>
    </w:tbl>
    <w:p w:rsidR="00B60490" w:rsidRPr="009F5821" w:rsidRDefault="00B60490" w:rsidP="00676A01">
      <w:pPr>
        <w:pStyle w:val="a2"/>
        <w:ind w:firstLine="0"/>
      </w:pPr>
    </w:p>
    <w:p w:rsidR="00EE2711" w:rsidRDefault="00497668" w:rsidP="002E4D39">
      <w:pPr>
        <w:pStyle w:val="4"/>
      </w:pPr>
      <w:r>
        <w:rPr>
          <w:rFonts w:hint="eastAsia"/>
        </w:rPr>
        <w:t>获取会议详细信息接口</w:t>
      </w:r>
    </w:p>
    <w:tbl>
      <w:tblPr>
        <w:tblW w:w="8322" w:type="dxa"/>
        <w:tblInd w:w="15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1536"/>
        <w:gridCol w:w="6786"/>
      </w:tblGrid>
      <w:tr w:rsidR="007B6252" w:rsidTr="002F1491">
        <w:trPr>
          <w:trHeight w:val="742"/>
          <w:tblHeader/>
        </w:trPr>
        <w:tc>
          <w:tcPr>
            <w:tcW w:w="8322" w:type="dxa"/>
            <w:gridSpan w:val="2"/>
            <w:shd w:val="pct12" w:color="000000" w:fill="FFFFFF"/>
            <w:vAlign w:val="center"/>
          </w:tcPr>
          <w:p w:rsidR="007B6252" w:rsidRPr="00601888" w:rsidRDefault="007B6252" w:rsidP="007B6252">
            <w:pPr>
              <w:spacing w:before="60" w:after="60"/>
              <w:rPr>
                <w:rFonts w:ascii="宋体" w:hAnsi="宋体"/>
                <w:b/>
                <w:sz w:val="28"/>
                <w:szCs w:val="28"/>
              </w:rPr>
            </w:pPr>
            <w:r>
              <w:rPr>
                <w:rFonts w:ascii="宋体" w:hAnsi="宋体" w:hint="eastAsia"/>
                <w:b/>
                <w:sz w:val="28"/>
                <w:szCs w:val="28"/>
              </w:rPr>
              <w:t>获取会议详细信息</w:t>
            </w:r>
          </w:p>
        </w:tc>
      </w:tr>
      <w:tr w:rsidR="007B6252" w:rsidTr="002F1491">
        <w:trPr>
          <w:trHeight w:val="70"/>
        </w:trPr>
        <w:tc>
          <w:tcPr>
            <w:tcW w:w="8322" w:type="dxa"/>
            <w:gridSpan w:val="2"/>
            <w:tcBorders>
              <w:bottom w:val="single" w:sz="4" w:space="0" w:color="auto"/>
            </w:tcBorders>
            <w:vAlign w:val="center"/>
          </w:tcPr>
          <w:p w:rsidR="007B6252" w:rsidRPr="00392617" w:rsidRDefault="007B6252" w:rsidP="002F1491">
            <w:pPr>
              <w:autoSpaceDE w:val="0"/>
              <w:autoSpaceDN w:val="0"/>
              <w:adjustRightInd w:val="0"/>
              <w:jc w:val="left"/>
            </w:pPr>
            <w:r w:rsidRPr="00392617">
              <w:t>服务</w:t>
            </w:r>
            <w:r>
              <w:rPr>
                <w:rFonts w:hint="eastAsia"/>
              </w:rPr>
              <w:t>概述</w:t>
            </w:r>
          </w:p>
          <w:p w:rsidR="007B6252" w:rsidRPr="00BC513D" w:rsidRDefault="007B6252" w:rsidP="002F1491">
            <w:pPr>
              <w:autoSpaceDE w:val="0"/>
              <w:autoSpaceDN w:val="0"/>
              <w:adjustRightInd w:val="0"/>
              <w:ind w:firstLineChars="200" w:firstLine="420"/>
              <w:jc w:val="left"/>
            </w:pPr>
            <w:r>
              <w:rPr>
                <w:rFonts w:hint="eastAsia"/>
              </w:rPr>
              <w:t>该服务是用于</w:t>
            </w:r>
            <w:r>
              <w:rPr>
                <w:rFonts w:hint="eastAsia"/>
              </w:rPr>
              <w:t xml:space="preserve">Emeeting </w:t>
            </w:r>
            <w:r>
              <w:rPr>
                <w:rFonts w:hint="eastAsia"/>
              </w:rPr>
              <w:t>获取用户</w:t>
            </w:r>
            <w:r w:rsidR="00DE1DD5">
              <w:rPr>
                <w:rFonts w:hint="eastAsia"/>
              </w:rPr>
              <w:t>选择</w:t>
            </w:r>
            <w:r>
              <w:rPr>
                <w:rFonts w:hint="eastAsia"/>
              </w:rPr>
              <w:t>会议</w:t>
            </w:r>
            <w:r w:rsidR="00DE1DD5">
              <w:rPr>
                <w:rFonts w:hint="eastAsia"/>
              </w:rPr>
              <w:t>详细</w:t>
            </w:r>
            <w:r>
              <w:rPr>
                <w:rFonts w:hint="eastAsia"/>
              </w:rPr>
              <w:t>信息。</w:t>
            </w:r>
          </w:p>
          <w:p w:rsidR="007B6252" w:rsidRDefault="007B6252" w:rsidP="002F1491">
            <w:pPr>
              <w:autoSpaceDE w:val="0"/>
              <w:autoSpaceDN w:val="0"/>
              <w:adjustRightInd w:val="0"/>
              <w:jc w:val="left"/>
            </w:pPr>
            <w:r w:rsidRPr="00392617">
              <w:t>应用场景</w:t>
            </w:r>
          </w:p>
          <w:p w:rsidR="007B6252" w:rsidRPr="00BC513D" w:rsidRDefault="007B6252" w:rsidP="002F1491">
            <w:pPr>
              <w:autoSpaceDE w:val="0"/>
              <w:autoSpaceDN w:val="0"/>
              <w:adjustRightInd w:val="0"/>
              <w:ind w:firstLineChars="200" w:firstLine="420"/>
              <w:jc w:val="left"/>
            </w:pPr>
            <w:r>
              <w:rPr>
                <w:rFonts w:hint="eastAsia"/>
              </w:rPr>
              <w:t>用户成功登录</w:t>
            </w:r>
            <w:r>
              <w:rPr>
                <w:rFonts w:hint="eastAsia"/>
              </w:rPr>
              <w:t>Emeeting</w:t>
            </w:r>
            <w:r>
              <w:rPr>
                <w:rFonts w:hint="eastAsia"/>
              </w:rPr>
              <w:t>后，在我的会议界面点击</w:t>
            </w:r>
            <w:r w:rsidR="00DF0D2F">
              <w:rPr>
                <w:rFonts w:hint="eastAsia"/>
              </w:rPr>
              <w:t>我预定的、我组织的、我参加的、以及查看所有会议后用户点击某天任意按钮，进入相关的会议界面</w:t>
            </w:r>
            <w:r>
              <w:rPr>
                <w:rFonts w:hint="eastAsia"/>
              </w:rPr>
              <w:t>，</w:t>
            </w:r>
            <w:r w:rsidR="00DE1DD5">
              <w:rPr>
                <w:rFonts w:hint="eastAsia"/>
              </w:rPr>
              <w:t>选择列表中某个已预定会议，跳转至此会议详细信息界面，用户可查看此会议详情并且根据自己所拥有权限以及会议状态操作会议</w:t>
            </w:r>
            <w:r>
              <w:rPr>
                <w:rFonts w:hint="eastAsia"/>
              </w:rPr>
              <w:t>。</w:t>
            </w:r>
          </w:p>
          <w:p w:rsidR="007B6252" w:rsidRDefault="007B6252" w:rsidP="002F1491">
            <w:pPr>
              <w:autoSpaceDE w:val="0"/>
              <w:autoSpaceDN w:val="0"/>
              <w:adjustRightInd w:val="0"/>
              <w:jc w:val="left"/>
            </w:pPr>
            <w:r>
              <w:rPr>
                <w:rFonts w:hint="eastAsia"/>
              </w:rPr>
              <w:t>服务</w:t>
            </w:r>
            <w:r w:rsidRPr="00392617">
              <w:t>类型</w:t>
            </w:r>
          </w:p>
          <w:p w:rsidR="007B6252" w:rsidRPr="00392EDF" w:rsidRDefault="003801D2" w:rsidP="002F1491">
            <w:pPr>
              <w:autoSpaceDE w:val="0"/>
              <w:autoSpaceDN w:val="0"/>
              <w:adjustRightInd w:val="0"/>
              <w:jc w:val="left"/>
            </w:pPr>
            <w:r w:rsidRPr="00392EDF">
              <w:fldChar w:fldCharType="begin">
                <w:ffData>
                  <w:name w:val="Check1"/>
                  <w:enabled/>
                  <w:calcOnExit w:val="0"/>
                  <w:checkBox>
                    <w:sizeAuto/>
                    <w:default w:val="0"/>
                  </w:checkBox>
                </w:ffData>
              </w:fldChar>
            </w:r>
            <w:r w:rsidR="007B6252" w:rsidRPr="00392EDF">
              <w:instrText xml:space="preserve"> FORMCHECKBOX </w:instrText>
            </w:r>
            <w:r w:rsidRPr="00392EDF">
              <w:fldChar w:fldCharType="end"/>
            </w:r>
            <w:r w:rsidR="007B6252" w:rsidRPr="00392EDF">
              <w:rPr>
                <w:rFonts w:hint="eastAsia"/>
              </w:rPr>
              <w:t>消息服务</w:t>
            </w:r>
          </w:p>
          <w:p w:rsidR="007B6252" w:rsidRPr="00392EDF" w:rsidRDefault="003801D2" w:rsidP="002F1491">
            <w:pPr>
              <w:autoSpaceDE w:val="0"/>
              <w:autoSpaceDN w:val="0"/>
              <w:adjustRightInd w:val="0"/>
              <w:jc w:val="left"/>
            </w:pPr>
            <w:r w:rsidRPr="00392EDF">
              <w:fldChar w:fldCharType="begin">
                <w:ffData>
                  <w:name w:val=""/>
                  <w:enabled/>
                  <w:calcOnExit w:val="0"/>
                  <w:checkBox>
                    <w:sizeAuto/>
                    <w:default w:val="0"/>
                  </w:checkBox>
                </w:ffData>
              </w:fldChar>
            </w:r>
            <w:r w:rsidR="007B6252" w:rsidRPr="00392EDF">
              <w:instrText xml:space="preserve"> FORMCHECKBOX </w:instrText>
            </w:r>
            <w:r w:rsidRPr="00392EDF">
              <w:fldChar w:fldCharType="end"/>
            </w:r>
            <w:r w:rsidR="007B6252" w:rsidRPr="00392EDF">
              <w:rPr>
                <w:rFonts w:hint="eastAsia"/>
              </w:rPr>
              <w:t>流程服务</w:t>
            </w:r>
          </w:p>
          <w:p w:rsidR="007B6252" w:rsidRPr="00392EDF" w:rsidRDefault="003801D2" w:rsidP="002F1491">
            <w:pPr>
              <w:autoSpaceDE w:val="0"/>
              <w:autoSpaceDN w:val="0"/>
              <w:adjustRightInd w:val="0"/>
              <w:jc w:val="left"/>
            </w:pPr>
            <w:r w:rsidRPr="00392EDF">
              <w:fldChar w:fldCharType="begin">
                <w:ffData>
                  <w:name w:val=""/>
                  <w:enabled/>
                  <w:calcOnExit w:val="0"/>
                  <w:checkBox>
                    <w:sizeAuto/>
                    <w:default w:val="1"/>
                  </w:checkBox>
                </w:ffData>
              </w:fldChar>
            </w:r>
            <w:r w:rsidR="007B6252" w:rsidRPr="00392EDF">
              <w:instrText xml:space="preserve"> FORMCHECKBOX </w:instrText>
            </w:r>
            <w:r w:rsidRPr="00392EDF">
              <w:fldChar w:fldCharType="end"/>
            </w:r>
            <w:r w:rsidR="007B6252" w:rsidRPr="00392EDF">
              <w:rPr>
                <w:rFonts w:hint="eastAsia"/>
              </w:rPr>
              <w:t>数据服务</w:t>
            </w:r>
          </w:p>
          <w:p w:rsidR="007B6252" w:rsidRDefault="007B6252" w:rsidP="002F1491">
            <w:pPr>
              <w:autoSpaceDE w:val="0"/>
              <w:autoSpaceDN w:val="0"/>
              <w:adjustRightInd w:val="0"/>
              <w:jc w:val="left"/>
            </w:pPr>
            <w:r w:rsidRPr="00392617">
              <w:t>业务规则</w:t>
            </w:r>
          </w:p>
          <w:p w:rsidR="007B6252" w:rsidRDefault="007B6252" w:rsidP="002F1491">
            <w:pPr>
              <w:autoSpaceDE w:val="0"/>
              <w:autoSpaceDN w:val="0"/>
              <w:adjustRightInd w:val="0"/>
              <w:jc w:val="left"/>
            </w:pPr>
          </w:p>
          <w:p w:rsidR="007B6252" w:rsidRPr="00C42DB5" w:rsidRDefault="007B6252" w:rsidP="002F1491">
            <w:pPr>
              <w:autoSpaceDE w:val="0"/>
              <w:autoSpaceDN w:val="0"/>
              <w:adjustRightInd w:val="0"/>
              <w:jc w:val="left"/>
            </w:pPr>
            <w:r>
              <w:rPr>
                <w:rFonts w:hint="eastAsia"/>
              </w:rPr>
              <w:t>调用规则</w:t>
            </w:r>
          </w:p>
          <w:p w:rsidR="007B6252" w:rsidRPr="00392EDF" w:rsidRDefault="007B6252" w:rsidP="002F1491">
            <w:pPr>
              <w:autoSpaceDE w:val="0"/>
              <w:autoSpaceDN w:val="0"/>
              <w:adjustRightInd w:val="0"/>
              <w:jc w:val="left"/>
            </w:pPr>
          </w:p>
          <w:p w:rsidR="007B6252" w:rsidRDefault="007B6252" w:rsidP="002F1491">
            <w:pPr>
              <w:autoSpaceDE w:val="0"/>
              <w:autoSpaceDN w:val="0"/>
              <w:adjustRightInd w:val="0"/>
              <w:jc w:val="left"/>
            </w:pPr>
            <w:r>
              <w:rPr>
                <w:rFonts w:hint="eastAsia"/>
              </w:rPr>
              <w:t>1</w:t>
            </w:r>
            <w:r>
              <w:rPr>
                <w:rFonts w:hint="eastAsia"/>
              </w:rPr>
              <w:t>：调用机制</w:t>
            </w:r>
          </w:p>
          <w:tbl>
            <w:tblPr>
              <w:tblW w:w="0" w:type="auto"/>
              <w:tblInd w:w="534" w:type="dxa"/>
              <w:tblLayout w:type="fixed"/>
              <w:tblLook w:val="01E0"/>
            </w:tblPr>
            <w:tblGrid>
              <w:gridCol w:w="7854"/>
            </w:tblGrid>
            <w:tr w:rsidR="007B6252" w:rsidRPr="00992F57" w:rsidTr="002F1491">
              <w:tc>
                <w:tcPr>
                  <w:tcW w:w="7854" w:type="dxa"/>
                </w:tcPr>
                <w:p w:rsidR="007B6252" w:rsidRPr="00392EDF" w:rsidRDefault="003801D2" w:rsidP="002F1491">
                  <w:pPr>
                    <w:autoSpaceDE w:val="0"/>
                    <w:autoSpaceDN w:val="0"/>
                    <w:adjustRightInd w:val="0"/>
                    <w:jc w:val="left"/>
                  </w:pPr>
                  <w:r w:rsidRPr="00392EDF">
                    <w:fldChar w:fldCharType="begin">
                      <w:ffData>
                        <w:name w:val=""/>
                        <w:enabled/>
                        <w:calcOnExit w:val="0"/>
                        <w:checkBox>
                          <w:sizeAuto/>
                          <w:default w:val="1"/>
                        </w:checkBox>
                      </w:ffData>
                    </w:fldChar>
                  </w:r>
                  <w:r w:rsidR="007B6252" w:rsidRPr="00392EDF">
                    <w:instrText xml:space="preserve"> FORMCHECKBOX </w:instrText>
                  </w:r>
                  <w:r w:rsidRPr="00392EDF">
                    <w:fldChar w:fldCharType="end"/>
                  </w:r>
                  <w:r w:rsidR="007B6252" w:rsidRPr="00392EDF">
                    <w:t xml:space="preserve"> </w:t>
                  </w:r>
                  <w:r w:rsidR="007B6252" w:rsidRPr="00392EDF">
                    <w:rPr>
                      <w:rFonts w:hint="eastAsia"/>
                    </w:rPr>
                    <w:t>同步调用</w:t>
                  </w:r>
                </w:p>
                <w:p w:rsidR="007B6252" w:rsidRPr="00392EDF" w:rsidRDefault="003801D2" w:rsidP="002F1491">
                  <w:pPr>
                    <w:autoSpaceDE w:val="0"/>
                    <w:autoSpaceDN w:val="0"/>
                    <w:adjustRightInd w:val="0"/>
                    <w:jc w:val="left"/>
                  </w:pPr>
                  <w:r w:rsidRPr="00392EDF">
                    <w:fldChar w:fldCharType="begin">
                      <w:ffData>
                        <w:name w:val=""/>
                        <w:enabled/>
                        <w:calcOnExit w:val="0"/>
                        <w:checkBox>
                          <w:sizeAuto/>
                          <w:default w:val="0"/>
                        </w:checkBox>
                      </w:ffData>
                    </w:fldChar>
                  </w:r>
                  <w:r w:rsidR="007B6252" w:rsidRPr="00392EDF">
                    <w:instrText xml:space="preserve"> FORMCHECKBOX </w:instrText>
                  </w:r>
                  <w:r w:rsidRPr="00392EDF">
                    <w:fldChar w:fldCharType="end"/>
                  </w:r>
                  <w:r w:rsidR="007B6252" w:rsidRPr="00392EDF">
                    <w:t xml:space="preserve"> </w:t>
                  </w:r>
                  <w:r w:rsidR="007B6252" w:rsidRPr="00392EDF">
                    <w:rPr>
                      <w:rFonts w:hint="eastAsia"/>
                    </w:rPr>
                    <w:t>异步调用</w:t>
                  </w:r>
                </w:p>
              </w:tc>
            </w:tr>
          </w:tbl>
          <w:p w:rsidR="007B6252" w:rsidRDefault="007B6252" w:rsidP="002F1491">
            <w:pPr>
              <w:autoSpaceDE w:val="0"/>
              <w:autoSpaceDN w:val="0"/>
              <w:adjustRightInd w:val="0"/>
              <w:jc w:val="left"/>
            </w:pPr>
            <w:r>
              <w:rPr>
                <w:rFonts w:hint="eastAsia"/>
              </w:rPr>
              <w:t>2</w:t>
            </w:r>
            <w:r>
              <w:rPr>
                <w:rFonts w:hint="eastAsia"/>
              </w:rPr>
              <w:t>：异常处理</w:t>
            </w:r>
          </w:p>
          <w:tbl>
            <w:tblPr>
              <w:tblW w:w="0" w:type="auto"/>
              <w:tblInd w:w="534" w:type="dxa"/>
              <w:tblLayout w:type="fixed"/>
              <w:tblLook w:val="01E0"/>
            </w:tblPr>
            <w:tblGrid>
              <w:gridCol w:w="7854"/>
            </w:tblGrid>
            <w:tr w:rsidR="007B6252" w:rsidRPr="00992F57" w:rsidTr="002F1491">
              <w:tc>
                <w:tcPr>
                  <w:tcW w:w="7854" w:type="dxa"/>
                </w:tcPr>
                <w:p w:rsidR="007B6252" w:rsidRPr="00392EDF" w:rsidRDefault="003801D2" w:rsidP="002F1491">
                  <w:pPr>
                    <w:autoSpaceDE w:val="0"/>
                    <w:autoSpaceDN w:val="0"/>
                    <w:adjustRightInd w:val="0"/>
                    <w:jc w:val="left"/>
                  </w:pPr>
                  <w:r w:rsidRPr="00392EDF">
                    <w:fldChar w:fldCharType="begin">
                      <w:ffData>
                        <w:name w:val=""/>
                        <w:enabled/>
                        <w:calcOnExit w:val="0"/>
                        <w:checkBox>
                          <w:sizeAuto/>
                          <w:default w:val="1"/>
                        </w:checkBox>
                      </w:ffData>
                    </w:fldChar>
                  </w:r>
                  <w:r w:rsidR="007B6252" w:rsidRPr="00392EDF">
                    <w:instrText xml:space="preserve"> FORMCHECKBOX </w:instrText>
                  </w:r>
                  <w:r w:rsidRPr="00392EDF">
                    <w:fldChar w:fldCharType="end"/>
                  </w:r>
                  <w:r w:rsidR="007B6252" w:rsidRPr="00392EDF">
                    <w:t xml:space="preserve"> </w:t>
                  </w:r>
                  <w:r w:rsidR="007B6252" w:rsidRPr="00392EDF">
                    <w:rPr>
                      <w:rFonts w:hint="eastAsia"/>
                    </w:rPr>
                    <w:t>调用失败，业务全部回滚，需重新请求调用</w:t>
                  </w:r>
                </w:p>
                <w:p w:rsidR="007B6252" w:rsidRPr="00392EDF" w:rsidRDefault="003801D2" w:rsidP="002F1491">
                  <w:pPr>
                    <w:autoSpaceDE w:val="0"/>
                    <w:autoSpaceDN w:val="0"/>
                    <w:adjustRightInd w:val="0"/>
                    <w:jc w:val="left"/>
                  </w:pPr>
                  <w:r w:rsidRPr="00392EDF">
                    <w:fldChar w:fldCharType="begin">
                      <w:ffData>
                        <w:name w:val=""/>
                        <w:enabled/>
                        <w:calcOnExit w:val="0"/>
                        <w:checkBox>
                          <w:sizeAuto/>
                          <w:default w:val="0"/>
                        </w:checkBox>
                      </w:ffData>
                    </w:fldChar>
                  </w:r>
                  <w:r w:rsidR="007B6252" w:rsidRPr="00392EDF">
                    <w:instrText xml:space="preserve"> FORMCHECKBOX </w:instrText>
                  </w:r>
                  <w:r w:rsidRPr="00392EDF">
                    <w:fldChar w:fldCharType="end"/>
                  </w:r>
                  <w:r w:rsidR="007B6252" w:rsidRPr="00392EDF">
                    <w:t xml:space="preserve"> </w:t>
                  </w:r>
                  <w:r w:rsidR="007B6252" w:rsidRPr="00392EDF">
                    <w:rPr>
                      <w:rFonts w:hint="eastAsia"/>
                    </w:rPr>
                    <w:t>调用失败，出错的数据回滚，并需要进行出错数据的重新请求调用</w:t>
                  </w:r>
                </w:p>
              </w:tc>
            </w:tr>
          </w:tbl>
          <w:p w:rsidR="007B6252" w:rsidRPr="00392EDF" w:rsidRDefault="007B6252" w:rsidP="002F1491">
            <w:pPr>
              <w:autoSpaceDE w:val="0"/>
              <w:autoSpaceDN w:val="0"/>
              <w:adjustRightInd w:val="0"/>
              <w:jc w:val="left"/>
              <w:rPr>
                <w:rFonts w:ascii="宋体" w:hAnsi="宋体" w:cs="新宋体"/>
                <w:color w:val="800000"/>
                <w:sz w:val="19"/>
                <w:szCs w:val="19"/>
              </w:rPr>
            </w:pPr>
          </w:p>
          <w:p w:rsidR="007B6252" w:rsidRPr="00601888" w:rsidRDefault="007B6252" w:rsidP="002F1491">
            <w:pPr>
              <w:autoSpaceDE w:val="0"/>
              <w:autoSpaceDN w:val="0"/>
              <w:adjustRightInd w:val="0"/>
              <w:jc w:val="left"/>
              <w:rPr>
                <w:rFonts w:ascii="宋体" w:hAnsi="宋体" w:cs="新宋体"/>
                <w:color w:val="800000"/>
                <w:sz w:val="19"/>
                <w:szCs w:val="19"/>
              </w:rPr>
            </w:pPr>
          </w:p>
        </w:tc>
      </w:tr>
      <w:tr w:rsidR="007B6252" w:rsidTr="002F1491">
        <w:trPr>
          <w:trHeight w:val="70"/>
        </w:trPr>
        <w:tc>
          <w:tcPr>
            <w:tcW w:w="8322" w:type="dxa"/>
            <w:gridSpan w:val="2"/>
            <w:tcBorders>
              <w:top w:val="single" w:sz="4" w:space="0" w:color="auto"/>
              <w:bottom w:val="single" w:sz="4" w:space="0" w:color="auto"/>
            </w:tcBorders>
            <w:shd w:val="pct12" w:color="auto" w:fill="auto"/>
            <w:vAlign w:val="center"/>
          </w:tcPr>
          <w:p w:rsidR="007B6252" w:rsidRPr="00601888" w:rsidRDefault="007B6252" w:rsidP="002F1491">
            <w:pPr>
              <w:spacing w:before="60" w:after="60" w:line="0" w:lineRule="atLeast"/>
              <w:rPr>
                <w:rFonts w:ascii="宋体" w:hAnsi="宋体"/>
                <w:b/>
                <w:sz w:val="28"/>
                <w:szCs w:val="28"/>
              </w:rPr>
            </w:pPr>
            <w:r w:rsidRPr="00601888">
              <w:rPr>
                <w:rFonts w:ascii="宋体" w:hAnsi="宋体" w:hint="eastAsia"/>
                <w:b/>
                <w:sz w:val="28"/>
                <w:szCs w:val="28"/>
              </w:rPr>
              <w:t>接口、参数说明</w:t>
            </w:r>
          </w:p>
        </w:tc>
      </w:tr>
      <w:tr w:rsidR="007B6252" w:rsidTr="002F1491">
        <w:trPr>
          <w:trHeight w:val="70"/>
        </w:trPr>
        <w:tc>
          <w:tcPr>
            <w:tcW w:w="1536" w:type="dxa"/>
            <w:tcBorders>
              <w:top w:val="single" w:sz="4" w:space="0" w:color="auto"/>
              <w:bottom w:val="single" w:sz="4" w:space="0" w:color="auto"/>
            </w:tcBorders>
            <w:shd w:val="pct15" w:color="auto" w:fill="auto"/>
            <w:vAlign w:val="center"/>
          </w:tcPr>
          <w:p w:rsidR="007B6252" w:rsidRPr="00601888" w:rsidRDefault="007B6252" w:rsidP="002F1491">
            <w:pPr>
              <w:rPr>
                <w:rFonts w:ascii="宋体" w:hAnsi="宋体"/>
                <w:b/>
                <w:highlight w:val="white"/>
              </w:rPr>
            </w:pPr>
            <w:r w:rsidRPr="00601888">
              <w:rPr>
                <w:rFonts w:ascii="宋体" w:hAnsi="宋体" w:hint="eastAsia"/>
                <w:b/>
              </w:rPr>
              <w:t>输入</w:t>
            </w:r>
          </w:p>
        </w:tc>
        <w:tc>
          <w:tcPr>
            <w:tcW w:w="6786" w:type="dxa"/>
            <w:tcBorders>
              <w:top w:val="single" w:sz="4" w:space="0" w:color="auto"/>
              <w:bottom w:val="single" w:sz="4" w:space="0" w:color="auto"/>
            </w:tcBorders>
            <w:shd w:val="pct15" w:color="auto" w:fill="auto"/>
            <w:vAlign w:val="center"/>
          </w:tcPr>
          <w:p w:rsidR="007B6252" w:rsidRPr="00601888" w:rsidRDefault="007B6252" w:rsidP="002F1491">
            <w:pPr>
              <w:spacing w:before="60" w:after="60" w:line="0" w:lineRule="atLeast"/>
              <w:rPr>
                <w:rFonts w:ascii="宋体" w:hAnsi="宋体"/>
                <w:sz w:val="18"/>
              </w:rPr>
            </w:pPr>
            <w:r w:rsidRPr="00601888">
              <w:rPr>
                <w:rFonts w:ascii="宋体" w:hAnsi="宋体" w:hint="eastAsia"/>
                <w:b/>
                <w:szCs w:val="21"/>
              </w:rPr>
              <w:t>说明</w:t>
            </w:r>
          </w:p>
        </w:tc>
      </w:tr>
      <w:tr w:rsidR="007B6252" w:rsidTr="002F1491">
        <w:trPr>
          <w:trHeight w:val="70"/>
        </w:trPr>
        <w:tc>
          <w:tcPr>
            <w:tcW w:w="1536" w:type="dxa"/>
            <w:tcBorders>
              <w:top w:val="single" w:sz="4" w:space="0" w:color="auto"/>
              <w:bottom w:val="single" w:sz="4" w:space="0" w:color="auto"/>
            </w:tcBorders>
            <w:vAlign w:val="center"/>
          </w:tcPr>
          <w:p w:rsidR="007B6252" w:rsidRPr="00601888" w:rsidRDefault="007B6252" w:rsidP="002F1491">
            <w:pPr>
              <w:rPr>
                <w:rFonts w:ascii="宋体" w:hAnsi="宋体"/>
              </w:rPr>
            </w:pPr>
            <w:r w:rsidRPr="00601888">
              <w:rPr>
                <w:rFonts w:ascii="宋体" w:hAnsi="宋体" w:hint="eastAsia"/>
              </w:rPr>
              <w:t>通过URL</w:t>
            </w:r>
          </w:p>
        </w:tc>
        <w:tc>
          <w:tcPr>
            <w:tcW w:w="6786" w:type="dxa"/>
            <w:tcBorders>
              <w:top w:val="single" w:sz="4" w:space="0" w:color="auto"/>
              <w:bottom w:val="single" w:sz="4" w:space="0" w:color="auto"/>
            </w:tcBorders>
            <w:vAlign w:val="center"/>
          </w:tcPr>
          <w:p w:rsidR="007B6252" w:rsidRPr="00601888" w:rsidRDefault="007B6252" w:rsidP="002F1491">
            <w:pPr>
              <w:spacing w:before="60" w:after="60" w:line="0" w:lineRule="atLeast"/>
              <w:rPr>
                <w:rFonts w:ascii="宋体" w:hAnsi="宋体"/>
                <w:sz w:val="18"/>
              </w:rPr>
            </w:pPr>
            <w:r w:rsidRPr="00601888">
              <w:rPr>
                <w:rFonts w:ascii="宋体" w:hAnsi="宋体" w:hint="eastAsia"/>
                <w:sz w:val="18"/>
              </w:rPr>
              <w:t>通过URL访问JSON服务</w:t>
            </w:r>
          </w:p>
        </w:tc>
      </w:tr>
      <w:tr w:rsidR="007B6252" w:rsidTr="002F1491">
        <w:trPr>
          <w:trHeight w:val="70"/>
        </w:trPr>
        <w:tc>
          <w:tcPr>
            <w:tcW w:w="1536" w:type="dxa"/>
            <w:tcBorders>
              <w:top w:val="single" w:sz="4" w:space="0" w:color="auto"/>
              <w:bottom w:val="single" w:sz="4" w:space="0" w:color="auto"/>
            </w:tcBorders>
            <w:shd w:val="pct15" w:color="auto" w:fill="auto"/>
            <w:vAlign w:val="center"/>
          </w:tcPr>
          <w:p w:rsidR="007B6252" w:rsidRPr="00601888" w:rsidRDefault="007B6252" w:rsidP="002F1491">
            <w:pPr>
              <w:rPr>
                <w:rFonts w:ascii="宋体" w:hAnsi="宋体"/>
                <w:b/>
              </w:rPr>
            </w:pPr>
            <w:r w:rsidRPr="00601888">
              <w:rPr>
                <w:rFonts w:ascii="宋体" w:hAnsi="宋体" w:hint="eastAsia"/>
                <w:b/>
              </w:rPr>
              <w:t>输入参数</w:t>
            </w:r>
          </w:p>
        </w:tc>
        <w:tc>
          <w:tcPr>
            <w:tcW w:w="6786" w:type="dxa"/>
            <w:tcBorders>
              <w:top w:val="single" w:sz="4" w:space="0" w:color="auto"/>
              <w:bottom w:val="single" w:sz="4" w:space="0" w:color="auto"/>
            </w:tcBorders>
            <w:shd w:val="pct15" w:color="auto" w:fill="auto"/>
            <w:vAlign w:val="center"/>
          </w:tcPr>
          <w:p w:rsidR="007B6252" w:rsidRPr="00601888" w:rsidRDefault="007B6252" w:rsidP="002F1491">
            <w:pPr>
              <w:spacing w:before="60" w:after="60" w:line="0" w:lineRule="atLeast"/>
              <w:rPr>
                <w:rFonts w:ascii="宋体" w:hAnsi="宋体"/>
                <w:sz w:val="18"/>
              </w:rPr>
            </w:pPr>
            <w:r w:rsidRPr="00601888">
              <w:rPr>
                <w:rFonts w:ascii="宋体" w:hAnsi="宋体" w:hint="eastAsia"/>
                <w:b/>
                <w:szCs w:val="21"/>
              </w:rPr>
              <w:t>说明</w:t>
            </w:r>
          </w:p>
        </w:tc>
      </w:tr>
      <w:tr w:rsidR="007B6252" w:rsidTr="002F1491">
        <w:trPr>
          <w:trHeight w:val="70"/>
        </w:trPr>
        <w:tc>
          <w:tcPr>
            <w:tcW w:w="1536" w:type="dxa"/>
            <w:tcBorders>
              <w:top w:val="single" w:sz="4" w:space="0" w:color="auto"/>
              <w:bottom w:val="single" w:sz="4" w:space="0" w:color="auto"/>
            </w:tcBorders>
            <w:vAlign w:val="center"/>
          </w:tcPr>
          <w:p w:rsidR="007B6252" w:rsidRPr="00601888" w:rsidRDefault="007B6252" w:rsidP="002F1491">
            <w:pPr>
              <w:rPr>
                <w:rFonts w:ascii="宋体" w:hAnsi="宋体"/>
              </w:rPr>
            </w:pPr>
            <w:r>
              <w:rPr>
                <w:rFonts w:ascii="宋体" w:hAnsi="宋体" w:hint="eastAsia"/>
              </w:rPr>
              <w:t>C</w:t>
            </w:r>
          </w:p>
        </w:tc>
        <w:tc>
          <w:tcPr>
            <w:tcW w:w="6786" w:type="dxa"/>
            <w:tcBorders>
              <w:top w:val="single" w:sz="4" w:space="0" w:color="auto"/>
              <w:bottom w:val="single" w:sz="4" w:space="0" w:color="auto"/>
            </w:tcBorders>
            <w:vAlign w:val="center"/>
          </w:tcPr>
          <w:p w:rsidR="007B6252" w:rsidRPr="007D2244" w:rsidRDefault="007B6252" w:rsidP="00ED07D6">
            <w:pPr>
              <w:spacing w:before="60" w:after="60" w:line="0" w:lineRule="atLeast"/>
              <w:rPr>
                <w:rFonts w:ascii="宋体" w:hAnsi="宋体"/>
                <w:color w:val="000000" w:themeColor="text1"/>
                <w:szCs w:val="21"/>
              </w:rPr>
            </w:pPr>
            <w:r>
              <w:rPr>
                <w:rFonts w:ascii="宋体" w:hAnsi="Times New Roman" w:cs="宋体" w:hint="eastAsia"/>
                <w:color w:val="000000" w:themeColor="text1"/>
                <w:szCs w:val="21"/>
              </w:rPr>
              <w:t>GetMeetingInfo</w:t>
            </w:r>
          </w:p>
        </w:tc>
      </w:tr>
      <w:tr w:rsidR="007B6252" w:rsidTr="002F1491">
        <w:trPr>
          <w:trHeight w:val="70"/>
        </w:trPr>
        <w:tc>
          <w:tcPr>
            <w:tcW w:w="1536" w:type="dxa"/>
            <w:tcBorders>
              <w:top w:val="single" w:sz="4" w:space="0" w:color="auto"/>
              <w:bottom w:val="single" w:sz="4" w:space="0" w:color="auto"/>
            </w:tcBorders>
            <w:vAlign w:val="center"/>
          </w:tcPr>
          <w:p w:rsidR="007B6252" w:rsidRPr="00601888" w:rsidRDefault="007B6252" w:rsidP="002F1491">
            <w:pPr>
              <w:rPr>
                <w:rFonts w:ascii="宋体" w:hAnsi="宋体"/>
              </w:rPr>
            </w:pPr>
            <w:r>
              <w:rPr>
                <w:rFonts w:ascii="宋体" w:hAnsi="宋体"/>
              </w:rPr>
              <w:t>D</w:t>
            </w:r>
          </w:p>
        </w:tc>
        <w:tc>
          <w:tcPr>
            <w:tcW w:w="6786" w:type="dxa"/>
            <w:tcBorders>
              <w:top w:val="single" w:sz="4" w:space="0" w:color="auto"/>
              <w:bottom w:val="single" w:sz="4" w:space="0" w:color="auto"/>
            </w:tcBorders>
            <w:vAlign w:val="center"/>
          </w:tcPr>
          <w:p w:rsidR="007B6252" w:rsidRPr="00601888" w:rsidRDefault="007B6252" w:rsidP="002F1491">
            <w:pPr>
              <w:spacing w:before="60" w:after="60" w:line="0" w:lineRule="atLeast"/>
              <w:rPr>
                <w:rFonts w:ascii="宋体" w:hAnsi="宋体"/>
                <w:szCs w:val="21"/>
              </w:rPr>
            </w:pPr>
          </w:p>
        </w:tc>
      </w:tr>
      <w:tr w:rsidR="007B6252" w:rsidTr="002F1491">
        <w:trPr>
          <w:trHeight w:val="70"/>
        </w:trPr>
        <w:tc>
          <w:tcPr>
            <w:tcW w:w="1536" w:type="dxa"/>
            <w:tcBorders>
              <w:top w:val="single" w:sz="4" w:space="0" w:color="auto"/>
              <w:bottom w:val="single" w:sz="4" w:space="0" w:color="auto"/>
            </w:tcBorders>
            <w:vAlign w:val="center"/>
          </w:tcPr>
          <w:p w:rsidR="007B6252" w:rsidRPr="00601888" w:rsidRDefault="007B6252" w:rsidP="002F1491">
            <w:pPr>
              <w:rPr>
                <w:rFonts w:ascii="宋体" w:hAnsi="宋体"/>
              </w:rPr>
            </w:pPr>
            <w:r>
              <w:rPr>
                <w:rFonts w:ascii="宋体" w:hAnsi="宋体" w:hint="eastAsia"/>
              </w:rPr>
              <w:t>F</w:t>
            </w:r>
          </w:p>
        </w:tc>
        <w:tc>
          <w:tcPr>
            <w:tcW w:w="6786" w:type="dxa"/>
            <w:tcBorders>
              <w:top w:val="single" w:sz="4" w:space="0" w:color="auto"/>
              <w:bottom w:val="single" w:sz="4" w:space="0" w:color="auto"/>
            </w:tcBorders>
            <w:vAlign w:val="center"/>
          </w:tcPr>
          <w:tbl>
            <w:tblPr>
              <w:tblW w:w="638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tblPr>
            <w:tblGrid>
              <w:gridCol w:w="861"/>
              <w:gridCol w:w="1109"/>
              <w:gridCol w:w="1584"/>
              <w:gridCol w:w="1701"/>
              <w:gridCol w:w="1134"/>
            </w:tblGrid>
            <w:tr w:rsidR="007B6252" w:rsidTr="002F1491">
              <w:tc>
                <w:tcPr>
                  <w:tcW w:w="861" w:type="dxa"/>
                  <w:shd w:val="clear" w:color="auto" w:fill="BFBFBF"/>
                  <w:vAlign w:val="center"/>
                </w:tcPr>
                <w:p w:rsidR="007B6252" w:rsidRPr="0001495D" w:rsidRDefault="007B6252" w:rsidP="002F1491">
                  <w:pPr>
                    <w:pStyle w:val="aff"/>
                    <w:widowControl w:val="0"/>
                    <w:rPr>
                      <w:rFonts w:ascii="黑体"/>
                    </w:rPr>
                  </w:pPr>
                  <w:r w:rsidRPr="0001495D">
                    <w:rPr>
                      <w:rFonts w:ascii="黑体" w:hint="eastAsia"/>
                    </w:rPr>
                    <w:t>必输项</w:t>
                  </w:r>
                </w:p>
              </w:tc>
              <w:tc>
                <w:tcPr>
                  <w:tcW w:w="1109" w:type="dxa"/>
                  <w:shd w:val="clear" w:color="auto" w:fill="BFBFBF"/>
                  <w:vAlign w:val="center"/>
                </w:tcPr>
                <w:p w:rsidR="007B6252" w:rsidRPr="0001495D" w:rsidRDefault="007B6252" w:rsidP="002F1491">
                  <w:pPr>
                    <w:pStyle w:val="aff"/>
                    <w:widowControl w:val="0"/>
                    <w:rPr>
                      <w:rFonts w:ascii="黑体"/>
                    </w:rPr>
                  </w:pPr>
                  <w:r w:rsidRPr="0001495D">
                    <w:rPr>
                      <w:rFonts w:ascii="黑体" w:hint="eastAsia"/>
                    </w:rPr>
                    <w:t>属性</w:t>
                  </w:r>
                </w:p>
              </w:tc>
              <w:tc>
                <w:tcPr>
                  <w:tcW w:w="1584" w:type="dxa"/>
                  <w:shd w:val="clear" w:color="auto" w:fill="BFBFBF"/>
                  <w:vAlign w:val="center"/>
                </w:tcPr>
                <w:p w:rsidR="007B6252" w:rsidRPr="0001495D" w:rsidRDefault="007B6252" w:rsidP="002F1491">
                  <w:pPr>
                    <w:pStyle w:val="aff"/>
                    <w:widowControl w:val="0"/>
                    <w:rPr>
                      <w:rFonts w:ascii="黑体"/>
                    </w:rPr>
                  </w:pPr>
                  <w:r w:rsidRPr="0001495D">
                    <w:rPr>
                      <w:rFonts w:ascii="黑体" w:hint="eastAsia"/>
                    </w:rPr>
                    <w:t>属性约束</w:t>
                  </w:r>
                </w:p>
              </w:tc>
              <w:tc>
                <w:tcPr>
                  <w:tcW w:w="1701" w:type="dxa"/>
                  <w:shd w:val="clear" w:color="auto" w:fill="BFBFBF"/>
                  <w:vAlign w:val="center"/>
                </w:tcPr>
                <w:p w:rsidR="007B6252" w:rsidRPr="0001495D" w:rsidRDefault="007B6252" w:rsidP="002F1491">
                  <w:pPr>
                    <w:pStyle w:val="aff"/>
                    <w:widowControl w:val="0"/>
                    <w:rPr>
                      <w:rFonts w:ascii="黑体"/>
                    </w:rPr>
                  </w:pPr>
                  <w:r w:rsidRPr="0001495D">
                    <w:rPr>
                      <w:rFonts w:ascii="黑体" w:hint="eastAsia"/>
                    </w:rPr>
                    <w:t>数据名称</w:t>
                  </w:r>
                </w:p>
              </w:tc>
              <w:tc>
                <w:tcPr>
                  <w:tcW w:w="1134" w:type="dxa"/>
                  <w:shd w:val="clear" w:color="auto" w:fill="BFBFBF"/>
                </w:tcPr>
                <w:p w:rsidR="007B6252" w:rsidRPr="0001495D" w:rsidRDefault="007B6252" w:rsidP="002F1491">
                  <w:pPr>
                    <w:pStyle w:val="aff"/>
                    <w:widowControl w:val="0"/>
                    <w:rPr>
                      <w:rFonts w:ascii="黑体"/>
                    </w:rPr>
                  </w:pPr>
                  <w:r>
                    <w:rPr>
                      <w:rFonts w:ascii="黑体" w:hint="eastAsia"/>
                    </w:rPr>
                    <w:t>数据类型</w:t>
                  </w:r>
                </w:p>
              </w:tc>
            </w:tr>
            <w:tr w:rsidR="00BF0E72" w:rsidRPr="00B803AD" w:rsidTr="002F1491">
              <w:tc>
                <w:tcPr>
                  <w:tcW w:w="861" w:type="dxa"/>
                  <w:vAlign w:val="center"/>
                </w:tcPr>
                <w:p w:rsidR="00BF0E72" w:rsidRDefault="00BF0E72" w:rsidP="002F1491">
                  <w:pPr>
                    <w:rPr>
                      <w:rFonts w:ascii="宋体" w:hAnsi="宋体"/>
                    </w:rPr>
                  </w:pPr>
                  <w:r>
                    <w:rPr>
                      <w:rFonts w:ascii="宋体" w:hAnsi="宋体" w:hint="eastAsia"/>
                    </w:rPr>
                    <w:t>Y</w:t>
                  </w:r>
                </w:p>
              </w:tc>
              <w:tc>
                <w:tcPr>
                  <w:tcW w:w="1109" w:type="dxa"/>
                  <w:vAlign w:val="center"/>
                </w:tcPr>
                <w:p w:rsidR="00BF0E72" w:rsidRDefault="00BF0E72" w:rsidP="002F1491">
                  <w:pPr>
                    <w:rPr>
                      <w:rFonts w:ascii="宋体" w:hAnsi="宋体"/>
                      <w:sz w:val="18"/>
                    </w:rPr>
                  </w:pPr>
                  <w:r>
                    <w:rPr>
                      <w:rFonts w:ascii="宋体" w:hAnsi="宋体" w:hint="eastAsia"/>
                      <w:sz w:val="18"/>
                    </w:rPr>
                    <w:t>会议ID</w:t>
                  </w:r>
                </w:p>
              </w:tc>
              <w:tc>
                <w:tcPr>
                  <w:tcW w:w="1584" w:type="dxa"/>
                  <w:vAlign w:val="center"/>
                </w:tcPr>
                <w:p w:rsidR="00BF0E72" w:rsidRDefault="00BF0E72" w:rsidP="002F1491">
                  <w:pPr>
                    <w:spacing w:before="60" w:after="60" w:line="0" w:lineRule="atLeast"/>
                    <w:rPr>
                      <w:rFonts w:ascii="宋体" w:hAnsi="宋体"/>
                      <w:sz w:val="18"/>
                    </w:rPr>
                  </w:pPr>
                </w:p>
              </w:tc>
              <w:tc>
                <w:tcPr>
                  <w:tcW w:w="1701" w:type="dxa"/>
                  <w:vAlign w:val="center"/>
                </w:tcPr>
                <w:p w:rsidR="00BF0E72" w:rsidRDefault="00BF0E72" w:rsidP="002F1491">
                  <w:pPr>
                    <w:rPr>
                      <w:rFonts w:ascii="宋体" w:hAnsi="宋体"/>
                      <w:sz w:val="18"/>
                    </w:rPr>
                  </w:pPr>
                  <w:r>
                    <w:rPr>
                      <w:rFonts w:ascii="宋体" w:hAnsi="宋体" w:hint="eastAsia"/>
                      <w:sz w:val="18"/>
                    </w:rPr>
                    <w:t>MeetingId</w:t>
                  </w:r>
                </w:p>
              </w:tc>
              <w:tc>
                <w:tcPr>
                  <w:tcW w:w="1134" w:type="dxa"/>
                </w:tcPr>
                <w:p w:rsidR="00BF0E72" w:rsidRDefault="00BF0E72" w:rsidP="002F1491">
                  <w:pPr>
                    <w:spacing w:before="60" w:after="60" w:line="0" w:lineRule="atLeast"/>
                    <w:rPr>
                      <w:rFonts w:ascii="宋体" w:hAnsi="宋体"/>
                      <w:sz w:val="18"/>
                    </w:rPr>
                  </w:pPr>
                  <w:r>
                    <w:rPr>
                      <w:rFonts w:ascii="宋体" w:hAnsi="宋体" w:hint="eastAsia"/>
                      <w:sz w:val="18"/>
                    </w:rPr>
                    <w:t>String</w:t>
                  </w:r>
                </w:p>
              </w:tc>
            </w:tr>
          </w:tbl>
          <w:p w:rsidR="007B6252" w:rsidRPr="00601888" w:rsidRDefault="007B6252" w:rsidP="002F1491">
            <w:pPr>
              <w:spacing w:before="60" w:after="60" w:line="0" w:lineRule="atLeast"/>
              <w:rPr>
                <w:rFonts w:ascii="宋体" w:hAnsi="宋体"/>
                <w:szCs w:val="21"/>
              </w:rPr>
            </w:pPr>
          </w:p>
        </w:tc>
      </w:tr>
      <w:tr w:rsidR="007B6252" w:rsidTr="002F1491">
        <w:trPr>
          <w:trHeight w:val="70"/>
        </w:trPr>
        <w:tc>
          <w:tcPr>
            <w:tcW w:w="1536" w:type="dxa"/>
            <w:tcBorders>
              <w:top w:val="single" w:sz="4" w:space="0" w:color="auto"/>
              <w:bottom w:val="single" w:sz="4" w:space="0" w:color="auto"/>
            </w:tcBorders>
            <w:shd w:val="pct15" w:color="auto" w:fill="auto"/>
            <w:vAlign w:val="center"/>
          </w:tcPr>
          <w:p w:rsidR="007B6252" w:rsidRPr="00601888" w:rsidRDefault="007B6252" w:rsidP="002F1491">
            <w:pPr>
              <w:rPr>
                <w:rFonts w:ascii="宋体" w:hAnsi="宋体"/>
                <w:b/>
                <w:highlight w:val="white"/>
              </w:rPr>
            </w:pPr>
            <w:r w:rsidRPr="00601888">
              <w:rPr>
                <w:rFonts w:ascii="宋体" w:hAnsi="宋体" w:hint="eastAsia"/>
                <w:b/>
              </w:rPr>
              <w:t>输出</w:t>
            </w:r>
          </w:p>
        </w:tc>
        <w:tc>
          <w:tcPr>
            <w:tcW w:w="6786" w:type="dxa"/>
            <w:tcBorders>
              <w:top w:val="single" w:sz="4" w:space="0" w:color="auto"/>
              <w:bottom w:val="single" w:sz="4" w:space="0" w:color="auto"/>
            </w:tcBorders>
            <w:shd w:val="pct15" w:color="auto" w:fill="auto"/>
            <w:vAlign w:val="center"/>
          </w:tcPr>
          <w:p w:rsidR="007B6252" w:rsidRPr="00601888" w:rsidRDefault="007B6252" w:rsidP="002F1491">
            <w:pPr>
              <w:spacing w:before="60" w:after="60" w:line="0" w:lineRule="atLeast"/>
              <w:rPr>
                <w:rFonts w:ascii="宋体" w:hAnsi="宋体"/>
                <w:sz w:val="18"/>
              </w:rPr>
            </w:pPr>
            <w:r w:rsidRPr="00601888">
              <w:rPr>
                <w:rFonts w:ascii="宋体" w:hAnsi="宋体" w:hint="eastAsia"/>
                <w:b/>
                <w:szCs w:val="21"/>
              </w:rPr>
              <w:t>说明</w:t>
            </w:r>
          </w:p>
        </w:tc>
      </w:tr>
      <w:tr w:rsidR="007B6252" w:rsidTr="002F1491">
        <w:trPr>
          <w:trHeight w:val="70"/>
        </w:trPr>
        <w:tc>
          <w:tcPr>
            <w:tcW w:w="1536" w:type="dxa"/>
            <w:tcBorders>
              <w:top w:val="single" w:sz="4" w:space="0" w:color="auto"/>
              <w:bottom w:val="single" w:sz="4" w:space="0" w:color="auto"/>
            </w:tcBorders>
            <w:vAlign w:val="center"/>
          </w:tcPr>
          <w:p w:rsidR="007B6252" w:rsidRPr="00601888" w:rsidRDefault="007B6252" w:rsidP="002F1491">
            <w:pPr>
              <w:rPr>
                <w:rFonts w:ascii="宋体" w:hAnsi="宋体"/>
                <w:b/>
                <w:highlight w:val="white"/>
              </w:rPr>
            </w:pPr>
            <w:r w:rsidRPr="00601888">
              <w:rPr>
                <w:rFonts w:ascii="宋体" w:hAnsi="宋体" w:hint="eastAsia"/>
              </w:rPr>
              <w:lastRenderedPageBreak/>
              <w:t>JSONP对象</w:t>
            </w:r>
          </w:p>
        </w:tc>
        <w:tc>
          <w:tcPr>
            <w:tcW w:w="6786" w:type="dxa"/>
            <w:tcBorders>
              <w:top w:val="single" w:sz="4" w:space="0" w:color="auto"/>
              <w:bottom w:val="single" w:sz="4" w:space="0" w:color="auto"/>
            </w:tcBorders>
            <w:vAlign w:val="center"/>
          </w:tcPr>
          <w:p w:rsidR="007B6252" w:rsidRPr="00601888" w:rsidRDefault="007B6252" w:rsidP="002F1491">
            <w:pPr>
              <w:spacing w:before="60" w:after="60" w:line="0" w:lineRule="atLeast"/>
              <w:rPr>
                <w:rFonts w:ascii="宋体" w:hAnsi="宋体"/>
                <w:sz w:val="18"/>
              </w:rPr>
            </w:pPr>
            <w:r w:rsidRPr="00601888">
              <w:rPr>
                <w:rFonts w:ascii="宋体" w:hAnsi="宋体" w:hint="eastAsia"/>
                <w:sz w:val="18"/>
              </w:rPr>
              <w:t>采用JSNOP形式输出JSON对象</w:t>
            </w:r>
          </w:p>
        </w:tc>
      </w:tr>
      <w:tr w:rsidR="007B6252" w:rsidTr="002F1491">
        <w:trPr>
          <w:trHeight w:val="70"/>
        </w:trPr>
        <w:tc>
          <w:tcPr>
            <w:tcW w:w="1536" w:type="dxa"/>
            <w:tcBorders>
              <w:top w:val="single" w:sz="4" w:space="0" w:color="auto"/>
              <w:bottom w:val="single" w:sz="4" w:space="0" w:color="auto"/>
            </w:tcBorders>
            <w:shd w:val="pct15" w:color="auto" w:fill="auto"/>
            <w:vAlign w:val="center"/>
          </w:tcPr>
          <w:p w:rsidR="007B6252" w:rsidRPr="00601888" w:rsidRDefault="007B6252" w:rsidP="002F1491">
            <w:pPr>
              <w:rPr>
                <w:rFonts w:ascii="宋体" w:hAnsi="宋体"/>
                <w:b/>
                <w:highlight w:val="white"/>
              </w:rPr>
            </w:pPr>
            <w:r w:rsidRPr="00601888">
              <w:rPr>
                <w:rFonts w:ascii="宋体" w:hAnsi="宋体" w:hint="eastAsia"/>
                <w:b/>
              </w:rPr>
              <w:t>JSON对象参数</w:t>
            </w:r>
          </w:p>
        </w:tc>
        <w:tc>
          <w:tcPr>
            <w:tcW w:w="6786" w:type="dxa"/>
            <w:tcBorders>
              <w:top w:val="single" w:sz="4" w:space="0" w:color="auto"/>
              <w:bottom w:val="single" w:sz="4" w:space="0" w:color="auto"/>
            </w:tcBorders>
            <w:shd w:val="pct15" w:color="auto" w:fill="auto"/>
            <w:vAlign w:val="center"/>
          </w:tcPr>
          <w:p w:rsidR="007B6252" w:rsidRPr="00601888" w:rsidRDefault="007B6252" w:rsidP="002F1491">
            <w:pPr>
              <w:spacing w:before="60" w:after="60" w:line="0" w:lineRule="atLeast"/>
              <w:rPr>
                <w:rFonts w:ascii="宋体" w:hAnsi="宋体"/>
                <w:sz w:val="18"/>
              </w:rPr>
            </w:pPr>
            <w:r w:rsidRPr="00601888">
              <w:rPr>
                <w:rFonts w:ascii="宋体" w:hAnsi="宋体" w:hint="eastAsia"/>
                <w:b/>
                <w:szCs w:val="21"/>
              </w:rPr>
              <w:t>说明</w:t>
            </w:r>
          </w:p>
        </w:tc>
      </w:tr>
      <w:tr w:rsidR="007B6252" w:rsidTr="002F1491">
        <w:trPr>
          <w:trHeight w:val="70"/>
        </w:trPr>
        <w:tc>
          <w:tcPr>
            <w:tcW w:w="1536" w:type="dxa"/>
            <w:vAlign w:val="center"/>
          </w:tcPr>
          <w:p w:rsidR="007B6252" w:rsidRPr="00413A6E" w:rsidRDefault="007B6252" w:rsidP="002F1491">
            <w:pPr>
              <w:rPr>
                <w:rFonts w:ascii="宋体" w:hAnsi="宋体"/>
                <w:color w:val="FF0000"/>
              </w:rPr>
            </w:pPr>
            <w:r w:rsidRPr="00413A6E">
              <w:rPr>
                <w:rFonts w:ascii="宋体" w:hAnsi="宋体" w:hint="eastAsia"/>
                <w:color w:val="FF0000"/>
              </w:rPr>
              <w:t>S</w:t>
            </w:r>
          </w:p>
        </w:tc>
        <w:tc>
          <w:tcPr>
            <w:tcW w:w="6786" w:type="dxa"/>
            <w:vAlign w:val="center"/>
          </w:tcPr>
          <w:p w:rsidR="007B6252" w:rsidRPr="00413A6E" w:rsidRDefault="007B6252" w:rsidP="002F1491">
            <w:pPr>
              <w:spacing w:before="60" w:after="60" w:line="0" w:lineRule="atLeast"/>
              <w:rPr>
                <w:rFonts w:ascii="宋体" w:hAnsi="宋体"/>
                <w:color w:val="FF0000"/>
                <w:sz w:val="18"/>
              </w:rPr>
            </w:pPr>
            <w:r w:rsidRPr="00413A6E">
              <w:rPr>
                <w:rFonts w:ascii="宋体" w:hAnsi="宋体" w:hint="eastAsia"/>
                <w:color w:val="FF0000"/>
                <w:sz w:val="18"/>
              </w:rPr>
              <w:t>是否成功</w:t>
            </w:r>
          </w:p>
        </w:tc>
      </w:tr>
      <w:tr w:rsidR="007B6252" w:rsidTr="002F1491">
        <w:trPr>
          <w:trHeight w:val="70"/>
        </w:trPr>
        <w:tc>
          <w:tcPr>
            <w:tcW w:w="1536" w:type="dxa"/>
            <w:vAlign w:val="center"/>
          </w:tcPr>
          <w:p w:rsidR="007B6252" w:rsidRPr="00413A6E" w:rsidRDefault="007B6252" w:rsidP="002F1491">
            <w:pPr>
              <w:rPr>
                <w:rFonts w:ascii="宋体" w:hAnsi="宋体"/>
                <w:color w:val="FF0000"/>
              </w:rPr>
            </w:pPr>
            <w:r w:rsidRPr="00413A6E">
              <w:rPr>
                <w:rFonts w:ascii="宋体" w:hAnsi="宋体" w:hint="eastAsia"/>
                <w:color w:val="FF0000"/>
              </w:rPr>
              <w:t>M</w:t>
            </w:r>
          </w:p>
        </w:tc>
        <w:tc>
          <w:tcPr>
            <w:tcW w:w="6786" w:type="dxa"/>
            <w:vAlign w:val="center"/>
          </w:tcPr>
          <w:p w:rsidR="007B6252" w:rsidRPr="00413A6E" w:rsidRDefault="007B6252" w:rsidP="002F1491">
            <w:pPr>
              <w:spacing w:before="60" w:after="60" w:line="0" w:lineRule="atLeast"/>
              <w:rPr>
                <w:rFonts w:ascii="宋体" w:hAnsi="宋体"/>
                <w:color w:val="FF0000"/>
                <w:sz w:val="18"/>
              </w:rPr>
            </w:pPr>
          </w:p>
        </w:tc>
      </w:tr>
      <w:tr w:rsidR="007B6252" w:rsidTr="002F1491">
        <w:trPr>
          <w:trHeight w:val="70"/>
        </w:trPr>
        <w:tc>
          <w:tcPr>
            <w:tcW w:w="1536" w:type="dxa"/>
            <w:vAlign w:val="center"/>
          </w:tcPr>
          <w:p w:rsidR="007B6252" w:rsidRPr="00413A6E" w:rsidRDefault="007B6252" w:rsidP="002F1491">
            <w:pPr>
              <w:rPr>
                <w:rFonts w:ascii="宋体" w:hAnsi="宋体"/>
                <w:color w:val="FF0000"/>
              </w:rPr>
            </w:pPr>
            <w:r w:rsidRPr="00413A6E">
              <w:rPr>
                <w:rFonts w:ascii="宋体" w:hAnsi="宋体" w:hint="eastAsia"/>
                <w:color w:val="FF0000"/>
              </w:rPr>
              <w:t>C</w:t>
            </w:r>
          </w:p>
        </w:tc>
        <w:tc>
          <w:tcPr>
            <w:tcW w:w="6786" w:type="dxa"/>
            <w:vAlign w:val="center"/>
          </w:tcPr>
          <w:p w:rsidR="007B6252" w:rsidRPr="00413A6E" w:rsidRDefault="007B6252" w:rsidP="002F1491">
            <w:pPr>
              <w:spacing w:before="60" w:after="60" w:line="0" w:lineRule="atLeast"/>
              <w:rPr>
                <w:rFonts w:ascii="宋体" w:hAnsi="宋体"/>
                <w:color w:val="FF0000"/>
                <w:sz w:val="18"/>
              </w:rPr>
            </w:pPr>
          </w:p>
        </w:tc>
      </w:tr>
      <w:tr w:rsidR="007B6252" w:rsidTr="002F1491">
        <w:trPr>
          <w:trHeight w:val="70"/>
        </w:trPr>
        <w:tc>
          <w:tcPr>
            <w:tcW w:w="1536" w:type="dxa"/>
            <w:vAlign w:val="center"/>
          </w:tcPr>
          <w:p w:rsidR="007B6252" w:rsidRDefault="007B6252" w:rsidP="002F1491">
            <w:pPr>
              <w:rPr>
                <w:rFonts w:ascii="宋体" w:hAnsi="宋体"/>
              </w:rPr>
            </w:pPr>
            <w:r>
              <w:rPr>
                <w:rFonts w:ascii="宋体" w:hAnsi="宋体" w:hint="eastAsia"/>
              </w:rPr>
              <w:t>D</w:t>
            </w:r>
          </w:p>
        </w:tc>
        <w:tc>
          <w:tcPr>
            <w:tcW w:w="6786" w:type="dxa"/>
            <w:vAlign w:val="center"/>
          </w:tcPr>
          <w:p w:rsidR="007B6252" w:rsidRPr="00045BA8" w:rsidRDefault="003801D2" w:rsidP="002F1491">
            <w:pPr>
              <w:pStyle w:val="20"/>
              <w:ind w:firstLineChars="0" w:firstLine="0"/>
              <w:rPr>
                <w:rFonts w:ascii="宋体" w:hAnsi="宋体"/>
                <w:b/>
              </w:rPr>
            </w:pPr>
            <w:hyperlink w:anchor="_会议对象实体【MeetingInfo】" w:history="1">
              <w:r w:rsidR="007B6252">
                <w:rPr>
                  <w:rStyle w:val="a8"/>
                  <w:rFonts w:ascii="宋体" w:hAnsi="宋体" w:hint="eastAsia"/>
                  <w:b/>
                </w:rPr>
                <w:t>会议</w:t>
              </w:r>
              <w:r w:rsidR="007B6252" w:rsidRPr="004D7C67">
                <w:rPr>
                  <w:rStyle w:val="a8"/>
                  <w:rFonts w:ascii="宋体" w:hAnsi="宋体" w:hint="eastAsia"/>
                  <w:b/>
                </w:rPr>
                <w:t>信息对象</w:t>
              </w:r>
            </w:hyperlink>
            <w:r w:rsidR="007B6252">
              <w:rPr>
                <w:rFonts w:ascii="宋体" w:hAnsi="宋体" w:hint="eastAsia"/>
                <w:b/>
              </w:rPr>
              <w:t xml:space="preserve"> </w:t>
            </w:r>
          </w:p>
        </w:tc>
      </w:tr>
    </w:tbl>
    <w:p w:rsidR="003D07AF" w:rsidRPr="00676A01" w:rsidRDefault="003D07AF" w:rsidP="003D07AF">
      <w:pPr>
        <w:pStyle w:val="a2"/>
        <w:ind w:firstLine="0"/>
      </w:pPr>
    </w:p>
    <w:p w:rsidR="00FD58D5" w:rsidRDefault="00FD58D5" w:rsidP="001765C1">
      <w:pPr>
        <w:pStyle w:val="a2"/>
        <w:ind w:firstLine="0"/>
      </w:pPr>
    </w:p>
    <w:p w:rsidR="00D62050" w:rsidRDefault="009B4124" w:rsidP="00D62050">
      <w:pPr>
        <w:pStyle w:val="4"/>
      </w:pPr>
      <w:r w:rsidRPr="009B4124">
        <w:rPr>
          <w:rFonts w:hint="eastAsia"/>
          <w:color w:val="7030A0"/>
        </w:rPr>
        <w:t>（</w:t>
      </w:r>
      <w:r w:rsidRPr="009B4124">
        <w:rPr>
          <w:rFonts w:hint="eastAsia"/>
          <w:color w:val="7030A0"/>
        </w:rPr>
        <w:t>10</w:t>
      </w:r>
      <w:r w:rsidRPr="009B4124">
        <w:rPr>
          <w:rFonts w:hint="eastAsia"/>
          <w:color w:val="7030A0"/>
        </w:rPr>
        <w:t>）</w:t>
      </w:r>
      <w:r>
        <w:rPr>
          <w:rFonts w:hint="eastAsia"/>
        </w:rPr>
        <w:t>-</w:t>
      </w:r>
      <w:r w:rsidR="00D62050">
        <w:rPr>
          <w:rFonts w:hint="eastAsia"/>
        </w:rPr>
        <w:t>获取与我有关的所有会议所在日期接口</w:t>
      </w:r>
    </w:p>
    <w:tbl>
      <w:tblPr>
        <w:tblW w:w="8322" w:type="dxa"/>
        <w:tblInd w:w="15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1536"/>
        <w:gridCol w:w="6786"/>
      </w:tblGrid>
      <w:tr w:rsidR="00331E3B" w:rsidTr="002F1491">
        <w:trPr>
          <w:trHeight w:val="742"/>
          <w:tblHeader/>
        </w:trPr>
        <w:tc>
          <w:tcPr>
            <w:tcW w:w="8322" w:type="dxa"/>
            <w:gridSpan w:val="2"/>
            <w:shd w:val="pct12" w:color="000000" w:fill="FFFFFF"/>
            <w:vAlign w:val="center"/>
          </w:tcPr>
          <w:p w:rsidR="00331E3B" w:rsidRPr="00601888" w:rsidRDefault="00331E3B" w:rsidP="005F0C0A">
            <w:pPr>
              <w:spacing w:before="60" w:after="60"/>
              <w:rPr>
                <w:rFonts w:ascii="宋体" w:hAnsi="宋体"/>
                <w:b/>
                <w:sz w:val="28"/>
                <w:szCs w:val="28"/>
              </w:rPr>
            </w:pPr>
            <w:r>
              <w:rPr>
                <w:rFonts w:ascii="宋体" w:hAnsi="宋体" w:hint="eastAsia"/>
                <w:b/>
                <w:sz w:val="28"/>
                <w:szCs w:val="28"/>
              </w:rPr>
              <w:t>获取</w:t>
            </w:r>
            <w:r w:rsidR="005F0C0A">
              <w:rPr>
                <w:rFonts w:ascii="宋体" w:hAnsi="宋体" w:hint="eastAsia"/>
                <w:b/>
                <w:sz w:val="28"/>
                <w:szCs w:val="28"/>
              </w:rPr>
              <w:t>与我有关的会议所在日期</w:t>
            </w:r>
            <w:r>
              <w:rPr>
                <w:rFonts w:ascii="宋体" w:hAnsi="宋体" w:hint="eastAsia"/>
                <w:b/>
                <w:sz w:val="28"/>
                <w:szCs w:val="28"/>
              </w:rPr>
              <w:t>信息</w:t>
            </w:r>
          </w:p>
        </w:tc>
      </w:tr>
      <w:tr w:rsidR="00331E3B" w:rsidTr="002F1491">
        <w:trPr>
          <w:trHeight w:val="70"/>
        </w:trPr>
        <w:tc>
          <w:tcPr>
            <w:tcW w:w="8322" w:type="dxa"/>
            <w:gridSpan w:val="2"/>
            <w:tcBorders>
              <w:bottom w:val="single" w:sz="4" w:space="0" w:color="auto"/>
            </w:tcBorders>
            <w:vAlign w:val="center"/>
          </w:tcPr>
          <w:p w:rsidR="00331E3B" w:rsidRPr="00392617" w:rsidRDefault="00331E3B" w:rsidP="002F1491">
            <w:pPr>
              <w:autoSpaceDE w:val="0"/>
              <w:autoSpaceDN w:val="0"/>
              <w:adjustRightInd w:val="0"/>
              <w:jc w:val="left"/>
            </w:pPr>
            <w:r w:rsidRPr="00392617">
              <w:t>服务</w:t>
            </w:r>
            <w:r>
              <w:rPr>
                <w:rFonts w:hint="eastAsia"/>
              </w:rPr>
              <w:t>概述</w:t>
            </w:r>
          </w:p>
          <w:p w:rsidR="00331E3B" w:rsidRPr="00BC513D" w:rsidRDefault="00331E3B" w:rsidP="002F1491">
            <w:pPr>
              <w:autoSpaceDE w:val="0"/>
              <w:autoSpaceDN w:val="0"/>
              <w:adjustRightInd w:val="0"/>
              <w:ind w:firstLineChars="200" w:firstLine="420"/>
              <w:jc w:val="left"/>
            </w:pPr>
            <w:r>
              <w:rPr>
                <w:rFonts w:hint="eastAsia"/>
              </w:rPr>
              <w:t>该服务是用于</w:t>
            </w:r>
            <w:r>
              <w:rPr>
                <w:rFonts w:hint="eastAsia"/>
              </w:rPr>
              <w:t xml:space="preserve">Emeeting </w:t>
            </w:r>
            <w:r>
              <w:rPr>
                <w:rFonts w:hint="eastAsia"/>
              </w:rPr>
              <w:t>获取</w:t>
            </w:r>
            <w:r w:rsidR="00C830BD">
              <w:rPr>
                <w:rFonts w:hint="eastAsia"/>
              </w:rPr>
              <w:t>与用户相关的所有会议日期</w:t>
            </w:r>
            <w:r>
              <w:rPr>
                <w:rFonts w:hint="eastAsia"/>
              </w:rPr>
              <w:t>信息。</w:t>
            </w:r>
          </w:p>
          <w:p w:rsidR="00331E3B" w:rsidRDefault="00331E3B" w:rsidP="002F1491">
            <w:pPr>
              <w:autoSpaceDE w:val="0"/>
              <w:autoSpaceDN w:val="0"/>
              <w:adjustRightInd w:val="0"/>
              <w:jc w:val="left"/>
            </w:pPr>
            <w:r w:rsidRPr="00392617">
              <w:t>应用场景</w:t>
            </w:r>
          </w:p>
          <w:p w:rsidR="00331E3B" w:rsidRPr="00BC513D" w:rsidRDefault="00331E3B" w:rsidP="002F1491">
            <w:pPr>
              <w:autoSpaceDE w:val="0"/>
              <w:autoSpaceDN w:val="0"/>
              <w:adjustRightInd w:val="0"/>
              <w:ind w:firstLineChars="200" w:firstLine="420"/>
              <w:jc w:val="left"/>
            </w:pPr>
            <w:r>
              <w:rPr>
                <w:rFonts w:hint="eastAsia"/>
              </w:rPr>
              <w:t>用户成功登录</w:t>
            </w:r>
            <w:r>
              <w:rPr>
                <w:rFonts w:hint="eastAsia"/>
              </w:rPr>
              <w:t>Emeeting</w:t>
            </w:r>
            <w:r>
              <w:rPr>
                <w:rFonts w:hint="eastAsia"/>
              </w:rPr>
              <w:t>后，在我的会议界面点击</w:t>
            </w:r>
            <w:r w:rsidR="00AA6A2F">
              <w:rPr>
                <w:rFonts w:hint="eastAsia"/>
              </w:rPr>
              <w:t>查看所有会议</w:t>
            </w:r>
            <w:r>
              <w:rPr>
                <w:rFonts w:hint="eastAsia"/>
              </w:rPr>
              <w:t>按钮，</w:t>
            </w:r>
            <w:r w:rsidR="00794955">
              <w:rPr>
                <w:rFonts w:hint="eastAsia"/>
              </w:rPr>
              <w:t>调用此接口获取与用户相关的所有会议日期的日期串信息</w:t>
            </w:r>
            <w:r>
              <w:rPr>
                <w:rFonts w:hint="eastAsia"/>
              </w:rPr>
              <w:t>。</w:t>
            </w:r>
          </w:p>
          <w:p w:rsidR="00331E3B" w:rsidRDefault="00331E3B" w:rsidP="002F1491">
            <w:pPr>
              <w:autoSpaceDE w:val="0"/>
              <w:autoSpaceDN w:val="0"/>
              <w:adjustRightInd w:val="0"/>
              <w:jc w:val="left"/>
            </w:pPr>
            <w:r>
              <w:rPr>
                <w:rFonts w:hint="eastAsia"/>
              </w:rPr>
              <w:t>服务</w:t>
            </w:r>
            <w:r w:rsidRPr="00392617">
              <w:t>类型</w:t>
            </w:r>
          </w:p>
          <w:p w:rsidR="00331E3B" w:rsidRPr="00392EDF" w:rsidRDefault="003801D2" w:rsidP="002F1491">
            <w:pPr>
              <w:autoSpaceDE w:val="0"/>
              <w:autoSpaceDN w:val="0"/>
              <w:adjustRightInd w:val="0"/>
              <w:jc w:val="left"/>
            </w:pPr>
            <w:r w:rsidRPr="00392EDF">
              <w:fldChar w:fldCharType="begin">
                <w:ffData>
                  <w:name w:val="Check1"/>
                  <w:enabled/>
                  <w:calcOnExit w:val="0"/>
                  <w:checkBox>
                    <w:sizeAuto/>
                    <w:default w:val="0"/>
                  </w:checkBox>
                </w:ffData>
              </w:fldChar>
            </w:r>
            <w:r w:rsidR="00331E3B" w:rsidRPr="00392EDF">
              <w:instrText xml:space="preserve"> FORMCHECKBOX </w:instrText>
            </w:r>
            <w:r w:rsidRPr="00392EDF">
              <w:fldChar w:fldCharType="end"/>
            </w:r>
            <w:r w:rsidR="00331E3B" w:rsidRPr="00392EDF">
              <w:rPr>
                <w:rFonts w:hint="eastAsia"/>
              </w:rPr>
              <w:t>消息服务</w:t>
            </w:r>
          </w:p>
          <w:p w:rsidR="00331E3B" w:rsidRPr="00392EDF" w:rsidRDefault="003801D2" w:rsidP="002F1491">
            <w:pPr>
              <w:autoSpaceDE w:val="0"/>
              <w:autoSpaceDN w:val="0"/>
              <w:adjustRightInd w:val="0"/>
              <w:jc w:val="left"/>
            </w:pPr>
            <w:r w:rsidRPr="00392EDF">
              <w:fldChar w:fldCharType="begin">
                <w:ffData>
                  <w:name w:val=""/>
                  <w:enabled/>
                  <w:calcOnExit w:val="0"/>
                  <w:checkBox>
                    <w:sizeAuto/>
                    <w:default w:val="0"/>
                  </w:checkBox>
                </w:ffData>
              </w:fldChar>
            </w:r>
            <w:r w:rsidR="00331E3B" w:rsidRPr="00392EDF">
              <w:instrText xml:space="preserve"> FORMCHECKBOX </w:instrText>
            </w:r>
            <w:r w:rsidRPr="00392EDF">
              <w:fldChar w:fldCharType="end"/>
            </w:r>
            <w:r w:rsidR="00331E3B" w:rsidRPr="00392EDF">
              <w:rPr>
                <w:rFonts w:hint="eastAsia"/>
              </w:rPr>
              <w:t>流程服务</w:t>
            </w:r>
          </w:p>
          <w:p w:rsidR="00331E3B" w:rsidRPr="00392EDF" w:rsidRDefault="003801D2" w:rsidP="002F1491">
            <w:pPr>
              <w:autoSpaceDE w:val="0"/>
              <w:autoSpaceDN w:val="0"/>
              <w:adjustRightInd w:val="0"/>
              <w:jc w:val="left"/>
            </w:pPr>
            <w:r w:rsidRPr="00392EDF">
              <w:fldChar w:fldCharType="begin">
                <w:ffData>
                  <w:name w:val=""/>
                  <w:enabled/>
                  <w:calcOnExit w:val="0"/>
                  <w:checkBox>
                    <w:sizeAuto/>
                    <w:default w:val="1"/>
                  </w:checkBox>
                </w:ffData>
              </w:fldChar>
            </w:r>
            <w:r w:rsidR="00331E3B" w:rsidRPr="00392EDF">
              <w:instrText xml:space="preserve"> FORMCHECKBOX </w:instrText>
            </w:r>
            <w:r w:rsidRPr="00392EDF">
              <w:fldChar w:fldCharType="end"/>
            </w:r>
            <w:r w:rsidR="00331E3B" w:rsidRPr="00392EDF">
              <w:rPr>
                <w:rFonts w:hint="eastAsia"/>
              </w:rPr>
              <w:t>数据服务</w:t>
            </w:r>
          </w:p>
          <w:p w:rsidR="00331E3B" w:rsidRDefault="00331E3B" w:rsidP="002F1491">
            <w:pPr>
              <w:autoSpaceDE w:val="0"/>
              <w:autoSpaceDN w:val="0"/>
              <w:adjustRightInd w:val="0"/>
              <w:jc w:val="left"/>
            </w:pPr>
            <w:r w:rsidRPr="00392617">
              <w:t>业务规则</w:t>
            </w:r>
          </w:p>
          <w:p w:rsidR="00331E3B" w:rsidRDefault="00331E3B" w:rsidP="002F1491">
            <w:pPr>
              <w:autoSpaceDE w:val="0"/>
              <w:autoSpaceDN w:val="0"/>
              <w:adjustRightInd w:val="0"/>
              <w:jc w:val="left"/>
            </w:pPr>
          </w:p>
          <w:p w:rsidR="00331E3B" w:rsidRPr="00C42DB5" w:rsidRDefault="00331E3B" w:rsidP="002F1491">
            <w:pPr>
              <w:autoSpaceDE w:val="0"/>
              <w:autoSpaceDN w:val="0"/>
              <w:adjustRightInd w:val="0"/>
              <w:jc w:val="left"/>
            </w:pPr>
            <w:r>
              <w:rPr>
                <w:rFonts w:hint="eastAsia"/>
              </w:rPr>
              <w:t>调用规则</w:t>
            </w:r>
          </w:p>
          <w:p w:rsidR="00331E3B" w:rsidRPr="00392EDF" w:rsidRDefault="00331E3B" w:rsidP="002F1491">
            <w:pPr>
              <w:autoSpaceDE w:val="0"/>
              <w:autoSpaceDN w:val="0"/>
              <w:adjustRightInd w:val="0"/>
              <w:jc w:val="left"/>
            </w:pPr>
          </w:p>
          <w:p w:rsidR="00331E3B" w:rsidRDefault="00331E3B" w:rsidP="002F1491">
            <w:pPr>
              <w:autoSpaceDE w:val="0"/>
              <w:autoSpaceDN w:val="0"/>
              <w:adjustRightInd w:val="0"/>
              <w:jc w:val="left"/>
            </w:pPr>
            <w:r>
              <w:rPr>
                <w:rFonts w:hint="eastAsia"/>
              </w:rPr>
              <w:t>1</w:t>
            </w:r>
            <w:r>
              <w:rPr>
                <w:rFonts w:hint="eastAsia"/>
              </w:rPr>
              <w:t>：调用机制</w:t>
            </w:r>
          </w:p>
          <w:tbl>
            <w:tblPr>
              <w:tblW w:w="0" w:type="auto"/>
              <w:tblInd w:w="534" w:type="dxa"/>
              <w:tblLayout w:type="fixed"/>
              <w:tblLook w:val="01E0"/>
            </w:tblPr>
            <w:tblGrid>
              <w:gridCol w:w="7854"/>
            </w:tblGrid>
            <w:tr w:rsidR="00331E3B" w:rsidRPr="00992F57" w:rsidTr="002F1491">
              <w:tc>
                <w:tcPr>
                  <w:tcW w:w="7854" w:type="dxa"/>
                </w:tcPr>
                <w:p w:rsidR="00331E3B" w:rsidRPr="00392EDF" w:rsidRDefault="003801D2" w:rsidP="002F1491">
                  <w:pPr>
                    <w:autoSpaceDE w:val="0"/>
                    <w:autoSpaceDN w:val="0"/>
                    <w:adjustRightInd w:val="0"/>
                    <w:jc w:val="left"/>
                  </w:pPr>
                  <w:r w:rsidRPr="00392EDF">
                    <w:fldChar w:fldCharType="begin">
                      <w:ffData>
                        <w:name w:val=""/>
                        <w:enabled/>
                        <w:calcOnExit w:val="0"/>
                        <w:checkBox>
                          <w:sizeAuto/>
                          <w:default w:val="1"/>
                        </w:checkBox>
                      </w:ffData>
                    </w:fldChar>
                  </w:r>
                  <w:r w:rsidR="00331E3B" w:rsidRPr="00392EDF">
                    <w:instrText xml:space="preserve"> FORMCHECKBOX </w:instrText>
                  </w:r>
                  <w:r w:rsidRPr="00392EDF">
                    <w:fldChar w:fldCharType="end"/>
                  </w:r>
                  <w:r w:rsidR="00331E3B" w:rsidRPr="00392EDF">
                    <w:t xml:space="preserve"> </w:t>
                  </w:r>
                  <w:r w:rsidR="00331E3B" w:rsidRPr="00392EDF">
                    <w:rPr>
                      <w:rFonts w:hint="eastAsia"/>
                    </w:rPr>
                    <w:t>同步调用</w:t>
                  </w:r>
                </w:p>
                <w:p w:rsidR="00331E3B" w:rsidRPr="00392EDF" w:rsidRDefault="003801D2" w:rsidP="002F1491">
                  <w:pPr>
                    <w:autoSpaceDE w:val="0"/>
                    <w:autoSpaceDN w:val="0"/>
                    <w:adjustRightInd w:val="0"/>
                    <w:jc w:val="left"/>
                  </w:pPr>
                  <w:r w:rsidRPr="00392EDF">
                    <w:fldChar w:fldCharType="begin">
                      <w:ffData>
                        <w:name w:val=""/>
                        <w:enabled/>
                        <w:calcOnExit w:val="0"/>
                        <w:checkBox>
                          <w:sizeAuto/>
                          <w:default w:val="0"/>
                        </w:checkBox>
                      </w:ffData>
                    </w:fldChar>
                  </w:r>
                  <w:r w:rsidR="00331E3B" w:rsidRPr="00392EDF">
                    <w:instrText xml:space="preserve"> FORMCHECKBOX </w:instrText>
                  </w:r>
                  <w:r w:rsidRPr="00392EDF">
                    <w:fldChar w:fldCharType="end"/>
                  </w:r>
                  <w:r w:rsidR="00331E3B" w:rsidRPr="00392EDF">
                    <w:t xml:space="preserve"> </w:t>
                  </w:r>
                  <w:r w:rsidR="00331E3B" w:rsidRPr="00392EDF">
                    <w:rPr>
                      <w:rFonts w:hint="eastAsia"/>
                    </w:rPr>
                    <w:t>异步调用</w:t>
                  </w:r>
                </w:p>
              </w:tc>
            </w:tr>
          </w:tbl>
          <w:p w:rsidR="00331E3B" w:rsidRDefault="00331E3B" w:rsidP="002F1491">
            <w:pPr>
              <w:autoSpaceDE w:val="0"/>
              <w:autoSpaceDN w:val="0"/>
              <w:adjustRightInd w:val="0"/>
              <w:jc w:val="left"/>
            </w:pPr>
            <w:r>
              <w:rPr>
                <w:rFonts w:hint="eastAsia"/>
              </w:rPr>
              <w:t>2</w:t>
            </w:r>
            <w:r>
              <w:rPr>
                <w:rFonts w:hint="eastAsia"/>
              </w:rPr>
              <w:t>：异常处理</w:t>
            </w:r>
          </w:p>
          <w:tbl>
            <w:tblPr>
              <w:tblW w:w="0" w:type="auto"/>
              <w:tblInd w:w="534" w:type="dxa"/>
              <w:tblLayout w:type="fixed"/>
              <w:tblLook w:val="01E0"/>
            </w:tblPr>
            <w:tblGrid>
              <w:gridCol w:w="7854"/>
            </w:tblGrid>
            <w:tr w:rsidR="00331E3B" w:rsidRPr="00992F57" w:rsidTr="002F1491">
              <w:tc>
                <w:tcPr>
                  <w:tcW w:w="7854" w:type="dxa"/>
                </w:tcPr>
                <w:p w:rsidR="00331E3B" w:rsidRPr="00392EDF" w:rsidRDefault="003801D2" w:rsidP="002F1491">
                  <w:pPr>
                    <w:autoSpaceDE w:val="0"/>
                    <w:autoSpaceDN w:val="0"/>
                    <w:adjustRightInd w:val="0"/>
                    <w:jc w:val="left"/>
                  </w:pPr>
                  <w:r w:rsidRPr="00392EDF">
                    <w:fldChar w:fldCharType="begin">
                      <w:ffData>
                        <w:name w:val=""/>
                        <w:enabled/>
                        <w:calcOnExit w:val="0"/>
                        <w:checkBox>
                          <w:sizeAuto/>
                          <w:default w:val="1"/>
                        </w:checkBox>
                      </w:ffData>
                    </w:fldChar>
                  </w:r>
                  <w:r w:rsidR="00331E3B" w:rsidRPr="00392EDF">
                    <w:instrText xml:space="preserve"> FORMCHECKBOX </w:instrText>
                  </w:r>
                  <w:r w:rsidRPr="00392EDF">
                    <w:fldChar w:fldCharType="end"/>
                  </w:r>
                  <w:r w:rsidR="00331E3B" w:rsidRPr="00392EDF">
                    <w:t xml:space="preserve"> </w:t>
                  </w:r>
                  <w:r w:rsidR="00331E3B" w:rsidRPr="00392EDF">
                    <w:rPr>
                      <w:rFonts w:hint="eastAsia"/>
                    </w:rPr>
                    <w:t>调用失败，业务全部回滚，需重新请求调用</w:t>
                  </w:r>
                </w:p>
                <w:p w:rsidR="00331E3B" w:rsidRPr="00392EDF" w:rsidRDefault="003801D2" w:rsidP="002F1491">
                  <w:pPr>
                    <w:autoSpaceDE w:val="0"/>
                    <w:autoSpaceDN w:val="0"/>
                    <w:adjustRightInd w:val="0"/>
                    <w:jc w:val="left"/>
                  </w:pPr>
                  <w:r w:rsidRPr="00392EDF">
                    <w:fldChar w:fldCharType="begin">
                      <w:ffData>
                        <w:name w:val=""/>
                        <w:enabled/>
                        <w:calcOnExit w:val="0"/>
                        <w:checkBox>
                          <w:sizeAuto/>
                          <w:default w:val="0"/>
                        </w:checkBox>
                      </w:ffData>
                    </w:fldChar>
                  </w:r>
                  <w:r w:rsidR="00331E3B" w:rsidRPr="00392EDF">
                    <w:instrText xml:space="preserve"> FORMCHECKBOX </w:instrText>
                  </w:r>
                  <w:r w:rsidRPr="00392EDF">
                    <w:fldChar w:fldCharType="end"/>
                  </w:r>
                  <w:r w:rsidR="00331E3B" w:rsidRPr="00392EDF">
                    <w:t xml:space="preserve"> </w:t>
                  </w:r>
                  <w:r w:rsidR="00331E3B" w:rsidRPr="00392EDF">
                    <w:rPr>
                      <w:rFonts w:hint="eastAsia"/>
                    </w:rPr>
                    <w:t>调用失败，出错的数据回滚，并需要进行出错数据的重新请求调用</w:t>
                  </w:r>
                </w:p>
              </w:tc>
            </w:tr>
          </w:tbl>
          <w:p w:rsidR="00331E3B" w:rsidRPr="00392EDF" w:rsidRDefault="00331E3B" w:rsidP="002F1491">
            <w:pPr>
              <w:autoSpaceDE w:val="0"/>
              <w:autoSpaceDN w:val="0"/>
              <w:adjustRightInd w:val="0"/>
              <w:jc w:val="left"/>
              <w:rPr>
                <w:rFonts w:ascii="宋体" w:hAnsi="宋体" w:cs="新宋体"/>
                <w:color w:val="800000"/>
                <w:sz w:val="19"/>
                <w:szCs w:val="19"/>
              </w:rPr>
            </w:pPr>
          </w:p>
          <w:p w:rsidR="00331E3B" w:rsidRPr="00601888" w:rsidRDefault="00331E3B" w:rsidP="002F1491">
            <w:pPr>
              <w:autoSpaceDE w:val="0"/>
              <w:autoSpaceDN w:val="0"/>
              <w:adjustRightInd w:val="0"/>
              <w:jc w:val="left"/>
              <w:rPr>
                <w:rFonts w:ascii="宋体" w:hAnsi="宋体" w:cs="新宋体"/>
                <w:color w:val="800000"/>
                <w:sz w:val="19"/>
                <w:szCs w:val="19"/>
              </w:rPr>
            </w:pPr>
          </w:p>
        </w:tc>
      </w:tr>
      <w:tr w:rsidR="00331E3B" w:rsidTr="002F1491">
        <w:trPr>
          <w:trHeight w:val="70"/>
        </w:trPr>
        <w:tc>
          <w:tcPr>
            <w:tcW w:w="8322" w:type="dxa"/>
            <w:gridSpan w:val="2"/>
            <w:tcBorders>
              <w:top w:val="single" w:sz="4" w:space="0" w:color="auto"/>
              <w:bottom w:val="single" w:sz="4" w:space="0" w:color="auto"/>
            </w:tcBorders>
            <w:shd w:val="pct12" w:color="auto" w:fill="auto"/>
            <w:vAlign w:val="center"/>
          </w:tcPr>
          <w:p w:rsidR="00331E3B" w:rsidRPr="00601888" w:rsidRDefault="00331E3B" w:rsidP="002F1491">
            <w:pPr>
              <w:spacing w:before="60" w:after="60" w:line="0" w:lineRule="atLeast"/>
              <w:rPr>
                <w:rFonts w:ascii="宋体" w:hAnsi="宋体"/>
                <w:b/>
                <w:sz w:val="28"/>
                <w:szCs w:val="28"/>
              </w:rPr>
            </w:pPr>
            <w:r w:rsidRPr="00601888">
              <w:rPr>
                <w:rFonts w:ascii="宋体" w:hAnsi="宋体" w:hint="eastAsia"/>
                <w:b/>
                <w:sz w:val="28"/>
                <w:szCs w:val="28"/>
              </w:rPr>
              <w:t>接口、参数说明</w:t>
            </w:r>
          </w:p>
        </w:tc>
      </w:tr>
      <w:tr w:rsidR="00331E3B" w:rsidTr="002F1491">
        <w:trPr>
          <w:trHeight w:val="70"/>
        </w:trPr>
        <w:tc>
          <w:tcPr>
            <w:tcW w:w="1536" w:type="dxa"/>
            <w:tcBorders>
              <w:top w:val="single" w:sz="4" w:space="0" w:color="auto"/>
              <w:bottom w:val="single" w:sz="4" w:space="0" w:color="auto"/>
            </w:tcBorders>
            <w:shd w:val="pct15" w:color="auto" w:fill="auto"/>
            <w:vAlign w:val="center"/>
          </w:tcPr>
          <w:p w:rsidR="00331E3B" w:rsidRPr="00601888" w:rsidRDefault="00331E3B" w:rsidP="002F1491">
            <w:pPr>
              <w:rPr>
                <w:rFonts w:ascii="宋体" w:hAnsi="宋体"/>
                <w:b/>
                <w:highlight w:val="white"/>
              </w:rPr>
            </w:pPr>
            <w:r w:rsidRPr="00601888">
              <w:rPr>
                <w:rFonts w:ascii="宋体" w:hAnsi="宋体" w:hint="eastAsia"/>
                <w:b/>
              </w:rPr>
              <w:t>输入</w:t>
            </w:r>
          </w:p>
        </w:tc>
        <w:tc>
          <w:tcPr>
            <w:tcW w:w="6786" w:type="dxa"/>
            <w:tcBorders>
              <w:top w:val="single" w:sz="4" w:space="0" w:color="auto"/>
              <w:bottom w:val="single" w:sz="4" w:space="0" w:color="auto"/>
            </w:tcBorders>
            <w:shd w:val="pct15" w:color="auto" w:fill="auto"/>
            <w:vAlign w:val="center"/>
          </w:tcPr>
          <w:p w:rsidR="00331E3B" w:rsidRPr="00601888" w:rsidRDefault="00331E3B" w:rsidP="002F1491">
            <w:pPr>
              <w:spacing w:before="60" w:after="60" w:line="0" w:lineRule="atLeast"/>
              <w:rPr>
                <w:rFonts w:ascii="宋体" w:hAnsi="宋体"/>
                <w:sz w:val="18"/>
              </w:rPr>
            </w:pPr>
            <w:r w:rsidRPr="00601888">
              <w:rPr>
                <w:rFonts w:ascii="宋体" w:hAnsi="宋体" w:hint="eastAsia"/>
                <w:b/>
                <w:szCs w:val="21"/>
              </w:rPr>
              <w:t>说明</w:t>
            </w:r>
          </w:p>
        </w:tc>
      </w:tr>
      <w:tr w:rsidR="00331E3B" w:rsidTr="002F1491">
        <w:trPr>
          <w:trHeight w:val="70"/>
        </w:trPr>
        <w:tc>
          <w:tcPr>
            <w:tcW w:w="1536" w:type="dxa"/>
            <w:tcBorders>
              <w:top w:val="single" w:sz="4" w:space="0" w:color="auto"/>
              <w:bottom w:val="single" w:sz="4" w:space="0" w:color="auto"/>
            </w:tcBorders>
            <w:vAlign w:val="center"/>
          </w:tcPr>
          <w:p w:rsidR="00331E3B" w:rsidRPr="00601888" w:rsidRDefault="00331E3B" w:rsidP="002F1491">
            <w:pPr>
              <w:rPr>
                <w:rFonts w:ascii="宋体" w:hAnsi="宋体"/>
              </w:rPr>
            </w:pPr>
            <w:r w:rsidRPr="00601888">
              <w:rPr>
                <w:rFonts w:ascii="宋体" w:hAnsi="宋体" w:hint="eastAsia"/>
              </w:rPr>
              <w:t>通过URL</w:t>
            </w:r>
          </w:p>
        </w:tc>
        <w:tc>
          <w:tcPr>
            <w:tcW w:w="6786" w:type="dxa"/>
            <w:tcBorders>
              <w:top w:val="single" w:sz="4" w:space="0" w:color="auto"/>
              <w:bottom w:val="single" w:sz="4" w:space="0" w:color="auto"/>
            </w:tcBorders>
            <w:vAlign w:val="center"/>
          </w:tcPr>
          <w:p w:rsidR="00331E3B" w:rsidRPr="00601888" w:rsidRDefault="00331E3B" w:rsidP="002F1491">
            <w:pPr>
              <w:spacing w:before="60" w:after="60" w:line="0" w:lineRule="atLeast"/>
              <w:rPr>
                <w:rFonts w:ascii="宋体" w:hAnsi="宋体"/>
                <w:sz w:val="18"/>
              </w:rPr>
            </w:pPr>
            <w:r w:rsidRPr="00601888">
              <w:rPr>
                <w:rFonts w:ascii="宋体" w:hAnsi="宋体" w:hint="eastAsia"/>
                <w:sz w:val="18"/>
              </w:rPr>
              <w:t>通过URL访问JSON服务</w:t>
            </w:r>
          </w:p>
        </w:tc>
      </w:tr>
      <w:tr w:rsidR="00331E3B" w:rsidTr="002F1491">
        <w:trPr>
          <w:trHeight w:val="70"/>
        </w:trPr>
        <w:tc>
          <w:tcPr>
            <w:tcW w:w="1536" w:type="dxa"/>
            <w:tcBorders>
              <w:top w:val="single" w:sz="4" w:space="0" w:color="auto"/>
              <w:bottom w:val="single" w:sz="4" w:space="0" w:color="auto"/>
            </w:tcBorders>
            <w:shd w:val="pct15" w:color="auto" w:fill="auto"/>
            <w:vAlign w:val="center"/>
          </w:tcPr>
          <w:p w:rsidR="00331E3B" w:rsidRPr="00601888" w:rsidRDefault="00331E3B" w:rsidP="002F1491">
            <w:pPr>
              <w:rPr>
                <w:rFonts w:ascii="宋体" w:hAnsi="宋体"/>
                <w:b/>
              </w:rPr>
            </w:pPr>
            <w:r w:rsidRPr="00601888">
              <w:rPr>
                <w:rFonts w:ascii="宋体" w:hAnsi="宋体" w:hint="eastAsia"/>
                <w:b/>
              </w:rPr>
              <w:t>输入参数</w:t>
            </w:r>
          </w:p>
        </w:tc>
        <w:tc>
          <w:tcPr>
            <w:tcW w:w="6786" w:type="dxa"/>
            <w:tcBorders>
              <w:top w:val="single" w:sz="4" w:space="0" w:color="auto"/>
              <w:bottom w:val="single" w:sz="4" w:space="0" w:color="auto"/>
            </w:tcBorders>
            <w:shd w:val="pct15" w:color="auto" w:fill="auto"/>
            <w:vAlign w:val="center"/>
          </w:tcPr>
          <w:p w:rsidR="00331E3B" w:rsidRPr="00601888" w:rsidRDefault="00331E3B" w:rsidP="002F1491">
            <w:pPr>
              <w:spacing w:before="60" w:after="60" w:line="0" w:lineRule="atLeast"/>
              <w:rPr>
                <w:rFonts w:ascii="宋体" w:hAnsi="宋体"/>
                <w:sz w:val="18"/>
              </w:rPr>
            </w:pPr>
            <w:r w:rsidRPr="00601888">
              <w:rPr>
                <w:rFonts w:ascii="宋体" w:hAnsi="宋体" w:hint="eastAsia"/>
                <w:b/>
                <w:szCs w:val="21"/>
              </w:rPr>
              <w:t>说明</w:t>
            </w:r>
          </w:p>
        </w:tc>
      </w:tr>
      <w:tr w:rsidR="00331E3B" w:rsidTr="002F1491">
        <w:trPr>
          <w:trHeight w:val="70"/>
        </w:trPr>
        <w:tc>
          <w:tcPr>
            <w:tcW w:w="1536" w:type="dxa"/>
            <w:tcBorders>
              <w:top w:val="single" w:sz="4" w:space="0" w:color="auto"/>
              <w:bottom w:val="single" w:sz="4" w:space="0" w:color="auto"/>
            </w:tcBorders>
            <w:vAlign w:val="center"/>
          </w:tcPr>
          <w:p w:rsidR="00331E3B" w:rsidRPr="00601888" w:rsidRDefault="00331E3B" w:rsidP="002F1491">
            <w:pPr>
              <w:rPr>
                <w:rFonts w:ascii="宋体" w:hAnsi="宋体"/>
              </w:rPr>
            </w:pPr>
            <w:r>
              <w:rPr>
                <w:rFonts w:ascii="宋体" w:hAnsi="宋体" w:hint="eastAsia"/>
              </w:rPr>
              <w:t>C</w:t>
            </w:r>
          </w:p>
        </w:tc>
        <w:tc>
          <w:tcPr>
            <w:tcW w:w="6786" w:type="dxa"/>
            <w:tcBorders>
              <w:top w:val="single" w:sz="4" w:space="0" w:color="auto"/>
              <w:bottom w:val="single" w:sz="4" w:space="0" w:color="auto"/>
            </w:tcBorders>
            <w:vAlign w:val="center"/>
          </w:tcPr>
          <w:p w:rsidR="00331E3B" w:rsidRPr="007D2244" w:rsidRDefault="00331E3B" w:rsidP="00D802DE">
            <w:pPr>
              <w:spacing w:before="60" w:after="60" w:line="0" w:lineRule="atLeast"/>
              <w:rPr>
                <w:rFonts w:ascii="宋体" w:hAnsi="宋体"/>
                <w:color w:val="000000" w:themeColor="text1"/>
                <w:szCs w:val="21"/>
              </w:rPr>
            </w:pPr>
            <w:r>
              <w:rPr>
                <w:rFonts w:ascii="宋体" w:hAnsi="Times New Roman" w:cs="宋体" w:hint="eastAsia"/>
                <w:color w:val="000000" w:themeColor="text1"/>
                <w:szCs w:val="21"/>
              </w:rPr>
              <w:t>Get</w:t>
            </w:r>
            <w:r w:rsidR="008300B5">
              <w:rPr>
                <w:rFonts w:ascii="宋体" w:hAnsi="Times New Roman" w:cs="宋体" w:hint="eastAsia"/>
                <w:color w:val="000000" w:themeColor="text1"/>
                <w:szCs w:val="21"/>
              </w:rPr>
              <w:t>UserRelevant</w:t>
            </w:r>
            <w:r>
              <w:rPr>
                <w:rFonts w:ascii="宋体" w:hAnsi="Times New Roman" w:cs="宋体" w:hint="eastAsia"/>
                <w:color w:val="000000" w:themeColor="text1"/>
                <w:szCs w:val="21"/>
              </w:rPr>
              <w:t>Meeting</w:t>
            </w:r>
            <w:r w:rsidR="00F03DBA">
              <w:rPr>
                <w:rFonts w:ascii="宋体" w:hAnsi="Times New Roman" w:cs="宋体" w:hint="eastAsia"/>
                <w:color w:val="000000" w:themeColor="text1"/>
                <w:szCs w:val="21"/>
              </w:rPr>
              <w:t>Date</w:t>
            </w:r>
            <w:r w:rsidR="00D802DE">
              <w:rPr>
                <w:rFonts w:ascii="宋体" w:hAnsi="Times New Roman" w:cs="宋体" w:hint="eastAsia"/>
                <w:color w:val="000000" w:themeColor="text1"/>
                <w:szCs w:val="21"/>
              </w:rPr>
              <w:t>s</w:t>
            </w:r>
          </w:p>
        </w:tc>
      </w:tr>
      <w:tr w:rsidR="00331E3B" w:rsidTr="002F1491">
        <w:trPr>
          <w:trHeight w:val="70"/>
        </w:trPr>
        <w:tc>
          <w:tcPr>
            <w:tcW w:w="1536" w:type="dxa"/>
            <w:tcBorders>
              <w:top w:val="single" w:sz="4" w:space="0" w:color="auto"/>
              <w:bottom w:val="single" w:sz="4" w:space="0" w:color="auto"/>
            </w:tcBorders>
            <w:vAlign w:val="center"/>
          </w:tcPr>
          <w:p w:rsidR="00331E3B" w:rsidRPr="00601888" w:rsidRDefault="00331E3B" w:rsidP="002F1491">
            <w:pPr>
              <w:rPr>
                <w:rFonts w:ascii="宋体" w:hAnsi="宋体"/>
              </w:rPr>
            </w:pPr>
            <w:r>
              <w:rPr>
                <w:rFonts w:ascii="宋体" w:hAnsi="宋体"/>
              </w:rPr>
              <w:lastRenderedPageBreak/>
              <w:t>D</w:t>
            </w:r>
          </w:p>
        </w:tc>
        <w:tc>
          <w:tcPr>
            <w:tcW w:w="6786" w:type="dxa"/>
            <w:tcBorders>
              <w:top w:val="single" w:sz="4" w:space="0" w:color="auto"/>
              <w:bottom w:val="single" w:sz="4" w:space="0" w:color="auto"/>
            </w:tcBorders>
            <w:vAlign w:val="center"/>
          </w:tcPr>
          <w:p w:rsidR="00331E3B" w:rsidRPr="00601888" w:rsidRDefault="00331E3B" w:rsidP="002F1491">
            <w:pPr>
              <w:spacing w:before="60" w:after="60" w:line="0" w:lineRule="atLeast"/>
              <w:rPr>
                <w:rFonts w:ascii="宋体" w:hAnsi="宋体"/>
                <w:szCs w:val="21"/>
              </w:rPr>
            </w:pPr>
          </w:p>
        </w:tc>
      </w:tr>
      <w:tr w:rsidR="00331E3B" w:rsidTr="002F1491">
        <w:trPr>
          <w:trHeight w:val="70"/>
        </w:trPr>
        <w:tc>
          <w:tcPr>
            <w:tcW w:w="1536" w:type="dxa"/>
            <w:tcBorders>
              <w:top w:val="single" w:sz="4" w:space="0" w:color="auto"/>
              <w:bottom w:val="single" w:sz="4" w:space="0" w:color="auto"/>
            </w:tcBorders>
            <w:vAlign w:val="center"/>
          </w:tcPr>
          <w:p w:rsidR="00331E3B" w:rsidRPr="00601888" w:rsidRDefault="00331E3B" w:rsidP="002F1491">
            <w:pPr>
              <w:rPr>
                <w:rFonts w:ascii="宋体" w:hAnsi="宋体"/>
              </w:rPr>
            </w:pPr>
            <w:r>
              <w:rPr>
                <w:rFonts w:ascii="宋体" w:hAnsi="宋体" w:hint="eastAsia"/>
              </w:rPr>
              <w:t>F</w:t>
            </w:r>
          </w:p>
        </w:tc>
        <w:tc>
          <w:tcPr>
            <w:tcW w:w="6786" w:type="dxa"/>
            <w:tcBorders>
              <w:top w:val="single" w:sz="4" w:space="0" w:color="auto"/>
              <w:bottom w:val="single" w:sz="4" w:space="0" w:color="auto"/>
            </w:tcBorders>
            <w:vAlign w:val="center"/>
          </w:tcPr>
          <w:p w:rsidR="00331E3B" w:rsidRPr="00601888" w:rsidRDefault="00331E3B" w:rsidP="002F1491">
            <w:pPr>
              <w:spacing w:before="60" w:after="60" w:line="0" w:lineRule="atLeast"/>
              <w:rPr>
                <w:rFonts w:ascii="宋体" w:hAnsi="宋体"/>
                <w:szCs w:val="21"/>
              </w:rPr>
            </w:pPr>
          </w:p>
        </w:tc>
      </w:tr>
      <w:tr w:rsidR="00331E3B" w:rsidTr="002F1491">
        <w:trPr>
          <w:trHeight w:val="70"/>
        </w:trPr>
        <w:tc>
          <w:tcPr>
            <w:tcW w:w="1536" w:type="dxa"/>
            <w:tcBorders>
              <w:top w:val="single" w:sz="4" w:space="0" w:color="auto"/>
              <w:bottom w:val="single" w:sz="4" w:space="0" w:color="auto"/>
            </w:tcBorders>
            <w:shd w:val="pct15" w:color="auto" w:fill="auto"/>
            <w:vAlign w:val="center"/>
          </w:tcPr>
          <w:p w:rsidR="00331E3B" w:rsidRPr="00601888" w:rsidRDefault="00331E3B" w:rsidP="002F1491">
            <w:pPr>
              <w:rPr>
                <w:rFonts w:ascii="宋体" w:hAnsi="宋体"/>
                <w:b/>
                <w:highlight w:val="white"/>
              </w:rPr>
            </w:pPr>
            <w:r w:rsidRPr="00601888">
              <w:rPr>
                <w:rFonts w:ascii="宋体" w:hAnsi="宋体" w:hint="eastAsia"/>
                <w:b/>
              </w:rPr>
              <w:t>输出</w:t>
            </w:r>
          </w:p>
        </w:tc>
        <w:tc>
          <w:tcPr>
            <w:tcW w:w="6786" w:type="dxa"/>
            <w:tcBorders>
              <w:top w:val="single" w:sz="4" w:space="0" w:color="auto"/>
              <w:bottom w:val="single" w:sz="4" w:space="0" w:color="auto"/>
            </w:tcBorders>
            <w:shd w:val="pct15" w:color="auto" w:fill="auto"/>
            <w:vAlign w:val="center"/>
          </w:tcPr>
          <w:p w:rsidR="00331E3B" w:rsidRPr="00601888" w:rsidRDefault="00331E3B" w:rsidP="002F1491">
            <w:pPr>
              <w:spacing w:before="60" w:after="60" w:line="0" w:lineRule="atLeast"/>
              <w:rPr>
                <w:rFonts w:ascii="宋体" w:hAnsi="宋体"/>
                <w:sz w:val="18"/>
              </w:rPr>
            </w:pPr>
            <w:r w:rsidRPr="00601888">
              <w:rPr>
                <w:rFonts w:ascii="宋体" w:hAnsi="宋体" w:hint="eastAsia"/>
                <w:b/>
                <w:szCs w:val="21"/>
              </w:rPr>
              <w:t>说明</w:t>
            </w:r>
          </w:p>
        </w:tc>
      </w:tr>
      <w:tr w:rsidR="00331E3B" w:rsidTr="002F1491">
        <w:trPr>
          <w:trHeight w:val="70"/>
        </w:trPr>
        <w:tc>
          <w:tcPr>
            <w:tcW w:w="1536" w:type="dxa"/>
            <w:tcBorders>
              <w:top w:val="single" w:sz="4" w:space="0" w:color="auto"/>
              <w:bottom w:val="single" w:sz="4" w:space="0" w:color="auto"/>
            </w:tcBorders>
            <w:vAlign w:val="center"/>
          </w:tcPr>
          <w:p w:rsidR="00331E3B" w:rsidRPr="00601888" w:rsidRDefault="00331E3B" w:rsidP="002F1491">
            <w:pPr>
              <w:rPr>
                <w:rFonts w:ascii="宋体" w:hAnsi="宋体"/>
                <w:b/>
                <w:highlight w:val="white"/>
              </w:rPr>
            </w:pPr>
            <w:r w:rsidRPr="00601888">
              <w:rPr>
                <w:rFonts w:ascii="宋体" w:hAnsi="宋体" w:hint="eastAsia"/>
              </w:rPr>
              <w:t>JSONP对象</w:t>
            </w:r>
          </w:p>
        </w:tc>
        <w:tc>
          <w:tcPr>
            <w:tcW w:w="6786" w:type="dxa"/>
            <w:tcBorders>
              <w:top w:val="single" w:sz="4" w:space="0" w:color="auto"/>
              <w:bottom w:val="single" w:sz="4" w:space="0" w:color="auto"/>
            </w:tcBorders>
            <w:vAlign w:val="center"/>
          </w:tcPr>
          <w:p w:rsidR="00331E3B" w:rsidRPr="00601888" w:rsidRDefault="00331E3B" w:rsidP="002F1491">
            <w:pPr>
              <w:spacing w:before="60" w:after="60" w:line="0" w:lineRule="atLeast"/>
              <w:rPr>
                <w:rFonts w:ascii="宋体" w:hAnsi="宋体"/>
                <w:sz w:val="18"/>
              </w:rPr>
            </w:pPr>
            <w:r w:rsidRPr="00601888">
              <w:rPr>
                <w:rFonts w:ascii="宋体" w:hAnsi="宋体" w:hint="eastAsia"/>
                <w:sz w:val="18"/>
              </w:rPr>
              <w:t>采用JSNOP形式输出JSON对象</w:t>
            </w:r>
          </w:p>
        </w:tc>
      </w:tr>
      <w:tr w:rsidR="00331E3B" w:rsidTr="002F1491">
        <w:trPr>
          <w:trHeight w:val="70"/>
        </w:trPr>
        <w:tc>
          <w:tcPr>
            <w:tcW w:w="1536" w:type="dxa"/>
            <w:tcBorders>
              <w:top w:val="single" w:sz="4" w:space="0" w:color="auto"/>
              <w:bottom w:val="single" w:sz="4" w:space="0" w:color="auto"/>
            </w:tcBorders>
            <w:shd w:val="pct15" w:color="auto" w:fill="auto"/>
            <w:vAlign w:val="center"/>
          </w:tcPr>
          <w:p w:rsidR="00331E3B" w:rsidRPr="00601888" w:rsidRDefault="00331E3B" w:rsidP="002F1491">
            <w:pPr>
              <w:rPr>
                <w:rFonts w:ascii="宋体" w:hAnsi="宋体"/>
                <w:b/>
                <w:highlight w:val="white"/>
              </w:rPr>
            </w:pPr>
            <w:r w:rsidRPr="00601888">
              <w:rPr>
                <w:rFonts w:ascii="宋体" w:hAnsi="宋体" w:hint="eastAsia"/>
                <w:b/>
              </w:rPr>
              <w:t>JSON对象参数</w:t>
            </w:r>
          </w:p>
        </w:tc>
        <w:tc>
          <w:tcPr>
            <w:tcW w:w="6786" w:type="dxa"/>
            <w:tcBorders>
              <w:top w:val="single" w:sz="4" w:space="0" w:color="auto"/>
              <w:bottom w:val="single" w:sz="4" w:space="0" w:color="auto"/>
            </w:tcBorders>
            <w:shd w:val="pct15" w:color="auto" w:fill="auto"/>
            <w:vAlign w:val="center"/>
          </w:tcPr>
          <w:p w:rsidR="00331E3B" w:rsidRPr="00601888" w:rsidRDefault="00331E3B" w:rsidP="002F1491">
            <w:pPr>
              <w:spacing w:before="60" w:after="60" w:line="0" w:lineRule="atLeast"/>
              <w:rPr>
                <w:rFonts w:ascii="宋体" w:hAnsi="宋体"/>
                <w:sz w:val="18"/>
              </w:rPr>
            </w:pPr>
            <w:r w:rsidRPr="00601888">
              <w:rPr>
                <w:rFonts w:ascii="宋体" w:hAnsi="宋体" w:hint="eastAsia"/>
                <w:b/>
                <w:szCs w:val="21"/>
              </w:rPr>
              <w:t>说明</w:t>
            </w:r>
          </w:p>
        </w:tc>
      </w:tr>
      <w:tr w:rsidR="00331E3B" w:rsidTr="002F1491">
        <w:trPr>
          <w:trHeight w:val="70"/>
        </w:trPr>
        <w:tc>
          <w:tcPr>
            <w:tcW w:w="1536" w:type="dxa"/>
            <w:vAlign w:val="center"/>
          </w:tcPr>
          <w:p w:rsidR="00331E3B" w:rsidRPr="00413A6E" w:rsidRDefault="00331E3B" w:rsidP="002F1491">
            <w:pPr>
              <w:rPr>
                <w:rFonts w:ascii="宋体" w:hAnsi="宋体"/>
                <w:color w:val="FF0000"/>
              </w:rPr>
            </w:pPr>
            <w:r w:rsidRPr="00413A6E">
              <w:rPr>
                <w:rFonts w:ascii="宋体" w:hAnsi="宋体" w:hint="eastAsia"/>
                <w:color w:val="FF0000"/>
              </w:rPr>
              <w:t>S</w:t>
            </w:r>
          </w:p>
        </w:tc>
        <w:tc>
          <w:tcPr>
            <w:tcW w:w="6786" w:type="dxa"/>
            <w:vAlign w:val="center"/>
          </w:tcPr>
          <w:p w:rsidR="00331E3B" w:rsidRPr="00413A6E" w:rsidRDefault="00331E3B" w:rsidP="002F1491">
            <w:pPr>
              <w:spacing w:before="60" w:after="60" w:line="0" w:lineRule="atLeast"/>
              <w:rPr>
                <w:rFonts w:ascii="宋体" w:hAnsi="宋体"/>
                <w:color w:val="FF0000"/>
                <w:sz w:val="18"/>
              </w:rPr>
            </w:pPr>
            <w:r w:rsidRPr="00413A6E">
              <w:rPr>
                <w:rFonts w:ascii="宋体" w:hAnsi="宋体" w:hint="eastAsia"/>
                <w:color w:val="FF0000"/>
                <w:sz w:val="18"/>
              </w:rPr>
              <w:t>是否成功</w:t>
            </w:r>
          </w:p>
        </w:tc>
      </w:tr>
      <w:tr w:rsidR="00331E3B" w:rsidTr="002F1491">
        <w:trPr>
          <w:trHeight w:val="70"/>
        </w:trPr>
        <w:tc>
          <w:tcPr>
            <w:tcW w:w="1536" w:type="dxa"/>
            <w:vAlign w:val="center"/>
          </w:tcPr>
          <w:p w:rsidR="00331E3B" w:rsidRPr="00413A6E" w:rsidRDefault="00331E3B" w:rsidP="002F1491">
            <w:pPr>
              <w:rPr>
                <w:rFonts w:ascii="宋体" w:hAnsi="宋体"/>
                <w:color w:val="FF0000"/>
              </w:rPr>
            </w:pPr>
            <w:r w:rsidRPr="00413A6E">
              <w:rPr>
                <w:rFonts w:ascii="宋体" w:hAnsi="宋体" w:hint="eastAsia"/>
                <w:color w:val="FF0000"/>
              </w:rPr>
              <w:t>M</w:t>
            </w:r>
          </w:p>
        </w:tc>
        <w:tc>
          <w:tcPr>
            <w:tcW w:w="6786" w:type="dxa"/>
            <w:vAlign w:val="center"/>
          </w:tcPr>
          <w:p w:rsidR="00331E3B" w:rsidRPr="00413A6E" w:rsidRDefault="00331E3B" w:rsidP="002F1491">
            <w:pPr>
              <w:spacing w:before="60" w:after="60" w:line="0" w:lineRule="atLeast"/>
              <w:rPr>
                <w:rFonts w:ascii="宋体" w:hAnsi="宋体"/>
                <w:color w:val="FF0000"/>
                <w:sz w:val="18"/>
              </w:rPr>
            </w:pPr>
          </w:p>
        </w:tc>
      </w:tr>
      <w:tr w:rsidR="00331E3B" w:rsidTr="002F1491">
        <w:trPr>
          <w:trHeight w:val="70"/>
        </w:trPr>
        <w:tc>
          <w:tcPr>
            <w:tcW w:w="1536" w:type="dxa"/>
            <w:vAlign w:val="center"/>
          </w:tcPr>
          <w:p w:rsidR="00331E3B" w:rsidRPr="00413A6E" w:rsidRDefault="00331E3B" w:rsidP="002F1491">
            <w:pPr>
              <w:rPr>
                <w:rFonts w:ascii="宋体" w:hAnsi="宋体"/>
                <w:color w:val="FF0000"/>
              </w:rPr>
            </w:pPr>
            <w:r w:rsidRPr="00413A6E">
              <w:rPr>
                <w:rFonts w:ascii="宋体" w:hAnsi="宋体" w:hint="eastAsia"/>
                <w:color w:val="FF0000"/>
              </w:rPr>
              <w:t>C</w:t>
            </w:r>
          </w:p>
        </w:tc>
        <w:tc>
          <w:tcPr>
            <w:tcW w:w="6786" w:type="dxa"/>
            <w:vAlign w:val="center"/>
          </w:tcPr>
          <w:p w:rsidR="00331E3B" w:rsidRPr="00413A6E" w:rsidRDefault="00331E3B" w:rsidP="002F1491">
            <w:pPr>
              <w:spacing w:before="60" w:after="60" w:line="0" w:lineRule="atLeast"/>
              <w:rPr>
                <w:rFonts w:ascii="宋体" w:hAnsi="宋体"/>
                <w:color w:val="FF0000"/>
                <w:sz w:val="18"/>
              </w:rPr>
            </w:pPr>
          </w:p>
        </w:tc>
      </w:tr>
      <w:tr w:rsidR="00331E3B" w:rsidTr="002F1491">
        <w:trPr>
          <w:trHeight w:val="70"/>
        </w:trPr>
        <w:tc>
          <w:tcPr>
            <w:tcW w:w="1536" w:type="dxa"/>
            <w:vAlign w:val="center"/>
          </w:tcPr>
          <w:p w:rsidR="00331E3B" w:rsidRDefault="00331E3B" w:rsidP="002F1491">
            <w:pPr>
              <w:rPr>
                <w:rFonts w:ascii="宋体" w:hAnsi="宋体"/>
              </w:rPr>
            </w:pPr>
            <w:r>
              <w:rPr>
                <w:rFonts w:ascii="宋体" w:hAnsi="宋体" w:hint="eastAsia"/>
              </w:rPr>
              <w:t>D</w:t>
            </w:r>
          </w:p>
        </w:tc>
        <w:tc>
          <w:tcPr>
            <w:tcW w:w="6786" w:type="dxa"/>
            <w:vAlign w:val="center"/>
          </w:tcPr>
          <w:p w:rsidR="00DD7883" w:rsidRPr="00DD7883" w:rsidRDefault="00387AC7" w:rsidP="00DD7883">
            <w:pPr>
              <w:pStyle w:val="20"/>
              <w:ind w:firstLineChars="0" w:firstLine="0"/>
              <w:rPr>
                <w:rFonts w:ascii="宋体" w:hAnsi="宋体"/>
                <w:b/>
              </w:rPr>
            </w:pPr>
            <w:r>
              <w:rPr>
                <w:rFonts w:ascii="宋体" w:hAnsi="宋体" w:hint="eastAsia"/>
                <w:b/>
              </w:rPr>
              <w:t>【</w:t>
            </w:r>
            <w:hyperlink w:anchor="_新增（10）-与我有关所有会议所在日期信息对象" w:history="1">
              <w:r w:rsidRPr="00387AC7">
                <w:rPr>
                  <w:rStyle w:val="a8"/>
                  <w:rFonts w:ascii="宋体" w:hAnsi="宋体" w:hint="eastAsia"/>
                  <w:b/>
                </w:rPr>
                <w:t>会议所在日期信息</w:t>
              </w:r>
            </w:hyperlink>
            <w:r>
              <w:rPr>
                <w:rFonts w:ascii="宋体" w:hAnsi="宋体" w:hint="eastAsia"/>
                <w:b/>
              </w:rPr>
              <w:t>】集合</w:t>
            </w:r>
          </w:p>
        </w:tc>
      </w:tr>
    </w:tbl>
    <w:p w:rsidR="00D62050" w:rsidRDefault="00D62050" w:rsidP="001765C1">
      <w:pPr>
        <w:pStyle w:val="a2"/>
        <w:ind w:firstLine="0"/>
      </w:pPr>
    </w:p>
    <w:p w:rsidR="00D62050" w:rsidRDefault="00D62050" w:rsidP="001765C1">
      <w:pPr>
        <w:pStyle w:val="a2"/>
        <w:ind w:firstLine="0"/>
      </w:pPr>
    </w:p>
    <w:p w:rsidR="00054F03" w:rsidRDefault="00F235DF" w:rsidP="00FE6C83">
      <w:pPr>
        <w:pStyle w:val="3"/>
      </w:pPr>
      <w:bookmarkStart w:id="41" w:name="_Toc429732967"/>
      <w:bookmarkStart w:id="42" w:name="_Toc421622054"/>
      <w:r w:rsidRPr="00F235DF">
        <w:rPr>
          <w:rFonts w:hint="eastAsia"/>
          <w:color w:val="3333FF"/>
        </w:rPr>
        <w:t>新增</w:t>
      </w:r>
      <w:r w:rsidRPr="00F235DF">
        <w:rPr>
          <w:rFonts w:hint="eastAsia"/>
          <w:color w:val="3333FF"/>
        </w:rPr>
        <w:t>-</w:t>
      </w:r>
      <w:r w:rsidR="00054F03">
        <w:rPr>
          <w:rFonts w:hint="eastAsia"/>
        </w:rPr>
        <w:t>会议桥</w:t>
      </w:r>
      <w:bookmarkEnd w:id="41"/>
    </w:p>
    <w:p w:rsidR="00A2208D" w:rsidRDefault="00A2208D" w:rsidP="00A2208D"/>
    <w:p w:rsidR="00DC7CAD" w:rsidRDefault="00D34AA6" w:rsidP="00FE6C83">
      <w:pPr>
        <w:pStyle w:val="4"/>
      </w:pPr>
      <w:r>
        <w:rPr>
          <w:rFonts w:hint="eastAsia"/>
          <w:color w:val="3333FF"/>
        </w:rPr>
        <w:t>（</w:t>
      </w:r>
      <w:r>
        <w:rPr>
          <w:rFonts w:hint="eastAsia"/>
          <w:color w:val="3333FF"/>
        </w:rPr>
        <w:t>13</w:t>
      </w:r>
      <w:r>
        <w:rPr>
          <w:rFonts w:hint="eastAsia"/>
          <w:color w:val="3333FF"/>
        </w:rPr>
        <w:t>）</w:t>
      </w:r>
      <w:r w:rsidR="00F235DF" w:rsidRPr="00F235DF">
        <w:rPr>
          <w:rFonts w:hint="eastAsia"/>
          <w:color w:val="3333FF"/>
        </w:rPr>
        <w:t>-</w:t>
      </w:r>
      <w:r w:rsidR="00A2208D">
        <w:rPr>
          <w:rFonts w:hint="eastAsia"/>
        </w:rPr>
        <w:t>预定电话</w:t>
      </w:r>
      <w:r w:rsidR="00A2208D">
        <w:rPr>
          <w:rFonts w:hint="eastAsia"/>
        </w:rPr>
        <w:t>/</w:t>
      </w:r>
      <w:r w:rsidR="00A2208D">
        <w:rPr>
          <w:rFonts w:hint="eastAsia"/>
        </w:rPr>
        <w:t>视频会议桥会议室接口</w:t>
      </w:r>
    </w:p>
    <w:tbl>
      <w:tblPr>
        <w:tblW w:w="8322" w:type="dxa"/>
        <w:tblInd w:w="15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1536"/>
        <w:gridCol w:w="3393"/>
        <w:gridCol w:w="3393"/>
      </w:tblGrid>
      <w:tr w:rsidR="00795844" w:rsidRPr="00601888" w:rsidTr="00F83861">
        <w:trPr>
          <w:trHeight w:val="742"/>
          <w:tblHeader/>
        </w:trPr>
        <w:tc>
          <w:tcPr>
            <w:tcW w:w="8322" w:type="dxa"/>
            <w:gridSpan w:val="3"/>
            <w:shd w:val="pct12" w:color="000000" w:fill="FFFFFF"/>
            <w:vAlign w:val="center"/>
          </w:tcPr>
          <w:p w:rsidR="00795844" w:rsidRPr="00601888" w:rsidRDefault="00A97CAC" w:rsidP="00F83861">
            <w:pPr>
              <w:spacing w:before="60" w:after="60"/>
              <w:rPr>
                <w:rFonts w:ascii="宋体" w:hAnsi="宋体"/>
                <w:b/>
                <w:sz w:val="28"/>
                <w:szCs w:val="28"/>
              </w:rPr>
            </w:pPr>
            <w:r>
              <w:rPr>
                <w:rFonts w:ascii="宋体" w:hAnsi="宋体" w:hint="eastAsia"/>
                <w:b/>
                <w:sz w:val="28"/>
                <w:szCs w:val="28"/>
              </w:rPr>
              <w:t>预定</w:t>
            </w:r>
            <w:bookmarkStart w:id="43" w:name="OLE_LINK5"/>
            <w:bookmarkStart w:id="44" w:name="OLE_LINK6"/>
            <w:r>
              <w:rPr>
                <w:rFonts w:ascii="宋体" w:hAnsi="宋体" w:hint="eastAsia"/>
                <w:b/>
                <w:sz w:val="28"/>
                <w:szCs w:val="28"/>
              </w:rPr>
              <w:t>电话/视频会议桥</w:t>
            </w:r>
            <w:bookmarkEnd w:id="43"/>
            <w:bookmarkEnd w:id="44"/>
            <w:r w:rsidR="008A15E8">
              <w:rPr>
                <w:rFonts w:ascii="宋体" w:hAnsi="宋体" w:hint="eastAsia"/>
                <w:b/>
                <w:sz w:val="28"/>
                <w:szCs w:val="28"/>
              </w:rPr>
              <w:t>会议室</w:t>
            </w:r>
          </w:p>
        </w:tc>
      </w:tr>
      <w:tr w:rsidR="00795844" w:rsidRPr="00601888" w:rsidTr="00F83861">
        <w:trPr>
          <w:trHeight w:val="70"/>
        </w:trPr>
        <w:tc>
          <w:tcPr>
            <w:tcW w:w="8322" w:type="dxa"/>
            <w:gridSpan w:val="3"/>
            <w:tcBorders>
              <w:bottom w:val="single" w:sz="4" w:space="0" w:color="auto"/>
            </w:tcBorders>
            <w:vAlign w:val="center"/>
          </w:tcPr>
          <w:p w:rsidR="00795844" w:rsidRPr="00392617" w:rsidRDefault="00795844" w:rsidP="00F83861">
            <w:pPr>
              <w:autoSpaceDE w:val="0"/>
              <w:autoSpaceDN w:val="0"/>
              <w:adjustRightInd w:val="0"/>
              <w:jc w:val="left"/>
            </w:pPr>
            <w:r w:rsidRPr="00392617">
              <w:t>服务</w:t>
            </w:r>
            <w:r>
              <w:rPr>
                <w:rFonts w:hint="eastAsia"/>
              </w:rPr>
              <w:t>概述</w:t>
            </w:r>
          </w:p>
          <w:p w:rsidR="00795844" w:rsidRPr="00BC513D" w:rsidRDefault="00795844" w:rsidP="00F83861">
            <w:pPr>
              <w:autoSpaceDE w:val="0"/>
              <w:autoSpaceDN w:val="0"/>
              <w:adjustRightInd w:val="0"/>
              <w:ind w:firstLineChars="200" w:firstLine="420"/>
              <w:jc w:val="left"/>
            </w:pPr>
            <w:r>
              <w:rPr>
                <w:rFonts w:hint="eastAsia"/>
              </w:rPr>
              <w:t>该服务是用于</w:t>
            </w:r>
            <w:r>
              <w:rPr>
                <w:rFonts w:hint="eastAsia"/>
              </w:rPr>
              <w:t xml:space="preserve">Emeeting </w:t>
            </w:r>
            <w:r w:rsidR="008A15E8">
              <w:rPr>
                <w:rFonts w:hint="eastAsia"/>
              </w:rPr>
              <w:t>预定电话或视频会议桥会议室</w:t>
            </w:r>
            <w:r>
              <w:rPr>
                <w:rFonts w:hint="eastAsia"/>
              </w:rPr>
              <w:t>。</w:t>
            </w:r>
          </w:p>
          <w:p w:rsidR="00795844" w:rsidRDefault="00795844" w:rsidP="00F83861">
            <w:pPr>
              <w:autoSpaceDE w:val="0"/>
              <w:autoSpaceDN w:val="0"/>
              <w:adjustRightInd w:val="0"/>
              <w:jc w:val="left"/>
            </w:pPr>
            <w:r w:rsidRPr="00392617">
              <w:t>应用场景</w:t>
            </w:r>
          </w:p>
          <w:p w:rsidR="00795844" w:rsidRPr="00BC513D" w:rsidRDefault="00795844" w:rsidP="00F83861">
            <w:pPr>
              <w:autoSpaceDE w:val="0"/>
              <w:autoSpaceDN w:val="0"/>
              <w:adjustRightInd w:val="0"/>
              <w:ind w:firstLineChars="200" w:firstLine="420"/>
              <w:jc w:val="left"/>
            </w:pPr>
            <w:r>
              <w:rPr>
                <w:rFonts w:hint="eastAsia"/>
              </w:rPr>
              <w:t>用户成功登录</w:t>
            </w:r>
            <w:r>
              <w:rPr>
                <w:rFonts w:hint="eastAsia"/>
              </w:rPr>
              <w:t>Emeeting</w:t>
            </w:r>
            <w:r>
              <w:rPr>
                <w:rFonts w:hint="eastAsia"/>
              </w:rPr>
              <w:t>后，在</w:t>
            </w:r>
            <w:r w:rsidR="008A15E8">
              <w:rPr>
                <w:rFonts w:hint="eastAsia"/>
              </w:rPr>
              <w:t>电话</w:t>
            </w:r>
            <w:r w:rsidR="008A15E8">
              <w:rPr>
                <w:rFonts w:hint="eastAsia"/>
              </w:rPr>
              <w:t>/</w:t>
            </w:r>
            <w:r w:rsidR="008A15E8">
              <w:rPr>
                <w:rFonts w:hint="eastAsia"/>
              </w:rPr>
              <w:t>视频会议桥</w:t>
            </w:r>
            <w:r>
              <w:rPr>
                <w:rFonts w:hint="eastAsia"/>
              </w:rPr>
              <w:t>界面</w:t>
            </w:r>
            <w:r w:rsidR="00820EB4">
              <w:rPr>
                <w:rFonts w:hint="eastAsia"/>
              </w:rPr>
              <w:t>输入相关信息后，提交预定请求至服务器</w:t>
            </w:r>
            <w:r>
              <w:rPr>
                <w:rFonts w:hint="eastAsia"/>
              </w:rPr>
              <w:t>。</w:t>
            </w:r>
          </w:p>
          <w:p w:rsidR="00795844" w:rsidRDefault="00795844" w:rsidP="00F83861">
            <w:pPr>
              <w:autoSpaceDE w:val="0"/>
              <w:autoSpaceDN w:val="0"/>
              <w:adjustRightInd w:val="0"/>
              <w:jc w:val="left"/>
            </w:pPr>
            <w:r>
              <w:rPr>
                <w:rFonts w:hint="eastAsia"/>
              </w:rPr>
              <w:t>服务</w:t>
            </w:r>
            <w:r w:rsidRPr="00392617">
              <w:t>类型</w:t>
            </w:r>
          </w:p>
          <w:p w:rsidR="00795844" w:rsidRPr="00392EDF" w:rsidRDefault="003801D2" w:rsidP="00F83861">
            <w:pPr>
              <w:autoSpaceDE w:val="0"/>
              <w:autoSpaceDN w:val="0"/>
              <w:adjustRightInd w:val="0"/>
              <w:jc w:val="left"/>
            </w:pPr>
            <w:r w:rsidRPr="00392EDF">
              <w:fldChar w:fldCharType="begin">
                <w:ffData>
                  <w:name w:val="Check1"/>
                  <w:enabled/>
                  <w:calcOnExit w:val="0"/>
                  <w:checkBox>
                    <w:sizeAuto/>
                    <w:default w:val="0"/>
                  </w:checkBox>
                </w:ffData>
              </w:fldChar>
            </w:r>
            <w:r w:rsidR="00795844" w:rsidRPr="00392EDF">
              <w:instrText xml:space="preserve"> FORMCHECKBOX </w:instrText>
            </w:r>
            <w:r w:rsidRPr="00392EDF">
              <w:fldChar w:fldCharType="end"/>
            </w:r>
            <w:r w:rsidR="00795844" w:rsidRPr="00392EDF">
              <w:rPr>
                <w:rFonts w:hint="eastAsia"/>
              </w:rPr>
              <w:t>消息服务</w:t>
            </w:r>
          </w:p>
          <w:p w:rsidR="00795844" w:rsidRPr="00392EDF" w:rsidRDefault="003801D2" w:rsidP="00F83861">
            <w:pPr>
              <w:autoSpaceDE w:val="0"/>
              <w:autoSpaceDN w:val="0"/>
              <w:adjustRightInd w:val="0"/>
              <w:jc w:val="left"/>
            </w:pPr>
            <w:r w:rsidRPr="00392EDF">
              <w:fldChar w:fldCharType="begin">
                <w:ffData>
                  <w:name w:val=""/>
                  <w:enabled/>
                  <w:calcOnExit w:val="0"/>
                  <w:checkBox>
                    <w:sizeAuto/>
                    <w:default w:val="0"/>
                  </w:checkBox>
                </w:ffData>
              </w:fldChar>
            </w:r>
            <w:r w:rsidR="00795844" w:rsidRPr="00392EDF">
              <w:instrText xml:space="preserve"> FORMCHECKBOX </w:instrText>
            </w:r>
            <w:r w:rsidRPr="00392EDF">
              <w:fldChar w:fldCharType="end"/>
            </w:r>
            <w:r w:rsidR="00795844" w:rsidRPr="00392EDF">
              <w:rPr>
                <w:rFonts w:hint="eastAsia"/>
              </w:rPr>
              <w:t>流程服务</w:t>
            </w:r>
          </w:p>
          <w:p w:rsidR="00795844" w:rsidRPr="00392EDF" w:rsidRDefault="003801D2" w:rsidP="00F83861">
            <w:pPr>
              <w:autoSpaceDE w:val="0"/>
              <w:autoSpaceDN w:val="0"/>
              <w:adjustRightInd w:val="0"/>
              <w:jc w:val="left"/>
            </w:pPr>
            <w:r w:rsidRPr="00392EDF">
              <w:fldChar w:fldCharType="begin">
                <w:ffData>
                  <w:name w:val=""/>
                  <w:enabled/>
                  <w:calcOnExit w:val="0"/>
                  <w:checkBox>
                    <w:sizeAuto/>
                    <w:default w:val="1"/>
                  </w:checkBox>
                </w:ffData>
              </w:fldChar>
            </w:r>
            <w:r w:rsidR="00795844" w:rsidRPr="00392EDF">
              <w:instrText xml:space="preserve"> FORMCHECKBOX </w:instrText>
            </w:r>
            <w:r w:rsidRPr="00392EDF">
              <w:fldChar w:fldCharType="end"/>
            </w:r>
            <w:r w:rsidR="00795844" w:rsidRPr="00392EDF">
              <w:rPr>
                <w:rFonts w:hint="eastAsia"/>
              </w:rPr>
              <w:t>数据服务</w:t>
            </w:r>
          </w:p>
          <w:p w:rsidR="00795844" w:rsidRDefault="00795844" w:rsidP="00F83861">
            <w:pPr>
              <w:autoSpaceDE w:val="0"/>
              <w:autoSpaceDN w:val="0"/>
              <w:adjustRightInd w:val="0"/>
              <w:jc w:val="left"/>
            </w:pPr>
            <w:r w:rsidRPr="00392617">
              <w:t>业务规则</w:t>
            </w:r>
          </w:p>
          <w:p w:rsidR="00795844" w:rsidRDefault="00795844" w:rsidP="00F83861">
            <w:pPr>
              <w:autoSpaceDE w:val="0"/>
              <w:autoSpaceDN w:val="0"/>
              <w:adjustRightInd w:val="0"/>
              <w:jc w:val="left"/>
            </w:pPr>
          </w:p>
          <w:p w:rsidR="00795844" w:rsidRPr="00C42DB5" w:rsidRDefault="00795844" w:rsidP="00F83861">
            <w:pPr>
              <w:autoSpaceDE w:val="0"/>
              <w:autoSpaceDN w:val="0"/>
              <w:adjustRightInd w:val="0"/>
              <w:jc w:val="left"/>
            </w:pPr>
            <w:r>
              <w:rPr>
                <w:rFonts w:hint="eastAsia"/>
              </w:rPr>
              <w:t>调用规则</w:t>
            </w:r>
          </w:p>
          <w:p w:rsidR="00795844" w:rsidRPr="00392EDF" w:rsidRDefault="00795844" w:rsidP="00F83861">
            <w:pPr>
              <w:autoSpaceDE w:val="0"/>
              <w:autoSpaceDN w:val="0"/>
              <w:adjustRightInd w:val="0"/>
              <w:jc w:val="left"/>
            </w:pPr>
          </w:p>
          <w:p w:rsidR="00795844" w:rsidRDefault="00795844" w:rsidP="00F83861">
            <w:pPr>
              <w:autoSpaceDE w:val="0"/>
              <w:autoSpaceDN w:val="0"/>
              <w:adjustRightInd w:val="0"/>
              <w:jc w:val="left"/>
            </w:pPr>
            <w:r>
              <w:rPr>
                <w:rFonts w:hint="eastAsia"/>
              </w:rPr>
              <w:t>1</w:t>
            </w:r>
            <w:r>
              <w:rPr>
                <w:rFonts w:hint="eastAsia"/>
              </w:rPr>
              <w:t>：调用机制</w:t>
            </w:r>
          </w:p>
          <w:tbl>
            <w:tblPr>
              <w:tblW w:w="0" w:type="auto"/>
              <w:tblInd w:w="534" w:type="dxa"/>
              <w:tblLayout w:type="fixed"/>
              <w:tblLook w:val="01E0"/>
            </w:tblPr>
            <w:tblGrid>
              <w:gridCol w:w="7854"/>
            </w:tblGrid>
            <w:tr w:rsidR="00795844" w:rsidRPr="00992F57" w:rsidTr="00F83861">
              <w:tc>
                <w:tcPr>
                  <w:tcW w:w="7854" w:type="dxa"/>
                </w:tcPr>
                <w:p w:rsidR="00795844" w:rsidRPr="00392EDF" w:rsidRDefault="003801D2" w:rsidP="00F83861">
                  <w:pPr>
                    <w:autoSpaceDE w:val="0"/>
                    <w:autoSpaceDN w:val="0"/>
                    <w:adjustRightInd w:val="0"/>
                    <w:jc w:val="left"/>
                  </w:pPr>
                  <w:r w:rsidRPr="00392EDF">
                    <w:fldChar w:fldCharType="begin">
                      <w:ffData>
                        <w:name w:val=""/>
                        <w:enabled/>
                        <w:calcOnExit w:val="0"/>
                        <w:checkBox>
                          <w:sizeAuto/>
                          <w:default w:val="1"/>
                        </w:checkBox>
                      </w:ffData>
                    </w:fldChar>
                  </w:r>
                  <w:r w:rsidR="00795844" w:rsidRPr="00392EDF">
                    <w:instrText xml:space="preserve"> FORMCHECKBOX </w:instrText>
                  </w:r>
                  <w:r w:rsidRPr="00392EDF">
                    <w:fldChar w:fldCharType="end"/>
                  </w:r>
                  <w:r w:rsidR="00795844" w:rsidRPr="00392EDF">
                    <w:t xml:space="preserve"> </w:t>
                  </w:r>
                  <w:r w:rsidR="00795844" w:rsidRPr="00392EDF">
                    <w:rPr>
                      <w:rFonts w:hint="eastAsia"/>
                    </w:rPr>
                    <w:t>同步调用</w:t>
                  </w:r>
                </w:p>
                <w:p w:rsidR="00795844" w:rsidRPr="00392EDF" w:rsidRDefault="003801D2" w:rsidP="00F83861">
                  <w:pPr>
                    <w:autoSpaceDE w:val="0"/>
                    <w:autoSpaceDN w:val="0"/>
                    <w:adjustRightInd w:val="0"/>
                    <w:jc w:val="left"/>
                  </w:pPr>
                  <w:r w:rsidRPr="00392EDF">
                    <w:fldChar w:fldCharType="begin">
                      <w:ffData>
                        <w:name w:val=""/>
                        <w:enabled/>
                        <w:calcOnExit w:val="0"/>
                        <w:checkBox>
                          <w:sizeAuto/>
                          <w:default w:val="0"/>
                        </w:checkBox>
                      </w:ffData>
                    </w:fldChar>
                  </w:r>
                  <w:r w:rsidR="00795844" w:rsidRPr="00392EDF">
                    <w:instrText xml:space="preserve"> FORMCHECKBOX </w:instrText>
                  </w:r>
                  <w:r w:rsidRPr="00392EDF">
                    <w:fldChar w:fldCharType="end"/>
                  </w:r>
                  <w:r w:rsidR="00795844" w:rsidRPr="00392EDF">
                    <w:t xml:space="preserve"> </w:t>
                  </w:r>
                  <w:r w:rsidR="00795844" w:rsidRPr="00392EDF">
                    <w:rPr>
                      <w:rFonts w:hint="eastAsia"/>
                    </w:rPr>
                    <w:t>异步调用</w:t>
                  </w:r>
                </w:p>
              </w:tc>
            </w:tr>
          </w:tbl>
          <w:p w:rsidR="00795844" w:rsidRDefault="00795844" w:rsidP="00F83861">
            <w:pPr>
              <w:autoSpaceDE w:val="0"/>
              <w:autoSpaceDN w:val="0"/>
              <w:adjustRightInd w:val="0"/>
              <w:jc w:val="left"/>
            </w:pPr>
            <w:r>
              <w:rPr>
                <w:rFonts w:hint="eastAsia"/>
              </w:rPr>
              <w:t>2</w:t>
            </w:r>
            <w:r>
              <w:rPr>
                <w:rFonts w:hint="eastAsia"/>
              </w:rPr>
              <w:t>：异常处理</w:t>
            </w:r>
          </w:p>
          <w:tbl>
            <w:tblPr>
              <w:tblW w:w="0" w:type="auto"/>
              <w:tblInd w:w="534" w:type="dxa"/>
              <w:tblLayout w:type="fixed"/>
              <w:tblLook w:val="01E0"/>
            </w:tblPr>
            <w:tblGrid>
              <w:gridCol w:w="7854"/>
            </w:tblGrid>
            <w:tr w:rsidR="00795844" w:rsidRPr="00992F57" w:rsidTr="00F83861">
              <w:tc>
                <w:tcPr>
                  <w:tcW w:w="7854" w:type="dxa"/>
                </w:tcPr>
                <w:p w:rsidR="00795844" w:rsidRPr="00392EDF" w:rsidRDefault="003801D2" w:rsidP="00F83861">
                  <w:pPr>
                    <w:autoSpaceDE w:val="0"/>
                    <w:autoSpaceDN w:val="0"/>
                    <w:adjustRightInd w:val="0"/>
                    <w:jc w:val="left"/>
                  </w:pPr>
                  <w:r w:rsidRPr="00392EDF">
                    <w:fldChar w:fldCharType="begin">
                      <w:ffData>
                        <w:name w:val=""/>
                        <w:enabled/>
                        <w:calcOnExit w:val="0"/>
                        <w:checkBox>
                          <w:sizeAuto/>
                          <w:default w:val="1"/>
                        </w:checkBox>
                      </w:ffData>
                    </w:fldChar>
                  </w:r>
                  <w:r w:rsidR="00795844" w:rsidRPr="00392EDF">
                    <w:instrText xml:space="preserve"> FORMCHECKBOX </w:instrText>
                  </w:r>
                  <w:r w:rsidRPr="00392EDF">
                    <w:fldChar w:fldCharType="end"/>
                  </w:r>
                  <w:r w:rsidR="00795844" w:rsidRPr="00392EDF">
                    <w:t xml:space="preserve"> </w:t>
                  </w:r>
                  <w:r w:rsidR="00795844" w:rsidRPr="00392EDF">
                    <w:rPr>
                      <w:rFonts w:hint="eastAsia"/>
                    </w:rPr>
                    <w:t>调用失败，业务全部回滚，需重新请求调用</w:t>
                  </w:r>
                </w:p>
                <w:p w:rsidR="00795844" w:rsidRPr="00392EDF" w:rsidRDefault="003801D2" w:rsidP="00F83861">
                  <w:pPr>
                    <w:autoSpaceDE w:val="0"/>
                    <w:autoSpaceDN w:val="0"/>
                    <w:adjustRightInd w:val="0"/>
                    <w:jc w:val="left"/>
                  </w:pPr>
                  <w:r w:rsidRPr="00392EDF">
                    <w:fldChar w:fldCharType="begin">
                      <w:ffData>
                        <w:name w:val=""/>
                        <w:enabled/>
                        <w:calcOnExit w:val="0"/>
                        <w:checkBox>
                          <w:sizeAuto/>
                          <w:default w:val="0"/>
                        </w:checkBox>
                      </w:ffData>
                    </w:fldChar>
                  </w:r>
                  <w:r w:rsidR="00795844" w:rsidRPr="00392EDF">
                    <w:instrText xml:space="preserve"> FORMCHECKBOX </w:instrText>
                  </w:r>
                  <w:r w:rsidRPr="00392EDF">
                    <w:fldChar w:fldCharType="end"/>
                  </w:r>
                  <w:r w:rsidR="00795844" w:rsidRPr="00392EDF">
                    <w:t xml:space="preserve"> </w:t>
                  </w:r>
                  <w:r w:rsidR="00795844" w:rsidRPr="00392EDF">
                    <w:rPr>
                      <w:rFonts w:hint="eastAsia"/>
                    </w:rPr>
                    <w:t>调用失败，出错的数据回滚，并需要进行出错数据的重新请求调用</w:t>
                  </w:r>
                </w:p>
              </w:tc>
            </w:tr>
          </w:tbl>
          <w:p w:rsidR="00795844" w:rsidRPr="00392EDF" w:rsidRDefault="00795844" w:rsidP="00F83861">
            <w:pPr>
              <w:autoSpaceDE w:val="0"/>
              <w:autoSpaceDN w:val="0"/>
              <w:adjustRightInd w:val="0"/>
              <w:jc w:val="left"/>
              <w:rPr>
                <w:rFonts w:ascii="宋体" w:hAnsi="宋体" w:cs="新宋体"/>
                <w:color w:val="800000"/>
                <w:sz w:val="19"/>
                <w:szCs w:val="19"/>
              </w:rPr>
            </w:pPr>
          </w:p>
          <w:p w:rsidR="00795844" w:rsidRPr="00601888" w:rsidRDefault="00795844" w:rsidP="00F83861">
            <w:pPr>
              <w:autoSpaceDE w:val="0"/>
              <w:autoSpaceDN w:val="0"/>
              <w:adjustRightInd w:val="0"/>
              <w:jc w:val="left"/>
              <w:rPr>
                <w:rFonts w:ascii="宋体" w:hAnsi="宋体" w:cs="新宋体"/>
                <w:color w:val="800000"/>
                <w:sz w:val="19"/>
                <w:szCs w:val="19"/>
              </w:rPr>
            </w:pPr>
          </w:p>
        </w:tc>
      </w:tr>
      <w:tr w:rsidR="00795844" w:rsidRPr="00601888" w:rsidTr="00F83861">
        <w:trPr>
          <w:trHeight w:val="70"/>
        </w:trPr>
        <w:tc>
          <w:tcPr>
            <w:tcW w:w="8322" w:type="dxa"/>
            <w:gridSpan w:val="3"/>
            <w:tcBorders>
              <w:top w:val="single" w:sz="4" w:space="0" w:color="auto"/>
              <w:bottom w:val="single" w:sz="4" w:space="0" w:color="auto"/>
            </w:tcBorders>
            <w:shd w:val="pct12" w:color="auto" w:fill="auto"/>
            <w:vAlign w:val="center"/>
          </w:tcPr>
          <w:p w:rsidR="00795844" w:rsidRPr="00601888" w:rsidRDefault="00795844" w:rsidP="00F83861">
            <w:pPr>
              <w:spacing w:before="60" w:after="60" w:line="0" w:lineRule="atLeast"/>
              <w:rPr>
                <w:rFonts w:ascii="宋体" w:hAnsi="宋体"/>
                <w:b/>
                <w:sz w:val="28"/>
                <w:szCs w:val="28"/>
              </w:rPr>
            </w:pPr>
            <w:r w:rsidRPr="00601888">
              <w:rPr>
                <w:rFonts w:ascii="宋体" w:hAnsi="宋体" w:hint="eastAsia"/>
                <w:b/>
                <w:sz w:val="28"/>
                <w:szCs w:val="28"/>
              </w:rPr>
              <w:t>接口、参数说明</w:t>
            </w:r>
          </w:p>
        </w:tc>
      </w:tr>
      <w:tr w:rsidR="00795844" w:rsidRPr="00601888" w:rsidTr="00F83861">
        <w:trPr>
          <w:trHeight w:val="70"/>
        </w:trPr>
        <w:tc>
          <w:tcPr>
            <w:tcW w:w="1536" w:type="dxa"/>
            <w:tcBorders>
              <w:top w:val="single" w:sz="4" w:space="0" w:color="auto"/>
              <w:bottom w:val="single" w:sz="4" w:space="0" w:color="auto"/>
            </w:tcBorders>
            <w:shd w:val="pct15" w:color="auto" w:fill="auto"/>
            <w:vAlign w:val="center"/>
          </w:tcPr>
          <w:p w:rsidR="00795844" w:rsidRPr="00601888" w:rsidRDefault="00795844" w:rsidP="00F83861">
            <w:pPr>
              <w:rPr>
                <w:rFonts w:ascii="宋体" w:hAnsi="宋体"/>
                <w:b/>
                <w:highlight w:val="white"/>
              </w:rPr>
            </w:pPr>
            <w:r w:rsidRPr="00601888">
              <w:rPr>
                <w:rFonts w:ascii="宋体" w:hAnsi="宋体" w:hint="eastAsia"/>
                <w:b/>
              </w:rPr>
              <w:lastRenderedPageBreak/>
              <w:t>输入</w:t>
            </w:r>
          </w:p>
        </w:tc>
        <w:tc>
          <w:tcPr>
            <w:tcW w:w="6786" w:type="dxa"/>
            <w:gridSpan w:val="2"/>
            <w:tcBorders>
              <w:top w:val="single" w:sz="4" w:space="0" w:color="auto"/>
              <w:bottom w:val="single" w:sz="4" w:space="0" w:color="auto"/>
            </w:tcBorders>
            <w:shd w:val="pct15" w:color="auto" w:fill="auto"/>
            <w:vAlign w:val="center"/>
          </w:tcPr>
          <w:p w:rsidR="00795844" w:rsidRPr="00601888" w:rsidRDefault="00795844" w:rsidP="00F83861">
            <w:pPr>
              <w:spacing w:before="60" w:after="60" w:line="0" w:lineRule="atLeast"/>
              <w:rPr>
                <w:rFonts w:ascii="宋体" w:hAnsi="宋体"/>
                <w:sz w:val="18"/>
              </w:rPr>
            </w:pPr>
            <w:r w:rsidRPr="00601888">
              <w:rPr>
                <w:rFonts w:ascii="宋体" w:hAnsi="宋体" w:hint="eastAsia"/>
                <w:b/>
                <w:szCs w:val="21"/>
              </w:rPr>
              <w:t>说明</w:t>
            </w:r>
          </w:p>
        </w:tc>
      </w:tr>
      <w:tr w:rsidR="00795844" w:rsidRPr="00601888" w:rsidTr="00F83861">
        <w:trPr>
          <w:trHeight w:val="70"/>
        </w:trPr>
        <w:tc>
          <w:tcPr>
            <w:tcW w:w="1536" w:type="dxa"/>
            <w:tcBorders>
              <w:top w:val="single" w:sz="4" w:space="0" w:color="auto"/>
              <w:bottom w:val="single" w:sz="4" w:space="0" w:color="auto"/>
            </w:tcBorders>
            <w:vAlign w:val="center"/>
          </w:tcPr>
          <w:p w:rsidR="00795844" w:rsidRPr="00601888" w:rsidRDefault="00795844" w:rsidP="00F83861">
            <w:pPr>
              <w:rPr>
                <w:rFonts w:ascii="宋体" w:hAnsi="宋体"/>
              </w:rPr>
            </w:pPr>
            <w:r w:rsidRPr="00601888">
              <w:rPr>
                <w:rFonts w:ascii="宋体" w:hAnsi="宋体" w:hint="eastAsia"/>
              </w:rPr>
              <w:t>通过URL</w:t>
            </w:r>
          </w:p>
        </w:tc>
        <w:tc>
          <w:tcPr>
            <w:tcW w:w="6786" w:type="dxa"/>
            <w:gridSpan w:val="2"/>
            <w:tcBorders>
              <w:top w:val="single" w:sz="4" w:space="0" w:color="auto"/>
              <w:bottom w:val="single" w:sz="4" w:space="0" w:color="auto"/>
            </w:tcBorders>
            <w:vAlign w:val="center"/>
          </w:tcPr>
          <w:p w:rsidR="00795844" w:rsidRPr="00601888" w:rsidRDefault="00795844" w:rsidP="00F83861">
            <w:pPr>
              <w:spacing w:before="60" w:after="60" w:line="0" w:lineRule="atLeast"/>
              <w:rPr>
                <w:rFonts w:ascii="宋体" w:hAnsi="宋体"/>
                <w:sz w:val="18"/>
              </w:rPr>
            </w:pPr>
            <w:r w:rsidRPr="00601888">
              <w:rPr>
                <w:rFonts w:ascii="宋体" w:hAnsi="宋体" w:hint="eastAsia"/>
                <w:sz w:val="18"/>
              </w:rPr>
              <w:t>通过URL访问JSON服务</w:t>
            </w:r>
          </w:p>
        </w:tc>
      </w:tr>
      <w:tr w:rsidR="00795844" w:rsidRPr="00601888" w:rsidTr="00F83861">
        <w:trPr>
          <w:trHeight w:val="70"/>
        </w:trPr>
        <w:tc>
          <w:tcPr>
            <w:tcW w:w="1536" w:type="dxa"/>
            <w:tcBorders>
              <w:top w:val="single" w:sz="4" w:space="0" w:color="auto"/>
              <w:bottom w:val="single" w:sz="4" w:space="0" w:color="auto"/>
            </w:tcBorders>
            <w:shd w:val="pct15" w:color="auto" w:fill="auto"/>
            <w:vAlign w:val="center"/>
          </w:tcPr>
          <w:p w:rsidR="00795844" w:rsidRPr="00601888" w:rsidRDefault="00795844" w:rsidP="00F83861">
            <w:pPr>
              <w:rPr>
                <w:rFonts w:ascii="宋体" w:hAnsi="宋体"/>
                <w:b/>
              </w:rPr>
            </w:pPr>
            <w:r w:rsidRPr="00601888">
              <w:rPr>
                <w:rFonts w:ascii="宋体" w:hAnsi="宋体" w:hint="eastAsia"/>
                <w:b/>
              </w:rPr>
              <w:t>输入参数</w:t>
            </w:r>
          </w:p>
        </w:tc>
        <w:tc>
          <w:tcPr>
            <w:tcW w:w="6786" w:type="dxa"/>
            <w:gridSpan w:val="2"/>
            <w:tcBorders>
              <w:top w:val="single" w:sz="4" w:space="0" w:color="auto"/>
              <w:bottom w:val="single" w:sz="4" w:space="0" w:color="auto"/>
            </w:tcBorders>
            <w:shd w:val="pct15" w:color="auto" w:fill="auto"/>
            <w:vAlign w:val="center"/>
          </w:tcPr>
          <w:p w:rsidR="00795844" w:rsidRPr="00601888" w:rsidRDefault="00795844" w:rsidP="00F83861">
            <w:pPr>
              <w:spacing w:before="60" w:after="60" w:line="0" w:lineRule="atLeast"/>
              <w:rPr>
                <w:rFonts w:ascii="宋体" w:hAnsi="宋体"/>
                <w:sz w:val="18"/>
              </w:rPr>
            </w:pPr>
            <w:r w:rsidRPr="00601888">
              <w:rPr>
                <w:rFonts w:ascii="宋体" w:hAnsi="宋体" w:hint="eastAsia"/>
                <w:b/>
                <w:szCs w:val="21"/>
              </w:rPr>
              <w:t>说明</w:t>
            </w:r>
          </w:p>
        </w:tc>
      </w:tr>
      <w:tr w:rsidR="00795844" w:rsidRPr="007D2244" w:rsidTr="00F83861">
        <w:trPr>
          <w:trHeight w:val="70"/>
        </w:trPr>
        <w:tc>
          <w:tcPr>
            <w:tcW w:w="1536" w:type="dxa"/>
            <w:tcBorders>
              <w:top w:val="single" w:sz="4" w:space="0" w:color="auto"/>
              <w:bottom w:val="single" w:sz="4" w:space="0" w:color="auto"/>
            </w:tcBorders>
            <w:vAlign w:val="center"/>
          </w:tcPr>
          <w:p w:rsidR="00795844" w:rsidRPr="00601888" w:rsidRDefault="00795844" w:rsidP="00F83861">
            <w:pPr>
              <w:rPr>
                <w:rFonts w:ascii="宋体" w:hAnsi="宋体"/>
              </w:rPr>
            </w:pPr>
            <w:r>
              <w:rPr>
                <w:rFonts w:ascii="宋体" w:hAnsi="宋体" w:hint="eastAsia"/>
              </w:rPr>
              <w:t>C</w:t>
            </w:r>
          </w:p>
        </w:tc>
        <w:tc>
          <w:tcPr>
            <w:tcW w:w="6786" w:type="dxa"/>
            <w:gridSpan w:val="2"/>
            <w:tcBorders>
              <w:top w:val="single" w:sz="4" w:space="0" w:color="auto"/>
              <w:bottom w:val="single" w:sz="4" w:space="0" w:color="auto"/>
            </w:tcBorders>
            <w:vAlign w:val="center"/>
          </w:tcPr>
          <w:p w:rsidR="00795844" w:rsidRPr="007D2244" w:rsidRDefault="00820EB4" w:rsidP="00820EB4">
            <w:pPr>
              <w:spacing w:before="60" w:after="60" w:line="0" w:lineRule="atLeast"/>
              <w:rPr>
                <w:rFonts w:ascii="宋体" w:hAnsi="宋体"/>
                <w:color w:val="000000" w:themeColor="text1"/>
                <w:szCs w:val="21"/>
              </w:rPr>
            </w:pPr>
            <w:r>
              <w:rPr>
                <w:rFonts w:ascii="宋体" w:hAnsi="Times New Roman" w:cs="宋体" w:hint="eastAsia"/>
                <w:color w:val="000000" w:themeColor="text1"/>
                <w:szCs w:val="21"/>
              </w:rPr>
              <w:t>ReservePhoneOrVideoMeetingRoom</w:t>
            </w:r>
          </w:p>
        </w:tc>
      </w:tr>
      <w:tr w:rsidR="00795844" w:rsidRPr="00601888" w:rsidTr="00F83861">
        <w:trPr>
          <w:trHeight w:val="70"/>
        </w:trPr>
        <w:tc>
          <w:tcPr>
            <w:tcW w:w="1536" w:type="dxa"/>
            <w:tcBorders>
              <w:top w:val="single" w:sz="4" w:space="0" w:color="auto"/>
              <w:bottom w:val="single" w:sz="4" w:space="0" w:color="auto"/>
            </w:tcBorders>
            <w:vAlign w:val="center"/>
          </w:tcPr>
          <w:p w:rsidR="00795844" w:rsidRPr="00601888" w:rsidRDefault="00795844" w:rsidP="00F83861">
            <w:pPr>
              <w:rPr>
                <w:rFonts w:ascii="宋体" w:hAnsi="宋体"/>
              </w:rPr>
            </w:pPr>
            <w:r>
              <w:rPr>
                <w:rFonts w:ascii="宋体" w:hAnsi="宋体"/>
              </w:rPr>
              <w:t>D</w:t>
            </w:r>
          </w:p>
        </w:tc>
        <w:tc>
          <w:tcPr>
            <w:tcW w:w="6786" w:type="dxa"/>
            <w:gridSpan w:val="2"/>
            <w:tcBorders>
              <w:top w:val="single" w:sz="4" w:space="0" w:color="auto"/>
              <w:bottom w:val="single" w:sz="4" w:space="0" w:color="auto"/>
            </w:tcBorders>
            <w:vAlign w:val="center"/>
          </w:tcPr>
          <w:p w:rsidR="00795844" w:rsidRPr="00601888" w:rsidRDefault="003801D2" w:rsidP="00F83861">
            <w:pPr>
              <w:spacing w:before="60" w:after="60" w:line="0" w:lineRule="atLeast"/>
              <w:rPr>
                <w:rFonts w:ascii="宋体" w:hAnsi="宋体"/>
                <w:szCs w:val="21"/>
              </w:rPr>
            </w:pPr>
            <w:hyperlink w:anchor="_修改-会议信息对象实体【MeetingInfo】" w:history="1">
              <w:r w:rsidR="006A1175" w:rsidRPr="006A1175">
                <w:rPr>
                  <w:rStyle w:val="a8"/>
                  <w:rFonts w:ascii="宋体" w:hAnsi="宋体" w:hint="eastAsia"/>
                  <w:szCs w:val="21"/>
                </w:rPr>
                <w:t>会议信息对象</w:t>
              </w:r>
            </w:hyperlink>
          </w:p>
        </w:tc>
      </w:tr>
      <w:tr w:rsidR="00795844" w:rsidRPr="00601888" w:rsidTr="00F83861">
        <w:trPr>
          <w:trHeight w:val="70"/>
        </w:trPr>
        <w:tc>
          <w:tcPr>
            <w:tcW w:w="1536" w:type="dxa"/>
            <w:tcBorders>
              <w:top w:val="single" w:sz="4" w:space="0" w:color="auto"/>
              <w:bottom w:val="single" w:sz="4" w:space="0" w:color="auto"/>
            </w:tcBorders>
            <w:vAlign w:val="center"/>
          </w:tcPr>
          <w:p w:rsidR="00795844" w:rsidRPr="00601888" w:rsidRDefault="00795844" w:rsidP="00F83861">
            <w:pPr>
              <w:rPr>
                <w:rFonts w:ascii="宋体" w:hAnsi="宋体"/>
              </w:rPr>
            </w:pPr>
            <w:r>
              <w:rPr>
                <w:rFonts w:ascii="宋体" w:hAnsi="宋体" w:hint="eastAsia"/>
              </w:rPr>
              <w:t>F</w:t>
            </w:r>
          </w:p>
        </w:tc>
        <w:tc>
          <w:tcPr>
            <w:tcW w:w="6786" w:type="dxa"/>
            <w:gridSpan w:val="2"/>
            <w:tcBorders>
              <w:top w:val="single" w:sz="4" w:space="0" w:color="auto"/>
              <w:bottom w:val="single" w:sz="4" w:space="0" w:color="auto"/>
            </w:tcBorders>
            <w:vAlign w:val="center"/>
          </w:tcPr>
          <w:p w:rsidR="00795844" w:rsidRPr="00601888" w:rsidRDefault="00795844" w:rsidP="00F83861">
            <w:pPr>
              <w:spacing w:before="60" w:after="60" w:line="0" w:lineRule="atLeast"/>
              <w:rPr>
                <w:rFonts w:ascii="宋体" w:hAnsi="宋体"/>
                <w:szCs w:val="21"/>
              </w:rPr>
            </w:pPr>
          </w:p>
        </w:tc>
      </w:tr>
      <w:tr w:rsidR="00795844" w:rsidRPr="00601888" w:rsidTr="00F83861">
        <w:trPr>
          <w:trHeight w:val="70"/>
        </w:trPr>
        <w:tc>
          <w:tcPr>
            <w:tcW w:w="1536" w:type="dxa"/>
            <w:tcBorders>
              <w:top w:val="single" w:sz="4" w:space="0" w:color="auto"/>
              <w:bottom w:val="single" w:sz="4" w:space="0" w:color="auto"/>
            </w:tcBorders>
            <w:shd w:val="pct15" w:color="auto" w:fill="auto"/>
            <w:vAlign w:val="center"/>
          </w:tcPr>
          <w:p w:rsidR="00795844" w:rsidRPr="00601888" w:rsidRDefault="00795844" w:rsidP="00F83861">
            <w:pPr>
              <w:rPr>
                <w:rFonts w:ascii="宋体" w:hAnsi="宋体"/>
                <w:b/>
                <w:highlight w:val="white"/>
              </w:rPr>
            </w:pPr>
            <w:r w:rsidRPr="00601888">
              <w:rPr>
                <w:rFonts w:ascii="宋体" w:hAnsi="宋体" w:hint="eastAsia"/>
                <w:b/>
              </w:rPr>
              <w:t>输出</w:t>
            </w:r>
          </w:p>
        </w:tc>
        <w:tc>
          <w:tcPr>
            <w:tcW w:w="6786" w:type="dxa"/>
            <w:gridSpan w:val="2"/>
            <w:tcBorders>
              <w:top w:val="single" w:sz="4" w:space="0" w:color="auto"/>
              <w:bottom w:val="single" w:sz="4" w:space="0" w:color="auto"/>
            </w:tcBorders>
            <w:shd w:val="pct15" w:color="auto" w:fill="auto"/>
            <w:vAlign w:val="center"/>
          </w:tcPr>
          <w:p w:rsidR="00795844" w:rsidRPr="00601888" w:rsidRDefault="00795844" w:rsidP="00F83861">
            <w:pPr>
              <w:spacing w:before="60" w:after="60" w:line="0" w:lineRule="atLeast"/>
              <w:rPr>
                <w:rFonts w:ascii="宋体" w:hAnsi="宋体"/>
                <w:sz w:val="18"/>
              </w:rPr>
            </w:pPr>
            <w:r w:rsidRPr="00601888">
              <w:rPr>
                <w:rFonts w:ascii="宋体" w:hAnsi="宋体" w:hint="eastAsia"/>
                <w:b/>
                <w:szCs w:val="21"/>
              </w:rPr>
              <w:t>说明</w:t>
            </w:r>
          </w:p>
        </w:tc>
      </w:tr>
      <w:tr w:rsidR="00795844" w:rsidRPr="00601888" w:rsidTr="00F83861">
        <w:trPr>
          <w:trHeight w:val="70"/>
        </w:trPr>
        <w:tc>
          <w:tcPr>
            <w:tcW w:w="1536" w:type="dxa"/>
            <w:tcBorders>
              <w:top w:val="single" w:sz="4" w:space="0" w:color="auto"/>
              <w:bottom w:val="single" w:sz="4" w:space="0" w:color="auto"/>
            </w:tcBorders>
            <w:vAlign w:val="center"/>
          </w:tcPr>
          <w:p w:rsidR="00795844" w:rsidRPr="00601888" w:rsidRDefault="00795844" w:rsidP="00F83861">
            <w:pPr>
              <w:rPr>
                <w:rFonts w:ascii="宋体" w:hAnsi="宋体"/>
                <w:b/>
                <w:highlight w:val="white"/>
              </w:rPr>
            </w:pPr>
            <w:r w:rsidRPr="00601888">
              <w:rPr>
                <w:rFonts w:ascii="宋体" w:hAnsi="宋体" w:hint="eastAsia"/>
              </w:rPr>
              <w:t>JSONP对象</w:t>
            </w:r>
          </w:p>
        </w:tc>
        <w:tc>
          <w:tcPr>
            <w:tcW w:w="6786" w:type="dxa"/>
            <w:gridSpan w:val="2"/>
            <w:tcBorders>
              <w:top w:val="single" w:sz="4" w:space="0" w:color="auto"/>
              <w:bottom w:val="single" w:sz="4" w:space="0" w:color="auto"/>
            </w:tcBorders>
            <w:vAlign w:val="center"/>
          </w:tcPr>
          <w:p w:rsidR="00795844" w:rsidRPr="00601888" w:rsidRDefault="00795844" w:rsidP="00F83861">
            <w:pPr>
              <w:spacing w:before="60" w:after="60" w:line="0" w:lineRule="atLeast"/>
              <w:rPr>
                <w:rFonts w:ascii="宋体" w:hAnsi="宋体"/>
                <w:sz w:val="18"/>
              </w:rPr>
            </w:pPr>
            <w:r w:rsidRPr="00601888">
              <w:rPr>
                <w:rFonts w:ascii="宋体" w:hAnsi="宋体" w:hint="eastAsia"/>
                <w:sz w:val="18"/>
              </w:rPr>
              <w:t>采用JSNOP形式输出JSON对象</w:t>
            </w:r>
          </w:p>
        </w:tc>
      </w:tr>
      <w:tr w:rsidR="00795844" w:rsidRPr="00601888" w:rsidTr="00F83861">
        <w:trPr>
          <w:trHeight w:val="70"/>
        </w:trPr>
        <w:tc>
          <w:tcPr>
            <w:tcW w:w="1536" w:type="dxa"/>
            <w:tcBorders>
              <w:top w:val="single" w:sz="4" w:space="0" w:color="auto"/>
              <w:bottom w:val="single" w:sz="4" w:space="0" w:color="auto"/>
            </w:tcBorders>
            <w:shd w:val="pct15" w:color="auto" w:fill="auto"/>
            <w:vAlign w:val="center"/>
          </w:tcPr>
          <w:p w:rsidR="00795844" w:rsidRPr="00601888" w:rsidRDefault="00795844" w:rsidP="00F83861">
            <w:pPr>
              <w:rPr>
                <w:rFonts w:ascii="宋体" w:hAnsi="宋体"/>
                <w:b/>
                <w:highlight w:val="white"/>
              </w:rPr>
            </w:pPr>
            <w:r w:rsidRPr="00601888">
              <w:rPr>
                <w:rFonts w:ascii="宋体" w:hAnsi="宋体" w:hint="eastAsia"/>
                <w:b/>
              </w:rPr>
              <w:t>JSON对象参数</w:t>
            </w:r>
          </w:p>
        </w:tc>
        <w:tc>
          <w:tcPr>
            <w:tcW w:w="6786" w:type="dxa"/>
            <w:gridSpan w:val="2"/>
            <w:tcBorders>
              <w:top w:val="single" w:sz="4" w:space="0" w:color="auto"/>
              <w:bottom w:val="single" w:sz="4" w:space="0" w:color="auto"/>
            </w:tcBorders>
            <w:shd w:val="pct15" w:color="auto" w:fill="auto"/>
            <w:vAlign w:val="center"/>
          </w:tcPr>
          <w:p w:rsidR="00795844" w:rsidRPr="00601888" w:rsidRDefault="00795844" w:rsidP="00F83861">
            <w:pPr>
              <w:spacing w:before="60" w:after="60" w:line="0" w:lineRule="atLeast"/>
              <w:rPr>
                <w:rFonts w:ascii="宋体" w:hAnsi="宋体"/>
                <w:sz w:val="18"/>
              </w:rPr>
            </w:pPr>
            <w:r w:rsidRPr="00601888">
              <w:rPr>
                <w:rFonts w:ascii="宋体" w:hAnsi="宋体" w:hint="eastAsia"/>
                <w:b/>
                <w:szCs w:val="21"/>
              </w:rPr>
              <w:t>说明</w:t>
            </w:r>
          </w:p>
        </w:tc>
      </w:tr>
      <w:tr w:rsidR="00795844" w:rsidRPr="00413A6E" w:rsidTr="00F83861">
        <w:trPr>
          <w:trHeight w:val="70"/>
        </w:trPr>
        <w:tc>
          <w:tcPr>
            <w:tcW w:w="1536" w:type="dxa"/>
            <w:vAlign w:val="center"/>
          </w:tcPr>
          <w:p w:rsidR="00795844" w:rsidRPr="00413A6E" w:rsidRDefault="00795844" w:rsidP="00F83861">
            <w:pPr>
              <w:rPr>
                <w:rFonts w:ascii="宋体" w:hAnsi="宋体"/>
                <w:color w:val="FF0000"/>
              </w:rPr>
            </w:pPr>
            <w:r w:rsidRPr="00413A6E">
              <w:rPr>
                <w:rFonts w:ascii="宋体" w:hAnsi="宋体" w:hint="eastAsia"/>
                <w:color w:val="FF0000"/>
              </w:rPr>
              <w:t>S</w:t>
            </w:r>
          </w:p>
        </w:tc>
        <w:tc>
          <w:tcPr>
            <w:tcW w:w="6786" w:type="dxa"/>
            <w:gridSpan w:val="2"/>
            <w:vAlign w:val="center"/>
          </w:tcPr>
          <w:p w:rsidR="00795844" w:rsidRPr="00413A6E" w:rsidRDefault="00795844" w:rsidP="00F83861">
            <w:pPr>
              <w:spacing w:before="60" w:after="60" w:line="0" w:lineRule="atLeast"/>
              <w:rPr>
                <w:rFonts w:ascii="宋体" w:hAnsi="宋体"/>
                <w:color w:val="FF0000"/>
                <w:sz w:val="18"/>
              </w:rPr>
            </w:pPr>
            <w:r w:rsidRPr="00413A6E">
              <w:rPr>
                <w:rFonts w:ascii="宋体" w:hAnsi="宋体" w:hint="eastAsia"/>
                <w:color w:val="FF0000"/>
                <w:sz w:val="18"/>
              </w:rPr>
              <w:t>是否成功</w:t>
            </w:r>
          </w:p>
        </w:tc>
      </w:tr>
      <w:tr w:rsidR="00795844" w:rsidRPr="00413A6E" w:rsidTr="00F83861">
        <w:trPr>
          <w:trHeight w:val="70"/>
        </w:trPr>
        <w:tc>
          <w:tcPr>
            <w:tcW w:w="1536" w:type="dxa"/>
            <w:vAlign w:val="center"/>
          </w:tcPr>
          <w:p w:rsidR="00795844" w:rsidRPr="00413A6E" w:rsidRDefault="00795844" w:rsidP="00F83861">
            <w:pPr>
              <w:rPr>
                <w:rFonts w:ascii="宋体" w:hAnsi="宋体"/>
                <w:color w:val="FF0000"/>
              </w:rPr>
            </w:pPr>
            <w:r w:rsidRPr="00413A6E">
              <w:rPr>
                <w:rFonts w:ascii="宋体" w:hAnsi="宋体" w:hint="eastAsia"/>
                <w:color w:val="FF0000"/>
              </w:rPr>
              <w:t>M</w:t>
            </w:r>
          </w:p>
        </w:tc>
        <w:tc>
          <w:tcPr>
            <w:tcW w:w="6786" w:type="dxa"/>
            <w:gridSpan w:val="2"/>
            <w:vAlign w:val="center"/>
          </w:tcPr>
          <w:p w:rsidR="00795844" w:rsidRPr="00413A6E" w:rsidRDefault="00795844" w:rsidP="00F83861">
            <w:pPr>
              <w:spacing w:before="60" w:after="60" w:line="0" w:lineRule="atLeast"/>
              <w:rPr>
                <w:rFonts w:ascii="宋体" w:hAnsi="宋体"/>
                <w:color w:val="FF0000"/>
                <w:sz w:val="18"/>
              </w:rPr>
            </w:pPr>
          </w:p>
        </w:tc>
      </w:tr>
      <w:tr w:rsidR="00795844" w:rsidRPr="00413A6E" w:rsidTr="00F83861">
        <w:trPr>
          <w:trHeight w:val="70"/>
        </w:trPr>
        <w:tc>
          <w:tcPr>
            <w:tcW w:w="1536" w:type="dxa"/>
            <w:vAlign w:val="center"/>
          </w:tcPr>
          <w:p w:rsidR="00795844" w:rsidRPr="00413A6E" w:rsidRDefault="00795844" w:rsidP="00F83861">
            <w:pPr>
              <w:rPr>
                <w:rFonts w:ascii="宋体" w:hAnsi="宋体"/>
                <w:color w:val="FF0000"/>
              </w:rPr>
            </w:pPr>
            <w:r w:rsidRPr="00413A6E">
              <w:rPr>
                <w:rFonts w:ascii="宋体" w:hAnsi="宋体" w:hint="eastAsia"/>
                <w:color w:val="FF0000"/>
              </w:rPr>
              <w:t>C</w:t>
            </w:r>
          </w:p>
        </w:tc>
        <w:tc>
          <w:tcPr>
            <w:tcW w:w="6786" w:type="dxa"/>
            <w:gridSpan w:val="2"/>
            <w:vAlign w:val="center"/>
          </w:tcPr>
          <w:p w:rsidR="00795844" w:rsidRPr="00413A6E" w:rsidRDefault="00795844" w:rsidP="00F83861">
            <w:pPr>
              <w:spacing w:before="60" w:after="60" w:line="0" w:lineRule="atLeast"/>
              <w:rPr>
                <w:rFonts w:ascii="宋体" w:hAnsi="宋体"/>
                <w:color w:val="FF0000"/>
                <w:sz w:val="18"/>
              </w:rPr>
            </w:pPr>
          </w:p>
        </w:tc>
      </w:tr>
      <w:tr w:rsidR="00600A14" w:rsidRPr="00045BA8" w:rsidTr="00BD3F79">
        <w:trPr>
          <w:trHeight w:val="70"/>
        </w:trPr>
        <w:tc>
          <w:tcPr>
            <w:tcW w:w="1536" w:type="dxa"/>
            <w:vAlign w:val="center"/>
          </w:tcPr>
          <w:p w:rsidR="00600A14" w:rsidRDefault="00600A14" w:rsidP="00F83861">
            <w:pPr>
              <w:rPr>
                <w:rFonts w:ascii="宋体" w:hAnsi="宋体"/>
              </w:rPr>
            </w:pPr>
            <w:r>
              <w:rPr>
                <w:rFonts w:ascii="宋体" w:hAnsi="宋体" w:hint="eastAsia"/>
              </w:rPr>
              <w:t>D</w:t>
            </w:r>
          </w:p>
        </w:tc>
        <w:tc>
          <w:tcPr>
            <w:tcW w:w="3393" w:type="dxa"/>
            <w:vAlign w:val="center"/>
          </w:tcPr>
          <w:p w:rsidR="00600A14" w:rsidRPr="00867302" w:rsidRDefault="00600A14" w:rsidP="00600A14">
            <w:pPr>
              <w:spacing w:before="60" w:after="60" w:line="0" w:lineRule="atLeast"/>
              <w:rPr>
                <w:rFonts w:ascii="宋体" w:hAnsi="宋体"/>
                <w:color w:val="000000" w:themeColor="text1"/>
              </w:rPr>
            </w:pPr>
            <w:r w:rsidRPr="00867302">
              <w:rPr>
                <w:rFonts w:ascii="宋体" w:hAnsi="宋体" w:hint="eastAsia"/>
                <w:color w:val="000000" w:themeColor="text1"/>
              </w:rPr>
              <w:t>MID【MeetingID】</w:t>
            </w:r>
          </w:p>
        </w:tc>
        <w:tc>
          <w:tcPr>
            <w:tcW w:w="3393" w:type="dxa"/>
            <w:vAlign w:val="center"/>
          </w:tcPr>
          <w:p w:rsidR="00600A14" w:rsidRPr="00867302" w:rsidRDefault="00600A14" w:rsidP="00BD3F79">
            <w:pPr>
              <w:spacing w:before="60" w:after="60" w:line="0" w:lineRule="atLeast"/>
              <w:rPr>
                <w:rFonts w:ascii="宋体" w:hAnsi="宋体"/>
                <w:color w:val="000000" w:themeColor="text1"/>
                <w:sz w:val="18"/>
              </w:rPr>
            </w:pPr>
            <w:r w:rsidRPr="00867302">
              <w:rPr>
                <w:rFonts w:ascii="宋体" w:hAnsi="宋体" w:hint="eastAsia"/>
                <w:color w:val="000000" w:themeColor="text1"/>
                <w:sz w:val="18"/>
              </w:rPr>
              <w:t>会议ID</w:t>
            </w:r>
          </w:p>
          <w:p w:rsidR="00600A14" w:rsidRPr="00867302" w:rsidRDefault="00600A14" w:rsidP="00B56234">
            <w:pPr>
              <w:spacing w:before="60" w:after="60" w:line="0" w:lineRule="atLeast"/>
              <w:rPr>
                <w:rFonts w:ascii="宋体" w:hAnsi="宋体"/>
                <w:color w:val="000000" w:themeColor="text1"/>
                <w:sz w:val="18"/>
              </w:rPr>
            </w:pPr>
            <w:r w:rsidRPr="00867302">
              <w:rPr>
                <w:rFonts w:ascii="宋体" w:hAnsi="宋体" w:hint="eastAsia"/>
                <w:color w:val="000000" w:themeColor="text1"/>
                <w:sz w:val="18"/>
              </w:rPr>
              <w:t>String</w:t>
            </w:r>
          </w:p>
        </w:tc>
      </w:tr>
    </w:tbl>
    <w:p w:rsidR="00DC7CAD" w:rsidRDefault="00DC7CAD" w:rsidP="00DC7CAD"/>
    <w:p w:rsidR="00DC7CAD" w:rsidRDefault="00DC7CAD" w:rsidP="00DC7CAD"/>
    <w:p w:rsidR="00DC7CAD" w:rsidRDefault="00DC7CAD" w:rsidP="00DC7CAD"/>
    <w:p w:rsidR="00DC7CAD" w:rsidRDefault="00DC7CAD" w:rsidP="00DC7CAD"/>
    <w:p w:rsidR="00452BD4" w:rsidRDefault="00452BD4" w:rsidP="00452BD4">
      <w:pPr>
        <w:pStyle w:val="3"/>
      </w:pPr>
      <w:bookmarkStart w:id="45" w:name="_Toc429732968"/>
      <w:r w:rsidRPr="00452BD4">
        <w:rPr>
          <w:rFonts w:hint="eastAsia"/>
          <w:color w:val="3333FF"/>
        </w:rPr>
        <w:t>新增</w:t>
      </w:r>
      <w:r w:rsidRPr="00452BD4">
        <w:rPr>
          <w:rFonts w:hint="eastAsia"/>
          <w:color w:val="3333FF"/>
        </w:rPr>
        <w:t>-</w:t>
      </w:r>
      <w:r>
        <w:rPr>
          <w:rFonts w:hint="eastAsia"/>
        </w:rPr>
        <w:t>增值服务</w:t>
      </w:r>
      <w:bookmarkEnd w:id="45"/>
    </w:p>
    <w:p w:rsidR="00452BD4" w:rsidRDefault="00CA0924" w:rsidP="00452BD4">
      <w:pPr>
        <w:pStyle w:val="4"/>
      </w:pPr>
      <w:r>
        <w:rPr>
          <w:rFonts w:hint="eastAsia"/>
          <w:color w:val="3333FF"/>
        </w:rPr>
        <w:t>（</w:t>
      </w:r>
      <w:r w:rsidR="00333D58">
        <w:rPr>
          <w:rFonts w:hint="eastAsia"/>
          <w:color w:val="3333FF"/>
        </w:rPr>
        <w:t>6</w:t>
      </w:r>
      <w:r>
        <w:rPr>
          <w:rFonts w:hint="eastAsia"/>
          <w:color w:val="3333FF"/>
        </w:rPr>
        <w:t>）</w:t>
      </w:r>
      <w:r w:rsidR="00452BD4" w:rsidRPr="00452BD4">
        <w:rPr>
          <w:rFonts w:hint="eastAsia"/>
          <w:color w:val="3333FF"/>
        </w:rPr>
        <w:t>-</w:t>
      </w:r>
      <w:r w:rsidR="00452BD4">
        <w:rPr>
          <w:rFonts w:hint="eastAsia"/>
        </w:rPr>
        <w:t>获取用户是否为增值服务管理员接口</w:t>
      </w:r>
    </w:p>
    <w:tbl>
      <w:tblPr>
        <w:tblW w:w="8322" w:type="dxa"/>
        <w:tblInd w:w="15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1536"/>
        <w:gridCol w:w="6786"/>
      </w:tblGrid>
      <w:tr w:rsidR="008E7638" w:rsidRPr="00601888" w:rsidTr="00F77525">
        <w:trPr>
          <w:trHeight w:val="742"/>
          <w:tblHeader/>
        </w:trPr>
        <w:tc>
          <w:tcPr>
            <w:tcW w:w="8322" w:type="dxa"/>
            <w:gridSpan w:val="2"/>
            <w:shd w:val="pct12" w:color="000000" w:fill="FFFFFF"/>
            <w:vAlign w:val="center"/>
          </w:tcPr>
          <w:p w:rsidR="008E7638" w:rsidRPr="00601888" w:rsidRDefault="00F07B16" w:rsidP="00F77525">
            <w:pPr>
              <w:spacing w:before="60" w:after="60"/>
              <w:rPr>
                <w:rFonts w:ascii="宋体" w:hAnsi="宋体"/>
                <w:b/>
                <w:sz w:val="28"/>
                <w:szCs w:val="28"/>
              </w:rPr>
            </w:pPr>
            <w:r>
              <w:rPr>
                <w:rFonts w:ascii="宋体" w:hAnsi="宋体" w:hint="eastAsia"/>
                <w:b/>
                <w:sz w:val="28"/>
                <w:szCs w:val="28"/>
              </w:rPr>
              <w:t>获取用户是否为增值服务管理员</w:t>
            </w:r>
          </w:p>
        </w:tc>
      </w:tr>
      <w:tr w:rsidR="008E7638" w:rsidRPr="00601888" w:rsidTr="00F77525">
        <w:trPr>
          <w:trHeight w:val="70"/>
        </w:trPr>
        <w:tc>
          <w:tcPr>
            <w:tcW w:w="8322" w:type="dxa"/>
            <w:gridSpan w:val="2"/>
            <w:tcBorders>
              <w:bottom w:val="single" w:sz="4" w:space="0" w:color="auto"/>
            </w:tcBorders>
            <w:vAlign w:val="center"/>
          </w:tcPr>
          <w:p w:rsidR="008E7638" w:rsidRPr="00392617" w:rsidRDefault="008E7638" w:rsidP="00F77525">
            <w:pPr>
              <w:autoSpaceDE w:val="0"/>
              <w:autoSpaceDN w:val="0"/>
              <w:adjustRightInd w:val="0"/>
              <w:jc w:val="left"/>
            </w:pPr>
            <w:r w:rsidRPr="00392617">
              <w:t>服务</w:t>
            </w:r>
            <w:r>
              <w:rPr>
                <w:rFonts w:hint="eastAsia"/>
              </w:rPr>
              <w:t>概述</w:t>
            </w:r>
          </w:p>
          <w:p w:rsidR="008E7638" w:rsidRPr="00BC513D" w:rsidRDefault="008E7638" w:rsidP="00F77525">
            <w:pPr>
              <w:autoSpaceDE w:val="0"/>
              <w:autoSpaceDN w:val="0"/>
              <w:adjustRightInd w:val="0"/>
              <w:ind w:firstLineChars="200" w:firstLine="420"/>
              <w:jc w:val="left"/>
            </w:pPr>
            <w:r>
              <w:rPr>
                <w:rFonts w:hint="eastAsia"/>
              </w:rPr>
              <w:t>该服务是用于</w:t>
            </w:r>
            <w:r>
              <w:rPr>
                <w:rFonts w:hint="eastAsia"/>
              </w:rPr>
              <w:t xml:space="preserve">Emeeting </w:t>
            </w:r>
            <w:r w:rsidR="00F07B16">
              <w:rPr>
                <w:rFonts w:hint="eastAsia"/>
              </w:rPr>
              <w:t>判断登陆用户是否为增值服务管理员</w:t>
            </w:r>
            <w:r>
              <w:rPr>
                <w:rFonts w:hint="eastAsia"/>
              </w:rPr>
              <w:t>。</w:t>
            </w:r>
          </w:p>
          <w:p w:rsidR="008E7638" w:rsidRDefault="008E7638" w:rsidP="00F77525">
            <w:pPr>
              <w:autoSpaceDE w:val="0"/>
              <w:autoSpaceDN w:val="0"/>
              <w:adjustRightInd w:val="0"/>
              <w:jc w:val="left"/>
            </w:pPr>
            <w:r w:rsidRPr="00392617">
              <w:t>应用场景</w:t>
            </w:r>
          </w:p>
          <w:p w:rsidR="008E7638" w:rsidRPr="00BC513D" w:rsidRDefault="008E7638" w:rsidP="00F77525">
            <w:pPr>
              <w:autoSpaceDE w:val="0"/>
              <w:autoSpaceDN w:val="0"/>
              <w:adjustRightInd w:val="0"/>
              <w:ind w:firstLineChars="200" w:firstLine="420"/>
              <w:jc w:val="left"/>
            </w:pPr>
            <w:r>
              <w:rPr>
                <w:rFonts w:hint="eastAsia"/>
              </w:rPr>
              <w:t>用户成功登录</w:t>
            </w:r>
            <w:r>
              <w:rPr>
                <w:rFonts w:hint="eastAsia"/>
              </w:rPr>
              <w:t>Emeeting</w:t>
            </w:r>
            <w:r>
              <w:rPr>
                <w:rFonts w:hint="eastAsia"/>
              </w:rPr>
              <w:t>后，</w:t>
            </w:r>
            <w:r w:rsidR="00F07B16">
              <w:rPr>
                <w:rFonts w:hint="eastAsia"/>
              </w:rPr>
              <w:t>进入主界面获取当前登陆用户是否为增值服务管理员</w:t>
            </w:r>
            <w:r>
              <w:rPr>
                <w:rFonts w:hint="eastAsia"/>
              </w:rPr>
              <w:t>。</w:t>
            </w:r>
          </w:p>
          <w:p w:rsidR="008E7638" w:rsidRDefault="008E7638" w:rsidP="00F77525">
            <w:pPr>
              <w:autoSpaceDE w:val="0"/>
              <w:autoSpaceDN w:val="0"/>
              <w:adjustRightInd w:val="0"/>
              <w:jc w:val="left"/>
            </w:pPr>
            <w:r>
              <w:rPr>
                <w:rFonts w:hint="eastAsia"/>
              </w:rPr>
              <w:t>服务</w:t>
            </w:r>
            <w:r w:rsidRPr="00392617">
              <w:t>类型</w:t>
            </w:r>
          </w:p>
          <w:p w:rsidR="008E7638" w:rsidRPr="00392EDF" w:rsidRDefault="003801D2" w:rsidP="00F77525">
            <w:pPr>
              <w:autoSpaceDE w:val="0"/>
              <w:autoSpaceDN w:val="0"/>
              <w:adjustRightInd w:val="0"/>
              <w:jc w:val="left"/>
            </w:pPr>
            <w:r w:rsidRPr="00392EDF">
              <w:fldChar w:fldCharType="begin">
                <w:ffData>
                  <w:name w:val="Check1"/>
                  <w:enabled/>
                  <w:calcOnExit w:val="0"/>
                  <w:checkBox>
                    <w:sizeAuto/>
                    <w:default w:val="0"/>
                  </w:checkBox>
                </w:ffData>
              </w:fldChar>
            </w:r>
            <w:r w:rsidR="008E7638" w:rsidRPr="00392EDF">
              <w:instrText xml:space="preserve"> FORMCHECKBOX </w:instrText>
            </w:r>
            <w:r w:rsidRPr="00392EDF">
              <w:fldChar w:fldCharType="end"/>
            </w:r>
            <w:r w:rsidR="008E7638" w:rsidRPr="00392EDF">
              <w:rPr>
                <w:rFonts w:hint="eastAsia"/>
              </w:rPr>
              <w:t>消息服务</w:t>
            </w:r>
          </w:p>
          <w:p w:rsidR="008E7638" w:rsidRPr="00392EDF" w:rsidRDefault="003801D2" w:rsidP="00F77525">
            <w:pPr>
              <w:autoSpaceDE w:val="0"/>
              <w:autoSpaceDN w:val="0"/>
              <w:adjustRightInd w:val="0"/>
              <w:jc w:val="left"/>
            </w:pPr>
            <w:r w:rsidRPr="00392EDF">
              <w:fldChar w:fldCharType="begin">
                <w:ffData>
                  <w:name w:val=""/>
                  <w:enabled/>
                  <w:calcOnExit w:val="0"/>
                  <w:checkBox>
                    <w:sizeAuto/>
                    <w:default w:val="0"/>
                  </w:checkBox>
                </w:ffData>
              </w:fldChar>
            </w:r>
            <w:r w:rsidR="008E7638" w:rsidRPr="00392EDF">
              <w:instrText xml:space="preserve"> FORMCHECKBOX </w:instrText>
            </w:r>
            <w:r w:rsidRPr="00392EDF">
              <w:fldChar w:fldCharType="end"/>
            </w:r>
            <w:r w:rsidR="008E7638" w:rsidRPr="00392EDF">
              <w:rPr>
                <w:rFonts w:hint="eastAsia"/>
              </w:rPr>
              <w:t>流程服务</w:t>
            </w:r>
          </w:p>
          <w:p w:rsidR="008E7638" w:rsidRPr="00392EDF" w:rsidRDefault="003801D2" w:rsidP="00F77525">
            <w:pPr>
              <w:autoSpaceDE w:val="0"/>
              <w:autoSpaceDN w:val="0"/>
              <w:adjustRightInd w:val="0"/>
              <w:jc w:val="left"/>
            </w:pPr>
            <w:r w:rsidRPr="00392EDF">
              <w:fldChar w:fldCharType="begin">
                <w:ffData>
                  <w:name w:val=""/>
                  <w:enabled/>
                  <w:calcOnExit w:val="0"/>
                  <w:checkBox>
                    <w:sizeAuto/>
                    <w:default w:val="1"/>
                  </w:checkBox>
                </w:ffData>
              </w:fldChar>
            </w:r>
            <w:r w:rsidR="008E7638" w:rsidRPr="00392EDF">
              <w:instrText xml:space="preserve"> FORMCHECKBOX </w:instrText>
            </w:r>
            <w:r w:rsidRPr="00392EDF">
              <w:fldChar w:fldCharType="end"/>
            </w:r>
            <w:r w:rsidR="008E7638" w:rsidRPr="00392EDF">
              <w:rPr>
                <w:rFonts w:hint="eastAsia"/>
              </w:rPr>
              <w:t>数据服务</w:t>
            </w:r>
          </w:p>
          <w:p w:rsidR="008E7638" w:rsidRDefault="008E7638" w:rsidP="00F77525">
            <w:pPr>
              <w:autoSpaceDE w:val="0"/>
              <w:autoSpaceDN w:val="0"/>
              <w:adjustRightInd w:val="0"/>
              <w:jc w:val="left"/>
            </w:pPr>
            <w:r w:rsidRPr="00392617">
              <w:t>业务规则</w:t>
            </w:r>
          </w:p>
          <w:p w:rsidR="008E7638" w:rsidRDefault="008E7638" w:rsidP="00F77525">
            <w:pPr>
              <w:autoSpaceDE w:val="0"/>
              <w:autoSpaceDN w:val="0"/>
              <w:adjustRightInd w:val="0"/>
              <w:jc w:val="left"/>
            </w:pPr>
          </w:p>
          <w:p w:rsidR="008E7638" w:rsidRPr="00C42DB5" w:rsidRDefault="008E7638" w:rsidP="00F77525">
            <w:pPr>
              <w:autoSpaceDE w:val="0"/>
              <w:autoSpaceDN w:val="0"/>
              <w:adjustRightInd w:val="0"/>
              <w:jc w:val="left"/>
            </w:pPr>
            <w:r>
              <w:rPr>
                <w:rFonts w:hint="eastAsia"/>
              </w:rPr>
              <w:t>调用规则</w:t>
            </w:r>
          </w:p>
          <w:p w:rsidR="008E7638" w:rsidRPr="00392EDF" w:rsidRDefault="008E7638" w:rsidP="00F77525">
            <w:pPr>
              <w:autoSpaceDE w:val="0"/>
              <w:autoSpaceDN w:val="0"/>
              <w:adjustRightInd w:val="0"/>
              <w:jc w:val="left"/>
            </w:pPr>
          </w:p>
          <w:p w:rsidR="008E7638" w:rsidRDefault="008E7638" w:rsidP="00F77525">
            <w:pPr>
              <w:autoSpaceDE w:val="0"/>
              <w:autoSpaceDN w:val="0"/>
              <w:adjustRightInd w:val="0"/>
              <w:jc w:val="left"/>
            </w:pPr>
            <w:r>
              <w:rPr>
                <w:rFonts w:hint="eastAsia"/>
              </w:rPr>
              <w:t>1</w:t>
            </w:r>
            <w:r>
              <w:rPr>
                <w:rFonts w:hint="eastAsia"/>
              </w:rPr>
              <w:t>：调用机制</w:t>
            </w:r>
          </w:p>
          <w:tbl>
            <w:tblPr>
              <w:tblW w:w="0" w:type="auto"/>
              <w:tblInd w:w="534" w:type="dxa"/>
              <w:tblLayout w:type="fixed"/>
              <w:tblLook w:val="01E0"/>
            </w:tblPr>
            <w:tblGrid>
              <w:gridCol w:w="7854"/>
            </w:tblGrid>
            <w:tr w:rsidR="008E7638" w:rsidRPr="00992F57" w:rsidTr="00F77525">
              <w:tc>
                <w:tcPr>
                  <w:tcW w:w="7854" w:type="dxa"/>
                </w:tcPr>
                <w:p w:rsidR="008E7638" w:rsidRPr="00392EDF" w:rsidRDefault="003801D2" w:rsidP="00F77525">
                  <w:pPr>
                    <w:autoSpaceDE w:val="0"/>
                    <w:autoSpaceDN w:val="0"/>
                    <w:adjustRightInd w:val="0"/>
                    <w:jc w:val="left"/>
                  </w:pPr>
                  <w:r w:rsidRPr="00392EDF">
                    <w:fldChar w:fldCharType="begin">
                      <w:ffData>
                        <w:name w:val=""/>
                        <w:enabled/>
                        <w:calcOnExit w:val="0"/>
                        <w:checkBox>
                          <w:sizeAuto/>
                          <w:default w:val="1"/>
                        </w:checkBox>
                      </w:ffData>
                    </w:fldChar>
                  </w:r>
                  <w:r w:rsidR="008E7638" w:rsidRPr="00392EDF">
                    <w:instrText xml:space="preserve"> FORMCHECKBOX </w:instrText>
                  </w:r>
                  <w:r w:rsidRPr="00392EDF">
                    <w:fldChar w:fldCharType="end"/>
                  </w:r>
                  <w:r w:rsidR="008E7638" w:rsidRPr="00392EDF">
                    <w:t xml:space="preserve"> </w:t>
                  </w:r>
                  <w:r w:rsidR="008E7638" w:rsidRPr="00392EDF">
                    <w:rPr>
                      <w:rFonts w:hint="eastAsia"/>
                    </w:rPr>
                    <w:t>同步调用</w:t>
                  </w:r>
                </w:p>
                <w:p w:rsidR="008E7638" w:rsidRPr="00392EDF" w:rsidRDefault="003801D2" w:rsidP="00F77525">
                  <w:pPr>
                    <w:autoSpaceDE w:val="0"/>
                    <w:autoSpaceDN w:val="0"/>
                    <w:adjustRightInd w:val="0"/>
                    <w:jc w:val="left"/>
                  </w:pPr>
                  <w:r w:rsidRPr="00392EDF">
                    <w:fldChar w:fldCharType="begin">
                      <w:ffData>
                        <w:name w:val=""/>
                        <w:enabled/>
                        <w:calcOnExit w:val="0"/>
                        <w:checkBox>
                          <w:sizeAuto/>
                          <w:default w:val="0"/>
                        </w:checkBox>
                      </w:ffData>
                    </w:fldChar>
                  </w:r>
                  <w:r w:rsidR="008E7638" w:rsidRPr="00392EDF">
                    <w:instrText xml:space="preserve"> FORMCHECKBOX </w:instrText>
                  </w:r>
                  <w:r w:rsidRPr="00392EDF">
                    <w:fldChar w:fldCharType="end"/>
                  </w:r>
                  <w:r w:rsidR="008E7638" w:rsidRPr="00392EDF">
                    <w:t xml:space="preserve"> </w:t>
                  </w:r>
                  <w:r w:rsidR="008E7638" w:rsidRPr="00392EDF">
                    <w:rPr>
                      <w:rFonts w:hint="eastAsia"/>
                    </w:rPr>
                    <w:t>异步调用</w:t>
                  </w:r>
                </w:p>
              </w:tc>
            </w:tr>
          </w:tbl>
          <w:p w:rsidR="008E7638" w:rsidRDefault="008E7638" w:rsidP="00F77525">
            <w:pPr>
              <w:autoSpaceDE w:val="0"/>
              <w:autoSpaceDN w:val="0"/>
              <w:adjustRightInd w:val="0"/>
              <w:jc w:val="left"/>
            </w:pPr>
            <w:r>
              <w:rPr>
                <w:rFonts w:hint="eastAsia"/>
              </w:rPr>
              <w:t>2</w:t>
            </w:r>
            <w:r>
              <w:rPr>
                <w:rFonts w:hint="eastAsia"/>
              </w:rPr>
              <w:t>：异常处理</w:t>
            </w:r>
          </w:p>
          <w:tbl>
            <w:tblPr>
              <w:tblW w:w="0" w:type="auto"/>
              <w:tblInd w:w="534" w:type="dxa"/>
              <w:tblLayout w:type="fixed"/>
              <w:tblLook w:val="01E0"/>
            </w:tblPr>
            <w:tblGrid>
              <w:gridCol w:w="7854"/>
            </w:tblGrid>
            <w:tr w:rsidR="008E7638" w:rsidRPr="00992F57" w:rsidTr="00F77525">
              <w:tc>
                <w:tcPr>
                  <w:tcW w:w="7854" w:type="dxa"/>
                </w:tcPr>
                <w:p w:rsidR="008E7638" w:rsidRPr="00392EDF" w:rsidRDefault="003801D2" w:rsidP="00F77525">
                  <w:pPr>
                    <w:autoSpaceDE w:val="0"/>
                    <w:autoSpaceDN w:val="0"/>
                    <w:adjustRightInd w:val="0"/>
                    <w:jc w:val="left"/>
                  </w:pPr>
                  <w:r w:rsidRPr="00392EDF">
                    <w:lastRenderedPageBreak/>
                    <w:fldChar w:fldCharType="begin">
                      <w:ffData>
                        <w:name w:val=""/>
                        <w:enabled/>
                        <w:calcOnExit w:val="0"/>
                        <w:checkBox>
                          <w:sizeAuto/>
                          <w:default w:val="1"/>
                        </w:checkBox>
                      </w:ffData>
                    </w:fldChar>
                  </w:r>
                  <w:r w:rsidR="008E7638" w:rsidRPr="00392EDF">
                    <w:instrText xml:space="preserve"> FORMCHECKBOX </w:instrText>
                  </w:r>
                  <w:r w:rsidRPr="00392EDF">
                    <w:fldChar w:fldCharType="end"/>
                  </w:r>
                  <w:r w:rsidR="008E7638" w:rsidRPr="00392EDF">
                    <w:t xml:space="preserve"> </w:t>
                  </w:r>
                  <w:r w:rsidR="008E7638" w:rsidRPr="00392EDF">
                    <w:rPr>
                      <w:rFonts w:hint="eastAsia"/>
                    </w:rPr>
                    <w:t>调用失败，业务全部回滚，需重新请求调用</w:t>
                  </w:r>
                </w:p>
                <w:p w:rsidR="008E7638" w:rsidRPr="00392EDF" w:rsidRDefault="003801D2" w:rsidP="00F77525">
                  <w:pPr>
                    <w:autoSpaceDE w:val="0"/>
                    <w:autoSpaceDN w:val="0"/>
                    <w:adjustRightInd w:val="0"/>
                    <w:jc w:val="left"/>
                  </w:pPr>
                  <w:r w:rsidRPr="00392EDF">
                    <w:fldChar w:fldCharType="begin">
                      <w:ffData>
                        <w:name w:val=""/>
                        <w:enabled/>
                        <w:calcOnExit w:val="0"/>
                        <w:checkBox>
                          <w:sizeAuto/>
                          <w:default w:val="0"/>
                        </w:checkBox>
                      </w:ffData>
                    </w:fldChar>
                  </w:r>
                  <w:r w:rsidR="008E7638" w:rsidRPr="00392EDF">
                    <w:instrText xml:space="preserve"> FORMCHECKBOX </w:instrText>
                  </w:r>
                  <w:r w:rsidRPr="00392EDF">
                    <w:fldChar w:fldCharType="end"/>
                  </w:r>
                  <w:r w:rsidR="008E7638" w:rsidRPr="00392EDF">
                    <w:t xml:space="preserve"> </w:t>
                  </w:r>
                  <w:r w:rsidR="008E7638" w:rsidRPr="00392EDF">
                    <w:rPr>
                      <w:rFonts w:hint="eastAsia"/>
                    </w:rPr>
                    <w:t>调用失败，出错的数据回滚，并需要进行出错数据的重新请求调用</w:t>
                  </w:r>
                </w:p>
              </w:tc>
            </w:tr>
          </w:tbl>
          <w:p w:rsidR="008E7638" w:rsidRPr="00392EDF" w:rsidRDefault="008E7638" w:rsidP="00F77525">
            <w:pPr>
              <w:autoSpaceDE w:val="0"/>
              <w:autoSpaceDN w:val="0"/>
              <w:adjustRightInd w:val="0"/>
              <w:jc w:val="left"/>
              <w:rPr>
                <w:rFonts w:ascii="宋体" w:hAnsi="宋体" w:cs="新宋体"/>
                <w:color w:val="800000"/>
                <w:sz w:val="19"/>
                <w:szCs w:val="19"/>
              </w:rPr>
            </w:pPr>
          </w:p>
          <w:p w:rsidR="008E7638" w:rsidRPr="00601888" w:rsidRDefault="008E7638" w:rsidP="00F77525">
            <w:pPr>
              <w:autoSpaceDE w:val="0"/>
              <w:autoSpaceDN w:val="0"/>
              <w:adjustRightInd w:val="0"/>
              <w:jc w:val="left"/>
              <w:rPr>
                <w:rFonts w:ascii="宋体" w:hAnsi="宋体" w:cs="新宋体"/>
                <w:color w:val="800000"/>
                <w:sz w:val="19"/>
                <w:szCs w:val="19"/>
              </w:rPr>
            </w:pPr>
          </w:p>
        </w:tc>
      </w:tr>
      <w:tr w:rsidR="008E7638" w:rsidRPr="00601888" w:rsidTr="00F77525">
        <w:trPr>
          <w:trHeight w:val="70"/>
        </w:trPr>
        <w:tc>
          <w:tcPr>
            <w:tcW w:w="8322" w:type="dxa"/>
            <w:gridSpan w:val="2"/>
            <w:tcBorders>
              <w:top w:val="single" w:sz="4" w:space="0" w:color="auto"/>
              <w:bottom w:val="single" w:sz="4" w:space="0" w:color="auto"/>
            </w:tcBorders>
            <w:shd w:val="pct12" w:color="auto" w:fill="auto"/>
            <w:vAlign w:val="center"/>
          </w:tcPr>
          <w:p w:rsidR="008E7638" w:rsidRPr="00601888" w:rsidRDefault="008E7638" w:rsidP="00F77525">
            <w:pPr>
              <w:spacing w:before="60" w:after="60" w:line="0" w:lineRule="atLeast"/>
              <w:rPr>
                <w:rFonts w:ascii="宋体" w:hAnsi="宋体"/>
                <w:b/>
                <w:sz w:val="28"/>
                <w:szCs w:val="28"/>
              </w:rPr>
            </w:pPr>
            <w:r w:rsidRPr="00601888">
              <w:rPr>
                <w:rFonts w:ascii="宋体" w:hAnsi="宋体" w:hint="eastAsia"/>
                <w:b/>
                <w:sz w:val="28"/>
                <w:szCs w:val="28"/>
              </w:rPr>
              <w:lastRenderedPageBreak/>
              <w:t>接口、参数说明</w:t>
            </w:r>
          </w:p>
        </w:tc>
      </w:tr>
      <w:tr w:rsidR="008E7638" w:rsidRPr="00601888" w:rsidTr="00F77525">
        <w:trPr>
          <w:trHeight w:val="70"/>
        </w:trPr>
        <w:tc>
          <w:tcPr>
            <w:tcW w:w="1536" w:type="dxa"/>
            <w:tcBorders>
              <w:top w:val="single" w:sz="4" w:space="0" w:color="auto"/>
              <w:bottom w:val="single" w:sz="4" w:space="0" w:color="auto"/>
            </w:tcBorders>
            <w:shd w:val="pct15" w:color="auto" w:fill="auto"/>
            <w:vAlign w:val="center"/>
          </w:tcPr>
          <w:p w:rsidR="008E7638" w:rsidRPr="00601888" w:rsidRDefault="008E7638" w:rsidP="00F77525">
            <w:pPr>
              <w:rPr>
                <w:rFonts w:ascii="宋体" w:hAnsi="宋体"/>
                <w:b/>
                <w:highlight w:val="white"/>
              </w:rPr>
            </w:pPr>
            <w:r w:rsidRPr="00601888">
              <w:rPr>
                <w:rFonts w:ascii="宋体" w:hAnsi="宋体" w:hint="eastAsia"/>
                <w:b/>
              </w:rPr>
              <w:t>输入</w:t>
            </w:r>
          </w:p>
        </w:tc>
        <w:tc>
          <w:tcPr>
            <w:tcW w:w="6786" w:type="dxa"/>
            <w:tcBorders>
              <w:top w:val="single" w:sz="4" w:space="0" w:color="auto"/>
              <w:bottom w:val="single" w:sz="4" w:space="0" w:color="auto"/>
            </w:tcBorders>
            <w:shd w:val="pct15" w:color="auto" w:fill="auto"/>
            <w:vAlign w:val="center"/>
          </w:tcPr>
          <w:p w:rsidR="008E7638" w:rsidRPr="00601888" w:rsidRDefault="008E7638" w:rsidP="00F77525">
            <w:pPr>
              <w:spacing w:before="60" w:after="60" w:line="0" w:lineRule="atLeast"/>
              <w:rPr>
                <w:rFonts w:ascii="宋体" w:hAnsi="宋体"/>
                <w:sz w:val="18"/>
              </w:rPr>
            </w:pPr>
            <w:r w:rsidRPr="00601888">
              <w:rPr>
                <w:rFonts w:ascii="宋体" w:hAnsi="宋体" w:hint="eastAsia"/>
                <w:b/>
                <w:szCs w:val="21"/>
              </w:rPr>
              <w:t>说明</w:t>
            </w:r>
          </w:p>
        </w:tc>
      </w:tr>
      <w:tr w:rsidR="008E7638" w:rsidRPr="00601888" w:rsidTr="00F77525">
        <w:trPr>
          <w:trHeight w:val="70"/>
        </w:trPr>
        <w:tc>
          <w:tcPr>
            <w:tcW w:w="1536" w:type="dxa"/>
            <w:tcBorders>
              <w:top w:val="single" w:sz="4" w:space="0" w:color="auto"/>
              <w:bottom w:val="single" w:sz="4" w:space="0" w:color="auto"/>
            </w:tcBorders>
            <w:vAlign w:val="center"/>
          </w:tcPr>
          <w:p w:rsidR="008E7638" w:rsidRPr="00601888" w:rsidRDefault="008E7638" w:rsidP="00F77525">
            <w:pPr>
              <w:rPr>
                <w:rFonts w:ascii="宋体" w:hAnsi="宋体"/>
              </w:rPr>
            </w:pPr>
            <w:r w:rsidRPr="00601888">
              <w:rPr>
                <w:rFonts w:ascii="宋体" w:hAnsi="宋体" w:hint="eastAsia"/>
              </w:rPr>
              <w:t>通过URL</w:t>
            </w:r>
          </w:p>
        </w:tc>
        <w:tc>
          <w:tcPr>
            <w:tcW w:w="6786" w:type="dxa"/>
            <w:tcBorders>
              <w:top w:val="single" w:sz="4" w:space="0" w:color="auto"/>
              <w:bottom w:val="single" w:sz="4" w:space="0" w:color="auto"/>
            </w:tcBorders>
            <w:vAlign w:val="center"/>
          </w:tcPr>
          <w:p w:rsidR="008E7638" w:rsidRPr="00601888" w:rsidRDefault="008E7638" w:rsidP="00F77525">
            <w:pPr>
              <w:spacing w:before="60" w:after="60" w:line="0" w:lineRule="atLeast"/>
              <w:rPr>
                <w:rFonts w:ascii="宋体" w:hAnsi="宋体"/>
                <w:sz w:val="18"/>
              </w:rPr>
            </w:pPr>
            <w:r w:rsidRPr="00601888">
              <w:rPr>
                <w:rFonts w:ascii="宋体" w:hAnsi="宋体" w:hint="eastAsia"/>
                <w:sz w:val="18"/>
              </w:rPr>
              <w:t>通过URL访问JSON服务</w:t>
            </w:r>
          </w:p>
        </w:tc>
      </w:tr>
      <w:tr w:rsidR="008E7638" w:rsidRPr="00601888" w:rsidTr="00F77525">
        <w:trPr>
          <w:trHeight w:val="70"/>
        </w:trPr>
        <w:tc>
          <w:tcPr>
            <w:tcW w:w="1536" w:type="dxa"/>
            <w:tcBorders>
              <w:top w:val="single" w:sz="4" w:space="0" w:color="auto"/>
              <w:bottom w:val="single" w:sz="4" w:space="0" w:color="auto"/>
            </w:tcBorders>
            <w:shd w:val="pct15" w:color="auto" w:fill="auto"/>
            <w:vAlign w:val="center"/>
          </w:tcPr>
          <w:p w:rsidR="008E7638" w:rsidRPr="00601888" w:rsidRDefault="008E7638" w:rsidP="00F77525">
            <w:pPr>
              <w:rPr>
                <w:rFonts w:ascii="宋体" w:hAnsi="宋体"/>
                <w:b/>
              </w:rPr>
            </w:pPr>
            <w:r w:rsidRPr="00601888">
              <w:rPr>
                <w:rFonts w:ascii="宋体" w:hAnsi="宋体" w:hint="eastAsia"/>
                <w:b/>
              </w:rPr>
              <w:t>输入参数</w:t>
            </w:r>
          </w:p>
        </w:tc>
        <w:tc>
          <w:tcPr>
            <w:tcW w:w="6786" w:type="dxa"/>
            <w:tcBorders>
              <w:top w:val="single" w:sz="4" w:space="0" w:color="auto"/>
              <w:bottom w:val="single" w:sz="4" w:space="0" w:color="auto"/>
            </w:tcBorders>
            <w:shd w:val="pct15" w:color="auto" w:fill="auto"/>
            <w:vAlign w:val="center"/>
          </w:tcPr>
          <w:p w:rsidR="008E7638" w:rsidRPr="00601888" w:rsidRDefault="008E7638" w:rsidP="00F77525">
            <w:pPr>
              <w:spacing w:before="60" w:after="60" w:line="0" w:lineRule="atLeast"/>
              <w:rPr>
                <w:rFonts w:ascii="宋体" w:hAnsi="宋体"/>
                <w:sz w:val="18"/>
              </w:rPr>
            </w:pPr>
            <w:r w:rsidRPr="00601888">
              <w:rPr>
                <w:rFonts w:ascii="宋体" w:hAnsi="宋体" w:hint="eastAsia"/>
                <w:b/>
                <w:szCs w:val="21"/>
              </w:rPr>
              <w:t>说明</w:t>
            </w:r>
          </w:p>
        </w:tc>
      </w:tr>
      <w:tr w:rsidR="008E7638" w:rsidRPr="007D2244" w:rsidTr="00F77525">
        <w:trPr>
          <w:trHeight w:val="70"/>
        </w:trPr>
        <w:tc>
          <w:tcPr>
            <w:tcW w:w="1536" w:type="dxa"/>
            <w:tcBorders>
              <w:top w:val="single" w:sz="4" w:space="0" w:color="auto"/>
              <w:bottom w:val="single" w:sz="4" w:space="0" w:color="auto"/>
            </w:tcBorders>
            <w:vAlign w:val="center"/>
          </w:tcPr>
          <w:p w:rsidR="008E7638" w:rsidRPr="00601888" w:rsidRDefault="008E7638" w:rsidP="00F77525">
            <w:pPr>
              <w:rPr>
                <w:rFonts w:ascii="宋体" w:hAnsi="宋体"/>
              </w:rPr>
            </w:pPr>
            <w:r>
              <w:rPr>
                <w:rFonts w:ascii="宋体" w:hAnsi="宋体" w:hint="eastAsia"/>
              </w:rPr>
              <w:t>C</w:t>
            </w:r>
          </w:p>
        </w:tc>
        <w:tc>
          <w:tcPr>
            <w:tcW w:w="6786" w:type="dxa"/>
            <w:tcBorders>
              <w:top w:val="single" w:sz="4" w:space="0" w:color="auto"/>
              <w:bottom w:val="single" w:sz="4" w:space="0" w:color="auto"/>
            </w:tcBorders>
            <w:vAlign w:val="center"/>
          </w:tcPr>
          <w:p w:rsidR="008E7638" w:rsidRPr="007D2244" w:rsidRDefault="00F07B16" w:rsidP="00F77525">
            <w:pPr>
              <w:spacing w:before="60" w:after="60" w:line="0" w:lineRule="atLeast"/>
              <w:rPr>
                <w:rFonts w:ascii="宋体" w:hAnsi="宋体"/>
                <w:color w:val="000000" w:themeColor="text1"/>
                <w:szCs w:val="21"/>
              </w:rPr>
            </w:pPr>
            <w:r>
              <w:rPr>
                <w:rFonts w:ascii="宋体" w:hAnsi="Times New Roman" w:cs="宋体"/>
                <w:color w:val="000000" w:themeColor="text1"/>
                <w:szCs w:val="21"/>
              </w:rPr>
              <w:t>G</w:t>
            </w:r>
            <w:r>
              <w:rPr>
                <w:rFonts w:ascii="宋体" w:hAnsi="Times New Roman" w:cs="宋体" w:hint="eastAsia"/>
                <w:color w:val="000000" w:themeColor="text1"/>
                <w:szCs w:val="21"/>
              </w:rPr>
              <w:t>etUserIfAddValue</w:t>
            </w:r>
            <w:r w:rsidR="0068163C">
              <w:rPr>
                <w:rFonts w:ascii="宋体" w:hAnsi="Times New Roman" w:cs="宋体" w:hint="eastAsia"/>
                <w:color w:val="000000" w:themeColor="text1"/>
                <w:szCs w:val="21"/>
              </w:rPr>
              <w:t>Service</w:t>
            </w:r>
            <w:r>
              <w:rPr>
                <w:rFonts w:ascii="宋体" w:hAnsi="Times New Roman" w:cs="宋体" w:hint="eastAsia"/>
                <w:color w:val="000000" w:themeColor="text1"/>
                <w:szCs w:val="21"/>
              </w:rPr>
              <w:t>Admin</w:t>
            </w:r>
          </w:p>
        </w:tc>
      </w:tr>
      <w:tr w:rsidR="008E7638" w:rsidRPr="00601888" w:rsidTr="00F77525">
        <w:trPr>
          <w:trHeight w:val="70"/>
        </w:trPr>
        <w:tc>
          <w:tcPr>
            <w:tcW w:w="1536" w:type="dxa"/>
            <w:tcBorders>
              <w:top w:val="single" w:sz="4" w:space="0" w:color="auto"/>
              <w:bottom w:val="single" w:sz="4" w:space="0" w:color="auto"/>
            </w:tcBorders>
            <w:vAlign w:val="center"/>
          </w:tcPr>
          <w:p w:rsidR="008E7638" w:rsidRPr="00601888" w:rsidRDefault="008E7638" w:rsidP="00F77525">
            <w:pPr>
              <w:rPr>
                <w:rFonts w:ascii="宋体" w:hAnsi="宋体"/>
              </w:rPr>
            </w:pPr>
            <w:r>
              <w:rPr>
                <w:rFonts w:ascii="宋体" w:hAnsi="宋体"/>
              </w:rPr>
              <w:t>D</w:t>
            </w:r>
          </w:p>
        </w:tc>
        <w:tc>
          <w:tcPr>
            <w:tcW w:w="6786" w:type="dxa"/>
            <w:tcBorders>
              <w:top w:val="single" w:sz="4" w:space="0" w:color="auto"/>
              <w:bottom w:val="single" w:sz="4" w:space="0" w:color="auto"/>
            </w:tcBorders>
            <w:vAlign w:val="center"/>
          </w:tcPr>
          <w:p w:rsidR="008E7638" w:rsidRPr="00601888" w:rsidRDefault="008E7638" w:rsidP="00F77525">
            <w:pPr>
              <w:spacing w:before="60" w:after="60" w:line="0" w:lineRule="atLeast"/>
              <w:rPr>
                <w:rFonts w:ascii="宋体" w:hAnsi="宋体"/>
                <w:szCs w:val="21"/>
              </w:rPr>
            </w:pPr>
          </w:p>
        </w:tc>
      </w:tr>
      <w:tr w:rsidR="008E7638" w:rsidRPr="00601888" w:rsidTr="00F77525">
        <w:trPr>
          <w:trHeight w:val="70"/>
        </w:trPr>
        <w:tc>
          <w:tcPr>
            <w:tcW w:w="1536" w:type="dxa"/>
            <w:tcBorders>
              <w:top w:val="single" w:sz="4" w:space="0" w:color="auto"/>
              <w:bottom w:val="single" w:sz="4" w:space="0" w:color="auto"/>
            </w:tcBorders>
            <w:vAlign w:val="center"/>
          </w:tcPr>
          <w:p w:rsidR="008E7638" w:rsidRPr="00601888" w:rsidRDefault="008E7638" w:rsidP="00F77525">
            <w:pPr>
              <w:rPr>
                <w:rFonts w:ascii="宋体" w:hAnsi="宋体"/>
              </w:rPr>
            </w:pPr>
            <w:r>
              <w:rPr>
                <w:rFonts w:ascii="宋体" w:hAnsi="宋体" w:hint="eastAsia"/>
              </w:rPr>
              <w:t>F</w:t>
            </w:r>
          </w:p>
        </w:tc>
        <w:tc>
          <w:tcPr>
            <w:tcW w:w="6786" w:type="dxa"/>
            <w:tcBorders>
              <w:top w:val="single" w:sz="4" w:space="0" w:color="auto"/>
              <w:bottom w:val="single" w:sz="4" w:space="0" w:color="auto"/>
            </w:tcBorders>
            <w:vAlign w:val="center"/>
          </w:tcPr>
          <w:p w:rsidR="008E7638" w:rsidRPr="00601888" w:rsidRDefault="008E7638" w:rsidP="00F77525">
            <w:pPr>
              <w:spacing w:before="60" w:after="60" w:line="0" w:lineRule="atLeast"/>
              <w:rPr>
                <w:rFonts w:ascii="宋体" w:hAnsi="宋体"/>
                <w:szCs w:val="21"/>
              </w:rPr>
            </w:pPr>
          </w:p>
        </w:tc>
      </w:tr>
      <w:tr w:rsidR="008E7638" w:rsidRPr="00601888" w:rsidTr="00F77525">
        <w:trPr>
          <w:trHeight w:val="70"/>
        </w:trPr>
        <w:tc>
          <w:tcPr>
            <w:tcW w:w="1536" w:type="dxa"/>
            <w:tcBorders>
              <w:top w:val="single" w:sz="4" w:space="0" w:color="auto"/>
              <w:bottom w:val="single" w:sz="4" w:space="0" w:color="auto"/>
            </w:tcBorders>
            <w:shd w:val="pct15" w:color="auto" w:fill="auto"/>
            <w:vAlign w:val="center"/>
          </w:tcPr>
          <w:p w:rsidR="008E7638" w:rsidRPr="00601888" w:rsidRDefault="008E7638" w:rsidP="00F77525">
            <w:pPr>
              <w:rPr>
                <w:rFonts w:ascii="宋体" w:hAnsi="宋体"/>
                <w:b/>
                <w:highlight w:val="white"/>
              </w:rPr>
            </w:pPr>
            <w:r w:rsidRPr="00601888">
              <w:rPr>
                <w:rFonts w:ascii="宋体" w:hAnsi="宋体" w:hint="eastAsia"/>
                <w:b/>
              </w:rPr>
              <w:t>输出</w:t>
            </w:r>
          </w:p>
        </w:tc>
        <w:tc>
          <w:tcPr>
            <w:tcW w:w="6786" w:type="dxa"/>
            <w:tcBorders>
              <w:top w:val="single" w:sz="4" w:space="0" w:color="auto"/>
              <w:bottom w:val="single" w:sz="4" w:space="0" w:color="auto"/>
            </w:tcBorders>
            <w:shd w:val="pct15" w:color="auto" w:fill="auto"/>
            <w:vAlign w:val="center"/>
          </w:tcPr>
          <w:p w:rsidR="008E7638" w:rsidRPr="00601888" w:rsidRDefault="008E7638" w:rsidP="00F77525">
            <w:pPr>
              <w:spacing w:before="60" w:after="60" w:line="0" w:lineRule="atLeast"/>
              <w:rPr>
                <w:rFonts w:ascii="宋体" w:hAnsi="宋体"/>
                <w:sz w:val="18"/>
              </w:rPr>
            </w:pPr>
            <w:r w:rsidRPr="00601888">
              <w:rPr>
                <w:rFonts w:ascii="宋体" w:hAnsi="宋体" w:hint="eastAsia"/>
                <w:b/>
                <w:szCs w:val="21"/>
              </w:rPr>
              <w:t>说明</w:t>
            </w:r>
          </w:p>
        </w:tc>
      </w:tr>
      <w:tr w:rsidR="008E7638" w:rsidRPr="00601888" w:rsidTr="00F77525">
        <w:trPr>
          <w:trHeight w:val="70"/>
        </w:trPr>
        <w:tc>
          <w:tcPr>
            <w:tcW w:w="1536" w:type="dxa"/>
            <w:tcBorders>
              <w:top w:val="single" w:sz="4" w:space="0" w:color="auto"/>
              <w:bottom w:val="single" w:sz="4" w:space="0" w:color="auto"/>
            </w:tcBorders>
            <w:vAlign w:val="center"/>
          </w:tcPr>
          <w:p w:rsidR="008E7638" w:rsidRPr="00601888" w:rsidRDefault="008E7638" w:rsidP="00F77525">
            <w:pPr>
              <w:rPr>
                <w:rFonts w:ascii="宋体" w:hAnsi="宋体"/>
                <w:b/>
                <w:highlight w:val="white"/>
              </w:rPr>
            </w:pPr>
            <w:r w:rsidRPr="00601888">
              <w:rPr>
                <w:rFonts w:ascii="宋体" w:hAnsi="宋体" w:hint="eastAsia"/>
              </w:rPr>
              <w:t>JSONP对象</w:t>
            </w:r>
          </w:p>
        </w:tc>
        <w:tc>
          <w:tcPr>
            <w:tcW w:w="6786" w:type="dxa"/>
            <w:tcBorders>
              <w:top w:val="single" w:sz="4" w:space="0" w:color="auto"/>
              <w:bottom w:val="single" w:sz="4" w:space="0" w:color="auto"/>
            </w:tcBorders>
            <w:vAlign w:val="center"/>
          </w:tcPr>
          <w:p w:rsidR="008E7638" w:rsidRPr="00601888" w:rsidRDefault="008E7638" w:rsidP="00F77525">
            <w:pPr>
              <w:spacing w:before="60" w:after="60" w:line="0" w:lineRule="atLeast"/>
              <w:rPr>
                <w:rFonts w:ascii="宋体" w:hAnsi="宋体"/>
                <w:sz w:val="18"/>
              </w:rPr>
            </w:pPr>
            <w:r w:rsidRPr="00601888">
              <w:rPr>
                <w:rFonts w:ascii="宋体" w:hAnsi="宋体" w:hint="eastAsia"/>
                <w:sz w:val="18"/>
              </w:rPr>
              <w:t>采用JSNOP形式输出JSON对象</w:t>
            </w:r>
          </w:p>
        </w:tc>
      </w:tr>
      <w:tr w:rsidR="008E7638" w:rsidRPr="00601888" w:rsidTr="00F77525">
        <w:trPr>
          <w:trHeight w:val="70"/>
        </w:trPr>
        <w:tc>
          <w:tcPr>
            <w:tcW w:w="1536" w:type="dxa"/>
            <w:tcBorders>
              <w:top w:val="single" w:sz="4" w:space="0" w:color="auto"/>
              <w:bottom w:val="single" w:sz="4" w:space="0" w:color="auto"/>
            </w:tcBorders>
            <w:shd w:val="pct15" w:color="auto" w:fill="auto"/>
            <w:vAlign w:val="center"/>
          </w:tcPr>
          <w:p w:rsidR="008E7638" w:rsidRPr="00601888" w:rsidRDefault="008E7638" w:rsidP="00F77525">
            <w:pPr>
              <w:rPr>
                <w:rFonts w:ascii="宋体" w:hAnsi="宋体"/>
                <w:b/>
                <w:highlight w:val="white"/>
              </w:rPr>
            </w:pPr>
            <w:r w:rsidRPr="00601888">
              <w:rPr>
                <w:rFonts w:ascii="宋体" w:hAnsi="宋体" w:hint="eastAsia"/>
                <w:b/>
              </w:rPr>
              <w:t>JSON对象参数</w:t>
            </w:r>
          </w:p>
        </w:tc>
        <w:tc>
          <w:tcPr>
            <w:tcW w:w="6786" w:type="dxa"/>
            <w:tcBorders>
              <w:top w:val="single" w:sz="4" w:space="0" w:color="auto"/>
              <w:bottom w:val="single" w:sz="4" w:space="0" w:color="auto"/>
            </w:tcBorders>
            <w:shd w:val="pct15" w:color="auto" w:fill="auto"/>
            <w:vAlign w:val="center"/>
          </w:tcPr>
          <w:p w:rsidR="008E7638" w:rsidRPr="00601888" w:rsidRDefault="008E7638" w:rsidP="00F77525">
            <w:pPr>
              <w:spacing w:before="60" w:after="60" w:line="0" w:lineRule="atLeast"/>
              <w:rPr>
                <w:rFonts w:ascii="宋体" w:hAnsi="宋体"/>
                <w:sz w:val="18"/>
              </w:rPr>
            </w:pPr>
            <w:r w:rsidRPr="00601888">
              <w:rPr>
                <w:rFonts w:ascii="宋体" w:hAnsi="宋体" w:hint="eastAsia"/>
                <w:b/>
                <w:szCs w:val="21"/>
              </w:rPr>
              <w:t>说明</w:t>
            </w:r>
          </w:p>
        </w:tc>
      </w:tr>
      <w:tr w:rsidR="008E7638" w:rsidRPr="00413A6E" w:rsidTr="00F77525">
        <w:trPr>
          <w:trHeight w:val="70"/>
        </w:trPr>
        <w:tc>
          <w:tcPr>
            <w:tcW w:w="1536" w:type="dxa"/>
            <w:vAlign w:val="center"/>
          </w:tcPr>
          <w:p w:rsidR="008E7638" w:rsidRPr="00413A6E" w:rsidRDefault="008E7638" w:rsidP="00F77525">
            <w:pPr>
              <w:rPr>
                <w:rFonts w:ascii="宋体" w:hAnsi="宋体"/>
                <w:color w:val="FF0000"/>
              </w:rPr>
            </w:pPr>
            <w:r w:rsidRPr="00413A6E">
              <w:rPr>
                <w:rFonts w:ascii="宋体" w:hAnsi="宋体" w:hint="eastAsia"/>
                <w:color w:val="FF0000"/>
              </w:rPr>
              <w:t>S</w:t>
            </w:r>
          </w:p>
        </w:tc>
        <w:tc>
          <w:tcPr>
            <w:tcW w:w="6786" w:type="dxa"/>
            <w:vAlign w:val="center"/>
          </w:tcPr>
          <w:p w:rsidR="008E7638" w:rsidRPr="00413A6E" w:rsidRDefault="008E7638" w:rsidP="00F77525">
            <w:pPr>
              <w:spacing w:before="60" w:after="60" w:line="0" w:lineRule="atLeast"/>
              <w:rPr>
                <w:rFonts w:ascii="宋体" w:hAnsi="宋体"/>
                <w:color w:val="FF0000"/>
                <w:sz w:val="18"/>
              </w:rPr>
            </w:pPr>
            <w:r w:rsidRPr="00413A6E">
              <w:rPr>
                <w:rFonts w:ascii="宋体" w:hAnsi="宋体" w:hint="eastAsia"/>
                <w:color w:val="FF0000"/>
                <w:sz w:val="18"/>
              </w:rPr>
              <w:t>是否成功</w:t>
            </w:r>
          </w:p>
        </w:tc>
      </w:tr>
      <w:tr w:rsidR="008E7638" w:rsidRPr="00413A6E" w:rsidTr="00F77525">
        <w:trPr>
          <w:trHeight w:val="70"/>
        </w:trPr>
        <w:tc>
          <w:tcPr>
            <w:tcW w:w="1536" w:type="dxa"/>
            <w:vAlign w:val="center"/>
          </w:tcPr>
          <w:p w:rsidR="008E7638" w:rsidRPr="00413A6E" w:rsidRDefault="008E7638" w:rsidP="00F77525">
            <w:pPr>
              <w:rPr>
                <w:rFonts w:ascii="宋体" w:hAnsi="宋体"/>
                <w:color w:val="FF0000"/>
              </w:rPr>
            </w:pPr>
            <w:r w:rsidRPr="00413A6E">
              <w:rPr>
                <w:rFonts w:ascii="宋体" w:hAnsi="宋体" w:hint="eastAsia"/>
                <w:color w:val="FF0000"/>
              </w:rPr>
              <w:t>M</w:t>
            </w:r>
          </w:p>
        </w:tc>
        <w:tc>
          <w:tcPr>
            <w:tcW w:w="6786" w:type="dxa"/>
            <w:vAlign w:val="center"/>
          </w:tcPr>
          <w:p w:rsidR="008E7638" w:rsidRPr="00413A6E" w:rsidRDefault="008E7638" w:rsidP="00F77525">
            <w:pPr>
              <w:spacing w:before="60" w:after="60" w:line="0" w:lineRule="atLeast"/>
              <w:rPr>
                <w:rFonts w:ascii="宋体" w:hAnsi="宋体"/>
                <w:color w:val="FF0000"/>
                <w:sz w:val="18"/>
              </w:rPr>
            </w:pPr>
          </w:p>
        </w:tc>
      </w:tr>
      <w:tr w:rsidR="008E7638" w:rsidRPr="00413A6E" w:rsidTr="00F77525">
        <w:trPr>
          <w:trHeight w:val="70"/>
        </w:trPr>
        <w:tc>
          <w:tcPr>
            <w:tcW w:w="1536" w:type="dxa"/>
            <w:vAlign w:val="center"/>
          </w:tcPr>
          <w:p w:rsidR="008E7638" w:rsidRPr="00413A6E" w:rsidRDefault="008E7638" w:rsidP="00F77525">
            <w:pPr>
              <w:rPr>
                <w:rFonts w:ascii="宋体" w:hAnsi="宋体"/>
                <w:color w:val="FF0000"/>
              </w:rPr>
            </w:pPr>
            <w:r w:rsidRPr="00413A6E">
              <w:rPr>
                <w:rFonts w:ascii="宋体" w:hAnsi="宋体" w:hint="eastAsia"/>
                <w:color w:val="FF0000"/>
              </w:rPr>
              <w:t>C</w:t>
            </w:r>
          </w:p>
        </w:tc>
        <w:tc>
          <w:tcPr>
            <w:tcW w:w="6786" w:type="dxa"/>
            <w:vAlign w:val="center"/>
          </w:tcPr>
          <w:p w:rsidR="008E7638" w:rsidRPr="00413A6E" w:rsidRDefault="008E7638" w:rsidP="00F77525">
            <w:pPr>
              <w:spacing w:before="60" w:after="60" w:line="0" w:lineRule="atLeast"/>
              <w:rPr>
                <w:rFonts w:ascii="宋体" w:hAnsi="宋体"/>
                <w:color w:val="FF0000"/>
                <w:sz w:val="18"/>
              </w:rPr>
            </w:pPr>
          </w:p>
        </w:tc>
      </w:tr>
      <w:tr w:rsidR="008E7638" w:rsidRPr="00045BA8" w:rsidTr="00F77525">
        <w:trPr>
          <w:trHeight w:val="70"/>
        </w:trPr>
        <w:tc>
          <w:tcPr>
            <w:tcW w:w="1536" w:type="dxa"/>
            <w:vAlign w:val="center"/>
          </w:tcPr>
          <w:p w:rsidR="008E7638" w:rsidRDefault="008E7638" w:rsidP="00F77525">
            <w:pPr>
              <w:rPr>
                <w:rFonts w:ascii="宋体" w:hAnsi="宋体"/>
              </w:rPr>
            </w:pPr>
            <w:r>
              <w:rPr>
                <w:rFonts w:ascii="宋体" w:hAnsi="宋体" w:hint="eastAsia"/>
              </w:rPr>
              <w:t>D</w:t>
            </w:r>
          </w:p>
        </w:tc>
        <w:tc>
          <w:tcPr>
            <w:tcW w:w="6786" w:type="dxa"/>
            <w:vAlign w:val="center"/>
          </w:tcPr>
          <w:tbl>
            <w:tblPr>
              <w:tblW w:w="638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tblPr>
            <w:tblGrid>
              <w:gridCol w:w="861"/>
              <w:gridCol w:w="1109"/>
              <w:gridCol w:w="1584"/>
              <w:gridCol w:w="1701"/>
              <w:gridCol w:w="1134"/>
            </w:tblGrid>
            <w:tr w:rsidR="00C33564" w:rsidRPr="0001495D" w:rsidTr="00F77525">
              <w:tc>
                <w:tcPr>
                  <w:tcW w:w="861" w:type="dxa"/>
                  <w:shd w:val="clear" w:color="auto" w:fill="BFBFBF"/>
                  <w:vAlign w:val="center"/>
                </w:tcPr>
                <w:p w:rsidR="00C33564" w:rsidRPr="0001495D" w:rsidRDefault="00C33564" w:rsidP="00F77525">
                  <w:pPr>
                    <w:pStyle w:val="aff"/>
                    <w:widowControl w:val="0"/>
                    <w:rPr>
                      <w:rFonts w:ascii="黑体"/>
                    </w:rPr>
                  </w:pPr>
                  <w:r w:rsidRPr="0001495D">
                    <w:rPr>
                      <w:rFonts w:ascii="黑体" w:hint="eastAsia"/>
                    </w:rPr>
                    <w:t>必输项</w:t>
                  </w:r>
                </w:p>
              </w:tc>
              <w:tc>
                <w:tcPr>
                  <w:tcW w:w="1109" w:type="dxa"/>
                  <w:shd w:val="clear" w:color="auto" w:fill="BFBFBF"/>
                  <w:vAlign w:val="center"/>
                </w:tcPr>
                <w:p w:rsidR="00C33564" w:rsidRPr="0001495D" w:rsidRDefault="00C33564" w:rsidP="00F77525">
                  <w:pPr>
                    <w:pStyle w:val="aff"/>
                    <w:widowControl w:val="0"/>
                    <w:rPr>
                      <w:rFonts w:ascii="黑体"/>
                    </w:rPr>
                  </w:pPr>
                  <w:r w:rsidRPr="0001495D">
                    <w:rPr>
                      <w:rFonts w:ascii="黑体" w:hint="eastAsia"/>
                    </w:rPr>
                    <w:t>属性</w:t>
                  </w:r>
                </w:p>
              </w:tc>
              <w:tc>
                <w:tcPr>
                  <w:tcW w:w="1584" w:type="dxa"/>
                  <w:shd w:val="clear" w:color="auto" w:fill="BFBFBF"/>
                  <w:vAlign w:val="center"/>
                </w:tcPr>
                <w:p w:rsidR="00C33564" w:rsidRPr="0001495D" w:rsidRDefault="00C33564" w:rsidP="00F77525">
                  <w:pPr>
                    <w:pStyle w:val="aff"/>
                    <w:widowControl w:val="0"/>
                    <w:rPr>
                      <w:rFonts w:ascii="黑体"/>
                    </w:rPr>
                  </w:pPr>
                  <w:r w:rsidRPr="0001495D">
                    <w:rPr>
                      <w:rFonts w:ascii="黑体" w:hint="eastAsia"/>
                    </w:rPr>
                    <w:t>属性约束</w:t>
                  </w:r>
                </w:p>
              </w:tc>
              <w:tc>
                <w:tcPr>
                  <w:tcW w:w="1701" w:type="dxa"/>
                  <w:shd w:val="clear" w:color="auto" w:fill="BFBFBF"/>
                  <w:vAlign w:val="center"/>
                </w:tcPr>
                <w:p w:rsidR="00C33564" w:rsidRPr="0001495D" w:rsidRDefault="00C33564" w:rsidP="00F77525">
                  <w:pPr>
                    <w:pStyle w:val="aff"/>
                    <w:widowControl w:val="0"/>
                    <w:rPr>
                      <w:rFonts w:ascii="黑体"/>
                    </w:rPr>
                  </w:pPr>
                  <w:r w:rsidRPr="0001495D">
                    <w:rPr>
                      <w:rFonts w:ascii="黑体" w:hint="eastAsia"/>
                    </w:rPr>
                    <w:t>数据名称</w:t>
                  </w:r>
                </w:p>
              </w:tc>
              <w:tc>
                <w:tcPr>
                  <w:tcW w:w="1134" w:type="dxa"/>
                  <w:shd w:val="clear" w:color="auto" w:fill="BFBFBF"/>
                </w:tcPr>
                <w:p w:rsidR="00C33564" w:rsidRPr="0001495D" w:rsidRDefault="00C33564" w:rsidP="00F77525">
                  <w:pPr>
                    <w:pStyle w:val="aff"/>
                    <w:widowControl w:val="0"/>
                    <w:rPr>
                      <w:rFonts w:ascii="黑体"/>
                    </w:rPr>
                  </w:pPr>
                  <w:r>
                    <w:rPr>
                      <w:rFonts w:ascii="黑体" w:hint="eastAsia"/>
                    </w:rPr>
                    <w:t>数据类型</w:t>
                  </w:r>
                </w:p>
              </w:tc>
            </w:tr>
            <w:tr w:rsidR="00C33564" w:rsidTr="00F77525">
              <w:tc>
                <w:tcPr>
                  <w:tcW w:w="861" w:type="dxa"/>
                  <w:vAlign w:val="center"/>
                </w:tcPr>
                <w:p w:rsidR="00C33564" w:rsidRPr="00867302" w:rsidRDefault="00C33564" w:rsidP="00F77525">
                  <w:pPr>
                    <w:rPr>
                      <w:rFonts w:ascii="宋体" w:hAnsi="宋体"/>
                      <w:color w:val="000000" w:themeColor="text1"/>
                    </w:rPr>
                  </w:pPr>
                  <w:r w:rsidRPr="00867302">
                    <w:rPr>
                      <w:rFonts w:ascii="宋体" w:hAnsi="宋体" w:hint="eastAsia"/>
                      <w:color w:val="000000" w:themeColor="text1"/>
                    </w:rPr>
                    <w:t>Y</w:t>
                  </w:r>
                </w:p>
              </w:tc>
              <w:tc>
                <w:tcPr>
                  <w:tcW w:w="1109" w:type="dxa"/>
                  <w:vAlign w:val="center"/>
                </w:tcPr>
                <w:p w:rsidR="00C33564" w:rsidRPr="00867302" w:rsidRDefault="00C33564" w:rsidP="00F77525">
                  <w:pPr>
                    <w:rPr>
                      <w:rFonts w:ascii="宋体" w:hAnsi="宋体"/>
                      <w:color w:val="000000" w:themeColor="text1"/>
                      <w:sz w:val="18"/>
                    </w:rPr>
                  </w:pPr>
                  <w:r w:rsidRPr="00867302">
                    <w:rPr>
                      <w:rFonts w:ascii="宋体" w:hAnsi="宋体" w:hint="eastAsia"/>
                      <w:color w:val="000000" w:themeColor="text1"/>
                      <w:sz w:val="18"/>
                    </w:rPr>
                    <w:t>管理员标识</w:t>
                  </w:r>
                </w:p>
              </w:tc>
              <w:tc>
                <w:tcPr>
                  <w:tcW w:w="1584" w:type="dxa"/>
                  <w:vAlign w:val="center"/>
                </w:tcPr>
                <w:p w:rsidR="00C33564" w:rsidRPr="00867302" w:rsidRDefault="00370A70" w:rsidP="00F77525">
                  <w:pPr>
                    <w:spacing w:before="60" w:after="60" w:line="0" w:lineRule="atLeast"/>
                    <w:rPr>
                      <w:rFonts w:ascii="宋体" w:hAnsi="宋体"/>
                      <w:color w:val="000000" w:themeColor="text1"/>
                      <w:sz w:val="18"/>
                    </w:rPr>
                  </w:pPr>
                  <w:r w:rsidRPr="00867302">
                    <w:rPr>
                      <w:rFonts w:ascii="宋体" w:hAnsi="宋体" w:hint="eastAsia"/>
                      <w:color w:val="000000" w:themeColor="text1"/>
                      <w:sz w:val="18"/>
                    </w:rPr>
                    <w:t>Y、是</w:t>
                  </w:r>
                </w:p>
                <w:p w:rsidR="00370A70" w:rsidRPr="00867302" w:rsidRDefault="00370A70" w:rsidP="00F77525">
                  <w:pPr>
                    <w:spacing w:before="60" w:after="60" w:line="0" w:lineRule="atLeast"/>
                    <w:rPr>
                      <w:rFonts w:ascii="宋体" w:hAnsi="宋体"/>
                      <w:color w:val="000000" w:themeColor="text1"/>
                      <w:sz w:val="18"/>
                    </w:rPr>
                  </w:pPr>
                  <w:r w:rsidRPr="00867302">
                    <w:rPr>
                      <w:rFonts w:ascii="宋体" w:hAnsi="宋体" w:hint="eastAsia"/>
                      <w:color w:val="000000" w:themeColor="text1"/>
                      <w:sz w:val="18"/>
                    </w:rPr>
                    <w:t>N、否</w:t>
                  </w:r>
                </w:p>
              </w:tc>
              <w:tc>
                <w:tcPr>
                  <w:tcW w:w="1701" w:type="dxa"/>
                  <w:vAlign w:val="center"/>
                </w:tcPr>
                <w:p w:rsidR="00C33564" w:rsidRPr="00867302" w:rsidRDefault="00C33564" w:rsidP="00F77525">
                  <w:pPr>
                    <w:rPr>
                      <w:rFonts w:ascii="宋体" w:hAnsi="宋体"/>
                      <w:color w:val="000000" w:themeColor="text1"/>
                      <w:sz w:val="18"/>
                    </w:rPr>
                  </w:pPr>
                  <w:r w:rsidRPr="00867302">
                    <w:rPr>
                      <w:rFonts w:ascii="宋体" w:hAnsi="宋体" w:hint="eastAsia"/>
                      <w:color w:val="000000" w:themeColor="text1"/>
                      <w:sz w:val="18"/>
                    </w:rPr>
                    <w:t>AdminLogo</w:t>
                  </w:r>
                </w:p>
              </w:tc>
              <w:tc>
                <w:tcPr>
                  <w:tcW w:w="1134" w:type="dxa"/>
                </w:tcPr>
                <w:p w:rsidR="00C33564" w:rsidRPr="00867302" w:rsidRDefault="00C33564" w:rsidP="00F77525">
                  <w:pPr>
                    <w:spacing w:before="60" w:after="60" w:line="0" w:lineRule="atLeast"/>
                    <w:rPr>
                      <w:rFonts w:ascii="宋体" w:hAnsi="宋体"/>
                      <w:color w:val="000000" w:themeColor="text1"/>
                      <w:sz w:val="18"/>
                    </w:rPr>
                  </w:pPr>
                  <w:r w:rsidRPr="00867302">
                    <w:rPr>
                      <w:rFonts w:ascii="宋体" w:hAnsi="宋体" w:hint="eastAsia"/>
                      <w:color w:val="000000" w:themeColor="text1"/>
                      <w:sz w:val="18"/>
                    </w:rPr>
                    <w:t>String</w:t>
                  </w:r>
                </w:p>
              </w:tc>
            </w:tr>
          </w:tbl>
          <w:p w:rsidR="008E7638" w:rsidRPr="00045BA8" w:rsidRDefault="008E7638" w:rsidP="00F77525">
            <w:pPr>
              <w:pStyle w:val="20"/>
              <w:ind w:firstLineChars="0" w:firstLine="0"/>
              <w:rPr>
                <w:rFonts w:ascii="宋体" w:hAnsi="宋体"/>
                <w:b/>
              </w:rPr>
            </w:pPr>
          </w:p>
        </w:tc>
      </w:tr>
    </w:tbl>
    <w:p w:rsidR="006A623B" w:rsidRDefault="006A623B" w:rsidP="006A623B"/>
    <w:p w:rsidR="006A623B" w:rsidRDefault="006A623B" w:rsidP="006A623B"/>
    <w:p w:rsidR="00452BD4" w:rsidRDefault="00C849E8" w:rsidP="00452BD4">
      <w:pPr>
        <w:pStyle w:val="4"/>
      </w:pPr>
      <w:r>
        <w:rPr>
          <w:rFonts w:hint="eastAsia"/>
          <w:color w:val="3333FF"/>
        </w:rPr>
        <w:t>（</w:t>
      </w:r>
      <w:r>
        <w:rPr>
          <w:rFonts w:hint="eastAsia"/>
          <w:color w:val="3333FF"/>
        </w:rPr>
        <w:t>2</w:t>
      </w:r>
      <w:r>
        <w:rPr>
          <w:rFonts w:hint="eastAsia"/>
          <w:color w:val="3333FF"/>
        </w:rPr>
        <w:t>）</w:t>
      </w:r>
      <w:r w:rsidR="00452BD4" w:rsidRPr="00452BD4">
        <w:rPr>
          <w:rFonts w:hint="eastAsia"/>
          <w:color w:val="3333FF"/>
        </w:rPr>
        <w:t>-</w:t>
      </w:r>
      <w:r w:rsidR="00693F18">
        <w:rPr>
          <w:rFonts w:hint="eastAsia"/>
          <w:color w:val="3333FF"/>
        </w:rPr>
        <w:t>【分页】</w:t>
      </w:r>
      <w:r w:rsidR="00AC1B18">
        <w:rPr>
          <w:rFonts w:hint="eastAsia"/>
        </w:rPr>
        <w:t>获取</w:t>
      </w:r>
      <w:r w:rsidR="00452BD4">
        <w:rPr>
          <w:rFonts w:hint="eastAsia"/>
        </w:rPr>
        <w:t>食品茶点信息接口</w:t>
      </w:r>
    </w:p>
    <w:tbl>
      <w:tblPr>
        <w:tblW w:w="8322" w:type="dxa"/>
        <w:tblInd w:w="15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1536"/>
        <w:gridCol w:w="6786"/>
      </w:tblGrid>
      <w:tr w:rsidR="00FA4AB3" w:rsidRPr="00601888" w:rsidTr="00F77525">
        <w:trPr>
          <w:trHeight w:val="742"/>
          <w:tblHeader/>
        </w:trPr>
        <w:tc>
          <w:tcPr>
            <w:tcW w:w="8322" w:type="dxa"/>
            <w:gridSpan w:val="2"/>
            <w:shd w:val="pct12" w:color="000000" w:fill="FFFFFF"/>
            <w:vAlign w:val="center"/>
          </w:tcPr>
          <w:p w:rsidR="00FA4AB3" w:rsidRPr="00601888" w:rsidRDefault="00AC1B18" w:rsidP="00F77525">
            <w:pPr>
              <w:spacing w:before="60" w:after="60"/>
              <w:rPr>
                <w:rFonts w:ascii="宋体" w:hAnsi="宋体"/>
                <w:b/>
                <w:sz w:val="28"/>
                <w:szCs w:val="28"/>
              </w:rPr>
            </w:pPr>
            <w:r>
              <w:rPr>
                <w:rFonts w:ascii="宋体" w:hAnsi="宋体" w:hint="eastAsia"/>
                <w:b/>
                <w:sz w:val="28"/>
                <w:szCs w:val="28"/>
              </w:rPr>
              <w:t>获取食品茶点信息</w:t>
            </w:r>
          </w:p>
        </w:tc>
      </w:tr>
      <w:tr w:rsidR="00FA4AB3" w:rsidRPr="00601888" w:rsidTr="00F77525">
        <w:trPr>
          <w:trHeight w:val="70"/>
        </w:trPr>
        <w:tc>
          <w:tcPr>
            <w:tcW w:w="8322" w:type="dxa"/>
            <w:gridSpan w:val="2"/>
            <w:tcBorders>
              <w:bottom w:val="single" w:sz="4" w:space="0" w:color="auto"/>
            </w:tcBorders>
            <w:vAlign w:val="center"/>
          </w:tcPr>
          <w:p w:rsidR="00FA4AB3" w:rsidRPr="00392617" w:rsidRDefault="00FA4AB3" w:rsidP="00F77525">
            <w:pPr>
              <w:autoSpaceDE w:val="0"/>
              <w:autoSpaceDN w:val="0"/>
              <w:adjustRightInd w:val="0"/>
              <w:jc w:val="left"/>
            </w:pPr>
            <w:r w:rsidRPr="00392617">
              <w:t>服务</w:t>
            </w:r>
            <w:r>
              <w:rPr>
                <w:rFonts w:hint="eastAsia"/>
              </w:rPr>
              <w:t>概述</w:t>
            </w:r>
          </w:p>
          <w:p w:rsidR="00FA4AB3" w:rsidRPr="00BC513D" w:rsidRDefault="00FA4AB3" w:rsidP="00F77525">
            <w:pPr>
              <w:autoSpaceDE w:val="0"/>
              <w:autoSpaceDN w:val="0"/>
              <w:adjustRightInd w:val="0"/>
              <w:ind w:firstLineChars="200" w:firstLine="420"/>
              <w:jc w:val="left"/>
            </w:pPr>
            <w:r>
              <w:rPr>
                <w:rFonts w:hint="eastAsia"/>
              </w:rPr>
              <w:t>该服务是用于</w:t>
            </w:r>
            <w:r>
              <w:rPr>
                <w:rFonts w:hint="eastAsia"/>
              </w:rPr>
              <w:t xml:space="preserve">Emeeting </w:t>
            </w:r>
            <w:r w:rsidR="00AC1B18">
              <w:rPr>
                <w:rFonts w:hint="eastAsia"/>
              </w:rPr>
              <w:t>获取</w:t>
            </w:r>
            <w:r w:rsidR="00202C95">
              <w:rPr>
                <w:rFonts w:hint="eastAsia"/>
              </w:rPr>
              <w:t>食品茶点</w:t>
            </w:r>
            <w:r w:rsidR="00AC1B18">
              <w:rPr>
                <w:rFonts w:hint="eastAsia"/>
              </w:rPr>
              <w:t>内容</w:t>
            </w:r>
            <w:r>
              <w:rPr>
                <w:rFonts w:hint="eastAsia"/>
              </w:rPr>
              <w:t>。</w:t>
            </w:r>
          </w:p>
          <w:p w:rsidR="00FA4AB3" w:rsidRDefault="00FA4AB3" w:rsidP="00F77525">
            <w:pPr>
              <w:autoSpaceDE w:val="0"/>
              <w:autoSpaceDN w:val="0"/>
              <w:adjustRightInd w:val="0"/>
              <w:jc w:val="left"/>
            </w:pPr>
            <w:r w:rsidRPr="00392617">
              <w:t>应用场景</w:t>
            </w:r>
          </w:p>
          <w:p w:rsidR="00FA4AB3" w:rsidRPr="00BC513D" w:rsidRDefault="00FA4AB3" w:rsidP="00F77525">
            <w:pPr>
              <w:autoSpaceDE w:val="0"/>
              <w:autoSpaceDN w:val="0"/>
              <w:adjustRightInd w:val="0"/>
              <w:ind w:firstLineChars="200" w:firstLine="420"/>
              <w:jc w:val="left"/>
            </w:pPr>
            <w:r>
              <w:rPr>
                <w:rFonts w:hint="eastAsia"/>
              </w:rPr>
              <w:t>用户成功登录</w:t>
            </w:r>
            <w:r>
              <w:rPr>
                <w:rFonts w:hint="eastAsia"/>
              </w:rPr>
              <w:t>Emeeting</w:t>
            </w:r>
            <w:r>
              <w:rPr>
                <w:rFonts w:hint="eastAsia"/>
              </w:rPr>
              <w:t>后，进入</w:t>
            </w:r>
            <w:r w:rsidR="00AC1B18">
              <w:rPr>
                <w:rFonts w:hint="eastAsia"/>
              </w:rPr>
              <w:t>增值服务预定页面，调用此接口获取应用可提供的</w:t>
            </w:r>
            <w:r w:rsidR="00202C95">
              <w:rPr>
                <w:rFonts w:hint="eastAsia"/>
              </w:rPr>
              <w:t>食品茶点</w:t>
            </w:r>
            <w:r w:rsidR="00AC1B18">
              <w:rPr>
                <w:rFonts w:hint="eastAsia"/>
              </w:rPr>
              <w:t>内容列表</w:t>
            </w:r>
            <w:r>
              <w:rPr>
                <w:rFonts w:hint="eastAsia"/>
              </w:rPr>
              <w:t>。</w:t>
            </w:r>
          </w:p>
          <w:p w:rsidR="00FA4AB3" w:rsidRDefault="00FA4AB3" w:rsidP="00F77525">
            <w:pPr>
              <w:autoSpaceDE w:val="0"/>
              <w:autoSpaceDN w:val="0"/>
              <w:adjustRightInd w:val="0"/>
              <w:jc w:val="left"/>
            </w:pPr>
            <w:r>
              <w:rPr>
                <w:rFonts w:hint="eastAsia"/>
              </w:rPr>
              <w:t>服务</w:t>
            </w:r>
            <w:r w:rsidRPr="00392617">
              <w:t>类型</w:t>
            </w:r>
          </w:p>
          <w:p w:rsidR="00FA4AB3" w:rsidRPr="00392EDF" w:rsidRDefault="003801D2" w:rsidP="00F77525">
            <w:pPr>
              <w:autoSpaceDE w:val="0"/>
              <w:autoSpaceDN w:val="0"/>
              <w:adjustRightInd w:val="0"/>
              <w:jc w:val="left"/>
            </w:pPr>
            <w:r w:rsidRPr="00392EDF">
              <w:fldChar w:fldCharType="begin">
                <w:ffData>
                  <w:name w:val="Check1"/>
                  <w:enabled/>
                  <w:calcOnExit w:val="0"/>
                  <w:checkBox>
                    <w:sizeAuto/>
                    <w:default w:val="0"/>
                  </w:checkBox>
                </w:ffData>
              </w:fldChar>
            </w:r>
            <w:r w:rsidR="00FA4AB3" w:rsidRPr="00392EDF">
              <w:instrText xml:space="preserve"> FORMCHECKBOX </w:instrText>
            </w:r>
            <w:r w:rsidRPr="00392EDF">
              <w:fldChar w:fldCharType="end"/>
            </w:r>
            <w:r w:rsidR="00FA4AB3" w:rsidRPr="00392EDF">
              <w:rPr>
                <w:rFonts w:hint="eastAsia"/>
              </w:rPr>
              <w:t>消息服务</w:t>
            </w:r>
          </w:p>
          <w:p w:rsidR="00FA4AB3" w:rsidRPr="00392EDF" w:rsidRDefault="003801D2" w:rsidP="00F77525">
            <w:pPr>
              <w:autoSpaceDE w:val="0"/>
              <w:autoSpaceDN w:val="0"/>
              <w:adjustRightInd w:val="0"/>
              <w:jc w:val="left"/>
            </w:pPr>
            <w:r w:rsidRPr="00392EDF">
              <w:fldChar w:fldCharType="begin">
                <w:ffData>
                  <w:name w:val=""/>
                  <w:enabled/>
                  <w:calcOnExit w:val="0"/>
                  <w:checkBox>
                    <w:sizeAuto/>
                    <w:default w:val="0"/>
                  </w:checkBox>
                </w:ffData>
              </w:fldChar>
            </w:r>
            <w:r w:rsidR="00FA4AB3" w:rsidRPr="00392EDF">
              <w:instrText xml:space="preserve"> FORMCHECKBOX </w:instrText>
            </w:r>
            <w:r w:rsidRPr="00392EDF">
              <w:fldChar w:fldCharType="end"/>
            </w:r>
            <w:r w:rsidR="00FA4AB3" w:rsidRPr="00392EDF">
              <w:rPr>
                <w:rFonts w:hint="eastAsia"/>
              </w:rPr>
              <w:t>流程服务</w:t>
            </w:r>
          </w:p>
          <w:p w:rsidR="00FA4AB3" w:rsidRPr="00392EDF" w:rsidRDefault="003801D2" w:rsidP="00F77525">
            <w:pPr>
              <w:autoSpaceDE w:val="0"/>
              <w:autoSpaceDN w:val="0"/>
              <w:adjustRightInd w:val="0"/>
              <w:jc w:val="left"/>
            </w:pPr>
            <w:r w:rsidRPr="00392EDF">
              <w:fldChar w:fldCharType="begin">
                <w:ffData>
                  <w:name w:val=""/>
                  <w:enabled/>
                  <w:calcOnExit w:val="0"/>
                  <w:checkBox>
                    <w:sizeAuto/>
                    <w:default w:val="1"/>
                  </w:checkBox>
                </w:ffData>
              </w:fldChar>
            </w:r>
            <w:r w:rsidR="00FA4AB3" w:rsidRPr="00392EDF">
              <w:instrText xml:space="preserve"> FORMCHECKBOX </w:instrText>
            </w:r>
            <w:r w:rsidRPr="00392EDF">
              <w:fldChar w:fldCharType="end"/>
            </w:r>
            <w:r w:rsidR="00FA4AB3" w:rsidRPr="00392EDF">
              <w:rPr>
                <w:rFonts w:hint="eastAsia"/>
              </w:rPr>
              <w:t>数据服务</w:t>
            </w:r>
          </w:p>
          <w:p w:rsidR="00FA4AB3" w:rsidRDefault="00FA4AB3" w:rsidP="00F77525">
            <w:pPr>
              <w:autoSpaceDE w:val="0"/>
              <w:autoSpaceDN w:val="0"/>
              <w:adjustRightInd w:val="0"/>
              <w:jc w:val="left"/>
            </w:pPr>
            <w:r w:rsidRPr="00392617">
              <w:t>业务规则</w:t>
            </w:r>
          </w:p>
          <w:p w:rsidR="00FA4AB3" w:rsidRDefault="00FA4AB3" w:rsidP="00F77525">
            <w:pPr>
              <w:autoSpaceDE w:val="0"/>
              <w:autoSpaceDN w:val="0"/>
              <w:adjustRightInd w:val="0"/>
              <w:jc w:val="left"/>
            </w:pPr>
          </w:p>
          <w:p w:rsidR="00FA4AB3" w:rsidRPr="00C42DB5" w:rsidRDefault="00FA4AB3" w:rsidP="00F77525">
            <w:pPr>
              <w:autoSpaceDE w:val="0"/>
              <w:autoSpaceDN w:val="0"/>
              <w:adjustRightInd w:val="0"/>
              <w:jc w:val="left"/>
            </w:pPr>
            <w:r>
              <w:rPr>
                <w:rFonts w:hint="eastAsia"/>
              </w:rPr>
              <w:lastRenderedPageBreak/>
              <w:t>调用规则</w:t>
            </w:r>
          </w:p>
          <w:p w:rsidR="00FA4AB3" w:rsidRPr="00392EDF" w:rsidRDefault="00FA4AB3" w:rsidP="00F77525">
            <w:pPr>
              <w:autoSpaceDE w:val="0"/>
              <w:autoSpaceDN w:val="0"/>
              <w:adjustRightInd w:val="0"/>
              <w:jc w:val="left"/>
            </w:pPr>
          </w:p>
          <w:p w:rsidR="00FA4AB3" w:rsidRDefault="00FA4AB3" w:rsidP="00F77525">
            <w:pPr>
              <w:autoSpaceDE w:val="0"/>
              <w:autoSpaceDN w:val="0"/>
              <w:adjustRightInd w:val="0"/>
              <w:jc w:val="left"/>
            </w:pPr>
            <w:r>
              <w:rPr>
                <w:rFonts w:hint="eastAsia"/>
              </w:rPr>
              <w:t>1</w:t>
            </w:r>
            <w:r>
              <w:rPr>
                <w:rFonts w:hint="eastAsia"/>
              </w:rPr>
              <w:t>：调用机制</w:t>
            </w:r>
          </w:p>
          <w:tbl>
            <w:tblPr>
              <w:tblW w:w="0" w:type="auto"/>
              <w:tblInd w:w="534" w:type="dxa"/>
              <w:tblLayout w:type="fixed"/>
              <w:tblLook w:val="01E0"/>
            </w:tblPr>
            <w:tblGrid>
              <w:gridCol w:w="7854"/>
            </w:tblGrid>
            <w:tr w:rsidR="00FA4AB3" w:rsidRPr="00992F57" w:rsidTr="00F77525">
              <w:tc>
                <w:tcPr>
                  <w:tcW w:w="7854" w:type="dxa"/>
                </w:tcPr>
                <w:p w:rsidR="00FA4AB3" w:rsidRPr="00392EDF" w:rsidRDefault="003801D2" w:rsidP="00F77525">
                  <w:pPr>
                    <w:autoSpaceDE w:val="0"/>
                    <w:autoSpaceDN w:val="0"/>
                    <w:adjustRightInd w:val="0"/>
                    <w:jc w:val="left"/>
                  </w:pPr>
                  <w:r w:rsidRPr="00392EDF">
                    <w:fldChar w:fldCharType="begin">
                      <w:ffData>
                        <w:name w:val=""/>
                        <w:enabled/>
                        <w:calcOnExit w:val="0"/>
                        <w:checkBox>
                          <w:sizeAuto/>
                          <w:default w:val="1"/>
                        </w:checkBox>
                      </w:ffData>
                    </w:fldChar>
                  </w:r>
                  <w:r w:rsidR="00FA4AB3" w:rsidRPr="00392EDF">
                    <w:instrText xml:space="preserve"> FORMCHECKBOX </w:instrText>
                  </w:r>
                  <w:r w:rsidRPr="00392EDF">
                    <w:fldChar w:fldCharType="end"/>
                  </w:r>
                  <w:r w:rsidR="00FA4AB3" w:rsidRPr="00392EDF">
                    <w:t xml:space="preserve"> </w:t>
                  </w:r>
                  <w:r w:rsidR="00FA4AB3" w:rsidRPr="00392EDF">
                    <w:rPr>
                      <w:rFonts w:hint="eastAsia"/>
                    </w:rPr>
                    <w:t>同步调用</w:t>
                  </w:r>
                </w:p>
                <w:p w:rsidR="00FA4AB3" w:rsidRPr="00392EDF" w:rsidRDefault="003801D2" w:rsidP="00F77525">
                  <w:pPr>
                    <w:autoSpaceDE w:val="0"/>
                    <w:autoSpaceDN w:val="0"/>
                    <w:adjustRightInd w:val="0"/>
                    <w:jc w:val="left"/>
                  </w:pPr>
                  <w:r w:rsidRPr="00392EDF">
                    <w:fldChar w:fldCharType="begin">
                      <w:ffData>
                        <w:name w:val=""/>
                        <w:enabled/>
                        <w:calcOnExit w:val="0"/>
                        <w:checkBox>
                          <w:sizeAuto/>
                          <w:default w:val="0"/>
                        </w:checkBox>
                      </w:ffData>
                    </w:fldChar>
                  </w:r>
                  <w:r w:rsidR="00FA4AB3" w:rsidRPr="00392EDF">
                    <w:instrText xml:space="preserve"> FORMCHECKBOX </w:instrText>
                  </w:r>
                  <w:r w:rsidRPr="00392EDF">
                    <w:fldChar w:fldCharType="end"/>
                  </w:r>
                  <w:r w:rsidR="00FA4AB3" w:rsidRPr="00392EDF">
                    <w:t xml:space="preserve"> </w:t>
                  </w:r>
                  <w:r w:rsidR="00FA4AB3" w:rsidRPr="00392EDF">
                    <w:rPr>
                      <w:rFonts w:hint="eastAsia"/>
                    </w:rPr>
                    <w:t>异步调用</w:t>
                  </w:r>
                </w:p>
              </w:tc>
            </w:tr>
          </w:tbl>
          <w:p w:rsidR="00FA4AB3" w:rsidRDefault="00FA4AB3" w:rsidP="00F77525">
            <w:pPr>
              <w:autoSpaceDE w:val="0"/>
              <w:autoSpaceDN w:val="0"/>
              <w:adjustRightInd w:val="0"/>
              <w:jc w:val="left"/>
            </w:pPr>
            <w:r>
              <w:rPr>
                <w:rFonts w:hint="eastAsia"/>
              </w:rPr>
              <w:t>2</w:t>
            </w:r>
            <w:r>
              <w:rPr>
                <w:rFonts w:hint="eastAsia"/>
              </w:rPr>
              <w:t>：异常处理</w:t>
            </w:r>
          </w:p>
          <w:tbl>
            <w:tblPr>
              <w:tblW w:w="0" w:type="auto"/>
              <w:tblInd w:w="534" w:type="dxa"/>
              <w:tblLayout w:type="fixed"/>
              <w:tblLook w:val="01E0"/>
            </w:tblPr>
            <w:tblGrid>
              <w:gridCol w:w="7854"/>
            </w:tblGrid>
            <w:tr w:rsidR="00FA4AB3" w:rsidRPr="00992F57" w:rsidTr="00F77525">
              <w:tc>
                <w:tcPr>
                  <w:tcW w:w="7854" w:type="dxa"/>
                </w:tcPr>
                <w:p w:rsidR="00FA4AB3" w:rsidRPr="00392EDF" w:rsidRDefault="003801D2" w:rsidP="00F77525">
                  <w:pPr>
                    <w:autoSpaceDE w:val="0"/>
                    <w:autoSpaceDN w:val="0"/>
                    <w:adjustRightInd w:val="0"/>
                    <w:jc w:val="left"/>
                  </w:pPr>
                  <w:r w:rsidRPr="00392EDF">
                    <w:fldChar w:fldCharType="begin">
                      <w:ffData>
                        <w:name w:val=""/>
                        <w:enabled/>
                        <w:calcOnExit w:val="0"/>
                        <w:checkBox>
                          <w:sizeAuto/>
                          <w:default w:val="1"/>
                        </w:checkBox>
                      </w:ffData>
                    </w:fldChar>
                  </w:r>
                  <w:r w:rsidR="00FA4AB3" w:rsidRPr="00392EDF">
                    <w:instrText xml:space="preserve"> FORMCHECKBOX </w:instrText>
                  </w:r>
                  <w:r w:rsidRPr="00392EDF">
                    <w:fldChar w:fldCharType="end"/>
                  </w:r>
                  <w:r w:rsidR="00FA4AB3" w:rsidRPr="00392EDF">
                    <w:t xml:space="preserve"> </w:t>
                  </w:r>
                  <w:r w:rsidR="00FA4AB3" w:rsidRPr="00392EDF">
                    <w:rPr>
                      <w:rFonts w:hint="eastAsia"/>
                    </w:rPr>
                    <w:t>调用失败，业务全部回滚，需重新请求调用</w:t>
                  </w:r>
                </w:p>
                <w:p w:rsidR="00FA4AB3" w:rsidRPr="00392EDF" w:rsidRDefault="003801D2" w:rsidP="00F77525">
                  <w:pPr>
                    <w:autoSpaceDE w:val="0"/>
                    <w:autoSpaceDN w:val="0"/>
                    <w:adjustRightInd w:val="0"/>
                    <w:jc w:val="left"/>
                  </w:pPr>
                  <w:r w:rsidRPr="00392EDF">
                    <w:fldChar w:fldCharType="begin">
                      <w:ffData>
                        <w:name w:val=""/>
                        <w:enabled/>
                        <w:calcOnExit w:val="0"/>
                        <w:checkBox>
                          <w:sizeAuto/>
                          <w:default w:val="0"/>
                        </w:checkBox>
                      </w:ffData>
                    </w:fldChar>
                  </w:r>
                  <w:r w:rsidR="00FA4AB3" w:rsidRPr="00392EDF">
                    <w:instrText xml:space="preserve"> FORMCHECKBOX </w:instrText>
                  </w:r>
                  <w:r w:rsidRPr="00392EDF">
                    <w:fldChar w:fldCharType="end"/>
                  </w:r>
                  <w:r w:rsidR="00FA4AB3" w:rsidRPr="00392EDF">
                    <w:t xml:space="preserve"> </w:t>
                  </w:r>
                  <w:r w:rsidR="00FA4AB3" w:rsidRPr="00392EDF">
                    <w:rPr>
                      <w:rFonts w:hint="eastAsia"/>
                    </w:rPr>
                    <w:t>调用失败，出错的数据回滚，并需要进行出错数据的重新请求调用</w:t>
                  </w:r>
                </w:p>
              </w:tc>
            </w:tr>
          </w:tbl>
          <w:p w:rsidR="00FA4AB3" w:rsidRPr="00392EDF" w:rsidRDefault="00FA4AB3" w:rsidP="00F77525">
            <w:pPr>
              <w:autoSpaceDE w:val="0"/>
              <w:autoSpaceDN w:val="0"/>
              <w:adjustRightInd w:val="0"/>
              <w:jc w:val="left"/>
              <w:rPr>
                <w:rFonts w:ascii="宋体" w:hAnsi="宋体" w:cs="新宋体"/>
                <w:color w:val="800000"/>
                <w:sz w:val="19"/>
                <w:szCs w:val="19"/>
              </w:rPr>
            </w:pPr>
          </w:p>
          <w:p w:rsidR="00FA4AB3" w:rsidRPr="00601888" w:rsidRDefault="00FA4AB3" w:rsidP="00F77525">
            <w:pPr>
              <w:autoSpaceDE w:val="0"/>
              <w:autoSpaceDN w:val="0"/>
              <w:adjustRightInd w:val="0"/>
              <w:jc w:val="left"/>
              <w:rPr>
                <w:rFonts w:ascii="宋体" w:hAnsi="宋体" w:cs="新宋体"/>
                <w:color w:val="800000"/>
                <w:sz w:val="19"/>
                <w:szCs w:val="19"/>
              </w:rPr>
            </w:pPr>
          </w:p>
        </w:tc>
      </w:tr>
      <w:tr w:rsidR="00FA4AB3" w:rsidRPr="00601888" w:rsidTr="00F77525">
        <w:trPr>
          <w:trHeight w:val="70"/>
        </w:trPr>
        <w:tc>
          <w:tcPr>
            <w:tcW w:w="8322" w:type="dxa"/>
            <w:gridSpan w:val="2"/>
            <w:tcBorders>
              <w:top w:val="single" w:sz="4" w:space="0" w:color="auto"/>
              <w:bottom w:val="single" w:sz="4" w:space="0" w:color="auto"/>
            </w:tcBorders>
            <w:shd w:val="pct12" w:color="auto" w:fill="auto"/>
            <w:vAlign w:val="center"/>
          </w:tcPr>
          <w:p w:rsidR="00FA4AB3" w:rsidRPr="00601888" w:rsidRDefault="00FA4AB3" w:rsidP="00F77525">
            <w:pPr>
              <w:spacing w:before="60" w:after="60" w:line="0" w:lineRule="atLeast"/>
              <w:rPr>
                <w:rFonts w:ascii="宋体" w:hAnsi="宋体"/>
                <w:b/>
                <w:sz w:val="28"/>
                <w:szCs w:val="28"/>
              </w:rPr>
            </w:pPr>
            <w:r w:rsidRPr="00601888">
              <w:rPr>
                <w:rFonts w:ascii="宋体" w:hAnsi="宋体" w:hint="eastAsia"/>
                <w:b/>
                <w:sz w:val="28"/>
                <w:szCs w:val="28"/>
              </w:rPr>
              <w:lastRenderedPageBreak/>
              <w:t>接口、参数说明</w:t>
            </w:r>
          </w:p>
        </w:tc>
      </w:tr>
      <w:tr w:rsidR="00FA4AB3" w:rsidRPr="00601888" w:rsidTr="00F77525">
        <w:trPr>
          <w:trHeight w:val="70"/>
        </w:trPr>
        <w:tc>
          <w:tcPr>
            <w:tcW w:w="1536" w:type="dxa"/>
            <w:tcBorders>
              <w:top w:val="single" w:sz="4" w:space="0" w:color="auto"/>
              <w:bottom w:val="single" w:sz="4" w:space="0" w:color="auto"/>
            </w:tcBorders>
            <w:shd w:val="pct15" w:color="auto" w:fill="auto"/>
            <w:vAlign w:val="center"/>
          </w:tcPr>
          <w:p w:rsidR="00FA4AB3" w:rsidRPr="00601888" w:rsidRDefault="00FA4AB3" w:rsidP="00F77525">
            <w:pPr>
              <w:rPr>
                <w:rFonts w:ascii="宋体" w:hAnsi="宋体"/>
                <w:b/>
                <w:highlight w:val="white"/>
              </w:rPr>
            </w:pPr>
            <w:r w:rsidRPr="00601888">
              <w:rPr>
                <w:rFonts w:ascii="宋体" w:hAnsi="宋体" w:hint="eastAsia"/>
                <w:b/>
              </w:rPr>
              <w:t>输入</w:t>
            </w:r>
          </w:p>
        </w:tc>
        <w:tc>
          <w:tcPr>
            <w:tcW w:w="6786" w:type="dxa"/>
            <w:tcBorders>
              <w:top w:val="single" w:sz="4" w:space="0" w:color="auto"/>
              <w:bottom w:val="single" w:sz="4" w:space="0" w:color="auto"/>
            </w:tcBorders>
            <w:shd w:val="pct15" w:color="auto" w:fill="auto"/>
            <w:vAlign w:val="center"/>
          </w:tcPr>
          <w:p w:rsidR="00FA4AB3" w:rsidRPr="00601888" w:rsidRDefault="00FA4AB3" w:rsidP="00F77525">
            <w:pPr>
              <w:spacing w:before="60" w:after="60" w:line="0" w:lineRule="atLeast"/>
              <w:rPr>
                <w:rFonts w:ascii="宋体" w:hAnsi="宋体"/>
                <w:sz w:val="18"/>
              </w:rPr>
            </w:pPr>
            <w:r w:rsidRPr="00601888">
              <w:rPr>
                <w:rFonts w:ascii="宋体" w:hAnsi="宋体" w:hint="eastAsia"/>
                <w:b/>
                <w:szCs w:val="21"/>
              </w:rPr>
              <w:t>说明</w:t>
            </w:r>
          </w:p>
        </w:tc>
      </w:tr>
      <w:tr w:rsidR="00FA4AB3" w:rsidRPr="00601888" w:rsidTr="00F77525">
        <w:trPr>
          <w:trHeight w:val="70"/>
        </w:trPr>
        <w:tc>
          <w:tcPr>
            <w:tcW w:w="1536" w:type="dxa"/>
            <w:tcBorders>
              <w:top w:val="single" w:sz="4" w:space="0" w:color="auto"/>
              <w:bottom w:val="single" w:sz="4" w:space="0" w:color="auto"/>
            </w:tcBorders>
            <w:vAlign w:val="center"/>
          </w:tcPr>
          <w:p w:rsidR="00FA4AB3" w:rsidRPr="00601888" w:rsidRDefault="00FA4AB3" w:rsidP="00F77525">
            <w:pPr>
              <w:rPr>
                <w:rFonts w:ascii="宋体" w:hAnsi="宋体"/>
              </w:rPr>
            </w:pPr>
            <w:r w:rsidRPr="00601888">
              <w:rPr>
                <w:rFonts w:ascii="宋体" w:hAnsi="宋体" w:hint="eastAsia"/>
              </w:rPr>
              <w:t>通过URL</w:t>
            </w:r>
          </w:p>
        </w:tc>
        <w:tc>
          <w:tcPr>
            <w:tcW w:w="6786" w:type="dxa"/>
            <w:tcBorders>
              <w:top w:val="single" w:sz="4" w:space="0" w:color="auto"/>
              <w:bottom w:val="single" w:sz="4" w:space="0" w:color="auto"/>
            </w:tcBorders>
            <w:vAlign w:val="center"/>
          </w:tcPr>
          <w:p w:rsidR="00FA4AB3" w:rsidRPr="00601888" w:rsidRDefault="00FA4AB3" w:rsidP="00F77525">
            <w:pPr>
              <w:spacing w:before="60" w:after="60" w:line="0" w:lineRule="atLeast"/>
              <w:rPr>
                <w:rFonts w:ascii="宋体" w:hAnsi="宋体"/>
                <w:sz w:val="18"/>
              </w:rPr>
            </w:pPr>
            <w:r w:rsidRPr="00601888">
              <w:rPr>
                <w:rFonts w:ascii="宋体" w:hAnsi="宋体" w:hint="eastAsia"/>
                <w:sz w:val="18"/>
              </w:rPr>
              <w:t>通过URL访问JSON服务</w:t>
            </w:r>
          </w:p>
        </w:tc>
      </w:tr>
      <w:tr w:rsidR="00FA4AB3" w:rsidRPr="00601888" w:rsidTr="00F77525">
        <w:trPr>
          <w:trHeight w:val="70"/>
        </w:trPr>
        <w:tc>
          <w:tcPr>
            <w:tcW w:w="1536" w:type="dxa"/>
            <w:tcBorders>
              <w:top w:val="single" w:sz="4" w:space="0" w:color="auto"/>
              <w:bottom w:val="single" w:sz="4" w:space="0" w:color="auto"/>
            </w:tcBorders>
            <w:shd w:val="pct15" w:color="auto" w:fill="auto"/>
            <w:vAlign w:val="center"/>
          </w:tcPr>
          <w:p w:rsidR="00FA4AB3" w:rsidRPr="00601888" w:rsidRDefault="00FA4AB3" w:rsidP="00F77525">
            <w:pPr>
              <w:rPr>
                <w:rFonts w:ascii="宋体" w:hAnsi="宋体"/>
                <w:b/>
              </w:rPr>
            </w:pPr>
            <w:r w:rsidRPr="00601888">
              <w:rPr>
                <w:rFonts w:ascii="宋体" w:hAnsi="宋体" w:hint="eastAsia"/>
                <w:b/>
              </w:rPr>
              <w:t>输入参数</w:t>
            </w:r>
          </w:p>
        </w:tc>
        <w:tc>
          <w:tcPr>
            <w:tcW w:w="6786" w:type="dxa"/>
            <w:tcBorders>
              <w:top w:val="single" w:sz="4" w:space="0" w:color="auto"/>
              <w:bottom w:val="single" w:sz="4" w:space="0" w:color="auto"/>
            </w:tcBorders>
            <w:shd w:val="pct15" w:color="auto" w:fill="auto"/>
            <w:vAlign w:val="center"/>
          </w:tcPr>
          <w:p w:rsidR="00FA4AB3" w:rsidRPr="00601888" w:rsidRDefault="00FA4AB3" w:rsidP="00F77525">
            <w:pPr>
              <w:spacing w:before="60" w:after="60" w:line="0" w:lineRule="atLeast"/>
              <w:rPr>
                <w:rFonts w:ascii="宋体" w:hAnsi="宋体"/>
                <w:sz w:val="18"/>
              </w:rPr>
            </w:pPr>
            <w:r w:rsidRPr="00601888">
              <w:rPr>
                <w:rFonts w:ascii="宋体" w:hAnsi="宋体" w:hint="eastAsia"/>
                <w:b/>
                <w:szCs w:val="21"/>
              </w:rPr>
              <w:t>说明</w:t>
            </w:r>
          </w:p>
        </w:tc>
      </w:tr>
      <w:tr w:rsidR="00FA4AB3" w:rsidRPr="007D2244" w:rsidTr="00F77525">
        <w:trPr>
          <w:trHeight w:val="70"/>
        </w:trPr>
        <w:tc>
          <w:tcPr>
            <w:tcW w:w="1536" w:type="dxa"/>
            <w:tcBorders>
              <w:top w:val="single" w:sz="4" w:space="0" w:color="auto"/>
              <w:bottom w:val="single" w:sz="4" w:space="0" w:color="auto"/>
            </w:tcBorders>
            <w:vAlign w:val="center"/>
          </w:tcPr>
          <w:p w:rsidR="00FA4AB3" w:rsidRPr="00601888" w:rsidRDefault="00FA4AB3" w:rsidP="00F77525">
            <w:pPr>
              <w:rPr>
                <w:rFonts w:ascii="宋体" w:hAnsi="宋体"/>
              </w:rPr>
            </w:pPr>
            <w:r>
              <w:rPr>
                <w:rFonts w:ascii="宋体" w:hAnsi="宋体" w:hint="eastAsia"/>
              </w:rPr>
              <w:t>C</w:t>
            </w:r>
          </w:p>
        </w:tc>
        <w:tc>
          <w:tcPr>
            <w:tcW w:w="6786" w:type="dxa"/>
            <w:tcBorders>
              <w:top w:val="single" w:sz="4" w:space="0" w:color="auto"/>
              <w:bottom w:val="single" w:sz="4" w:space="0" w:color="auto"/>
            </w:tcBorders>
            <w:vAlign w:val="center"/>
          </w:tcPr>
          <w:p w:rsidR="00FA4AB3" w:rsidRPr="007D2244" w:rsidRDefault="00F66510" w:rsidP="00202C95">
            <w:pPr>
              <w:spacing w:before="60" w:after="60" w:line="0" w:lineRule="atLeast"/>
              <w:rPr>
                <w:rFonts w:ascii="宋体" w:hAnsi="宋体"/>
                <w:color w:val="000000" w:themeColor="text1"/>
                <w:szCs w:val="21"/>
              </w:rPr>
            </w:pPr>
            <w:r>
              <w:rPr>
                <w:rFonts w:ascii="宋体" w:hAnsi="Times New Roman" w:cs="宋体" w:hint="eastAsia"/>
                <w:color w:val="000000" w:themeColor="text1"/>
                <w:szCs w:val="21"/>
              </w:rPr>
              <w:t>Get</w:t>
            </w:r>
            <w:r w:rsidR="00202C95">
              <w:rPr>
                <w:rFonts w:ascii="宋体" w:hAnsi="Times New Roman" w:cs="宋体" w:hint="eastAsia"/>
                <w:color w:val="000000" w:themeColor="text1"/>
                <w:szCs w:val="21"/>
              </w:rPr>
              <w:t>FoodAndRefreshments</w:t>
            </w:r>
            <w:r w:rsidR="002563AB">
              <w:rPr>
                <w:rFonts w:ascii="宋体" w:hAnsi="Times New Roman" w:cs="宋体" w:hint="eastAsia"/>
                <w:color w:val="000000" w:themeColor="text1"/>
                <w:szCs w:val="21"/>
              </w:rPr>
              <w:t>Infos</w:t>
            </w:r>
          </w:p>
        </w:tc>
      </w:tr>
      <w:tr w:rsidR="00FA4AB3" w:rsidRPr="00601888" w:rsidTr="00F77525">
        <w:trPr>
          <w:trHeight w:val="70"/>
        </w:trPr>
        <w:tc>
          <w:tcPr>
            <w:tcW w:w="1536" w:type="dxa"/>
            <w:tcBorders>
              <w:top w:val="single" w:sz="4" w:space="0" w:color="auto"/>
              <w:bottom w:val="single" w:sz="4" w:space="0" w:color="auto"/>
            </w:tcBorders>
            <w:vAlign w:val="center"/>
          </w:tcPr>
          <w:p w:rsidR="00FA4AB3" w:rsidRPr="00601888" w:rsidRDefault="00FA4AB3" w:rsidP="00F77525">
            <w:pPr>
              <w:rPr>
                <w:rFonts w:ascii="宋体" w:hAnsi="宋体"/>
              </w:rPr>
            </w:pPr>
            <w:r>
              <w:rPr>
                <w:rFonts w:ascii="宋体" w:hAnsi="宋体"/>
              </w:rPr>
              <w:t>D</w:t>
            </w:r>
          </w:p>
        </w:tc>
        <w:tc>
          <w:tcPr>
            <w:tcW w:w="6786" w:type="dxa"/>
            <w:tcBorders>
              <w:top w:val="single" w:sz="4" w:space="0" w:color="auto"/>
              <w:bottom w:val="single" w:sz="4" w:space="0" w:color="auto"/>
            </w:tcBorders>
            <w:vAlign w:val="center"/>
          </w:tcPr>
          <w:p w:rsidR="00FA4AB3" w:rsidRPr="00601888" w:rsidRDefault="00FA4AB3" w:rsidP="00F77525">
            <w:pPr>
              <w:spacing w:before="60" w:after="60" w:line="0" w:lineRule="atLeast"/>
              <w:rPr>
                <w:rFonts w:ascii="宋体" w:hAnsi="宋体"/>
                <w:szCs w:val="21"/>
              </w:rPr>
            </w:pPr>
          </w:p>
        </w:tc>
      </w:tr>
      <w:tr w:rsidR="00FA4AB3" w:rsidRPr="00601888" w:rsidTr="00F77525">
        <w:trPr>
          <w:trHeight w:val="70"/>
        </w:trPr>
        <w:tc>
          <w:tcPr>
            <w:tcW w:w="1536" w:type="dxa"/>
            <w:tcBorders>
              <w:top w:val="single" w:sz="4" w:space="0" w:color="auto"/>
              <w:bottom w:val="single" w:sz="4" w:space="0" w:color="auto"/>
            </w:tcBorders>
            <w:vAlign w:val="center"/>
          </w:tcPr>
          <w:p w:rsidR="00FA4AB3" w:rsidRPr="00601888" w:rsidRDefault="00FA4AB3" w:rsidP="00F77525">
            <w:pPr>
              <w:rPr>
                <w:rFonts w:ascii="宋体" w:hAnsi="宋体"/>
              </w:rPr>
            </w:pPr>
            <w:r>
              <w:rPr>
                <w:rFonts w:ascii="宋体" w:hAnsi="宋体" w:hint="eastAsia"/>
              </w:rPr>
              <w:t>F</w:t>
            </w:r>
          </w:p>
        </w:tc>
        <w:tc>
          <w:tcPr>
            <w:tcW w:w="6786" w:type="dxa"/>
            <w:tcBorders>
              <w:top w:val="single" w:sz="4" w:space="0" w:color="auto"/>
              <w:bottom w:val="single" w:sz="4" w:space="0" w:color="auto"/>
            </w:tcBorders>
            <w:vAlign w:val="center"/>
          </w:tcPr>
          <w:p w:rsidR="00FA4AB3" w:rsidRPr="00601888" w:rsidRDefault="00FA4AB3" w:rsidP="00F77525">
            <w:pPr>
              <w:spacing w:before="60" w:after="60" w:line="0" w:lineRule="atLeast"/>
              <w:rPr>
                <w:rFonts w:ascii="宋体" w:hAnsi="宋体"/>
                <w:szCs w:val="21"/>
              </w:rPr>
            </w:pPr>
          </w:p>
        </w:tc>
      </w:tr>
      <w:tr w:rsidR="00FA4AB3" w:rsidRPr="00601888" w:rsidTr="00F77525">
        <w:trPr>
          <w:trHeight w:val="70"/>
        </w:trPr>
        <w:tc>
          <w:tcPr>
            <w:tcW w:w="1536" w:type="dxa"/>
            <w:tcBorders>
              <w:top w:val="single" w:sz="4" w:space="0" w:color="auto"/>
              <w:bottom w:val="single" w:sz="4" w:space="0" w:color="auto"/>
            </w:tcBorders>
            <w:shd w:val="pct15" w:color="auto" w:fill="auto"/>
            <w:vAlign w:val="center"/>
          </w:tcPr>
          <w:p w:rsidR="00FA4AB3" w:rsidRPr="00601888" w:rsidRDefault="00FA4AB3" w:rsidP="00F77525">
            <w:pPr>
              <w:rPr>
                <w:rFonts w:ascii="宋体" w:hAnsi="宋体"/>
                <w:b/>
                <w:highlight w:val="white"/>
              </w:rPr>
            </w:pPr>
            <w:r w:rsidRPr="00601888">
              <w:rPr>
                <w:rFonts w:ascii="宋体" w:hAnsi="宋体" w:hint="eastAsia"/>
                <w:b/>
              </w:rPr>
              <w:t>输出</w:t>
            </w:r>
          </w:p>
        </w:tc>
        <w:tc>
          <w:tcPr>
            <w:tcW w:w="6786" w:type="dxa"/>
            <w:tcBorders>
              <w:top w:val="single" w:sz="4" w:space="0" w:color="auto"/>
              <w:bottom w:val="single" w:sz="4" w:space="0" w:color="auto"/>
            </w:tcBorders>
            <w:shd w:val="pct15" w:color="auto" w:fill="auto"/>
            <w:vAlign w:val="center"/>
          </w:tcPr>
          <w:p w:rsidR="00FA4AB3" w:rsidRPr="00601888" w:rsidRDefault="00FA4AB3" w:rsidP="00F77525">
            <w:pPr>
              <w:spacing w:before="60" w:after="60" w:line="0" w:lineRule="atLeast"/>
              <w:rPr>
                <w:rFonts w:ascii="宋体" w:hAnsi="宋体"/>
                <w:sz w:val="18"/>
              </w:rPr>
            </w:pPr>
            <w:r w:rsidRPr="00601888">
              <w:rPr>
                <w:rFonts w:ascii="宋体" w:hAnsi="宋体" w:hint="eastAsia"/>
                <w:b/>
                <w:szCs w:val="21"/>
              </w:rPr>
              <w:t>说明</w:t>
            </w:r>
          </w:p>
        </w:tc>
      </w:tr>
      <w:tr w:rsidR="00FA4AB3" w:rsidRPr="00601888" w:rsidTr="00F77525">
        <w:trPr>
          <w:trHeight w:val="70"/>
        </w:trPr>
        <w:tc>
          <w:tcPr>
            <w:tcW w:w="1536" w:type="dxa"/>
            <w:tcBorders>
              <w:top w:val="single" w:sz="4" w:space="0" w:color="auto"/>
              <w:bottom w:val="single" w:sz="4" w:space="0" w:color="auto"/>
            </w:tcBorders>
            <w:vAlign w:val="center"/>
          </w:tcPr>
          <w:p w:rsidR="00FA4AB3" w:rsidRPr="00601888" w:rsidRDefault="00FA4AB3" w:rsidP="00F77525">
            <w:pPr>
              <w:rPr>
                <w:rFonts w:ascii="宋体" w:hAnsi="宋体"/>
                <w:b/>
                <w:highlight w:val="white"/>
              </w:rPr>
            </w:pPr>
            <w:r w:rsidRPr="00601888">
              <w:rPr>
                <w:rFonts w:ascii="宋体" w:hAnsi="宋体" w:hint="eastAsia"/>
              </w:rPr>
              <w:t>JSONP对象</w:t>
            </w:r>
          </w:p>
        </w:tc>
        <w:tc>
          <w:tcPr>
            <w:tcW w:w="6786" w:type="dxa"/>
            <w:tcBorders>
              <w:top w:val="single" w:sz="4" w:space="0" w:color="auto"/>
              <w:bottom w:val="single" w:sz="4" w:space="0" w:color="auto"/>
            </w:tcBorders>
            <w:vAlign w:val="center"/>
          </w:tcPr>
          <w:p w:rsidR="00FA4AB3" w:rsidRPr="00601888" w:rsidRDefault="00FA4AB3" w:rsidP="00F77525">
            <w:pPr>
              <w:spacing w:before="60" w:after="60" w:line="0" w:lineRule="atLeast"/>
              <w:rPr>
                <w:rFonts w:ascii="宋体" w:hAnsi="宋体"/>
                <w:sz w:val="18"/>
              </w:rPr>
            </w:pPr>
            <w:r w:rsidRPr="00601888">
              <w:rPr>
                <w:rFonts w:ascii="宋体" w:hAnsi="宋体" w:hint="eastAsia"/>
                <w:sz w:val="18"/>
              </w:rPr>
              <w:t>采用JSNOP形式输出JSON对象</w:t>
            </w:r>
          </w:p>
        </w:tc>
      </w:tr>
      <w:tr w:rsidR="00FA4AB3" w:rsidRPr="00601888" w:rsidTr="00F77525">
        <w:trPr>
          <w:trHeight w:val="70"/>
        </w:trPr>
        <w:tc>
          <w:tcPr>
            <w:tcW w:w="1536" w:type="dxa"/>
            <w:tcBorders>
              <w:top w:val="single" w:sz="4" w:space="0" w:color="auto"/>
              <w:bottom w:val="single" w:sz="4" w:space="0" w:color="auto"/>
            </w:tcBorders>
            <w:shd w:val="pct15" w:color="auto" w:fill="auto"/>
            <w:vAlign w:val="center"/>
          </w:tcPr>
          <w:p w:rsidR="00FA4AB3" w:rsidRPr="00601888" w:rsidRDefault="00FA4AB3" w:rsidP="00F77525">
            <w:pPr>
              <w:rPr>
                <w:rFonts w:ascii="宋体" w:hAnsi="宋体"/>
                <w:b/>
                <w:highlight w:val="white"/>
              </w:rPr>
            </w:pPr>
            <w:r w:rsidRPr="00601888">
              <w:rPr>
                <w:rFonts w:ascii="宋体" w:hAnsi="宋体" w:hint="eastAsia"/>
                <w:b/>
              </w:rPr>
              <w:t>JSON对象参数</w:t>
            </w:r>
          </w:p>
        </w:tc>
        <w:tc>
          <w:tcPr>
            <w:tcW w:w="6786" w:type="dxa"/>
            <w:tcBorders>
              <w:top w:val="single" w:sz="4" w:space="0" w:color="auto"/>
              <w:bottom w:val="single" w:sz="4" w:space="0" w:color="auto"/>
            </w:tcBorders>
            <w:shd w:val="pct15" w:color="auto" w:fill="auto"/>
            <w:vAlign w:val="center"/>
          </w:tcPr>
          <w:p w:rsidR="00FA4AB3" w:rsidRPr="00601888" w:rsidRDefault="00FA4AB3" w:rsidP="00F77525">
            <w:pPr>
              <w:spacing w:before="60" w:after="60" w:line="0" w:lineRule="atLeast"/>
              <w:rPr>
                <w:rFonts w:ascii="宋体" w:hAnsi="宋体"/>
                <w:sz w:val="18"/>
              </w:rPr>
            </w:pPr>
            <w:r w:rsidRPr="00601888">
              <w:rPr>
                <w:rFonts w:ascii="宋体" w:hAnsi="宋体" w:hint="eastAsia"/>
                <w:b/>
                <w:szCs w:val="21"/>
              </w:rPr>
              <w:t>说明</w:t>
            </w:r>
          </w:p>
        </w:tc>
      </w:tr>
      <w:tr w:rsidR="00FA4AB3" w:rsidRPr="00413A6E" w:rsidTr="00F77525">
        <w:trPr>
          <w:trHeight w:val="70"/>
        </w:trPr>
        <w:tc>
          <w:tcPr>
            <w:tcW w:w="1536" w:type="dxa"/>
            <w:vAlign w:val="center"/>
          </w:tcPr>
          <w:p w:rsidR="00FA4AB3" w:rsidRPr="00413A6E" w:rsidRDefault="00FA4AB3" w:rsidP="00F77525">
            <w:pPr>
              <w:rPr>
                <w:rFonts w:ascii="宋体" w:hAnsi="宋体"/>
                <w:color w:val="FF0000"/>
              </w:rPr>
            </w:pPr>
            <w:r w:rsidRPr="00413A6E">
              <w:rPr>
                <w:rFonts w:ascii="宋体" w:hAnsi="宋体" w:hint="eastAsia"/>
                <w:color w:val="FF0000"/>
              </w:rPr>
              <w:t>S</w:t>
            </w:r>
          </w:p>
        </w:tc>
        <w:tc>
          <w:tcPr>
            <w:tcW w:w="6786" w:type="dxa"/>
            <w:vAlign w:val="center"/>
          </w:tcPr>
          <w:p w:rsidR="00FA4AB3" w:rsidRPr="00413A6E" w:rsidRDefault="00FA4AB3" w:rsidP="00F77525">
            <w:pPr>
              <w:spacing w:before="60" w:after="60" w:line="0" w:lineRule="atLeast"/>
              <w:rPr>
                <w:rFonts w:ascii="宋体" w:hAnsi="宋体"/>
                <w:color w:val="FF0000"/>
                <w:sz w:val="18"/>
              </w:rPr>
            </w:pPr>
            <w:r w:rsidRPr="00413A6E">
              <w:rPr>
                <w:rFonts w:ascii="宋体" w:hAnsi="宋体" w:hint="eastAsia"/>
                <w:color w:val="FF0000"/>
                <w:sz w:val="18"/>
              </w:rPr>
              <w:t>是否成功</w:t>
            </w:r>
          </w:p>
        </w:tc>
      </w:tr>
      <w:tr w:rsidR="00FA4AB3" w:rsidRPr="00413A6E" w:rsidTr="00F77525">
        <w:trPr>
          <w:trHeight w:val="70"/>
        </w:trPr>
        <w:tc>
          <w:tcPr>
            <w:tcW w:w="1536" w:type="dxa"/>
            <w:vAlign w:val="center"/>
          </w:tcPr>
          <w:p w:rsidR="00FA4AB3" w:rsidRPr="00413A6E" w:rsidRDefault="00FA4AB3" w:rsidP="00F77525">
            <w:pPr>
              <w:rPr>
                <w:rFonts w:ascii="宋体" w:hAnsi="宋体"/>
                <w:color w:val="FF0000"/>
              </w:rPr>
            </w:pPr>
            <w:r w:rsidRPr="00413A6E">
              <w:rPr>
                <w:rFonts w:ascii="宋体" w:hAnsi="宋体" w:hint="eastAsia"/>
                <w:color w:val="FF0000"/>
              </w:rPr>
              <w:t>M</w:t>
            </w:r>
          </w:p>
        </w:tc>
        <w:tc>
          <w:tcPr>
            <w:tcW w:w="6786" w:type="dxa"/>
            <w:vAlign w:val="center"/>
          </w:tcPr>
          <w:p w:rsidR="00FA4AB3" w:rsidRPr="00413A6E" w:rsidRDefault="00FA4AB3" w:rsidP="00F77525">
            <w:pPr>
              <w:spacing w:before="60" w:after="60" w:line="0" w:lineRule="atLeast"/>
              <w:rPr>
                <w:rFonts w:ascii="宋体" w:hAnsi="宋体"/>
                <w:color w:val="FF0000"/>
                <w:sz w:val="18"/>
              </w:rPr>
            </w:pPr>
          </w:p>
        </w:tc>
      </w:tr>
      <w:tr w:rsidR="00FA4AB3" w:rsidRPr="00413A6E" w:rsidTr="00F77525">
        <w:trPr>
          <w:trHeight w:val="70"/>
        </w:trPr>
        <w:tc>
          <w:tcPr>
            <w:tcW w:w="1536" w:type="dxa"/>
            <w:vAlign w:val="center"/>
          </w:tcPr>
          <w:p w:rsidR="00FA4AB3" w:rsidRPr="00413A6E" w:rsidRDefault="00FA4AB3" w:rsidP="00F77525">
            <w:pPr>
              <w:rPr>
                <w:rFonts w:ascii="宋体" w:hAnsi="宋体"/>
                <w:color w:val="FF0000"/>
              </w:rPr>
            </w:pPr>
            <w:r w:rsidRPr="00413A6E">
              <w:rPr>
                <w:rFonts w:ascii="宋体" w:hAnsi="宋体" w:hint="eastAsia"/>
                <w:color w:val="FF0000"/>
              </w:rPr>
              <w:t>C</w:t>
            </w:r>
          </w:p>
        </w:tc>
        <w:tc>
          <w:tcPr>
            <w:tcW w:w="6786" w:type="dxa"/>
            <w:vAlign w:val="center"/>
          </w:tcPr>
          <w:p w:rsidR="00FA4AB3" w:rsidRPr="00413A6E" w:rsidRDefault="00FA4AB3" w:rsidP="00F77525">
            <w:pPr>
              <w:spacing w:before="60" w:after="60" w:line="0" w:lineRule="atLeast"/>
              <w:rPr>
                <w:rFonts w:ascii="宋体" w:hAnsi="宋体"/>
                <w:color w:val="FF0000"/>
                <w:sz w:val="18"/>
              </w:rPr>
            </w:pPr>
          </w:p>
        </w:tc>
      </w:tr>
      <w:tr w:rsidR="00FA4AB3" w:rsidRPr="00045BA8" w:rsidTr="00F77525">
        <w:trPr>
          <w:trHeight w:val="70"/>
        </w:trPr>
        <w:tc>
          <w:tcPr>
            <w:tcW w:w="1536" w:type="dxa"/>
            <w:vAlign w:val="center"/>
          </w:tcPr>
          <w:p w:rsidR="00FA4AB3" w:rsidRDefault="00FA4AB3" w:rsidP="00F77525">
            <w:pPr>
              <w:rPr>
                <w:rFonts w:ascii="宋体" w:hAnsi="宋体"/>
              </w:rPr>
            </w:pPr>
            <w:r>
              <w:rPr>
                <w:rFonts w:ascii="宋体" w:hAnsi="宋体" w:hint="eastAsia"/>
              </w:rPr>
              <w:t>D</w:t>
            </w:r>
          </w:p>
        </w:tc>
        <w:tc>
          <w:tcPr>
            <w:tcW w:w="6786" w:type="dxa"/>
            <w:vAlign w:val="center"/>
          </w:tcPr>
          <w:p w:rsidR="00FA4AB3" w:rsidRPr="00045BA8" w:rsidRDefault="00DA23E1" w:rsidP="00F77525">
            <w:pPr>
              <w:pStyle w:val="20"/>
              <w:ind w:firstLineChars="0" w:firstLine="0"/>
              <w:rPr>
                <w:rFonts w:ascii="宋体" w:hAnsi="宋体"/>
                <w:b/>
              </w:rPr>
            </w:pPr>
            <w:r>
              <w:rPr>
                <w:rFonts w:ascii="宋体" w:hAnsi="宋体" w:hint="eastAsia"/>
                <w:b/>
              </w:rPr>
              <w:t>【</w:t>
            </w:r>
            <w:hyperlink w:anchor="_新增（2）-食品茶点对象实体【FoodAndRefreshmentsI" w:history="1">
              <w:r w:rsidRPr="00DA23E1">
                <w:rPr>
                  <w:rStyle w:val="a8"/>
                  <w:rFonts w:ascii="宋体" w:hAnsi="宋体" w:hint="eastAsia"/>
                  <w:b/>
                </w:rPr>
                <w:t>食品茶点对象</w:t>
              </w:r>
            </w:hyperlink>
            <w:r>
              <w:rPr>
                <w:rFonts w:ascii="宋体" w:hAnsi="宋体" w:hint="eastAsia"/>
                <w:b/>
              </w:rPr>
              <w:t>】集合</w:t>
            </w:r>
          </w:p>
        </w:tc>
      </w:tr>
    </w:tbl>
    <w:p w:rsidR="006A623B" w:rsidRDefault="006A623B" w:rsidP="006A623B"/>
    <w:p w:rsidR="006A623B" w:rsidRDefault="006A623B" w:rsidP="006A623B"/>
    <w:p w:rsidR="006A623B" w:rsidRDefault="00A5007F" w:rsidP="006A623B">
      <w:pPr>
        <w:pStyle w:val="4"/>
      </w:pPr>
      <w:r>
        <w:rPr>
          <w:rFonts w:hint="eastAsia"/>
          <w:color w:val="3333FF"/>
        </w:rPr>
        <w:t>（</w:t>
      </w:r>
      <w:r w:rsidR="001446B5">
        <w:rPr>
          <w:rFonts w:hint="eastAsia"/>
          <w:color w:val="3333FF"/>
        </w:rPr>
        <w:t>1</w:t>
      </w:r>
      <w:r w:rsidR="00B56234">
        <w:rPr>
          <w:rFonts w:hint="eastAsia"/>
          <w:color w:val="3333FF"/>
        </w:rPr>
        <w:t>3</w:t>
      </w:r>
      <w:r>
        <w:rPr>
          <w:rFonts w:hint="eastAsia"/>
          <w:color w:val="3333FF"/>
        </w:rPr>
        <w:t>）</w:t>
      </w:r>
      <w:r w:rsidR="006A623B" w:rsidRPr="00452BD4">
        <w:rPr>
          <w:rFonts w:hint="eastAsia"/>
          <w:color w:val="3333FF"/>
        </w:rPr>
        <w:t>-</w:t>
      </w:r>
      <w:r w:rsidR="006A623B">
        <w:rPr>
          <w:rFonts w:hint="eastAsia"/>
        </w:rPr>
        <w:t>预定增值服务接口</w:t>
      </w:r>
    </w:p>
    <w:tbl>
      <w:tblPr>
        <w:tblW w:w="8322" w:type="dxa"/>
        <w:tblInd w:w="15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1536"/>
        <w:gridCol w:w="3393"/>
        <w:gridCol w:w="3393"/>
      </w:tblGrid>
      <w:tr w:rsidR="001E0C4B" w:rsidRPr="00601888" w:rsidTr="00F77525">
        <w:trPr>
          <w:trHeight w:val="742"/>
          <w:tblHeader/>
        </w:trPr>
        <w:tc>
          <w:tcPr>
            <w:tcW w:w="8322" w:type="dxa"/>
            <w:gridSpan w:val="3"/>
            <w:shd w:val="pct12" w:color="000000" w:fill="FFFFFF"/>
            <w:vAlign w:val="center"/>
          </w:tcPr>
          <w:p w:rsidR="001E0C4B" w:rsidRPr="00601888" w:rsidRDefault="001E0C4B" w:rsidP="00F77525">
            <w:pPr>
              <w:spacing w:before="60" w:after="60"/>
              <w:rPr>
                <w:rFonts w:ascii="宋体" w:hAnsi="宋体"/>
                <w:b/>
                <w:sz w:val="28"/>
                <w:szCs w:val="28"/>
              </w:rPr>
            </w:pPr>
            <w:r>
              <w:rPr>
                <w:rFonts w:ascii="宋体" w:hAnsi="宋体" w:hint="eastAsia"/>
                <w:b/>
                <w:sz w:val="28"/>
                <w:szCs w:val="28"/>
              </w:rPr>
              <w:t>用户预订增值服务</w:t>
            </w:r>
          </w:p>
        </w:tc>
      </w:tr>
      <w:tr w:rsidR="001E0C4B" w:rsidRPr="00601888" w:rsidTr="00F77525">
        <w:trPr>
          <w:trHeight w:val="70"/>
        </w:trPr>
        <w:tc>
          <w:tcPr>
            <w:tcW w:w="8322" w:type="dxa"/>
            <w:gridSpan w:val="3"/>
            <w:tcBorders>
              <w:bottom w:val="single" w:sz="4" w:space="0" w:color="auto"/>
            </w:tcBorders>
            <w:vAlign w:val="center"/>
          </w:tcPr>
          <w:p w:rsidR="001E0C4B" w:rsidRPr="00392617" w:rsidRDefault="001E0C4B" w:rsidP="00F77525">
            <w:pPr>
              <w:autoSpaceDE w:val="0"/>
              <w:autoSpaceDN w:val="0"/>
              <w:adjustRightInd w:val="0"/>
              <w:jc w:val="left"/>
            </w:pPr>
            <w:r w:rsidRPr="00392617">
              <w:t>服务</w:t>
            </w:r>
            <w:r>
              <w:rPr>
                <w:rFonts w:hint="eastAsia"/>
              </w:rPr>
              <w:t>概述</w:t>
            </w:r>
          </w:p>
          <w:p w:rsidR="001E0C4B" w:rsidRPr="00BC513D" w:rsidRDefault="001E0C4B" w:rsidP="00F77525">
            <w:pPr>
              <w:autoSpaceDE w:val="0"/>
              <w:autoSpaceDN w:val="0"/>
              <w:adjustRightInd w:val="0"/>
              <w:ind w:firstLineChars="200" w:firstLine="420"/>
              <w:jc w:val="left"/>
            </w:pPr>
            <w:r>
              <w:rPr>
                <w:rFonts w:hint="eastAsia"/>
              </w:rPr>
              <w:t>该服务是用于</w:t>
            </w:r>
            <w:r>
              <w:rPr>
                <w:rFonts w:hint="eastAsia"/>
              </w:rPr>
              <w:t xml:space="preserve">Emeeting </w:t>
            </w:r>
            <w:r>
              <w:rPr>
                <w:rFonts w:hint="eastAsia"/>
              </w:rPr>
              <w:t>用户预订增值服务。</w:t>
            </w:r>
          </w:p>
          <w:p w:rsidR="001E0C4B" w:rsidRDefault="001E0C4B" w:rsidP="00F77525">
            <w:pPr>
              <w:autoSpaceDE w:val="0"/>
              <w:autoSpaceDN w:val="0"/>
              <w:adjustRightInd w:val="0"/>
              <w:jc w:val="left"/>
            </w:pPr>
            <w:r w:rsidRPr="00392617">
              <w:t>应用场景</w:t>
            </w:r>
          </w:p>
          <w:p w:rsidR="001E0C4B" w:rsidRPr="00BC513D" w:rsidRDefault="001E0C4B" w:rsidP="00F77525">
            <w:pPr>
              <w:autoSpaceDE w:val="0"/>
              <w:autoSpaceDN w:val="0"/>
              <w:adjustRightInd w:val="0"/>
              <w:ind w:firstLineChars="200" w:firstLine="420"/>
              <w:jc w:val="left"/>
            </w:pPr>
            <w:r>
              <w:rPr>
                <w:rFonts w:hint="eastAsia"/>
              </w:rPr>
              <w:t>用户成功登录</w:t>
            </w:r>
            <w:r>
              <w:rPr>
                <w:rFonts w:hint="eastAsia"/>
              </w:rPr>
              <w:t>Emeeting</w:t>
            </w:r>
            <w:r>
              <w:rPr>
                <w:rFonts w:hint="eastAsia"/>
              </w:rPr>
              <w:t>后，进入增值服务预定页面，用户填写完成需要服务的内容，调用此接口预订当前服务。</w:t>
            </w:r>
          </w:p>
          <w:p w:rsidR="001E0C4B" w:rsidRDefault="001E0C4B" w:rsidP="00F77525">
            <w:pPr>
              <w:autoSpaceDE w:val="0"/>
              <w:autoSpaceDN w:val="0"/>
              <w:adjustRightInd w:val="0"/>
              <w:jc w:val="left"/>
            </w:pPr>
            <w:r>
              <w:rPr>
                <w:rFonts w:hint="eastAsia"/>
              </w:rPr>
              <w:t>服务</w:t>
            </w:r>
            <w:r w:rsidRPr="00392617">
              <w:t>类型</w:t>
            </w:r>
          </w:p>
          <w:p w:rsidR="001E0C4B" w:rsidRPr="00392EDF" w:rsidRDefault="003801D2" w:rsidP="00F77525">
            <w:pPr>
              <w:autoSpaceDE w:val="0"/>
              <w:autoSpaceDN w:val="0"/>
              <w:adjustRightInd w:val="0"/>
              <w:jc w:val="left"/>
            </w:pPr>
            <w:r w:rsidRPr="00392EDF">
              <w:fldChar w:fldCharType="begin">
                <w:ffData>
                  <w:name w:val="Check1"/>
                  <w:enabled/>
                  <w:calcOnExit w:val="0"/>
                  <w:checkBox>
                    <w:sizeAuto/>
                    <w:default w:val="0"/>
                  </w:checkBox>
                </w:ffData>
              </w:fldChar>
            </w:r>
            <w:r w:rsidR="001E0C4B" w:rsidRPr="00392EDF">
              <w:instrText xml:space="preserve"> FORMCHECKBOX </w:instrText>
            </w:r>
            <w:r w:rsidRPr="00392EDF">
              <w:fldChar w:fldCharType="end"/>
            </w:r>
            <w:r w:rsidR="001E0C4B" w:rsidRPr="00392EDF">
              <w:rPr>
                <w:rFonts w:hint="eastAsia"/>
              </w:rPr>
              <w:t>消息服务</w:t>
            </w:r>
          </w:p>
          <w:p w:rsidR="001E0C4B" w:rsidRPr="00392EDF" w:rsidRDefault="003801D2" w:rsidP="00F77525">
            <w:pPr>
              <w:autoSpaceDE w:val="0"/>
              <w:autoSpaceDN w:val="0"/>
              <w:adjustRightInd w:val="0"/>
              <w:jc w:val="left"/>
            </w:pPr>
            <w:r w:rsidRPr="00392EDF">
              <w:fldChar w:fldCharType="begin">
                <w:ffData>
                  <w:name w:val=""/>
                  <w:enabled/>
                  <w:calcOnExit w:val="0"/>
                  <w:checkBox>
                    <w:sizeAuto/>
                    <w:default w:val="0"/>
                  </w:checkBox>
                </w:ffData>
              </w:fldChar>
            </w:r>
            <w:r w:rsidR="001E0C4B" w:rsidRPr="00392EDF">
              <w:instrText xml:space="preserve"> FORMCHECKBOX </w:instrText>
            </w:r>
            <w:r w:rsidRPr="00392EDF">
              <w:fldChar w:fldCharType="end"/>
            </w:r>
            <w:r w:rsidR="001E0C4B" w:rsidRPr="00392EDF">
              <w:rPr>
                <w:rFonts w:hint="eastAsia"/>
              </w:rPr>
              <w:t>流程服务</w:t>
            </w:r>
          </w:p>
          <w:p w:rsidR="001E0C4B" w:rsidRPr="00392EDF" w:rsidRDefault="003801D2" w:rsidP="00F77525">
            <w:pPr>
              <w:autoSpaceDE w:val="0"/>
              <w:autoSpaceDN w:val="0"/>
              <w:adjustRightInd w:val="0"/>
              <w:jc w:val="left"/>
            </w:pPr>
            <w:r w:rsidRPr="00392EDF">
              <w:lastRenderedPageBreak/>
              <w:fldChar w:fldCharType="begin">
                <w:ffData>
                  <w:name w:val=""/>
                  <w:enabled/>
                  <w:calcOnExit w:val="0"/>
                  <w:checkBox>
                    <w:sizeAuto/>
                    <w:default w:val="1"/>
                  </w:checkBox>
                </w:ffData>
              </w:fldChar>
            </w:r>
            <w:r w:rsidR="001E0C4B" w:rsidRPr="00392EDF">
              <w:instrText xml:space="preserve"> FORMCHECKBOX </w:instrText>
            </w:r>
            <w:r w:rsidRPr="00392EDF">
              <w:fldChar w:fldCharType="end"/>
            </w:r>
            <w:r w:rsidR="001E0C4B" w:rsidRPr="00392EDF">
              <w:rPr>
                <w:rFonts w:hint="eastAsia"/>
              </w:rPr>
              <w:t>数据服务</w:t>
            </w:r>
          </w:p>
          <w:p w:rsidR="001E0C4B" w:rsidRDefault="001E0C4B" w:rsidP="00F77525">
            <w:pPr>
              <w:autoSpaceDE w:val="0"/>
              <w:autoSpaceDN w:val="0"/>
              <w:adjustRightInd w:val="0"/>
              <w:jc w:val="left"/>
            </w:pPr>
            <w:r w:rsidRPr="00392617">
              <w:t>业务规则</w:t>
            </w:r>
          </w:p>
          <w:p w:rsidR="001E0C4B" w:rsidRDefault="001E0C4B" w:rsidP="00F77525">
            <w:pPr>
              <w:autoSpaceDE w:val="0"/>
              <w:autoSpaceDN w:val="0"/>
              <w:adjustRightInd w:val="0"/>
              <w:jc w:val="left"/>
            </w:pPr>
          </w:p>
          <w:p w:rsidR="001E0C4B" w:rsidRPr="00C42DB5" w:rsidRDefault="001E0C4B" w:rsidP="00F77525">
            <w:pPr>
              <w:autoSpaceDE w:val="0"/>
              <w:autoSpaceDN w:val="0"/>
              <w:adjustRightInd w:val="0"/>
              <w:jc w:val="left"/>
            </w:pPr>
            <w:r>
              <w:rPr>
                <w:rFonts w:hint="eastAsia"/>
              </w:rPr>
              <w:t>调用规则</w:t>
            </w:r>
          </w:p>
          <w:p w:rsidR="001E0C4B" w:rsidRPr="00392EDF" w:rsidRDefault="001E0C4B" w:rsidP="00F77525">
            <w:pPr>
              <w:autoSpaceDE w:val="0"/>
              <w:autoSpaceDN w:val="0"/>
              <w:adjustRightInd w:val="0"/>
              <w:jc w:val="left"/>
            </w:pPr>
          </w:p>
          <w:p w:rsidR="001E0C4B" w:rsidRDefault="001E0C4B" w:rsidP="00F77525">
            <w:pPr>
              <w:autoSpaceDE w:val="0"/>
              <w:autoSpaceDN w:val="0"/>
              <w:adjustRightInd w:val="0"/>
              <w:jc w:val="left"/>
            </w:pPr>
            <w:r>
              <w:rPr>
                <w:rFonts w:hint="eastAsia"/>
              </w:rPr>
              <w:t>1</w:t>
            </w:r>
            <w:r>
              <w:rPr>
                <w:rFonts w:hint="eastAsia"/>
              </w:rPr>
              <w:t>：调用机制</w:t>
            </w:r>
          </w:p>
          <w:tbl>
            <w:tblPr>
              <w:tblW w:w="0" w:type="auto"/>
              <w:tblInd w:w="534" w:type="dxa"/>
              <w:tblLayout w:type="fixed"/>
              <w:tblLook w:val="01E0"/>
            </w:tblPr>
            <w:tblGrid>
              <w:gridCol w:w="7854"/>
            </w:tblGrid>
            <w:tr w:rsidR="001E0C4B" w:rsidRPr="00992F57" w:rsidTr="00F77525">
              <w:tc>
                <w:tcPr>
                  <w:tcW w:w="7854" w:type="dxa"/>
                </w:tcPr>
                <w:p w:rsidR="001E0C4B" w:rsidRPr="00392EDF" w:rsidRDefault="003801D2" w:rsidP="00F77525">
                  <w:pPr>
                    <w:autoSpaceDE w:val="0"/>
                    <w:autoSpaceDN w:val="0"/>
                    <w:adjustRightInd w:val="0"/>
                    <w:jc w:val="left"/>
                  </w:pPr>
                  <w:r w:rsidRPr="00392EDF">
                    <w:fldChar w:fldCharType="begin">
                      <w:ffData>
                        <w:name w:val=""/>
                        <w:enabled/>
                        <w:calcOnExit w:val="0"/>
                        <w:checkBox>
                          <w:sizeAuto/>
                          <w:default w:val="1"/>
                        </w:checkBox>
                      </w:ffData>
                    </w:fldChar>
                  </w:r>
                  <w:r w:rsidR="001E0C4B" w:rsidRPr="00392EDF">
                    <w:instrText xml:space="preserve"> FORMCHECKBOX </w:instrText>
                  </w:r>
                  <w:r w:rsidRPr="00392EDF">
                    <w:fldChar w:fldCharType="end"/>
                  </w:r>
                  <w:r w:rsidR="001E0C4B" w:rsidRPr="00392EDF">
                    <w:t xml:space="preserve"> </w:t>
                  </w:r>
                  <w:r w:rsidR="001E0C4B" w:rsidRPr="00392EDF">
                    <w:rPr>
                      <w:rFonts w:hint="eastAsia"/>
                    </w:rPr>
                    <w:t>同步调用</w:t>
                  </w:r>
                </w:p>
                <w:p w:rsidR="001E0C4B" w:rsidRPr="00392EDF" w:rsidRDefault="003801D2" w:rsidP="00F77525">
                  <w:pPr>
                    <w:autoSpaceDE w:val="0"/>
                    <w:autoSpaceDN w:val="0"/>
                    <w:adjustRightInd w:val="0"/>
                    <w:jc w:val="left"/>
                  </w:pPr>
                  <w:r w:rsidRPr="00392EDF">
                    <w:fldChar w:fldCharType="begin">
                      <w:ffData>
                        <w:name w:val=""/>
                        <w:enabled/>
                        <w:calcOnExit w:val="0"/>
                        <w:checkBox>
                          <w:sizeAuto/>
                          <w:default w:val="0"/>
                        </w:checkBox>
                      </w:ffData>
                    </w:fldChar>
                  </w:r>
                  <w:r w:rsidR="001E0C4B" w:rsidRPr="00392EDF">
                    <w:instrText xml:space="preserve"> FORMCHECKBOX </w:instrText>
                  </w:r>
                  <w:r w:rsidRPr="00392EDF">
                    <w:fldChar w:fldCharType="end"/>
                  </w:r>
                  <w:r w:rsidR="001E0C4B" w:rsidRPr="00392EDF">
                    <w:t xml:space="preserve"> </w:t>
                  </w:r>
                  <w:r w:rsidR="001E0C4B" w:rsidRPr="00392EDF">
                    <w:rPr>
                      <w:rFonts w:hint="eastAsia"/>
                    </w:rPr>
                    <w:t>异步调用</w:t>
                  </w:r>
                </w:p>
              </w:tc>
            </w:tr>
          </w:tbl>
          <w:p w:rsidR="001E0C4B" w:rsidRDefault="001E0C4B" w:rsidP="00F77525">
            <w:pPr>
              <w:autoSpaceDE w:val="0"/>
              <w:autoSpaceDN w:val="0"/>
              <w:adjustRightInd w:val="0"/>
              <w:jc w:val="left"/>
            </w:pPr>
            <w:r>
              <w:rPr>
                <w:rFonts w:hint="eastAsia"/>
              </w:rPr>
              <w:t>2</w:t>
            </w:r>
            <w:r>
              <w:rPr>
                <w:rFonts w:hint="eastAsia"/>
              </w:rPr>
              <w:t>：异常处理</w:t>
            </w:r>
          </w:p>
          <w:tbl>
            <w:tblPr>
              <w:tblW w:w="0" w:type="auto"/>
              <w:tblInd w:w="534" w:type="dxa"/>
              <w:tblLayout w:type="fixed"/>
              <w:tblLook w:val="01E0"/>
            </w:tblPr>
            <w:tblGrid>
              <w:gridCol w:w="7854"/>
            </w:tblGrid>
            <w:tr w:rsidR="001E0C4B" w:rsidRPr="00992F57" w:rsidTr="00F77525">
              <w:tc>
                <w:tcPr>
                  <w:tcW w:w="7854" w:type="dxa"/>
                </w:tcPr>
                <w:p w:rsidR="001E0C4B" w:rsidRPr="00392EDF" w:rsidRDefault="003801D2" w:rsidP="00F77525">
                  <w:pPr>
                    <w:autoSpaceDE w:val="0"/>
                    <w:autoSpaceDN w:val="0"/>
                    <w:adjustRightInd w:val="0"/>
                    <w:jc w:val="left"/>
                  </w:pPr>
                  <w:r w:rsidRPr="00392EDF">
                    <w:fldChar w:fldCharType="begin">
                      <w:ffData>
                        <w:name w:val=""/>
                        <w:enabled/>
                        <w:calcOnExit w:val="0"/>
                        <w:checkBox>
                          <w:sizeAuto/>
                          <w:default w:val="1"/>
                        </w:checkBox>
                      </w:ffData>
                    </w:fldChar>
                  </w:r>
                  <w:r w:rsidR="001E0C4B" w:rsidRPr="00392EDF">
                    <w:instrText xml:space="preserve"> FORMCHECKBOX </w:instrText>
                  </w:r>
                  <w:r w:rsidRPr="00392EDF">
                    <w:fldChar w:fldCharType="end"/>
                  </w:r>
                  <w:r w:rsidR="001E0C4B" w:rsidRPr="00392EDF">
                    <w:t xml:space="preserve"> </w:t>
                  </w:r>
                  <w:r w:rsidR="001E0C4B" w:rsidRPr="00392EDF">
                    <w:rPr>
                      <w:rFonts w:hint="eastAsia"/>
                    </w:rPr>
                    <w:t>调用失败，业务全部回滚，需重新请求调用</w:t>
                  </w:r>
                </w:p>
                <w:p w:rsidR="001E0C4B" w:rsidRPr="00392EDF" w:rsidRDefault="003801D2" w:rsidP="00F77525">
                  <w:pPr>
                    <w:autoSpaceDE w:val="0"/>
                    <w:autoSpaceDN w:val="0"/>
                    <w:adjustRightInd w:val="0"/>
                    <w:jc w:val="left"/>
                  </w:pPr>
                  <w:r w:rsidRPr="00392EDF">
                    <w:fldChar w:fldCharType="begin">
                      <w:ffData>
                        <w:name w:val=""/>
                        <w:enabled/>
                        <w:calcOnExit w:val="0"/>
                        <w:checkBox>
                          <w:sizeAuto/>
                          <w:default w:val="0"/>
                        </w:checkBox>
                      </w:ffData>
                    </w:fldChar>
                  </w:r>
                  <w:r w:rsidR="001E0C4B" w:rsidRPr="00392EDF">
                    <w:instrText xml:space="preserve"> FORMCHECKBOX </w:instrText>
                  </w:r>
                  <w:r w:rsidRPr="00392EDF">
                    <w:fldChar w:fldCharType="end"/>
                  </w:r>
                  <w:r w:rsidR="001E0C4B" w:rsidRPr="00392EDF">
                    <w:t xml:space="preserve"> </w:t>
                  </w:r>
                  <w:r w:rsidR="001E0C4B" w:rsidRPr="00392EDF">
                    <w:rPr>
                      <w:rFonts w:hint="eastAsia"/>
                    </w:rPr>
                    <w:t>调用失败，出错的数据回滚，并需要进行出错数据的重新请求调用</w:t>
                  </w:r>
                </w:p>
              </w:tc>
            </w:tr>
          </w:tbl>
          <w:p w:rsidR="001E0C4B" w:rsidRPr="00392EDF" w:rsidRDefault="001E0C4B" w:rsidP="00F77525">
            <w:pPr>
              <w:autoSpaceDE w:val="0"/>
              <w:autoSpaceDN w:val="0"/>
              <w:adjustRightInd w:val="0"/>
              <w:jc w:val="left"/>
              <w:rPr>
                <w:rFonts w:ascii="宋体" w:hAnsi="宋体" w:cs="新宋体"/>
                <w:color w:val="800000"/>
                <w:sz w:val="19"/>
                <w:szCs w:val="19"/>
              </w:rPr>
            </w:pPr>
          </w:p>
          <w:p w:rsidR="001E0C4B" w:rsidRPr="00601888" w:rsidRDefault="001E0C4B" w:rsidP="00F77525">
            <w:pPr>
              <w:autoSpaceDE w:val="0"/>
              <w:autoSpaceDN w:val="0"/>
              <w:adjustRightInd w:val="0"/>
              <w:jc w:val="left"/>
              <w:rPr>
                <w:rFonts w:ascii="宋体" w:hAnsi="宋体" w:cs="新宋体"/>
                <w:color w:val="800000"/>
                <w:sz w:val="19"/>
                <w:szCs w:val="19"/>
              </w:rPr>
            </w:pPr>
          </w:p>
        </w:tc>
      </w:tr>
      <w:tr w:rsidR="001E0C4B" w:rsidRPr="00601888" w:rsidTr="00F77525">
        <w:trPr>
          <w:trHeight w:val="70"/>
        </w:trPr>
        <w:tc>
          <w:tcPr>
            <w:tcW w:w="8322" w:type="dxa"/>
            <w:gridSpan w:val="3"/>
            <w:tcBorders>
              <w:top w:val="single" w:sz="4" w:space="0" w:color="auto"/>
              <w:bottom w:val="single" w:sz="4" w:space="0" w:color="auto"/>
            </w:tcBorders>
            <w:shd w:val="pct12" w:color="auto" w:fill="auto"/>
            <w:vAlign w:val="center"/>
          </w:tcPr>
          <w:p w:rsidR="001E0C4B" w:rsidRPr="00601888" w:rsidRDefault="001E0C4B" w:rsidP="00F77525">
            <w:pPr>
              <w:spacing w:before="60" w:after="60" w:line="0" w:lineRule="atLeast"/>
              <w:rPr>
                <w:rFonts w:ascii="宋体" w:hAnsi="宋体"/>
                <w:b/>
                <w:sz w:val="28"/>
                <w:szCs w:val="28"/>
              </w:rPr>
            </w:pPr>
            <w:r w:rsidRPr="00601888">
              <w:rPr>
                <w:rFonts w:ascii="宋体" w:hAnsi="宋体" w:hint="eastAsia"/>
                <w:b/>
                <w:sz w:val="28"/>
                <w:szCs w:val="28"/>
              </w:rPr>
              <w:lastRenderedPageBreak/>
              <w:t>接口、参数说明</w:t>
            </w:r>
          </w:p>
        </w:tc>
      </w:tr>
      <w:tr w:rsidR="001E0C4B" w:rsidRPr="00601888" w:rsidTr="00F77525">
        <w:trPr>
          <w:trHeight w:val="70"/>
        </w:trPr>
        <w:tc>
          <w:tcPr>
            <w:tcW w:w="1536" w:type="dxa"/>
            <w:tcBorders>
              <w:top w:val="single" w:sz="4" w:space="0" w:color="auto"/>
              <w:bottom w:val="single" w:sz="4" w:space="0" w:color="auto"/>
            </w:tcBorders>
            <w:shd w:val="pct15" w:color="auto" w:fill="auto"/>
            <w:vAlign w:val="center"/>
          </w:tcPr>
          <w:p w:rsidR="001E0C4B" w:rsidRPr="00601888" w:rsidRDefault="001E0C4B" w:rsidP="00F77525">
            <w:pPr>
              <w:rPr>
                <w:rFonts w:ascii="宋体" w:hAnsi="宋体"/>
                <w:b/>
                <w:highlight w:val="white"/>
              </w:rPr>
            </w:pPr>
            <w:r w:rsidRPr="00601888">
              <w:rPr>
                <w:rFonts w:ascii="宋体" w:hAnsi="宋体" w:hint="eastAsia"/>
                <w:b/>
              </w:rPr>
              <w:t>输入</w:t>
            </w:r>
          </w:p>
        </w:tc>
        <w:tc>
          <w:tcPr>
            <w:tcW w:w="6786" w:type="dxa"/>
            <w:gridSpan w:val="2"/>
            <w:tcBorders>
              <w:top w:val="single" w:sz="4" w:space="0" w:color="auto"/>
              <w:bottom w:val="single" w:sz="4" w:space="0" w:color="auto"/>
            </w:tcBorders>
            <w:shd w:val="pct15" w:color="auto" w:fill="auto"/>
            <w:vAlign w:val="center"/>
          </w:tcPr>
          <w:p w:rsidR="001E0C4B" w:rsidRPr="00601888" w:rsidRDefault="001E0C4B" w:rsidP="00F77525">
            <w:pPr>
              <w:spacing w:before="60" w:after="60" w:line="0" w:lineRule="atLeast"/>
              <w:rPr>
                <w:rFonts w:ascii="宋体" w:hAnsi="宋体"/>
                <w:sz w:val="18"/>
              </w:rPr>
            </w:pPr>
            <w:r w:rsidRPr="00601888">
              <w:rPr>
                <w:rFonts w:ascii="宋体" w:hAnsi="宋体" w:hint="eastAsia"/>
                <w:b/>
                <w:szCs w:val="21"/>
              </w:rPr>
              <w:t>说明</w:t>
            </w:r>
          </w:p>
        </w:tc>
      </w:tr>
      <w:tr w:rsidR="001E0C4B" w:rsidRPr="00601888" w:rsidTr="00F77525">
        <w:trPr>
          <w:trHeight w:val="70"/>
        </w:trPr>
        <w:tc>
          <w:tcPr>
            <w:tcW w:w="1536" w:type="dxa"/>
            <w:tcBorders>
              <w:top w:val="single" w:sz="4" w:space="0" w:color="auto"/>
              <w:bottom w:val="single" w:sz="4" w:space="0" w:color="auto"/>
            </w:tcBorders>
            <w:vAlign w:val="center"/>
          </w:tcPr>
          <w:p w:rsidR="001E0C4B" w:rsidRPr="00601888" w:rsidRDefault="001E0C4B" w:rsidP="00F77525">
            <w:pPr>
              <w:rPr>
                <w:rFonts w:ascii="宋体" w:hAnsi="宋体"/>
              </w:rPr>
            </w:pPr>
            <w:r w:rsidRPr="00601888">
              <w:rPr>
                <w:rFonts w:ascii="宋体" w:hAnsi="宋体" w:hint="eastAsia"/>
              </w:rPr>
              <w:t>通过URL</w:t>
            </w:r>
          </w:p>
        </w:tc>
        <w:tc>
          <w:tcPr>
            <w:tcW w:w="6786" w:type="dxa"/>
            <w:gridSpan w:val="2"/>
            <w:tcBorders>
              <w:top w:val="single" w:sz="4" w:space="0" w:color="auto"/>
              <w:bottom w:val="single" w:sz="4" w:space="0" w:color="auto"/>
            </w:tcBorders>
            <w:vAlign w:val="center"/>
          </w:tcPr>
          <w:p w:rsidR="001E0C4B" w:rsidRPr="00601888" w:rsidRDefault="001E0C4B" w:rsidP="00F77525">
            <w:pPr>
              <w:spacing w:before="60" w:after="60" w:line="0" w:lineRule="atLeast"/>
              <w:rPr>
                <w:rFonts w:ascii="宋体" w:hAnsi="宋体"/>
                <w:sz w:val="18"/>
              </w:rPr>
            </w:pPr>
            <w:r w:rsidRPr="00601888">
              <w:rPr>
                <w:rFonts w:ascii="宋体" w:hAnsi="宋体" w:hint="eastAsia"/>
                <w:sz w:val="18"/>
              </w:rPr>
              <w:t>通过URL访问JSON服务</w:t>
            </w:r>
          </w:p>
        </w:tc>
      </w:tr>
      <w:tr w:rsidR="001E0C4B" w:rsidRPr="00601888" w:rsidTr="00F77525">
        <w:trPr>
          <w:trHeight w:val="70"/>
        </w:trPr>
        <w:tc>
          <w:tcPr>
            <w:tcW w:w="1536" w:type="dxa"/>
            <w:tcBorders>
              <w:top w:val="single" w:sz="4" w:space="0" w:color="auto"/>
              <w:bottom w:val="single" w:sz="4" w:space="0" w:color="auto"/>
            </w:tcBorders>
            <w:shd w:val="pct15" w:color="auto" w:fill="auto"/>
            <w:vAlign w:val="center"/>
          </w:tcPr>
          <w:p w:rsidR="001E0C4B" w:rsidRPr="00601888" w:rsidRDefault="001E0C4B" w:rsidP="00F77525">
            <w:pPr>
              <w:rPr>
                <w:rFonts w:ascii="宋体" w:hAnsi="宋体"/>
                <w:b/>
              </w:rPr>
            </w:pPr>
            <w:r w:rsidRPr="00601888">
              <w:rPr>
                <w:rFonts w:ascii="宋体" w:hAnsi="宋体" w:hint="eastAsia"/>
                <w:b/>
              </w:rPr>
              <w:t>输入参数</w:t>
            </w:r>
          </w:p>
        </w:tc>
        <w:tc>
          <w:tcPr>
            <w:tcW w:w="6786" w:type="dxa"/>
            <w:gridSpan w:val="2"/>
            <w:tcBorders>
              <w:top w:val="single" w:sz="4" w:space="0" w:color="auto"/>
              <w:bottom w:val="single" w:sz="4" w:space="0" w:color="auto"/>
            </w:tcBorders>
            <w:shd w:val="pct15" w:color="auto" w:fill="auto"/>
            <w:vAlign w:val="center"/>
          </w:tcPr>
          <w:p w:rsidR="001E0C4B" w:rsidRPr="00601888" w:rsidRDefault="001E0C4B" w:rsidP="00F77525">
            <w:pPr>
              <w:spacing w:before="60" w:after="60" w:line="0" w:lineRule="atLeast"/>
              <w:rPr>
                <w:rFonts w:ascii="宋体" w:hAnsi="宋体"/>
                <w:sz w:val="18"/>
              </w:rPr>
            </w:pPr>
            <w:r w:rsidRPr="00601888">
              <w:rPr>
                <w:rFonts w:ascii="宋体" w:hAnsi="宋体" w:hint="eastAsia"/>
                <w:b/>
                <w:szCs w:val="21"/>
              </w:rPr>
              <w:t>说明</w:t>
            </w:r>
          </w:p>
        </w:tc>
      </w:tr>
      <w:tr w:rsidR="001E0C4B" w:rsidRPr="007D2244" w:rsidTr="00F77525">
        <w:trPr>
          <w:trHeight w:val="70"/>
        </w:trPr>
        <w:tc>
          <w:tcPr>
            <w:tcW w:w="1536" w:type="dxa"/>
            <w:tcBorders>
              <w:top w:val="single" w:sz="4" w:space="0" w:color="auto"/>
              <w:bottom w:val="single" w:sz="4" w:space="0" w:color="auto"/>
            </w:tcBorders>
            <w:vAlign w:val="center"/>
          </w:tcPr>
          <w:p w:rsidR="001E0C4B" w:rsidRPr="00601888" w:rsidRDefault="001E0C4B" w:rsidP="00F77525">
            <w:pPr>
              <w:rPr>
                <w:rFonts w:ascii="宋体" w:hAnsi="宋体"/>
              </w:rPr>
            </w:pPr>
            <w:r>
              <w:rPr>
                <w:rFonts w:ascii="宋体" w:hAnsi="宋体" w:hint="eastAsia"/>
              </w:rPr>
              <w:t>C</w:t>
            </w:r>
          </w:p>
        </w:tc>
        <w:tc>
          <w:tcPr>
            <w:tcW w:w="6786" w:type="dxa"/>
            <w:gridSpan w:val="2"/>
            <w:tcBorders>
              <w:top w:val="single" w:sz="4" w:space="0" w:color="auto"/>
              <w:bottom w:val="single" w:sz="4" w:space="0" w:color="auto"/>
            </w:tcBorders>
            <w:vAlign w:val="center"/>
          </w:tcPr>
          <w:p w:rsidR="001E0C4B" w:rsidRPr="007D2244" w:rsidRDefault="001E0C4B" w:rsidP="00F77525">
            <w:pPr>
              <w:spacing w:before="60" w:after="60" w:line="0" w:lineRule="atLeast"/>
              <w:rPr>
                <w:rFonts w:ascii="宋体" w:hAnsi="宋体"/>
                <w:color w:val="000000" w:themeColor="text1"/>
                <w:szCs w:val="21"/>
              </w:rPr>
            </w:pPr>
            <w:r>
              <w:rPr>
                <w:rFonts w:ascii="宋体" w:hAnsi="Times New Roman" w:cs="宋体" w:hint="eastAsia"/>
                <w:color w:val="000000" w:themeColor="text1"/>
                <w:szCs w:val="21"/>
              </w:rPr>
              <w:t>ReserveAddValueService</w:t>
            </w:r>
          </w:p>
        </w:tc>
      </w:tr>
      <w:tr w:rsidR="001E0C4B" w:rsidRPr="00601888" w:rsidTr="00F77525">
        <w:trPr>
          <w:trHeight w:val="70"/>
        </w:trPr>
        <w:tc>
          <w:tcPr>
            <w:tcW w:w="1536" w:type="dxa"/>
            <w:tcBorders>
              <w:top w:val="single" w:sz="4" w:space="0" w:color="auto"/>
              <w:bottom w:val="single" w:sz="4" w:space="0" w:color="auto"/>
            </w:tcBorders>
            <w:vAlign w:val="center"/>
          </w:tcPr>
          <w:p w:rsidR="001E0C4B" w:rsidRPr="00601888" w:rsidRDefault="001E0C4B" w:rsidP="00F77525">
            <w:pPr>
              <w:rPr>
                <w:rFonts w:ascii="宋体" w:hAnsi="宋体"/>
              </w:rPr>
            </w:pPr>
            <w:r>
              <w:rPr>
                <w:rFonts w:ascii="宋体" w:hAnsi="宋体"/>
              </w:rPr>
              <w:t>D</w:t>
            </w:r>
          </w:p>
        </w:tc>
        <w:tc>
          <w:tcPr>
            <w:tcW w:w="6786" w:type="dxa"/>
            <w:gridSpan w:val="2"/>
            <w:tcBorders>
              <w:top w:val="single" w:sz="4" w:space="0" w:color="auto"/>
              <w:bottom w:val="single" w:sz="4" w:space="0" w:color="auto"/>
            </w:tcBorders>
            <w:vAlign w:val="center"/>
          </w:tcPr>
          <w:p w:rsidR="001E0C4B" w:rsidRPr="00601888" w:rsidRDefault="001E0C4B" w:rsidP="00F77525">
            <w:pPr>
              <w:spacing w:before="60" w:after="60" w:line="0" w:lineRule="atLeast"/>
              <w:rPr>
                <w:rFonts w:ascii="宋体" w:hAnsi="宋体"/>
                <w:szCs w:val="21"/>
              </w:rPr>
            </w:pPr>
          </w:p>
        </w:tc>
      </w:tr>
      <w:tr w:rsidR="001E0C4B" w:rsidRPr="00601888" w:rsidTr="00F77525">
        <w:trPr>
          <w:trHeight w:val="70"/>
        </w:trPr>
        <w:tc>
          <w:tcPr>
            <w:tcW w:w="1536" w:type="dxa"/>
            <w:tcBorders>
              <w:top w:val="single" w:sz="4" w:space="0" w:color="auto"/>
              <w:bottom w:val="single" w:sz="4" w:space="0" w:color="auto"/>
            </w:tcBorders>
            <w:vAlign w:val="center"/>
          </w:tcPr>
          <w:p w:rsidR="001E0C4B" w:rsidRPr="00601888" w:rsidRDefault="001E0C4B" w:rsidP="00F77525">
            <w:pPr>
              <w:rPr>
                <w:rFonts w:ascii="宋体" w:hAnsi="宋体"/>
              </w:rPr>
            </w:pPr>
            <w:r>
              <w:rPr>
                <w:rFonts w:ascii="宋体" w:hAnsi="宋体" w:hint="eastAsia"/>
              </w:rPr>
              <w:t>F</w:t>
            </w:r>
          </w:p>
        </w:tc>
        <w:tc>
          <w:tcPr>
            <w:tcW w:w="6786" w:type="dxa"/>
            <w:gridSpan w:val="2"/>
            <w:tcBorders>
              <w:top w:val="single" w:sz="4" w:space="0" w:color="auto"/>
              <w:bottom w:val="single" w:sz="4" w:space="0" w:color="auto"/>
            </w:tcBorders>
            <w:vAlign w:val="center"/>
          </w:tcPr>
          <w:tbl>
            <w:tblPr>
              <w:tblW w:w="598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tblPr>
            <w:tblGrid>
              <w:gridCol w:w="737"/>
              <w:gridCol w:w="1276"/>
              <w:gridCol w:w="1683"/>
              <w:gridCol w:w="1435"/>
              <w:gridCol w:w="851"/>
            </w:tblGrid>
            <w:tr w:rsidR="003F2EEB" w:rsidRPr="0001495D" w:rsidTr="00833A66">
              <w:tc>
                <w:tcPr>
                  <w:tcW w:w="737" w:type="dxa"/>
                  <w:shd w:val="clear" w:color="auto" w:fill="BFBFBF"/>
                  <w:vAlign w:val="center"/>
                </w:tcPr>
                <w:p w:rsidR="003F2EEB" w:rsidRPr="0001495D" w:rsidRDefault="003F2EEB" w:rsidP="00F77525">
                  <w:pPr>
                    <w:pStyle w:val="aff"/>
                    <w:widowControl w:val="0"/>
                    <w:rPr>
                      <w:rFonts w:ascii="黑体"/>
                    </w:rPr>
                  </w:pPr>
                  <w:r w:rsidRPr="0001495D">
                    <w:rPr>
                      <w:rFonts w:ascii="黑体" w:hint="eastAsia"/>
                    </w:rPr>
                    <w:t>必输项</w:t>
                  </w:r>
                </w:p>
              </w:tc>
              <w:tc>
                <w:tcPr>
                  <w:tcW w:w="1276" w:type="dxa"/>
                  <w:shd w:val="clear" w:color="auto" w:fill="BFBFBF"/>
                  <w:vAlign w:val="center"/>
                </w:tcPr>
                <w:p w:rsidR="003F2EEB" w:rsidRPr="0001495D" w:rsidRDefault="003F2EEB" w:rsidP="00F77525">
                  <w:pPr>
                    <w:pStyle w:val="aff"/>
                    <w:widowControl w:val="0"/>
                    <w:rPr>
                      <w:rFonts w:ascii="黑体"/>
                    </w:rPr>
                  </w:pPr>
                  <w:r w:rsidRPr="0001495D">
                    <w:rPr>
                      <w:rFonts w:ascii="黑体" w:hint="eastAsia"/>
                    </w:rPr>
                    <w:t>属性</w:t>
                  </w:r>
                </w:p>
              </w:tc>
              <w:tc>
                <w:tcPr>
                  <w:tcW w:w="1683" w:type="dxa"/>
                  <w:shd w:val="clear" w:color="auto" w:fill="BFBFBF"/>
                  <w:vAlign w:val="center"/>
                </w:tcPr>
                <w:p w:rsidR="003F2EEB" w:rsidRPr="0001495D" w:rsidRDefault="003F2EEB" w:rsidP="00F77525">
                  <w:pPr>
                    <w:pStyle w:val="aff"/>
                    <w:widowControl w:val="0"/>
                    <w:rPr>
                      <w:rFonts w:ascii="黑体"/>
                    </w:rPr>
                  </w:pPr>
                  <w:r w:rsidRPr="0001495D">
                    <w:rPr>
                      <w:rFonts w:ascii="黑体" w:hint="eastAsia"/>
                    </w:rPr>
                    <w:t>数据名称</w:t>
                  </w:r>
                </w:p>
              </w:tc>
              <w:tc>
                <w:tcPr>
                  <w:tcW w:w="1435" w:type="dxa"/>
                  <w:shd w:val="clear" w:color="auto" w:fill="BFBFBF"/>
                  <w:vAlign w:val="center"/>
                </w:tcPr>
                <w:p w:rsidR="003F2EEB" w:rsidRPr="0001495D" w:rsidRDefault="003F2EEB" w:rsidP="00F77525">
                  <w:pPr>
                    <w:pStyle w:val="aff"/>
                    <w:widowControl w:val="0"/>
                    <w:rPr>
                      <w:rFonts w:ascii="黑体"/>
                    </w:rPr>
                  </w:pPr>
                  <w:r w:rsidRPr="0001495D">
                    <w:rPr>
                      <w:rFonts w:ascii="黑体" w:hint="eastAsia"/>
                    </w:rPr>
                    <w:t>属性约束</w:t>
                  </w:r>
                </w:p>
              </w:tc>
              <w:tc>
                <w:tcPr>
                  <w:tcW w:w="851" w:type="dxa"/>
                  <w:shd w:val="clear" w:color="auto" w:fill="BFBFBF"/>
                  <w:vAlign w:val="center"/>
                </w:tcPr>
                <w:p w:rsidR="003F2EEB" w:rsidRPr="0001495D" w:rsidRDefault="003F2EEB" w:rsidP="00F77525">
                  <w:pPr>
                    <w:pStyle w:val="aff"/>
                    <w:widowControl w:val="0"/>
                    <w:rPr>
                      <w:rFonts w:ascii="黑体"/>
                    </w:rPr>
                  </w:pPr>
                  <w:r w:rsidRPr="0001495D">
                    <w:rPr>
                      <w:rFonts w:ascii="黑体" w:hint="eastAsia"/>
                    </w:rPr>
                    <w:t>数据类型</w:t>
                  </w:r>
                </w:p>
              </w:tc>
            </w:tr>
            <w:tr w:rsidR="003F2EEB" w:rsidRPr="00E03BBB" w:rsidTr="00833A66">
              <w:tc>
                <w:tcPr>
                  <w:tcW w:w="737" w:type="dxa"/>
                  <w:vAlign w:val="center"/>
                </w:tcPr>
                <w:p w:rsidR="003F2EEB" w:rsidRDefault="003F2EEB" w:rsidP="00F77525">
                  <w:pPr>
                    <w:rPr>
                      <w:rFonts w:ascii="宋体" w:hAnsi="宋体"/>
                      <w:sz w:val="18"/>
                    </w:rPr>
                  </w:pPr>
                  <w:r>
                    <w:rPr>
                      <w:rFonts w:ascii="宋体" w:hAnsi="宋体" w:hint="eastAsia"/>
                      <w:sz w:val="18"/>
                    </w:rPr>
                    <w:t>Y</w:t>
                  </w:r>
                </w:p>
              </w:tc>
              <w:tc>
                <w:tcPr>
                  <w:tcW w:w="1276" w:type="dxa"/>
                  <w:vAlign w:val="center"/>
                </w:tcPr>
                <w:p w:rsidR="003F2EEB" w:rsidRDefault="00EF49BC" w:rsidP="00F77525">
                  <w:pPr>
                    <w:rPr>
                      <w:rFonts w:ascii="宋体" w:hAnsi="宋体"/>
                      <w:sz w:val="18"/>
                    </w:rPr>
                  </w:pPr>
                  <w:r>
                    <w:rPr>
                      <w:rFonts w:ascii="宋体" w:hAnsi="宋体" w:cs="宋体" w:hint="eastAsia"/>
                      <w:sz w:val="18"/>
                    </w:rPr>
                    <w:t>服务时间</w:t>
                  </w:r>
                </w:p>
              </w:tc>
              <w:tc>
                <w:tcPr>
                  <w:tcW w:w="1683" w:type="dxa"/>
                  <w:vAlign w:val="center"/>
                </w:tcPr>
                <w:p w:rsidR="003F2EEB" w:rsidRPr="0079375E" w:rsidRDefault="00EF49BC" w:rsidP="00F77525">
                  <w:pPr>
                    <w:rPr>
                      <w:rFonts w:ascii="宋体" w:hAnsi="宋体"/>
                      <w:sz w:val="18"/>
                    </w:rPr>
                  </w:pPr>
                  <w:r>
                    <w:rPr>
                      <w:rFonts w:ascii="宋体" w:hAnsi="宋体" w:hint="eastAsia"/>
                      <w:sz w:val="18"/>
                    </w:rPr>
                    <w:t>serviceDate</w:t>
                  </w:r>
                </w:p>
              </w:tc>
              <w:tc>
                <w:tcPr>
                  <w:tcW w:w="1435" w:type="dxa"/>
                  <w:vAlign w:val="center"/>
                </w:tcPr>
                <w:p w:rsidR="003F2EEB" w:rsidRDefault="003F2EEB" w:rsidP="00F77525">
                  <w:pPr>
                    <w:rPr>
                      <w:rFonts w:ascii="宋体" w:hAnsi="宋体"/>
                      <w:sz w:val="18"/>
                    </w:rPr>
                  </w:pPr>
                </w:p>
              </w:tc>
              <w:tc>
                <w:tcPr>
                  <w:tcW w:w="851" w:type="dxa"/>
                  <w:vAlign w:val="center"/>
                </w:tcPr>
                <w:p w:rsidR="003F2EEB" w:rsidRPr="00E03BBB" w:rsidRDefault="003F2EEB" w:rsidP="00F77525">
                  <w:pPr>
                    <w:rPr>
                      <w:rFonts w:ascii="宋体" w:hAnsi="宋体"/>
                      <w:sz w:val="18"/>
                    </w:rPr>
                  </w:pPr>
                  <w:r w:rsidRPr="00E03BBB">
                    <w:rPr>
                      <w:rFonts w:ascii="宋体" w:hAnsi="宋体"/>
                      <w:sz w:val="18"/>
                    </w:rPr>
                    <w:t>S</w:t>
                  </w:r>
                  <w:r w:rsidRPr="00E03BBB">
                    <w:rPr>
                      <w:rFonts w:ascii="宋体" w:hAnsi="宋体" w:hint="eastAsia"/>
                      <w:sz w:val="18"/>
                    </w:rPr>
                    <w:t>tring</w:t>
                  </w:r>
                </w:p>
              </w:tc>
            </w:tr>
            <w:tr w:rsidR="001446B5" w:rsidRPr="00E03BBB" w:rsidTr="00833A66">
              <w:tc>
                <w:tcPr>
                  <w:tcW w:w="737" w:type="dxa"/>
                  <w:vAlign w:val="center"/>
                </w:tcPr>
                <w:p w:rsidR="001446B5" w:rsidRPr="00867302" w:rsidRDefault="00833A66" w:rsidP="00F77525">
                  <w:pPr>
                    <w:rPr>
                      <w:rFonts w:ascii="宋体" w:hAnsi="宋体"/>
                      <w:color w:val="000000" w:themeColor="text1"/>
                      <w:sz w:val="18"/>
                    </w:rPr>
                  </w:pPr>
                  <w:r w:rsidRPr="00867302">
                    <w:rPr>
                      <w:rFonts w:ascii="宋体" w:hAnsi="宋体" w:hint="eastAsia"/>
                      <w:color w:val="000000" w:themeColor="text1"/>
                      <w:sz w:val="18"/>
                    </w:rPr>
                    <w:t>Y</w:t>
                  </w:r>
                </w:p>
              </w:tc>
              <w:tc>
                <w:tcPr>
                  <w:tcW w:w="1276" w:type="dxa"/>
                  <w:vAlign w:val="center"/>
                </w:tcPr>
                <w:p w:rsidR="001446B5" w:rsidRPr="00867302" w:rsidRDefault="001446B5" w:rsidP="00F77525">
                  <w:pPr>
                    <w:rPr>
                      <w:rFonts w:ascii="宋体" w:hAnsi="宋体" w:cs="宋体"/>
                      <w:color w:val="000000" w:themeColor="text1"/>
                      <w:sz w:val="18"/>
                    </w:rPr>
                  </w:pPr>
                  <w:r w:rsidRPr="00867302">
                    <w:rPr>
                      <w:rFonts w:ascii="宋体" w:hAnsi="宋体" w:cs="宋体" w:hint="eastAsia"/>
                      <w:color w:val="000000" w:themeColor="text1"/>
                      <w:sz w:val="18"/>
                    </w:rPr>
                    <w:t>服务地区ID</w:t>
                  </w:r>
                </w:p>
              </w:tc>
              <w:tc>
                <w:tcPr>
                  <w:tcW w:w="1683" w:type="dxa"/>
                  <w:vAlign w:val="center"/>
                </w:tcPr>
                <w:p w:rsidR="001446B5" w:rsidRPr="00867302" w:rsidRDefault="001446B5" w:rsidP="001446B5">
                  <w:pPr>
                    <w:rPr>
                      <w:rFonts w:ascii="宋体" w:hAnsi="宋体"/>
                      <w:color w:val="000000" w:themeColor="text1"/>
                      <w:sz w:val="18"/>
                    </w:rPr>
                  </w:pPr>
                  <w:r w:rsidRPr="00867302">
                    <w:rPr>
                      <w:rFonts w:ascii="宋体" w:hAnsi="宋体" w:hint="eastAsia"/>
                      <w:color w:val="000000" w:themeColor="text1"/>
                      <w:sz w:val="18"/>
                    </w:rPr>
                    <w:t>serviceRegionID</w:t>
                  </w:r>
                </w:p>
              </w:tc>
              <w:tc>
                <w:tcPr>
                  <w:tcW w:w="1435" w:type="dxa"/>
                  <w:vAlign w:val="center"/>
                </w:tcPr>
                <w:p w:rsidR="001446B5" w:rsidRPr="00867302" w:rsidRDefault="001446B5" w:rsidP="00F77525">
                  <w:pPr>
                    <w:rPr>
                      <w:rFonts w:ascii="宋体" w:hAnsi="宋体"/>
                      <w:color w:val="000000" w:themeColor="text1"/>
                      <w:sz w:val="18"/>
                    </w:rPr>
                  </w:pPr>
                </w:p>
              </w:tc>
              <w:tc>
                <w:tcPr>
                  <w:tcW w:w="851" w:type="dxa"/>
                  <w:vAlign w:val="center"/>
                </w:tcPr>
                <w:p w:rsidR="001446B5" w:rsidRPr="00867302" w:rsidRDefault="00683A73" w:rsidP="00F77525">
                  <w:pPr>
                    <w:rPr>
                      <w:rFonts w:ascii="宋体" w:hAnsi="宋体"/>
                      <w:color w:val="000000" w:themeColor="text1"/>
                      <w:sz w:val="18"/>
                    </w:rPr>
                  </w:pPr>
                  <w:r w:rsidRPr="00867302">
                    <w:rPr>
                      <w:rFonts w:ascii="宋体" w:hAnsi="宋体" w:hint="eastAsia"/>
                      <w:color w:val="000000" w:themeColor="text1"/>
                      <w:sz w:val="18"/>
                    </w:rPr>
                    <w:t>String</w:t>
                  </w:r>
                </w:p>
              </w:tc>
            </w:tr>
            <w:tr w:rsidR="003F2EEB" w:rsidRPr="00E03BBB" w:rsidTr="00833A66">
              <w:tc>
                <w:tcPr>
                  <w:tcW w:w="737" w:type="dxa"/>
                  <w:vAlign w:val="center"/>
                </w:tcPr>
                <w:p w:rsidR="003F2EEB" w:rsidRDefault="003F2EEB" w:rsidP="00F77525">
                  <w:pPr>
                    <w:rPr>
                      <w:rFonts w:ascii="宋体" w:hAnsi="宋体"/>
                      <w:sz w:val="18"/>
                    </w:rPr>
                  </w:pPr>
                  <w:r>
                    <w:rPr>
                      <w:rFonts w:ascii="宋体" w:hAnsi="宋体" w:hint="eastAsia"/>
                      <w:sz w:val="18"/>
                    </w:rPr>
                    <w:t>Y</w:t>
                  </w:r>
                </w:p>
              </w:tc>
              <w:tc>
                <w:tcPr>
                  <w:tcW w:w="1276" w:type="dxa"/>
                  <w:vAlign w:val="center"/>
                </w:tcPr>
                <w:p w:rsidR="003F2EEB" w:rsidRDefault="00EF49BC" w:rsidP="00F77525">
                  <w:pPr>
                    <w:rPr>
                      <w:rFonts w:ascii="宋体" w:hAnsi="宋体" w:cs="宋体"/>
                      <w:sz w:val="18"/>
                    </w:rPr>
                  </w:pPr>
                  <w:r>
                    <w:rPr>
                      <w:rFonts w:ascii="宋体" w:hAnsi="宋体" w:cs="宋体" w:hint="eastAsia"/>
                      <w:sz w:val="18"/>
                    </w:rPr>
                    <w:t>服务地点</w:t>
                  </w:r>
                </w:p>
              </w:tc>
              <w:tc>
                <w:tcPr>
                  <w:tcW w:w="1683" w:type="dxa"/>
                  <w:vAlign w:val="center"/>
                </w:tcPr>
                <w:p w:rsidR="003F2EEB" w:rsidRDefault="00EF49BC" w:rsidP="00F77525">
                  <w:pPr>
                    <w:rPr>
                      <w:rFonts w:ascii="宋体" w:hAnsi="宋体"/>
                      <w:sz w:val="18"/>
                    </w:rPr>
                  </w:pPr>
                  <w:r>
                    <w:rPr>
                      <w:rFonts w:ascii="宋体" w:hAnsi="宋体" w:hint="eastAsia"/>
                      <w:sz w:val="18"/>
                    </w:rPr>
                    <w:t>serviceAddress</w:t>
                  </w:r>
                </w:p>
              </w:tc>
              <w:tc>
                <w:tcPr>
                  <w:tcW w:w="1435" w:type="dxa"/>
                  <w:vAlign w:val="center"/>
                </w:tcPr>
                <w:p w:rsidR="003F2EEB" w:rsidRDefault="003F2EEB" w:rsidP="00F77525">
                  <w:pPr>
                    <w:rPr>
                      <w:rFonts w:ascii="宋体" w:hAnsi="宋体"/>
                      <w:sz w:val="18"/>
                    </w:rPr>
                  </w:pPr>
                </w:p>
              </w:tc>
              <w:tc>
                <w:tcPr>
                  <w:tcW w:w="851" w:type="dxa"/>
                  <w:vAlign w:val="center"/>
                </w:tcPr>
                <w:p w:rsidR="003F2EEB" w:rsidRPr="00E03BBB" w:rsidRDefault="003F2EEB" w:rsidP="00F77525">
                  <w:pPr>
                    <w:rPr>
                      <w:rFonts w:ascii="宋体" w:hAnsi="宋体"/>
                      <w:sz w:val="18"/>
                    </w:rPr>
                  </w:pPr>
                  <w:r>
                    <w:rPr>
                      <w:rFonts w:ascii="宋体" w:hAnsi="宋体" w:hint="eastAsia"/>
                      <w:sz w:val="18"/>
                    </w:rPr>
                    <w:t>String</w:t>
                  </w:r>
                </w:p>
              </w:tc>
            </w:tr>
            <w:tr w:rsidR="00EF49BC" w:rsidRPr="00E03BBB" w:rsidTr="00833A66">
              <w:tc>
                <w:tcPr>
                  <w:tcW w:w="737" w:type="dxa"/>
                  <w:vAlign w:val="center"/>
                </w:tcPr>
                <w:p w:rsidR="00EF49BC" w:rsidRDefault="00EF49BC" w:rsidP="00F77525">
                  <w:pPr>
                    <w:rPr>
                      <w:rFonts w:ascii="宋体" w:hAnsi="宋体"/>
                      <w:sz w:val="18"/>
                    </w:rPr>
                  </w:pPr>
                  <w:r>
                    <w:rPr>
                      <w:rFonts w:ascii="宋体" w:hAnsi="宋体" w:hint="eastAsia"/>
                      <w:sz w:val="18"/>
                    </w:rPr>
                    <w:t>Y</w:t>
                  </w:r>
                </w:p>
              </w:tc>
              <w:tc>
                <w:tcPr>
                  <w:tcW w:w="1276" w:type="dxa"/>
                  <w:vAlign w:val="center"/>
                </w:tcPr>
                <w:p w:rsidR="00EF49BC" w:rsidRDefault="00EF49BC" w:rsidP="00F77525">
                  <w:pPr>
                    <w:rPr>
                      <w:rFonts w:ascii="宋体" w:hAnsi="宋体" w:cs="宋体"/>
                      <w:sz w:val="18"/>
                    </w:rPr>
                  </w:pPr>
                  <w:r>
                    <w:rPr>
                      <w:rFonts w:ascii="宋体" w:hAnsi="宋体" w:cs="宋体" w:hint="eastAsia"/>
                      <w:sz w:val="18"/>
                    </w:rPr>
                    <w:t>联系电话</w:t>
                  </w:r>
                </w:p>
              </w:tc>
              <w:tc>
                <w:tcPr>
                  <w:tcW w:w="1683" w:type="dxa"/>
                  <w:vAlign w:val="center"/>
                </w:tcPr>
                <w:p w:rsidR="00EF49BC" w:rsidRDefault="00EF49BC" w:rsidP="00F77525">
                  <w:pPr>
                    <w:rPr>
                      <w:rFonts w:ascii="宋体" w:hAnsi="宋体"/>
                      <w:sz w:val="18"/>
                    </w:rPr>
                  </w:pPr>
                  <w:r>
                    <w:rPr>
                      <w:rFonts w:ascii="宋体" w:hAnsi="宋体" w:hint="eastAsia"/>
                      <w:sz w:val="18"/>
                    </w:rPr>
                    <w:t>phone</w:t>
                  </w:r>
                </w:p>
              </w:tc>
              <w:tc>
                <w:tcPr>
                  <w:tcW w:w="1435" w:type="dxa"/>
                  <w:vAlign w:val="center"/>
                </w:tcPr>
                <w:p w:rsidR="00EF49BC" w:rsidRDefault="00EF49BC" w:rsidP="00F77525">
                  <w:pPr>
                    <w:rPr>
                      <w:rFonts w:ascii="宋体" w:hAnsi="宋体"/>
                      <w:sz w:val="18"/>
                    </w:rPr>
                  </w:pPr>
                </w:p>
              </w:tc>
              <w:tc>
                <w:tcPr>
                  <w:tcW w:w="851" w:type="dxa"/>
                  <w:vAlign w:val="center"/>
                </w:tcPr>
                <w:p w:rsidR="00EF49BC" w:rsidRDefault="00EF49BC" w:rsidP="00F77525">
                  <w:pPr>
                    <w:rPr>
                      <w:rFonts w:ascii="宋体" w:hAnsi="宋体"/>
                      <w:sz w:val="18"/>
                    </w:rPr>
                  </w:pPr>
                  <w:r>
                    <w:rPr>
                      <w:rFonts w:ascii="宋体" w:hAnsi="宋体" w:hint="eastAsia"/>
                      <w:sz w:val="18"/>
                    </w:rPr>
                    <w:t>String</w:t>
                  </w:r>
                </w:p>
              </w:tc>
            </w:tr>
            <w:tr w:rsidR="00EF49BC" w:rsidRPr="00E03BBB" w:rsidTr="00833A66">
              <w:tc>
                <w:tcPr>
                  <w:tcW w:w="737" w:type="dxa"/>
                  <w:vAlign w:val="center"/>
                </w:tcPr>
                <w:p w:rsidR="00EF49BC" w:rsidRDefault="00EF49BC" w:rsidP="00F77525">
                  <w:pPr>
                    <w:rPr>
                      <w:rFonts w:ascii="宋体" w:hAnsi="宋体"/>
                      <w:sz w:val="18"/>
                    </w:rPr>
                  </w:pPr>
                  <w:r>
                    <w:rPr>
                      <w:rFonts w:ascii="宋体" w:hAnsi="宋体" w:hint="eastAsia"/>
                      <w:sz w:val="18"/>
                    </w:rPr>
                    <w:t>Y</w:t>
                  </w:r>
                </w:p>
              </w:tc>
              <w:tc>
                <w:tcPr>
                  <w:tcW w:w="1276" w:type="dxa"/>
                  <w:vAlign w:val="center"/>
                </w:tcPr>
                <w:p w:rsidR="00EF49BC" w:rsidRDefault="00EF49BC" w:rsidP="00F77525">
                  <w:pPr>
                    <w:rPr>
                      <w:rFonts w:ascii="宋体" w:hAnsi="宋体" w:cs="宋体"/>
                      <w:sz w:val="18"/>
                    </w:rPr>
                  </w:pPr>
                  <w:r>
                    <w:rPr>
                      <w:rFonts w:ascii="宋体" w:hAnsi="宋体" w:cs="宋体" w:hint="eastAsia"/>
                      <w:sz w:val="18"/>
                    </w:rPr>
                    <w:t>茶点ID传</w:t>
                  </w:r>
                </w:p>
              </w:tc>
              <w:tc>
                <w:tcPr>
                  <w:tcW w:w="1683" w:type="dxa"/>
                  <w:vAlign w:val="center"/>
                </w:tcPr>
                <w:p w:rsidR="00EF49BC" w:rsidRDefault="00EF49BC" w:rsidP="002A5F3E">
                  <w:pPr>
                    <w:rPr>
                      <w:rFonts w:ascii="宋体" w:hAnsi="宋体"/>
                      <w:sz w:val="18"/>
                    </w:rPr>
                  </w:pPr>
                  <w:r>
                    <w:rPr>
                      <w:rFonts w:ascii="宋体" w:hAnsi="宋体" w:hint="eastAsia"/>
                      <w:sz w:val="18"/>
                    </w:rPr>
                    <w:t>foodI</w:t>
                  </w:r>
                  <w:r w:rsidR="002A5F3E">
                    <w:rPr>
                      <w:rFonts w:ascii="宋体" w:hAnsi="宋体" w:hint="eastAsia"/>
                      <w:sz w:val="18"/>
                    </w:rPr>
                    <w:t>d</w:t>
                  </w:r>
                  <w:r>
                    <w:rPr>
                      <w:rFonts w:ascii="宋体" w:hAnsi="宋体" w:hint="eastAsia"/>
                      <w:sz w:val="18"/>
                    </w:rPr>
                    <w:t>s</w:t>
                  </w:r>
                </w:p>
              </w:tc>
              <w:tc>
                <w:tcPr>
                  <w:tcW w:w="1435" w:type="dxa"/>
                  <w:vAlign w:val="center"/>
                </w:tcPr>
                <w:p w:rsidR="00EF49BC" w:rsidRDefault="00EF49BC" w:rsidP="00F77525">
                  <w:pPr>
                    <w:rPr>
                      <w:rFonts w:ascii="宋体" w:hAnsi="宋体"/>
                      <w:sz w:val="18"/>
                    </w:rPr>
                  </w:pPr>
                  <w:r>
                    <w:rPr>
                      <w:rFonts w:ascii="宋体" w:hAnsi="宋体" w:hint="eastAsia"/>
                      <w:sz w:val="18"/>
                    </w:rPr>
                    <w:t>多个茶点ID使用逗号隔开。</w:t>
                  </w:r>
                </w:p>
              </w:tc>
              <w:tc>
                <w:tcPr>
                  <w:tcW w:w="851" w:type="dxa"/>
                  <w:vAlign w:val="center"/>
                </w:tcPr>
                <w:p w:rsidR="00EF49BC" w:rsidRDefault="00EF49BC" w:rsidP="00F77525">
                  <w:pPr>
                    <w:rPr>
                      <w:rFonts w:ascii="宋体" w:hAnsi="宋体"/>
                      <w:sz w:val="18"/>
                    </w:rPr>
                  </w:pPr>
                  <w:r>
                    <w:rPr>
                      <w:rFonts w:ascii="宋体" w:hAnsi="宋体" w:hint="eastAsia"/>
                      <w:sz w:val="18"/>
                    </w:rPr>
                    <w:t>Sting</w:t>
                  </w:r>
                </w:p>
              </w:tc>
            </w:tr>
          </w:tbl>
          <w:p w:rsidR="001E0C4B" w:rsidRPr="00601888" w:rsidRDefault="001E0C4B" w:rsidP="00F77525">
            <w:pPr>
              <w:spacing w:before="60" w:after="60" w:line="0" w:lineRule="atLeast"/>
              <w:rPr>
                <w:rFonts w:ascii="宋体" w:hAnsi="宋体"/>
                <w:szCs w:val="21"/>
              </w:rPr>
            </w:pPr>
          </w:p>
        </w:tc>
      </w:tr>
      <w:tr w:rsidR="001E0C4B" w:rsidRPr="00601888" w:rsidTr="00F77525">
        <w:trPr>
          <w:trHeight w:val="70"/>
        </w:trPr>
        <w:tc>
          <w:tcPr>
            <w:tcW w:w="1536" w:type="dxa"/>
            <w:tcBorders>
              <w:top w:val="single" w:sz="4" w:space="0" w:color="auto"/>
              <w:bottom w:val="single" w:sz="4" w:space="0" w:color="auto"/>
            </w:tcBorders>
            <w:shd w:val="pct15" w:color="auto" w:fill="auto"/>
            <w:vAlign w:val="center"/>
          </w:tcPr>
          <w:p w:rsidR="001E0C4B" w:rsidRPr="00601888" w:rsidRDefault="001E0C4B" w:rsidP="00F77525">
            <w:pPr>
              <w:rPr>
                <w:rFonts w:ascii="宋体" w:hAnsi="宋体"/>
                <w:b/>
                <w:highlight w:val="white"/>
              </w:rPr>
            </w:pPr>
            <w:r w:rsidRPr="00601888">
              <w:rPr>
                <w:rFonts w:ascii="宋体" w:hAnsi="宋体" w:hint="eastAsia"/>
                <w:b/>
              </w:rPr>
              <w:t>输出</w:t>
            </w:r>
          </w:p>
        </w:tc>
        <w:tc>
          <w:tcPr>
            <w:tcW w:w="6786" w:type="dxa"/>
            <w:gridSpan w:val="2"/>
            <w:tcBorders>
              <w:top w:val="single" w:sz="4" w:space="0" w:color="auto"/>
              <w:bottom w:val="single" w:sz="4" w:space="0" w:color="auto"/>
            </w:tcBorders>
            <w:shd w:val="pct15" w:color="auto" w:fill="auto"/>
            <w:vAlign w:val="center"/>
          </w:tcPr>
          <w:p w:rsidR="001E0C4B" w:rsidRPr="00601888" w:rsidRDefault="001E0C4B" w:rsidP="00F77525">
            <w:pPr>
              <w:spacing w:before="60" w:after="60" w:line="0" w:lineRule="atLeast"/>
              <w:rPr>
                <w:rFonts w:ascii="宋体" w:hAnsi="宋体"/>
                <w:sz w:val="18"/>
              </w:rPr>
            </w:pPr>
            <w:r w:rsidRPr="00601888">
              <w:rPr>
                <w:rFonts w:ascii="宋体" w:hAnsi="宋体" w:hint="eastAsia"/>
                <w:b/>
                <w:szCs w:val="21"/>
              </w:rPr>
              <w:t>说明</w:t>
            </w:r>
          </w:p>
        </w:tc>
      </w:tr>
      <w:tr w:rsidR="001E0C4B" w:rsidRPr="00601888" w:rsidTr="00F77525">
        <w:trPr>
          <w:trHeight w:val="70"/>
        </w:trPr>
        <w:tc>
          <w:tcPr>
            <w:tcW w:w="1536" w:type="dxa"/>
            <w:tcBorders>
              <w:top w:val="single" w:sz="4" w:space="0" w:color="auto"/>
              <w:bottom w:val="single" w:sz="4" w:space="0" w:color="auto"/>
            </w:tcBorders>
            <w:vAlign w:val="center"/>
          </w:tcPr>
          <w:p w:rsidR="001E0C4B" w:rsidRPr="00601888" w:rsidRDefault="001E0C4B" w:rsidP="00F77525">
            <w:pPr>
              <w:rPr>
                <w:rFonts w:ascii="宋体" w:hAnsi="宋体"/>
                <w:b/>
                <w:highlight w:val="white"/>
              </w:rPr>
            </w:pPr>
            <w:r w:rsidRPr="00601888">
              <w:rPr>
                <w:rFonts w:ascii="宋体" w:hAnsi="宋体" w:hint="eastAsia"/>
              </w:rPr>
              <w:t>JSONP对象</w:t>
            </w:r>
          </w:p>
        </w:tc>
        <w:tc>
          <w:tcPr>
            <w:tcW w:w="6786" w:type="dxa"/>
            <w:gridSpan w:val="2"/>
            <w:tcBorders>
              <w:top w:val="single" w:sz="4" w:space="0" w:color="auto"/>
              <w:bottom w:val="single" w:sz="4" w:space="0" w:color="auto"/>
            </w:tcBorders>
            <w:vAlign w:val="center"/>
          </w:tcPr>
          <w:p w:rsidR="001E0C4B" w:rsidRPr="00601888" w:rsidRDefault="001E0C4B" w:rsidP="00F77525">
            <w:pPr>
              <w:spacing w:before="60" w:after="60" w:line="0" w:lineRule="atLeast"/>
              <w:rPr>
                <w:rFonts w:ascii="宋体" w:hAnsi="宋体"/>
                <w:sz w:val="18"/>
              </w:rPr>
            </w:pPr>
            <w:r w:rsidRPr="00601888">
              <w:rPr>
                <w:rFonts w:ascii="宋体" w:hAnsi="宋体" w:hint="eastAsia"/>
                <w:sz w:val="18"/>
              </w:rPr>
              <w:t>采用JSNOP形式输出JSON对象</w:t>
            </w:r>
          </w:p>
        </w:tc>
      </w:tr>
      <w:tr w:rsidR="001E0C4B" w:rsidRPr="00601888" w:rsidTr="00F77525">
        <w:trPr>
          <w:trHeight w:val="70"/>
        </w:trPr>
        <w:tc>
          <w:tcPr>
            <w:tcW w:w="1536" w:type="dxa"/>
            <w:tcBorders>
              <w:top w:val="single" w:sz="4" w:space="0" w:color="auto"/>
              <w:bottom w:val="single" w:sz="4" w:space="0" w:color="auto"/>
            </w:tcBorders>
            <w:shd w:val="pct15" w:color="auto" w:fill="auto"/>
            <w:vAlign w:val="center"/>
          </w:tcPr>
          <w:p w:rsidR="001E0C4B" w:rsidRPr="00601888" w:rsidRDefault="001E0C4B" w:rsidP="00F77525">
            <w:pPr>
              <w:rPr>
                <w:rFonts w:ascii="宋体" w:hAnsi="宋体"/>
                <w:b/>
                <w:highlight w:val="white"/>
              </w:rPr>
            </w:pPr>
            <w:r w:rsidRPr="00601888">
              <w:rPr>
                <w:rFonts w:ascii="宋体" w:hAnsi="宋体" w:hint="eastAsia"/>
                <w:b/>
              </w:rPr>
              <w:t>JSON对象参数</w:t>
            </w:r>
          </w:p>
        </w:tc>
        <w:tc>
          <w:tcPr>
            <w:tcW w:w="6786" w:type="dxa"/>
            <w:gridSpan w:val="2"/>
            <w:tcBorders>
              <w:top w:val="single" w:sz="4" w:space="0" w:color="auto"/>
              <w:bottom w:val="single" w:sz="4" w:space="0" w:color="auto"/>
            </w:tcBorders>
            <w:shd w:val="pct15" w:color="auto" w:fill="auto"/>
            <w:vAlign w:val="center"/>
          </w:tcPr>
          <w:p w:rsidR="001E0C4B" w:rsidRPr="00601888" w:rsidRDefault="001E0C4B" w:rsidP="00F77525">
            <w:pPr>
              <w:spacing w:before="60" w:after="60" w:line="0" w:lineRule="atLeast"/>
              <w:rPr>
                <w:rFonts w:ascii="宋体" w:hAnsi="宋体"/>
                <w:sz w:val="18"/>
              </w:rPr>
            </w:pPr>
            <w:r w:rsidRPr="00601888">
              <w:rPr>
                <w:rFonts w:ascii="宋体" w:hAnsi="宋体" w:hint="eastAsia"/>
                <w:b/>
                <w:szCs w:val="21"/>
              </w:rPr>
              <w:t>说明</w:t>
            </w:r>
          </w:p>
        </w:tc>
      </w:tr>
      <w:tr w:rsidR="001E0C4B" w:rsidRPr="00413A6E" w:rsidTr="00F77525">
        <w:trPr>
          <w:trHeight w:val="70"/>
        </w:trPr>
        <w:tc>
          <w:tcPr>
            <w:tcW w:w="1536" w:type="dxa"/>
            <w:vAlign w:val="center"/>
          </w:tcPr>
          <w:p w:rsidR="001E0C4B" w:rsidRPr="00413A6E" w:rsidRDefault="001E0C4B" w:rsidP="00F77525">
            <w:pPr>
              <w:rPr>
                <w:rFonts w:ascii="宋体" w:hAnsi="宋体"/>
                <w:color w:val="FF0000"/>
              </w:rPr>
            </w:pPr>
            <w:r w:rsidRPr="00413A6E">
              <w:rPr>
                <w:rFonts w:ascii="宋体" w:hAnsi="宋体" w:hint="eastAsia"/>
                <w:color w:val="FF0000"/>
              </w:rPr>
              <w:t>S</w:t>
            </w:r>
          </w:p>
        </w:tc>
        <w:tc>
          <w:tcPr>
            <w:tcW w:w="6786" w:type="dxa"/>
            <w:gridSpan w:val="2"/>
            <w:vAlign w:val="center"/>
          </w:tcPr>
          <w:p w:rsidR="001E0C4B" w:rsidRPr="00413A6E" w:rsidRDefault="001E0C4B" w:rsidP="00F77525">
            <w:pPr>
              <w:spacing w:before="60" w:after="60" w:line="0" w:lineRule="atLeast"/>
              <w:rPr>
                <w:rFonts w:ascii="宋体" w:hAnsi="宋体"/>
                <w:color w:val="FF0000"/>
                <w:sz w:val="18"/>
              </w:rPr>
            </w:pPr>
            <w:r w:rsidRPr="00413A6E">
              <w:rPr>
                <w:rFonts w:ascii="宋体" w:hAnsi="宋体" w:hint="eastAsia"/>
                <w:color w:val="FF0000"/>
                <w:sz w:val="18"/>
              </w:rPr>
              <w:t>是否成功</w:t>
            </w:r>
          </w:p>
        </w:tc>
      </w:tr>
      <w:tr w:rsidR="001E0C4B" w:rsidRPr="00413A6E" w:rsidTr="00F77525">
        <w:trPr>
          <w:trHeight w:val="70"/>
        </w:trPr>
        <w:tc>
          <w:tcPr>
            <w:tcW w:w="1536" w:type="dxa"/>
            <w:vAlign w:val="center"/>
          </w:tcPr>
          <w:p w:rsidR="001E0C4B" w:rsidRPr="00413A6E" w:rsidRDefault="001E0C4B" w:rsidP="00F77525">
            <w:pPr>
              <w:rPr>
                <w:rFonts w:ascii="宋体" w:hAnsi="宋体"/>
                <w:color w:val="FF0000"/>
              </w:rPr>
            </w:pPr>
            <w:r w:rsidRPr="00413A6E">
              <w:rPr>
                <w:rFonts w:ascii="宋体" w:hAnsi="宋体" w:hint="eastAsia"/>
                <w:color w:val="FF0000"/>
              </w:rPr>
              <w:t>M</w:t>
            </w:r>
          </w:p>
        </w:tc>
        <w:tc>
          <w:tcPr>
            <w:tcW w:w="6786" w:type="dxa"/>
            <w:gridSpan w:val="2"/>
            <w:vAlign w:val="center"/>
          </w:tcPr>
          <w:p w:rsidR="001E0C4B" w:rsidRPr="00413A6E" w:rsidRDefault="001E0C4B" w:rsidP="00F77525">
            <w:pPr>
              <w:spacing w:before="60" w:after="60" w:line="0" w:lineRule="atLeast"/>
              <w:rPr>
                <w:rFonts w:ascii="宋体" w:hAnsi="宋体"/>
                <w:color w:val="FF0000"/>
                <w:sz w:val="18"/>
              </w:rPr>
            </w:pPr>
          </w:p>
        </w:tc>
      </w:tr>
      <w:tr w:rsidR="001E0C4B" w:rsidRPr="00413A6E" w:rsidTr="00F77525">
        <w:trPr>
          <w:trHeight w:val="70"/>
        </w:trPr>
        <w:tc>
          <w:tcPr>
            <w:tcW w:w="1536" w:type="dxa"/>
            <w:vAlign w:val="center"/>
          </w:tcPr>
          <w:p w:rsidR="001E0C4B" w:rsidRPr="00413A6E" w:rsidRDefault="001E0C4B" w:rsidP="00F77525">
            <w:pPr>
              <w:rPr>
                <w:rFonts w:ascii="宋体" w:hAnsi="宋体"/>
                <w:color w:val="FF0000"/>
              </w:rPr>
            </w:pPr>
            <w:r w:rsidRPr="00413A6E">
              <w:rPr>
                <w:rFonts w:ascii="宋体" w:hAnsi="宋体" w:hint="eastAsia"/>
                <w:color w:val="FF0000"/>
              </w:rPr>
              <w:t>C</w:t>
            </w:r>
          </w:p>
        </w:tc>
        <w:tc>
          <w:tcPr>
            <w:tcW w:w="6786" w:type="dxa"/>
            <w:gridSpan w:val="2"/>
            <w:vAlign w:val="center"/>
          </w:tcPr>
          <w:p w:rsidR="001E0C4B" w:rsidRPr="00413A6E" w:rsidRDefault="001E0C4B" w:rsidP="00F77525">
            <w:pPr>
              <w:spacing w:before="60" w:after="60" w:line="0" w:lineRule="atLeast"/>
              <w:rPr>
                <w:rFonts w:ascii="宋体" w:hAnsi="宋体"/>
                <w:color w:val="FF0000"/>
                <w:sz w:val="18"/>
              </w:rPr>
            </w:pPr>
          </w:p>
        </w:tc>
      </w:tr>
      <w:tr w:rsidR="00B56234" w:rsidRPr="00045BA8" w:rsidTr="00BD3F79">
        <w:trPr>
          <w:trHeight w:val="70"/>
        </w:trPr>
        <w:tc>
          <w:tcPr>
            <w:tcW w:w="1536" w:type="dxa"/>
            <w:vAlign w:val="center"/>
          </w:tcPr>
          <w:p w:rsidR="00B56234" w:rsidRDefault="00B56234" w:rsidP="00F77525">
            <w:pPr>
              <w:rPr>
                <w:rFonts w:ascii="宋体" w:hAnsi="宋体"/>
              </w:rPr>
            </w:pPr>
            <w:r>
              <w:rPr>
                <w:rFonts w:ascii="宋体" w:hAnsi="宋体" w:hint="eastAsia"/>
              </w:rPr>
              <w:t>D</w:t>
            </w:r>
          </w:p>
        </w:tc>
        <w:tc>
          <w:tcPr>
            <w:tcW w:w="3393" w:type="dxa"/>
            <w:vAlign w:val="center"/>
          </w:tcPr>
          <w:p w:rsidR="00B56234" w:rsidRPr="00600A14" w:rsidRDefault="00B56234" w:rsidP="00BD3F79">
            <w:pPr>
              <w:spacing w:before="60" w:after="60" w:line="0" w:lineRule="atLeast"/>
              <w:rPr>
                <w:rFonts w:ascii="宋体" w:hAnsi="宋体"/>
                <w:color w:val="0000FF"/>
              </w:rPr>
            </w:pPr>
            <w:r>
              <w:rPr>
                <w:rFonts w:ascii="宋体" w:hAnsi="宋体" w:hint="eastAsia"/>
                <w:color w:val="0000FF"/>
              </w:rPr>
              <w:t>AVSID</w:t>
            </w:r>
            <w:r w:rsidRPr="00600A14">
              <w:rPr>
                <w:rFonts w:ascii="宋体" w:hAnsi="宋体" w:hint="eastAsia"/>
                <w:color w:val="0000FF"/>
              </w:rPr>
              <w:t>【</w:t>
            </w:r>
            <w:r w:rsidRPr="00B56234">
              <w:rPr>
                <w:rFonts w:ascii="宋体" w:hAnsi="Times New Roman" w:cs="宋体" w:hint="eastAsia"/>
                <w:color w:val="0000FF"/>
                <w:szCs w:val="21"/>
              </w:rPr>
              <w:t>AddValueService</w:t>
            </w:r>
            <w:r w:rsidRPr="00B56234">
              <w:rPr>
                <w:rFonts w:ascii="宋体" w:hAnsi="宋体" w:hint="eastAsia"/>
                <w:color w:val="0000FF"/>
              </w:rPr>
              <w:t>ID</w:t>
            </w:r>
            <w:r w:rsidRPr="00600A14">
              <w:rPr>
                <w:rFonts w:ascii="宋体" w:hAnsi="宋体" w:hint="eastAsia"/>
                <w:color w:val="0000FF"/>
              </w:rPr>
              <w:t>】</w:t>
            </w:r>
          </w:p>
        </w:tc>
        <w:tc>
          <w:tcPr>
            <w:tcW w:w="3393" w:type="dxa"/>
            <w:vAlign w:val="center"/>
          </w:tcPr>
          <w:p w:rsidR="00B56234" w:rsidRPr="00600A14" w:rsidRDefault="00B56234" w:rsidP="00BD3F79">
            <w:pPr>
              <w:spacing w:before="60" w:after="60" w:line="0" w:lineRule="atLeast"/>
              <w:rPr>
                <w:rFonts w:ascii="宋体" w:hAnsi="宋体"/>
                <w:color w:val="0000FF"/>
                <w:sz w:val="18"/>
              </w:rPr>
            </w:pPr>
            <w:r>
              <w:rPr>
                <w:rFonts w:ascii="宋体" w:hAnsi="宋体" w:hint="eastAsia"/>
                <w:color w:val="0000FF"/>
                <w:sz w:val="18"/>
              </w:rPr>
              <w:t>增值服务</w:t>
            </w:r>
            <w:r w:rsidRPr="00600A14">
              <w:rPr>
                <w:rFonts w:ascii="宋体" w:hAnsi="宋体" w:hint="eastAsia"/>
                <w:color w:val="0000FF"/>
                <w:sz w:val="18"/>
              </w:rPr>
              <w:t>ID</w:t>
            </w:r>
          </w:p>
          <w:p w:rsidR="00B56234" w:rsidRPr="00B56234" w:rsidRDefault="00B56234" w:rsidP="00BD3F79">
            <w:pPr>
              <w:spacing w:before="60" w:after="60" w:line="0" w:lineRule="atLeast"/>
              <w:rPr>
                <w:rFonts w:ascii="宋体" w:hAnsi="宋体"/>
                <w:color w:val="0000FF"/>
                <w:sz w:val="18"/>
              </w:rPr>
            </w:pPr>
            <w:r w:rsidRPr="00600A14">
              <w:rPr>
                <w:rFonts w:ascii="宋体" w:hAnsi="宋体" w:hint="eastAsia"/>
                <w:color w:val="0000FF"/>
                <w:sz w:val="18"/>
              </w:rPr>
              <w:t>String</w:t>
            </w:r>
          </w:p>
        </w:tc>
      </w:tr>
    </w:tbl>
    <w:p w:rsidR="006A623B" w:rsidRDefault="006A623B" w:rsidP="006A623B"/>
    <w:p w:rsidR="006A623B" w:rsidRDefault="006A623B" w:rsidP="006A623B"/>
    <w:p w:rsidR="006A623B" w:rsidRDefault="006A623B" w:rsidP="006A623B"/>
    <w:p w:rsidR="006A623B" w:rsidRDefault="0058003A" w:rsidP="00452BD4">
      <w:pPr>
        <w:pStyle w:val="4"/>
      </w:pPr>
      <w:r>
        <w:rPr>
          <w:rFonts w:hint="eastAsia"/>
          <w:color w:val="3333FF"/>
        </w:rPr>
        <w:t>（</w:t>
      </w:r>
      <w:r>
        <w:rPr>
          <w:rFonts w:hint="eastAsia"/>
          <w:color w:val="3333FF"/>
        </w:rPr>
        <w:t>2</w:t>
      </w:r>
      <w:r>
        <w:rPr>
          <w:rFonts w:hint="eastAsia"/>
          <w:color w:val="3333FF"/>
        </w:rPr>
        <w:t>）</w:t>
      </w:r>
      <w:r w:rsidR="006A623B" w:rsidRPr="006A623B">
        <w:rPr>
          <w:rFonts w:hint="eastAsia"/>
          <w:color w:val="3333FF"/>
        </w:rPr>
        <w:t>-</w:t>
      </w:r>
      <w:r w:rsidR="006A623B">
        <w:rPr>
          <w:rFonts w:hint="eastAsia"/>
        </w:rPr>
        <w:t>【分页】获取我的</w:t>
      </w:r>
      <w:r w:rsidR="0021635A">
        <w:rPr>
          <w:rFonts w:hint="eastAsia"/>
        </w:rPr>
        <w:t>增值</w:t>
      </w:r>
      <w:r w:rsidR="006A623B">
        <w:rPr>
          <w:rFonts w:hint="eastAsia"/>
        </w:rPr>
        <w:t>服务</w:t>
      </w:r>
      <w:r w:rsidR="00B13C38">
        <w:rPr>
          <w:rFonts w:hint="eastAsia"/>
        </w:rPr>
        <w:t>信息接口</w:t>
      </w:r>
    </w:p>
    <w:tbl>
      <w:tblPr>
        <w:tblW w:w="8322" w:type="dxa"/>
        <w:tblInd w:w="15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1536"/>
        <w:gridCol w:w="6786"/>
      </w:tblGrid>
      <w:tr w:rsidR="00B13C38" w:rsidRPr="00601888" w:rsidTr="00F77525">
        <w:trPr>
          <w:trHeight w:val="742"/>
          <w:tblHeader/>
        </w:trPr>
        <w:tc>
          <w:tcPr>
            <w:tcW w:w="8322" w:type="dxa"/>
            <w:gridSpan w:val="2"/>
            <w:shd w:val="pct12" w:color="000000" w:fill="FFFFFF"/>
            <w:vAlign w:val="center"/>
          </w:tcPr>
          <w:p w:rsidR="00B13C38" w:rsidRPr="00601888" w:rsidRDefault="00B13C38" w:rsidP="00F77525">
            <w:pPr>
              <w:spacing w:before="60" w:after="60"/>
              <w:rPr>
                <w:rFonts w:ascii="宋体" w:hAnsi="宋体"/>
                <w:b/>
                <w:sz w:val="28"/>
                <w:szCs w:val="28"/>
              </w:rPr>
            </w:pPr>
            <w:r>
              <w:rPr>
                <w:rFonts w:ascii="宋体" w:hAnsi="宋体" w:hint="eastAsia"/>
                <w:b/>
                <w:sz w:val="28"/>
                <w:szCs w:val="28"/>
              </w:rPr>
              <w:t>获取我的服务列表</w:t>
            </w:r>
          </w:p>
        </w:tc>
      </w:tr>
      <w:tr w:rsidR="00B13C38" w:rsidRPr="00601888" w:rsidTr="00F77525">
        <w:trPr>
          <w:trHeight w:val="70"/>
        </w:trPr>
        <w:tc>
          <w:tcPr>
            <w:tcW w:w="8322" w:type="dxa"/>
            <w:gridSpan w:val="2"/>
            <w:tcBorders>
              <w:bottom w:val="single" w:sz="4" w:space="0" w:color="auto"/>
            </w:tcBorders>
            <w:vAlign w:val="center"/>
          </w:tcPr>
          <w:p w:rsidR="00B13C38" w:rsidRPr="00392617" w:rsidRDefault="00B13C38" w:rsidP="00F77525">
            <w:pPr>
              <w:autoSpaceDE w:val="0"/>
              <w:autoSpaceDN w:val="0"/>
              <w:adjustRightInd w:val="0"/>
              <w:jc w:val="left"/>
            </w:pPr>
            <w:r w:rsidRPr="00392617">
              <w:t>服务</w:t>
            </w:r>
            <w:r>
              <w:rPr>
                <w:rFonts w:hint="eastAsia"/>
              </w:rPr>
              <w:t>概述</w:t>
            </w:r>
          </w:p>
          <w:p w:rsidR="00B13C38" w:rsidRPr="00BC513D" w:rsidRDefault="00B13C38" w:rsidP="00F77525">
            <w:pPr>
              <w:autoSpaceDE w:val="0"/>
              <w:autoSpaceDN w:val="0"/>
              <w:adjustRightInd w:val="0"/>
              <w:ind w:firstLineChars="200" w:firstLine="420"/>
              <w:jc w:val="left"/>
            </w:pPr>
            <w:r>
              <w:rPr>
                <w:rFonts w:hint="eastAsia"/>
              </w:rPr>
              <w:t>该服务是用于</w:t>
            </w:r>
            <w:r>
              <w:rPr>
                <w:rFonts w:hint="eastAsia"/>
              </w:rPr>
              <w:t xml:space="preserve">Emeeting </w:t>
            </w:r>
            <w:r>
              <w:rPr>
                <w:rFonts w:hint="eastAsia"/>
              </w:rPr>
              <w:t>用户</w:t>
            </w:r>
            <w:r w:rsidR="0021635A">
              <w:rPr>
                <w:rFonts w:hint="eastAsia"/>
              </w:rPr>
              <w:t>获取与自己有关所有增值服务信息</w:t>
            </w:r>
            <w:r>
              <w:rPr>
                <w:rFonts w:hint="eastAsia"/>
              </w:rPr>
              <w:t>。</w:t>
            </w:r>
          </w:p>
          <w:p w:rsidR="00B13C38" w:rsidRDefault="00B13C38" w:rsidP="00F77525">
            <w:pPr>
              <w:autoSpaceDE w:val="0"/>
              <w:autoSpaceDN w:val="0"/>
              <w:adjustRightInd w:val="0"/>
              <w:jc w:val="left"/>
            </w:pPr>
            <w:r w:rsidRPr="00392617">
              <w:t>应用场景</w:t>
            </w:r>
          </w:p>
          <w:p w:rsidR="00B13C38" w:rsidRPr="00BC513D" w:rsidRDefault="00B13C38" w:rsidP="00F77525">
            <w:pPr>
              <w:autoSpaceDE w:val="0"/>
              <w:autoSpaceDN w:val="0"/>
              <w:adjustRightInd w:val="0"/>
              <w:ind w:firstLineChars="200" w:firstLine="420"/>
              <w:jc w:val="left"/>
            </w:pPr>
            <w:r>
              <w:rPr>
                <w:rFonts w:hint="eastAsia"/>
              </w:rPr>
              <w:t>用户成功登录</w:t>
            </w:r>
            <w:r>
              <w:rPr>
                <w:rFonts w:hint="eastAsia"/>
              </w:rPr>
              <w:t>Emeeting</w:t>
            </w:r>
            <w:r>
              <w:rPr>
                <w:rFonts w:hint="eastAsia"/>
              </w:rPr>
              <w:t>后，</w:t>
            </w:r>
            <w:r w:rsidR="008A4FD7">
              <w:rPr>
                <w:rFonts w:hint="eastAsia"/>
              </w:rPr>
              <w:t>进入增值服务模块，点击我的服务页签，调用此</w:t>
            </w:r>
            <w:r w:rsidR="00C273B1">
              <w:rPr>
                <w:rFonts w:hint="eastAsia"/>
              </w:rPr>
              <w:t>接口</w:t>
            </w:r>
            <w:r w:rsidR="008A4FD7">
              <w:rPr>
                <w:rFonts w:hint="eastAsia"/>
              </w:rPr>
              <w:t>获取用户相关增值服务信息</w:t>
            </w:r>
            <w:r>
              <w:rPr>
                <w:rFonts w:hint="eastAsia"/>
              </w:rPr>
              <w:t>。</w:t>
            </w:r>
          </w:p>
          <w:p w:rsidR="00B13C38" w:rsidRDefault="00B13C38" w:rsidP="00F77525">
            <w:pPr>
              <w:autoSpaceDE w:val="0"/>
              <w:autoSpaceDN w:val="0"/>
              <w:adjustRightInd w:val="0"/>
              <w:jc w:val="left"/>
            </w:pPr>
            <w:r>
              <w:rPr>
                <w:rFonts w:hint="eastAsia"/>
              </w:rPr>
              <w:t>服务</w:t>
            </w:r>
            <w:r w:rsidRPr="00392617">
              <w:t>类型</w:t>
            </w:r>
          </w:p>
          <w:p w:rsidR="00B13C38" w:rsidRPr="00392EDF" w:rsidRDefault="003801D2" w:rsidP="00F77525">
            <w:pPr>
              <w:autoSpaceDE w:val="0"/>
              <w:autoSpaceDN w:val="0"/>
              <w:adjustRightInd w:val="0"/>
              <w:jc w:val="left"/>
            </w:pPr>
            <w:r w:rsidRPr="00392EDF">
              <w:fldChar w:fldCharType="begin">
                <w:ffData>
                  <w:name w:val="Check1"/>
                  <w:enabled/>
                  <w:calcOnExit w:val="0"/>
                  <w:checkBox>
                    <w:sizeAuto/>
                    <w:default w:val="0"/>
                  </w:checkBox>
                </w:ffData>
              </w:fldChar>
            </w:r>
            <w:r w:rsidR="00B13C38" w:rsidRPr="00392EDF">
              <w:instrText xml:space="preserve"> FORMCHECKBOX </w:instrText>
            </w:r>
            <w:r w:rsidRPr="00392EDF">
              <w:fldChar w:fldCharType="end"/>
            </w:r>
            <w:r w:rsidR="00B13C38" w:rsidRPr="00392EDF">
              <w:rPr>
                <w:rFonts w:hint="eastAsia"/>
              </w:rPr>
              <w:t>消息服务</w:t>
            </w:r>
          </w:p>
          <w:p w:rsidR="00B13C38" w:rsidRPr="00392EDF" w:rsidRDefault="003801D2" w:rsidP="00F77525">
            <w:pPr>
              <w:autoSpaceDE w:val="0"/>
              <w:autoSpaceDN w:val="0"/>
              <w:adjustRightInd w:val="0"/>
              <w:jc w:val="left"/>
            </w:pPr>
            <w:r w:rsidRPr="00392EDF">
              <w:fldChar w:fldCharType="begin">
                <w:ffData>
                  <w:name w:val=""/>
                  <w:enabled/>
                  <w:calcOnExit w:val="0"/>
                  <w:checkBox>
                    <w:sizeAuto/>
                    <w:default w:val="0"/>
                  </w:checkBox>
                </w:ffData>
              </w:fldChar>
            </w:r>
            <w:r w:rsidR="00B13C38" w:rsidRPr="00392EDF">
              <w:instrText xml:space="preserve"> FORMCHECKBOX </w:instrText>
            </w:r>
            <w:r w:rsidRPr="00392EDF">
              <w:fldChar w:fldCharType="end"/>
            </w:r>
            <w:r w:rsidR="00B13C38" w:rsidRPr="00392EDF">
              <w:rPr>
                <w:rFonts w:hint="eastAsia"/>
              </w:rPr>
              <w:t>流程服务</w:t>
            </w:r>
          </w:p>
          <w:p w:rsidR="00B13C38" w:rsidRPr="00392EDF" w:rsidRDefault="003801D2" w:rsidP="00F77525">
            <w:pPr>
              <w:autoSpaceDE w:val="0"/>
              <w:autoSpaceDN w:val="0"/>
              <w:adjustRightInd w:val="0"/>
              <w:jc w:val="left"/>
            </w:pPr>
            <w:r w:rsidRPr="00392EDF">
              <w:fldChar w:fldCharType="begin">
                <w:ffData>
                  <w:name w:val=""/>
                  <w:enabled/>
                  <w:calcOnExit w:val="0"/>
                  <w:checkBox>
                    <w:sizeAuto/>
                    <w:default w:val="1"/>
                  </w:checkBox>
                </w:ffData>
              </w:fldChar>
            </w:r>
            <w:r w:rsidR="00B13C38" w:rsidRPr="00392EDF">
              <w:instrText xml:space="preserve"> FORMCHECKBOX </w:instrText>
            </w:r>
            <w:r w:rsidRPr="00392EDF">
              <w:fldChar w:fldCharType="end"/>
            </w:r>
            <w:r w:rsidR="00B13C38" w:rsidRPr="00392EDF">
              <w:rPr>
                <w:rFonts w:hint="eastAsia"/>
              </w:rPr>
              <w:t>数据服务</w:t>
            </w:r>
          </w:p>
          <w:p w:rsidR="00B13C38" w:rsidRDefault="00B13C38" w:rsidP="00F77525">
            <w:pPr>
              <w:autoSpaceDE w:val="0"/>
              <w:autoSpaceDN w:val="0"/>
              <w:adjustRightInd w:val="0"/>
              <w:jc w:val="left"/>
            </w:pPr>
            <w:r w:rsidRPr="00392617">
              <w:t>业务规则</w:t>
            </w:r>
          </w:p>
          <w:p w:rsidR="00B13C38" w:rsidRDefault="00B13C38" w:rsidP="00F77525">
            <w:pPr>
              <w:autoSpaceDE w:val="0"/>
              <w:autoSpaceDN w:val="0"/>
              <w:adjustRightInd w:val="0"/>
              <w:jc w:val="left"/>
            </w:pPr>
          </w:p>
          <w:p w:rsidR="00B13C38" w:rsidRPr="00C42DB5" w:rsidRDefault="00B13C38" w:rsidP="00F77525">
            <w:pPr>
              <w:autoSpaceDE w:val="0"/>
              <w:autoSpaceDN w:val="0"/>
              <w:adjustRightInd w:val="0"/>
              <w:jc w:val="left"/>
            </w:pPr>
            <w:r>
              <w:rPr>
                <w:rFonts w:hint="eastAsia"/>
              </w:rPr>
              <w:t>调用规则</w:t>
            </w:r>
          </w:p>
          <w:p w:rsidR="00B13C38" w:rsidRPr="00392EDF" w:rsidRDefault="00B13C38" w:rsidP="00F77525">
            <w:pPr>
              <w:autoSpaceDE w:val="0"/>
              <w:autoSpaceDN w:val="0"/>
              <w:adjustRightInd w:val="0"/>
              <w:jc w:val="left"/>
            </w:pPr>
          </w:p>
          <w:p w:rsidR="00B13C38" w:rsidRDefault="00B13C38" w:rsidP="00F77525">
            <w:pPr>
              <w:autoSpaceDE w:val="0"/>
              <w:autoSpaceDN w:val="0"/>
              <w:adjustRightInd w:val="0"/>
              <w:jc w:val="left"/>
            </w:pPr>
            <w:r>
              <w:rPr>
                <w:rFonts w:hint="eastAsia"/>
              </w:rPr>
              <w:t>1</w:t>
            </w:r>
            <w:r>
              <w:rPr>
                <w:rFonts w:hint="eastAsia"/>
              </w:rPr>
              <w:t>：调用机制</w:t>
            </w:r>
          </w:p>
          <w:tbl>
            <w:tblPr>
              <w:tblW w:w="0" w:type="auto"/>
              <w:tblInd w:w="534" w:type="dxa"/>
              <w:tblLayout w:type="fixed"/>
              <w:tblLook w:val="01E0"/>
            </w:tblPr>
            <w:tblGrid>
              <w:gridCol w:w="7854"/>
            </w:tblGrid>
            <w:tr w:rsidR="00B13C38" w:rsidRPr="00992F57" w:rsidTr="00F77525">
              <w:tc>
                <w:tcPr>
                  <w:tcW w:w="7854" w:type="dxa"/>
                </w:tcPr>
                <w:p w:rsidR="00B13C38" w:rsidRPr="00392EDF" w:rsidRDefault="003801D2" w:rsidP="00F77525">
                  <w:pPr>
                    <w:autoSpaceDE w:val="0"/>
                    <w:autoSpaceDN w:val="0"/>
                    <w:adjustRightInd w:val="0"/>
                    <w:jc w:val="left"/>
                  </w:pPr>
                  <w:r w:rsidRPr="00392EDF">
                    <w:fldChar w:fldCharType="begin">
                      <w:ffData>
                        <w:name w:val=""/>
                        <w:enabled/>
                        <w:calcOnExit w:val="0"/>
                        <w:checkBox>
                          <w:sizeAuto/>
                          <w:default w:val="1"/>
                        </w:checkBox>
                      </w:ffData>
                    </w:fldChar>
                  </w:r>
                  <w:r w:rsidR="00B13C38" w:rsidRPr="00392EDF">
                    <w:instrText xml:space="preserve"> FORMCHECKBOX </w:instrText>
                  </w:r>
                  <w:r w:rsidRPr="00392EDF">
                    <w:fldChar w:fldCharType="end"/>
                  </w:r>
                  <w:r w:rsidR="00B13C38" w:rsidRPr="00392EDF">
                    <w:t xml:space="preserve"> </w:t>
                  </w:r>
                  <w:r w:rsidR="00B13C38" w:rsidRPr="00392EDF">
                    <w:rPr>
                      <w:rFonts w:hint="eastAsia"/>
                    </w:rPr>
                    <w:t>同步调用</w:t>
                  </w:r>
                </w:p>
                <w:p w:rsidR="00B13C38" w:rsidRPr="00392EDF" w:rsidRDefault="003801D2" w:rsidP="00F77525">
                  <w:pPr>
                    <w:autoSpaceDE w:val="0"/>
                    <w:autoSpaceDN w:val="0"/>
                    <w:adjustRightInd w:val="0"/>
                    <w:jc w:val="left"/>
                  </w:pPr>
                  <w:r w:rsidRPr="00392EDF">
                    <w:fldChar w:fldCharType="begin">
                      <w:ffData>
                        <w:name w:val=""/>
                        <w:enabled/>
                        <w:calcOnExit w:val="0"/>
                        <w:checkBox>
                          <w:sizeAuto/>
                          <w:default w:val="0"/>
                        </w:checkBox>
                      </w:ffData>
                    </w:fldChar>
                  </w:r>
                  <w:r w:rsidR="00B13C38" w:rsidRPr="00392EDF">
                    <w:instrText xml:space="preserve"> FORMCHECKBOX </w:instrText>
                  </w:r>
                  <w:r w:rsidRPr="00392EDF">
                    <w:fldChar w:fldCharType="end"/>
                  </w:r>
                  <w:r w:rsidR="00B13C38" w:rsidRPr="00392EDF">
                    <w:t xml:space="preserve"> </w:t>
                  </w:r>
                  <w:r w:rsidR="00B13C38" w:rsidRPr="00392EDF">
                    <w:rPr>
                      <w:rFonts w:hint="eastAsia"/>
                    </w:rPr>
                    <w:t>异步调用</w:t>
                  </w:r>
                </w:p>
              </w:tc>
            </w:tr>
          </w:tbl>
          <w:p w:rsidR="00B13C38" w:rsidRDefault="00B13C38" w:rsidP="00F77525">
            <w:pPr>
              <w:autoSpaceDE w:val="0"/>
              <w:autoSpaceDN w:val="0"/>
              <w:adjustRightInd w:val="0"/>
              <w:jc w:val="left"/>
            </w:pPr>
            <w:r>
              <w:rPr>
                <w:rFonts w:hint="eastAsia"/>
              </w:rPr>
              <w:t>2</w:t>
            </w:r>
            <w:r>
              <w:rPr>
                <w:rFonts w:hint="eastAsia"/>
              </w:rPr>
              <w:t>：异常处理</w:t>
            </w:r>
          </w:p>
          <w:tbl>
            <w:tblPr>
              <w:tblW w:w="0" w:type="auto"/>
              <w:tblInd w:w="534" w:type="dxa"/>
              <w:tblLayout w:type="fixed"/>
              <w:tblLook w:val="01E0"/>
            </w:tblPr>
            <w:tblGrid>
              <w:gridCol w:w="7854"/>
            </w:tblGrid>
            <w:tr w:rsidR="00B13C38" w:rsidRPr="00992F57" w:rsidTr="00F77525">
              <w:tc>
                <w:tcPr>
                  <w:tcW w:w="7854" w:type="dxa"/>
                </w:tcPr>
                <w:p w:rsidR="00B13C38" w:rsidRPr="00392EDF" w:rsidRDefault="003801D2" w:rsidP="00F77525">
                  <w:pPr>
                    <w:autoSpaceDE w:val="0"/>
                    <w:autoSpaceDN w:val="0"/>
                    <w:adjustRightInd w:val="0"/>
                    <w:jc w:val="left"/>
                  </w:pPr>
                  <w:r w:rsidRPr="00392EDF">
                    <w:fldChar w:fldCharType="begin">
                      <w:ffData>
                        <w:name w:val=""/>
                        <w:enabled/>
                        <w:calcOnExit w:val="0"/>
                        <w:checkBox>
                          <w:sizeAuto/>
                          <w:default w:val="1"/>
                        </w:checkBox>
                      </w:ffData>
                    </w:fldChar>
                  </w:r>
                  <w:r w:rsidR="00B13C38" w:rsidRPr="00392EDF">
                    <w:instrText xml:space="preserve"> FORMCHECKBOX </w:instrText>
                  </w:r>
                  <w:r w:rsidRPr="00392EDF">
                    <w:fldChar w:fldCharType="end"/>
                  </w:r>
                  <w:r w:rsidR="00B13C38" w:rsidRPr="00392EDF">
                    <w:t xml:space="preserve"> </w:t>
                  </w:r>
                  <w:r w:rsidR="00B13C38" w:rsidRPr="00392EDF">
                    <w:rPr>
                      <w:rFonts w:hint="eastAsia"/>
                    </w:rPr>
                    <w:t>调用失败，业务全部回滚，需重新请求调用</w:t>
                  </w:r>
                </w:p>
                <w:p w:rsidR="00B13C38" w:rsidRPr="00392EDF" w:rsidRDefault="003801D2" w:rsidP="00F77525">
                  <w:pPr>
                    <w:autoSpaceDE w:val="0"/>
                    <w:autoSpaceDN w:val="0"/>
                    <w:adjustRightInd w:val="0"/>
                    <w:jc w:val="left"/>
                  </w:pPr>
                  <w:r w:rsidRPr="00392EDF">
                    <w:fldChar w:fldCharType="begin">
                      <w:ffData>
                        <w:name w:val=""/>
                        <w:enabled/>
                        <w:calcOnExit w:val="0"/>
                        <w:checkBox>
                          <w:sizeAuto/>
                          <w:default w:val="0"/>
                        </w:checkBox>
                      </w:ffData>
                    </w:fldChar>
                  </w:r>
                  <w:r w:rsidR="00B13C38" w:rsidRPr="00392EDF">
                    <w:instrText xml:space="preserve"> FORMCHECKBOX </w:instrText>
                  </w:r>
                  <w:r w:rsidRPr="00392EDF">
                    <w:fldChar w:fldCharType="end"/>
                  </w:r>
                  <w:r w:rsidR="00B13C38" w:rsidRPr="00392EDF">
                    <w:t xml:space="preserve"> </w:t>
                  </w:r>
                  <w:r w:rsidR="00B13C38" w:rsidRPr="00392EDF">
                    <w:rPr>
                      <w:rFonts w:hint="eastAsia"/>
                    </w:rPr>
                    <w:t>调用失败，出错的数据回滚，并需要进行出错数据的重新请求调用</w:t>
                  </w:r>
                </w:p>
              </w:tc>
            </w:tr>
          </w:tbl>
          <w:p w:rsidR="00B13C38" w:rsidRPr="00392EDF" w:rsidRDefault="00B13C38" w:rsidP="00F77525">
            <w:pPr>
              <w:autoSpaceDE w:val="0"/>
              <w:autoSpaceDN w:val="0"/>
              <w:adjustRightInd w:val="0"/>
              <w:jc w:val="left"/>
              <w:rPr>
                <w:rFonts w:ascii="宋体" w:hAnsi="宋体" w:cs="新宋体"/>
                <w:color w:val="800000"/>
                <w:sz w:val="19"/>
                <w:szCs w:val="19"/>
              </w:rPr>
            </w:pPr>
          </w:p>
          <w:p w:rsidR="00B13C38" w:rsidRPr="00601888" w:rsidRDefault="00B13C38" w:rsidP="00F77525">
            <w:pPr>
              <w:autoSpaceDE w:val="0"/>
              <w:autoSpaceDN w:val="0"/>
              <w:adjustRightInd w:val="0"/>
              <w:jc w:val="left"/>
              <w:rPr>
                <w:rFonts w:ascii="宋体" w:hAnsi="宋体" w:cs="新宋体"/>
                <w:color w:val="800000"/>
                <w:sz w:val="19"/>
                <w:szCs w:val="19"/>
              </w:rPr>
            </w:pPr>
          </w:p>
        </w:tc>
      </w:tr>
      <w:tr w:rsidR="00B13C38" w:rsidRPr="00601888" w:rsidTr="00F77525">
        <w:trPr>
          <w:trHeight w:val="70"/>
        </w:trPr>
        <w:tc>
          <w:tcPr>
            <w:tcW w:w="8322" w:type="dxa"/>
            <w:gridSpan w:val="2"/>
            <w:tcBorders>
              <w:top w:val="single" w:sz="4" w:space="0" w:color="auto"/>
              <w:bottom w:val="single" w:sz="4" w:space="0" w:color="auto"/>
            </w:tcBorders>
            <w:shd w:val="pct12" w:color="auto" w:fill="auto"/>
            <w:vAlign w:val="center"/>
          </w:tcPr>
          <w:p w:rsidR="00B13C38" w:rsidRPr="00601888" w:rsidRDefault="00B13C38" w:rsidP="00F77525">
            <w:pPr>
              <w:spacing w:before="60" w:after="60" w:line="0" w:lineRule="atLeast"/>
              <w:rPr>
                <w:rFonts w:ascii="宋体" w:hAnsi="宋体"/>
                <w:b/>
                <w:sz w:val="28"/>
                <w:szCs w:val="28"/>
              </w:rPr>
            </w:pPr>
            <w:r w:rsidRPr="00601888">
              <w:rPr>
                <w:rFonts w:ascii="宋体" w:hAnsi="宋体" w:hint="eastAsia"/>
                <w:b/>
                <w:sz w:val="28"/>
                <w:szCs w:val="28"/>
              </w:rPr>
              <w:t>接口、参数说明</w:t>
            </w:r>
          </w:p>
        </w:tc>
      </w:tr>
      <w:tr w:rsidR="00B13C38" w:rsidRPr="00601888" w:rsidTr="00F77525">
        <w:trPr>
          <w:trHeight w:val="70"/>
        </w:trPr>
        <w:tc>
          <w:tcPr>
            <w:tcW w:w="1536" w:type="dxa"/>
            <w:tcBorders>
              <w:top w:val="single" w:sz="4" w:space="0" w:color="auto"/>
              <w:bottom w:val="single" w:sz="4" w:space="0" w:color="auto"/>
            </w:tcBorders>
            <w:shd w:val="pct15" w:color="auto" w:fill="auto"/>
            <w:vAlign w:val="center"/>
          </w:tcPr>
          <w:p w:rsidR="00B13C38" w:rsidRPr="00601888" w:rsidRDefault="00B13C38" w:rsidP="00F77525">
            <w:pPr>
              <w:rPr>
                <w:rFonts w:ascii="宋体" w:hAnsi="宋体"/>
                <w:b/>
                <w:highlight w:val="white"/>
              </w:rPr>
            </w:pPr>
            <w:r w:rsidRPr="00601888">
              <w:rPr>
                <w:rFonts w:ascii="宋体" w:hAnsi="宋体" w:hint="eastAsia"/>
                <w:b/>
              </w:rPr>
              <w:t>输入</w:t>
            </w:r>
          </w:p>
        </w:tc>
        <w:tc>
          <w:tcPr>
            <w:tcW w:w="6786" w:type="dxa"/>
            <w:tcBorders>
              <w:top w:val="single" w:sz="4" w:space="0" w:color="auto"/>
              <w:bottom w:val="single" w:sz="4" w:space="0" w:color="auto"/>
            </w:tcBorders>
            <w:shd w:val="pct15" w:color="auto" w:fill="auto"/>
            <w:vAlign w:val="center"/>
          </w:tcPr>
          <w:p w:rsidR="00B13C38" w:rsidRPr="00601888" w:rsidRDefault="00B13C38" w:rsidP="00F77525">
            <w:pPr>
              <w:spacing w:before="60" w:after="60" w:line="0" w:lineRule="atLeast"/>
              <w:rPr>
                <w:rFonts w:ascii="宋体" w:hAnsi="宋体"/>
                <w:sz w:val="18"/>
              </w:rPr>
            </w:pPr>
            <w:r w:rsidRPr="00601888">
              <w:rPr>
                <w:rFonts w:ascii="宋体" w:hAnsi="宋体" w:hint="eastAsia"/>
                <w:b/>
                <w:szCs w:val="21"/>
              </w:rPr>
              <w:t>说明</w:t>
            </w:r>
          </w:p>
        </w:tc>
      </w:tr>
      <w:tr w:rsidR="00B13C38" w:rsidRPr="00601888" w:rsidTr="00F77525">
        <w:trPr>
          <w:trHeight w:val="70"/>
        </w:trPr>
        <w:tc>
          <w:tcPr>
            <w:tcW w:w="1536" w:type="dxa"/>
            <w:tcBorders>
              <w:top w:val="single" w:sz="4" w:space="0" w:color="auto"/>
              <w:bottom w:val="single" w:sz="4" w:space="0" w:color="auto"/>
            </w:tcBorders>
            <w:vAlign w:val="center"/>
          </w:tcPr>
          <w:p w:rsidR="00B13C38" w:rsidRPr="00601888" w:rsidRDefault="00B13C38" w:rsidP="00F77525">
            <w:pPr>
              <w:rPr>
                <w:rFonts w:ascii="宋体" w:hAnsi="宋体"/>
              </w:rPr>
            </w:pPr>
            <w:r w:rsidRPr="00601888">
              <w:rPr>
                <w:rFonts w:ascii="宋体" w:hAnsi="宋体" w:hint="eastAsia"/>
              </w:rPr>
              <w:t>通过URL</w:t>
            </w:r>
          </w:p>
        </w:tc>
        <w:tc>
          <w:tcPr>
            <w:tcW w:w="6786" w:type="dxa"/>
            <w:tcBorders>
              <w:top w:val="single" w:sz="4" w:space="0" w:color="auto"/>
              <w:bottom w:val="single" w:sz="4" w:space="0" w:color="auto"/>
            </w:tcBorders>
            <w:vAlign w:val="center"/>
          </w:tcPr>
          <w:p w:rsidR="00B13C38" w:rsidRPr="00601888" w:rsidRDefault="00B13C38" w:rsidP="00F77525">
            <w:pPr>
              <w:spacing w:before="60" w:after="60" w:line="0" w:lineRule="atLeast"/>
              <w:rPr>
                <w:rFonts w:ascii="宋体" w:hAnsi="宋体"/>
                <w:sz w:val="18"/>
              </w:rPr>
            </w:pPr>
            <w:r w:rsidRPr="00601888">
              <w:rPr>
                <w:rFonts w:ascii="宋体" w:hAnsi="宋体" w:hint="eastAsia"/>
                <w:sz w:val="18"/>
              </w:rPr>
              <w:t>通过URL访问JSON服务</w:t>
            </w:r>
          </w:p>
        </w:tc>
      </w:tr>
      <w:tr w:rsidR="00B13C38" w:rsidRPr="00601888" w:rsidTr="00F77525">
        <w:trPr>
          <w:trHeight w:val="70"/>
        </w:trPr>
        <w:tc>
          <w:tcPr>
            <w:tcW w:w="1536" w:type="dxa"/>
            <w:tcBorders>
              <w:top w:val="single" w:sz="4" w:space="0" w:color="auto"/>
              <w:bottom w:val="single" w:sz="4" w:space="0" w:color="auto"/>
            </w:tcBorders>
            <w:shd w:val="pct15" w:color="auto" w:fill="auto"/>
            <w:vAlign w:val="center"/>
          </w:tcPr>
          <w:p w:rsidR="00B13C38" w:rsidRPr="00601888" w:rsidRDefault="00B13C38" w:rsidP="00F77525">
            <w:pPr>
              <w:rPr>
                <w:rFonts w:ascii="宋体" w:hAnsi="宋体"/>
                <w:b/>
              </w:rPr>
            </w:pPr>
            <w:r w:rsidRPr="00601888">
              <w:rPr>
                <w:rFonts w:ascii="宋体" w:hAnsi="宋体" w:hint="eastAsia"/>
                <w:b/>
              </w:rPr>
              <w:t>输入参数</w:t>
            </w:r>
          </w:p>
        </w:tc>
        <w:tc>
          <w:tcPr>
            <w:tcW w:w="6786" w:type="dxa"/>
            <w:tcBorders>
              <w:top w:val="single" w:sz="4" w:space="0" w:color="auto"/>
              <w:bottom w:val="single" w:sz="4" w:space="0" w:color="auto"/>
            </w:tcBorders>
            <w:shd w:val="pct15" w:color="auto" w:fill="auto"/>
            <w:vAlign w:val="center"/>
          </w:tcPr>
          <w:p w:rsidR="00B13C38" w:rsidRPr="00601888" w:rsidRDefault="00B13C38" w:rsidP="00F77525">
            <w:pPr>
              <w:spacing w:before="60" w:after="60" w:line="0" w:lineRule="atLeast"/>
              <w:rPr>
                <w:rFonts w:ascii="宋体" w:hAnsi="宋体"/>
                <w:sz w:val="18"/>
              </w:rPr>
            </w:pPr>
            <w:r w:rsidRPr="00601888">
              <w:rPr>
                <w:rFonts w:ascii="宋体" w:hAnsi="宋体" w:hint="eastAsia"/>
                <w:b/>
                <w:szCs w:val="21"/>
              </w:rPr>
              <w:t>说明</w:t>
            </w:r>
          </w:p>
        </w:tc>
      </w:tr>
      <w:tr w:rsidR="00B13C38" w:rsidRPr="007D2244" w:rsidTr="00F77525">
        <w:trPr>
          <w:trHeight w:val="70"/>
        </w:trPr>
        <w:tc>
          <w:tcPr>
            <w:tcW w:w="1536" w:type="dxa"/>
            <w:tcBorders>
              <w:top w:val="single" w:sz="4" w:space="0" w:color="auto"/>
              <w:bottom w:val="single" w:sz="4" w:space="0" w:color="auto"/>
            </w:tcBorders>
            <w:vAlign w:val="center"/>
          </w:tcPr>
          <w:p w:rsidR="00B13C38" w:rsidRPr="00601888" w:rsidRDefault="00B13C38" w:rsidP="00F77525">
            <w:pPr>
              <w:rPr>
                <w:rFonts w:ascii="宋体" w:hAnsi="宋体"/>
              </w:rPr>
            </w:pPr>
            <w:r>
              <w:rPr>
                <w:rFonts w:ascii="宋体" w:hAnsi="宋体" w:hint="eastAsia"/>
              </w:rPr>
              <w:t>C</w:t>
            </w:r>
          </w:p>
        </w:tc>
        <w:tc>
          <w:tcPr>
            <w:tcW w:w="6786" w:type="dxa"/>
            <w:tcBorders>
              <w:top w:val="single" w:sz="4" w:space="0" w:color="auto"/>
              <w:bottom w:val="single" w:sz="4" w:space="0" w:color="auto"/>
            </w:tcBorders>
            <w:vAlign w:val="center"/>
          </w:tcPr>
          <w:p w:rsidR="00B13C38" w:rsidRPr="007D2244" w:rsidRDefault="00756726" w:rsidP="00F77525">
            <w:pPr>
              <w:spacing w:before="60" w:after="60" w:line="0" w:lineRule="atLeast"/>
              <w:rPr>
                <w:rFonts w:ascii="宋体" w:hAnsi="宋体"/>
                <w:color w:val="000000" w:themeColor="text1"/>
                <w:szCs w:val="21"/>
              </w:rPr>
            </w:pPr>
            <w:r>
              <w:rPr>
                <w:rFonts w:ascii="宋体" w:hAnsi="Times New Roman" w:cs="宋体"/>
                <w:color w:val="000000" w:themeColor="text1"/>
                <w:szCs w:val="21"/>
              </w:rPr>
              <w:t>G</w:t>
            </w:r>
            <w:r>
              <w:rPr>
                <w:rFonts w:ascii="宋体" w:hAnsi="Times New Roman" w:cs="宋体" w:hint="eastAsia"/>
                <w:color w:val="000000" w:themeColor="text1"/>
                <w:szCs w:val="21"/>
              </w:rPr>
              <w:t>etMyAddValueServiceInfos</w:t>
            </w:r>
          </w:p>
        </w:tc>
      </w:tr>
      <w:tr w:rsidR="00B13C38" w:rsidRPr="00601888" w:rsidTr="00F77525">
        <w:trPr>
          <w:trHeight w:val="70"/>
        </w:trPr>
        <w:tc>
          <w:tcPr>
            <w:tcW w:w="1536" w:type="dxa"/>
            <w:tcBorders>
              <w:top w:val="single" w:sz="4" w:space="0" w:color="auto"/>
              <w:bottom w:val="single" w:sz="4" w:space="0" w:color="auto"/>
            </w:tcBorders>
            <w:vAlign w:val="center"/>
          </w:tcPr>
          <w:p w:rsidR="00B13C38" w:rsidRPr="00601888" w:rsidRDefault="00B13C38" w:rsidP="00F77525">
            <w:pPr>
              <w:rPr>
                <w:rFonts w:ascii="宋体" w:hAnsi="宋体"/>
              </w:rPr>
            </w:pPr>
            <w:r>
              <w:rPr>
                <w:rFonts w:ascii="宋体" w:hAnsi="宋体"/>
              </w:rPr>
              <w:t>D</w:t>
            </w:r>
          </w:p>
        </w:tc>
        <w:tc>
          <w:tcPr>
            <w:tcW w:w="6786" w:type="dxa"/>
            <w:tcBorders>
              <w:top w:val="single" w:sz="4" w:space="0" w:color="auto"/>
              <w:bottom w:val="single" w:sz="4" w:space="0" w:color="auto"/>
            </w:tcBorders>
            <w:vAlign w:val="center"/>
          </w:tcPr>
          <w:p w:rsidR="00B13C38" w:rsidRPr="00601888" w:rsidRDefault="00B13C38" w:rsidP="00F77525">
            <w:pPr>
              <w:spacing w:before="60" w:after="60" w:line="0" w:lineRule="atLeast"/>
              <w:rPr>
                <w:rFonts w:ascii="宋体" w:hAnsi="宋体"/>
                <w:szCs w:val="21"/>
              </w:rPr>
            </w:pPr>
          </w:p>
        </w:tc>
      </w:tr>
      <w:tr w:rsidR="00B13C38" w:rsidRPr="00601888" w:rsidTr="00F77525">
        <w:trPr>
          <w:trHeight w:val="70"/>
        </w:trPr>
        <w:tc>
          <w:tcPr>
            <w:tcW w:w="1536" w:type="dxa"/>
            <w:tcBorders>
              <w:top w:val="single" w:sz="4" w:space="0" w:color="auto"/>
              <w:bottom w:val="single" w:sz="4" w:space="0" w:color="auto"/>
            </w:tcBorders>
            <w:vAlign w:val="center"/>
          </w:tcPr>
          <w:p w:rsidR="00B13C38" w:rsidRPr="00601888" w:rsidRDefault="00B13C38" w:rsidP="00F77525">
            <w:pPr>
              <w:rPr>
                <w:rFonts w:ascii="宋体" w:hAnsi="宋体"/>
              </w:rPr>
            </w:pPr>
            <w:r>
              <w:rPr>
                <w:rFonts w:ascii="宋体" w:hAnsi="宋体" w:hint="eastAsia"/>
              </w:rPr>
              <w:t>F</w:t>
            </w:r>
          </w:p>
        </w:tc>
        <w:tc>
          <w:tcPr>
            <w:tcW w:w="6786" w:type="dxa"/>
            <w:tcBorders>
              <w:top w:val="single" w:sz="4" w:space="0" w:color="auto"/>
              <w:bottom w:val="single" w:sz="4" w:space="0" w:color="auto"/>
            </w:tcBorders>
            <w:vAlign w:val="center"/>
          </w:tcPr>
          <w:p w:rsidR="00B13C38" w:rsidRPr="00601888" w:rsidRDefault="00B13C38" w:rsidP="00F77525">
            <w:pPr>
              <w:spacing w:before="60" w:after="60" w:line="0" w:lineRule="atLeast"/>
              <w:rPr>
                <w:rFonts w:ascii="宋体" w:hAnsi="宋体"/>
                <w:szCs w:val="21"/>
              </w:rPr>
            </w:pPr>
          </w:p>
        </w:tc>
      </w:tr>
      <w:tr w:rsidR="00B13C38" w:rsidRPr="00601888" w:rsidTr="00F77525">
        <w:trPr>
          <w:trHeight w:val="70"/>
        </w:trPr>
        <w:tc>
          <w:tcPr>
            <w:tcW w:w="1536" w:type="dxa"/>
            <w:tcBorders>
              <w:top w:val="single" w:sz="4" w:space="0" w:color="auto"/>
              <w:bottom w:val="single" w:sz="4" w:space="0" w:color="auto"/>
            </w:tcBorders>
            <w:shd w:val="pct15" w:color="auto" w:fill="auto"/>
            <w:vAlign w:val="center"/>
          </w:tcPr>
          <w:p w:rsidR="00B13C38" w:rsidRPr="00601888" w:rsidRDefault="00B13C38" w:rsidP="00F77525">
            <w:pPr>
              <w:rPr>
                <w:rFonts w:ascii="宋体" w:hAnsi="宋体"/>
                <w:b/>
                <w:highlight w:val="white"/>
              </w:rPr>
            </w:pPr>
            <w:r w:rsidRPr="00601888">
              <w:rPr>
                <w:rFonts w:ascii="宋体" w:hAnsi="宋体" w:hint="eastAsia"/>
                <w:b/>
              </w:rPr>
              <w:t>输出</w:t>
            </w:r>
          </w:p>
        </w:tc>
        <w:tc>
          <w:tcPr>
            <w:tcW w:w="6786" w:type="dxa"/>
            <w:tcBorders>
              <w:top w:val="single" w:sz="4" w:space="0" w:color="auto"/>
              <w:bottom w:val="single" w:sz="4" w:space="0" w:color="auto"/>
            </w:tcBorders>
            <w:shd w:val="pct15" w:color="auto" w:fill="auto"/>
            <w:vAlign w:val="center"/>
          </w:tcPr>
          <w:p w:rsidR="00B13C38" w:rsidRPr="00601888" w:rsidRDefault="00B13C38" w:rsidP="00F77525">
            <w:pPr>
              <w:spacing w:before="60" w:after="60" w:line="0" w:lineRule="atLeast"/>
              <w:rPr>
                <w:rFonts w:ascii="宋体" w:hAnsi="宋体"/>
                <w:sz w:val="18"/>
              </w:rPr>
            </w:pPr>
            <w:r w:rsidRPr="00601888">
              <w:rPr>
                <w:rFonts w:ascii="宋体" w:hAnsi="宋体" w:hint="eastAsia"/>
                <w:b/>
                <w:szCs w:val="21"/>
              </w:rPr>
              <w:t>说明</w:t>
            </w:r>
          </w:p>
        </w:tc>
      </w:tr>
      <w:tr w:rsidR="00B13C38" w:rsidRPr="00601888" w:rsidTr="00F77525">
        <w:trPr>
          <w:trHeight w:val="70"/>
        </w:trPr>
        <w:tc>
          <w:tcPr>
            <w:tcW w:w="1536" w:type="dxa"/>
            <w:tcBorders>
              <w:top w:val="single" w:sz="4" w:space="0" w:color="auto"/>
              <w:bottom w:val="single" w:sz="4" w:space="0" w:color="auto"/>
            </w:tcBorders>
            <w:vAlign w:val="center"/>
          </w:tcPr>
          <w:p w:rsidR="00B13C38" w:rsidRPr="00601888" w:rsidRDefault="00B13C38" w:rsidP="00F77525">
            <w:pPr>
              <w:rPr>
                <w:rFonts w:ascii="宋体" w:hAnsi="宋体"/>
                <w:b/>
                <w:highlight w:val="white"/>
              </w:rPr>
            </w:pPr>
            <w:r w:rsidRPr="00601888">
              <w:rPr>
                <w:rFonts w:ascii="宋体" w:hAnsi="宋体" w:hint="eastAsia"/>
              </w:rPr>
              <w:t>JSONP对象</w:t>
            </w:r>
          </w:p>
        </w:tc>
        <w:tc>
          <w:tcPr>
            <w:tcW w:w="6786" w:type="dxa"/>
            <w:tcBorders>
              <w:top w:val="single" w:sz="4" w:space="0" w:color="auto"/>
              <w:bottom w:val="single" w:sz="4" w:space="0" w:color="auto"/>
            </w:tcBorders>
            <w:vAlign w:val="center"/>
          </w:tcPr>
          <w:p w:rsidR="00B13C38" w:rsidRPr="00601888" w:rsidRDefault="00B13C38" w:rsidP="00F77525">
            <w:pPr>
              <w:spacing w:before="60" w:after="60" w:line="0" w:lineRule="atLeast"/>
              <w:rPr>
                <w:rFonts w:ascii="宋体" w:hAnsi="宋体"/>
                <w:sz w:val="18"/>
              </w:rPr>
            </w:pPr>
            <w:r w:rsidRPr="00601888">
              <w:rPr>
                <w:rFonts w:ascii="宋体" w:hAnsi="宋体" w:hint="eastAsia"/>
                <w:sz w:val="18"/>
              </w:rPr>
              <w:t>采用JSNOP形式输出JSON对象</w:t>
            </w:r>
          </w:p>
        </w:tc>
      </w:tr>
      <w:tr w:rsidR="00B13C38" w:rsidRPr="00601888" w:rsidTr="00F77525">
        <w:trPr>
          <w:trHeight w:val="70"/>
        </w:trPr>
        <w:tc>
          <w:tcPr>
            <w:tcW w:w="1536" w:type="dxa"/>
            <w:tcBorders>
              <w:top w:val="single" w:sz="4" w:space="0" w:color="auto"/>
              <w:bottom w:val="single" w:sz="4" w:space="0" w:color="auto"/>
            </w:tcBorders>
            <w:shd w:val="pct15" w:color="auto" w:fill="auto"/>
            <w:vAlign w:val="center"/>
          </w:tcPr>
          <w:p w:rsidR="00B13C38" w:rsidRPr="00601888" w:rsidRDefault="00B13C38" w:rsidP="00F77525">
            <w:pPr>
              <w:rPr>
                <w:rFonts w:ascii="宋体" w:hAnsi="宋体"/>
                <w:b/>
                <w:highlight w:val="white"/>
              </w:rPr>
            </w:pPr>
            <w:r w:rsidRPr="00601888">
              <w:rPr>
                <w:rFonts w:ascii="宋体" w:hAnsi="宋体" w:hint="eastAsia"/>
                <w:b/>
              </w:rPr>
              <w:t>JSON对象参数</w:t>
            </w:r>
          </w:p>
        </w:tc>
        <w:tc>
          <w:tcPr>
            <w:tcW w:w="6786" w:type="dxa"/>
            <w:tcBorders>
              <w:top w:val="single" w:sz="4" w:space="0" w:color="auto"/>
              <w:bottom w:val="single" w:sz="4" w:space="0" w:color="auto"/>
            </w:tcBorders>
            <w:shd w:val="pct15" w:color="auto" w:fill="auto"/>
            <w:vAlign w:val="center"/>
          </w:tcPr>
          <w:p w:rsidR="00B13C38" w:rsidRPr="00601888" w:rsidRDefault="00B13C38" w:rsidP="00F77525">
            <w:pPr>
              <w:spacing w:before="60" w:after="60" w:line="0" w:lineRule="atLeast"/>
              <w:rPr>
                <w:rFonts w:ascii="宋体" w:hAnsi="宋体"/>
                <w:sz w:val="18"/>
              </w:rPr>
            </w:pPr>
            <w:r w:rsidRPr="00601888">
              <w:rPr>
                <w:rFonts w:ascii="宋体" w:hAnsi="宋体" w:hint="eastAsia"/>
                <w:b/>
                <w:szCs w:val="21"/>
              </w:rPr>
              <w:t>说明</w:t>
            </w:r>
          </w:p>
        </w:tc>
      </w:tr>
      <w:tr w:rsidR="00B13C38" w:rsidRPr="00413A6E" w:rsidTr="00F77525">
        <w:trPr>
          <w:trHeight w:val="70"/>
        </w:trPr>
        <w:tc>
          <w:tcPr>
            <w:tcW w:w="1536" w:type="dxa"/>
            <w:vAlign w:val="center"/>
          </w:tcPr>
          <w:p w:rsidR="00B13C38" w:rsidRPr="00413A6E" w:rsidRDefault="00B13C38" w:rsidP="00F77525">
            <w:pPr>
              <w:rPr>
                <w:rFonts w:ascii="宋体" w:hAnsi="宋体"/>
                <w:color w:val="FF0000"/>
              </w:rPr>
            </w:pPr>
            <w:r w:rsidRPr="00413A6E">
              <w:rPr>
                <w:rFonts w:ascii="宋体" w:hAnsi="宋体" w:hint="eastAsia"/>
                <w:color w:val="FF0000"/>
              </w:rPr>
              <w:t>S</w:t>
            </w:r>
          </w:p>
        </w:tc>
        <w:tc>
          <w:tcPr>
            <w:tcW w:w="6786" w:type="dxa"/>
            <w:vAlign w:val="center"/>
          </w:tcPr>
          <w:p w:rsidR="00B13C38" w:rsidRPr="00413A6E" w:rsidRDefault="00B13C38" w:rsidP="00F77525">
            <w:pPr>
              <w:spacing w:before="60" w:after="60" w:line="0" w:lineRule="atLeast"/>
              <w:rPr>
                <w:rFonts w:ascii="宋体" w:hAnsi="宋体"/>
                <w:color w:val="FF0000"/>
                <w:sz w:val="18"/>
              </w:rPr>
            </w:pPr>
            <w:r w:rsidRPr="00413A6E">
              <w:rPr>
                <w:rFonts w:ascii="宋体" w:hAnsi="宋体" w:hint="eastAsia"/>
                <w:color w:val="FF0000"/>
                <w:sz w:val="18"/>
              </w:rPr>
              <w:t>是否成功</w:t>
            </w:r>
          </w:p>
        </w:tc>
      </w:tr>
      <w:tr w:rsidR="00B13C38" w:rsidRPr="00413A6E" w:rsidTr="00F77525">
        <w:trPr>
          <w:trHeight w:val="70"/>
        </w:trPr>
        <w:tc>
          <w:tcPr>
            <w:tcW w:w="1536" w:type="dxa"/>
            <w:vAlign w:val="center"/>
          </w:tcPr>
          <w:p w:rsidR="00B13C38" w:rsidRPr="00413A6E" w:rsidRDefault="00B13C38" w:rsidP="00F77525">
            <w:pPr>
              <w:rPr>
                <w:rFonts w:ascii="宋体" w:hAnsi="宋体"/>
                <w:color w:val="FF0000"/>
              </w:rPr>
            </w:pPr>
            <w:r w:rsidRPr="00413A6E">
              <w:rPr>
                <w:rFonts w:ascii="宋体" w:hAnsi="宋体" w:hint="eastAsia"/>
                <w:color w:val="FF0000"/>
              </w:rPr>
              <w:t>M</w:t>
            </w:r>
          </w:p>
        </w:tc>
        <w:tc>
          <w:tcPr>
            <w:tcW w:w="6786" w:type="dxa"/>
            <w:vAlign w:val="center"/>
          </w:tcPr>
          <w:p w:rsidR="00B13C38" w:rsidRPr="00413A6E" w:rsidRDefault="00B13C38" w:rsidP="00F77525">
            <w:pPr>
              <w:spacing w:before="60" w:after="60" w:line="0" w:lineRule="atLeast"/>
              <w:rPr>
                <w:rFonts w:ascii="宋体" w:hAnsi="宋体"/>
                <w:color w:val="FF0000"/>
                <w:sz w:val="18"/>
              </w:rPr>
            </w:pPr>
          </w:p>
        </w:tc>
      </w:tr>
      <w:tr w:rsidR="00B13C38" w:rsidRPr="00413A6E" w:rsidTr="00F77525">
        <w:trPr>
          <w:trHeight w:val="70"/>
        </w:trPr>
        <w:tc>
          <w:tcPr>
            <w:tcW w:w="1536" w:type="dxa"/>
            <w:vAlign w:val="center"/>
          </w:tcPr>
          <w:p w:rsidR="00B13C38" w:rsidRPr="00413A6E" w:rsidRDefault="00B13C38" w:rsidP="00F77525">
            <w:pPr>
              <w:rPr>
                <w:rFonts w:ascii="宋体" w:hAnsi="宋体"/>
                <w:color w:val="FF0000"/>
              </w:rPr>
            </w:pPr>
            <w:r w:rsidRPr="00413A6E">
              <w:rPr>
                <w:rFonts w:ascii="宋体" w:hAnsi="宋体" w:hint="eastAsia"/>
                <w:color w:val="FF0000"/>
              </w:rPr>
              <w:t>C</w:t>
            </w:r>
          </w:p>
        </w:tc>
        <w:tc>
          <w:tcPr>
            <w:tcW w:w="6786" w:type="dxa"/>
            <w:vAlign w:val="center"/>
          </w:tcPr>
          <w:p w:rsidR="00B13C38" w:rsidRPr="00413A6E" w:rsidRDefault="00B13C38" w:rsidP="00F77525">
            <w:pPr>
              <w:spacing w:before="60" w:after="60" w:line="0" w:lineRule="atLeast"/>
              <w:rPr>
                <w:rFonts w:ascii="宋体" w:hAnsi="宋体"/>
                <w:color w:val="FF0000"/>
                <w:sz w:val="18"/>
              </w:rPr>
            </w:pPr>
          </w:p>
        </w:tc>
      </w:tr>
      <w:tr w:rsidR="00B13C38" w:rsidRPr="00045BA8" w:rsidTr="00F77525">
        <w:trPr>
          <w:trHeight w:val="70"/>
        </w:trPr>
        <w:tc>
          <w:tcPr>
            <w:tcW w:w="1536" w:type="dxa"/>
            <w:vAlign w:val="center"/>
          </w:tcPr>
          <w:p w:rsidR="00B13C38" w:rsidRDefault="00B13C38" w:rsidP="00F77525">
            <w:pPr>
              <w:rPr>
                <w:rFonts w:ascii="宋体" w:hAnsi="宋体"/>
              </w:rPr>
            </w:pPr>
            <w:r>
              <w:rPr>
                <w:rFonts w:ascii="宋体" w:hAnsi="宋体" w:hint="eastAsia"/>
              </w:rPr>
              <w:t>D</w:t>
            </w:r>
          </w:p>
        </w:tc>
        <w:tc>
          <w:tcPr>
            <w:tcW w:w="6786" w:type="dxa"/>
            <w:vAlign w:val="center"/>
          </w:tcPr>
          <w:p w:rsidR="00B13C38" w:rsidRPr="00045BA8" w:rsidRDefault="00BB7422" w:rsidP="00F77525">
            <w:pPr>
              <w:pStyle w:val="20"/>
              <w:ind w:firstLineChars="0" w:firstLine="0"/>
              <w:rPr>
                <w:rFonts w:ascii="宋体" w:hAnsi="宋体"/>
                <w:b/>
              </w:rPr>
            </w:pPr>
            <w:r>
              <w:rPr>
                <w:rFonts w:ascii="宋体" w:hAnsi="宋体" w:hint="eastAsia"/>
                <w:b/>
              </w:rPr>
              <w:t>【</w:t>
            </w:r>
            <w:hyperlink w:anchor="_新增-我的增值服务信息对象实体【MyAddValueInfo】" w:history="1">
              <w:r w:rsidRPr="00BB7422">
                <w:rPr>
                  <w:rStyle w:val="a8"/>
                  <w:rFonts w:ascii="宋体" w:hAnsi="宋体" w:hint="eastAsia"/>
                  <w:b/>
                </w:rPr>
                <w:t>我的增值服务信息对象</w:t>
              </w:r>
            </w:hyperlink>
            <w:r>
              <w:rPr>
                <w:rFonts w:ascii="宋体" w:hAnsi="宋体" w:hint="eastAsia"/>
                <w:b/>
              </w:rPr>
              <w:t>】集合</w:t>
            </w:r>
          </w:p>
        </w:tc>
      </w:tr>
    </w:tbl>
    <w:p w:rsidR="006A623B" w:rsidRDefault="006A623B" w:rsidP="006A623B"/>
    <w:p w:rsidR="006A623B" w:rsidRDefault="006A623B" w:rsidP="006A623B"/>
    <w:p w:rsidR="006A623B" w:rsidRPr="006A623B" w:rsidRDefault="006A623B" w:rsidP="006A623B"/>
    <w:p w:rsidR="006A623B" w:rsidRDefault="0058003A" w:rsidP="006A623B">
      <w:pPr>
        <w:pStyle w:val="4"/>
      </w:pPr>
      <w:r>
        <w:rPr>
          <w:rFonts w:hint="eastAsia"/>
          <w:color w:val="3333FF"/>
        </w:rPr>
        <w:t>（</w:t>
      </w:r>
      <w:r w:rsidR="00F8330E">
        <w:rPr>
          <w:rFonts w:hint="eastAsia"/>
          <w:color w:val="3333FF"/>
        </w:rPr>
        <w:t>13</w:t>
      </w:r>
      <w:r>
        <w:rPr>
          <w:rFonts w:hint="eastAsia"/>
          <w:color w:val="3333FF"/>
        </w:rPr>
        <w:t>）</w:t>
      </w:r>
      <w:r w:rsidR="006A623B" w:rsidRPr="00452BD4">
        <w:rPr>
          <w:rFonts w:hint="eastAsia"/>
          <w:color w:val="3333FF"/>
        </w:rPr>
        <w:t>-</w:t>
      </w:r>
      <w:r w:rsidR="006A623B">
        <w:rPr>
          <w:rFonts w:hint="eastAsia"/>
        </w:rPr>
        <w:t>增值服务操作接口</w:t>
      </w:r>
    </w:p>
    <w:tbl>
      <w:tblPr>
        <w:tblW w:w="8322" w:type="dxa"/>
        <w:tblInd w:w="15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1536"/>
        <w:gridCol w:w="3393"/>
        <w:gridCol w:w="3393"/>
      </w:tblGrid>
      <w:tr w:rsidR="00864950" w:rsidRPr="00601888" w:rsidTr="00F77525">
        <w:trPr>
          <w:trHeight w:val="742"/>
          <w:tblHeader/>
        </w:trPr>
        <w:tc>
          <w:tcPr>
            <w:tcW w:w="8322" w:type="dxa"/>
            <w:gridSpan w:val="3"/>
            <w:shd w:val="pct12" w:color="000000" w:fill="FFFFFF"/>
            <w:vAlign w:val="center"/>
          </w:tcPr>
          <w:p w:rsidR="00864950" w:rsidRPr="00601888" w:rsidRDefault="00864950" w:rsidP="00F77525">
            <w:pPr>
              <w:spacing w:before="60" w:after="60"/>
              <w:rPr>
                <w:rFonts w:ascii="宋体" w:hAnsi="宋体"/>
                <w:b/>
                <w:sz w:val="28"/>
                <w:szCs w:val="28"/>
              </w:rPr>
            </w:pPr>
            <w:r>
              <w:rPr>
                <w:rFonts w:ascii="宋体" w:hAnsi="宋体" w:hint="eastAsia"/>
                <w:b/>
                <w:sz w:val="28"/>
                <w:szCs w:val="28"/>
              </w:rPr>
              <w:t>用户或管理员操作增值服务</w:t>
            </w:r>
          </w:p>
        </w:tc>
      </w:tr>
      <w:tr w:rsidR="00864950" w:rsidRPr="00601888" w:rsidTr="00F77525">
        <w:trPr>
          <w:trHeight w:val="70"/>
        </w:trPr>
        <w:tc>
          <w:tcPr>
            <w:tcW w:w="8322" w:type="dxa"/>
            <w:gridSpan w:val="3"/>
            <w:tcBorders>
              <w:bottom w:val="single" w:sz="4" w:space="0" w:color="auto"/>
            </w:tcBorders>
            <w:vAlign w:val="center"/>
          </w:tcPr>
          <w:p w:rsidR="00864950" w:rsidRPr="00392617" w:rsidRDefault="00864950" w:rsidP="00F77525">
            <w:pPr>
              <w:autoSpaceDE w:val="0"/>
              <w:autoSpaceDN w:val="0"/>
              <w:adjustRightInd w:val="0"/>
              <w:jc w:val="left"/>
            </w:pPr>
            <w:r w:rsidRPr="00392617">
              <w:t>服务</w:t>
            </w:r>
            <w:r>
              <w:rPr>
                <w:rFonts w:hint="eastAsia"/>
              </w:rPr>
              <w:t>概述</w:t>
            </w:r>
          </w:p>
          <w:p w:rsidR="00864950" w:rsidRPr="00BC513D" w:rsidRDefault="00864950" w:rsidP="00F77525">
            <w:pPr>
              <w:autoSpaceDE w:val="0"/>
              <w:autoSpaceDN w:val="0"/>
              <w:adjustRightInd w:val="0"/>
              <w:ind w:firstLineChars="200" w:firstLine="420"/>
              <w:jc w:val="left"/>
            </w:pPr>
            <w:r>
              <w:rPr>
                <w:rFonts w:hint="eastAsia"/>
              </w:rPr>
              <w:t>该服务是用于</w:t>
            </w:r>
            <w:r>
              <w:rPr>
                <w:rFonts w:hint="eastAsia"/>
              </w:rPr>
              <w:t xml:space="preserve">Emeeting </w:t>
            </w:r>
            <w:r>
              <w:rPr>
                <w:rFonts w:hint="eastAsia"/>
              </w:rPr>
              <w:t>用户或管理员操作增值服务。</w:t>
            </w:r>
          </w:p>
          <w:p w:rsidR="00864950" w:rsidRDefault="00864950" w:rsidP="00F77525">
            <w:pPr>
              <w:autoSpaceDE w:val="0"/>
              <w:autoSpaceDN w:val="0"/>
              <w:adjustRightInd w:val="0"/>
              <w:jc w:val="left"/>
            </w:pPr>
            <w:r w:rsidRPr="00392617">
              <w:t>应用场景</w:t>
            </w:r>
          </w:p>
          <w:p w:rsidR="00864950" w:rsidRPr="00BC513D" w:rsidRDefault="00864950" w:rsidP="00F77525">
            <w:pPr>
              <w:autoSpaceDE w:val="0"/>
              <w:autoSpaceDN w:val="0"/>
              <w:adjustRightInd w:val="0"/>
              <w:ind w:firstLineChars="200" w:firstLine="420"/>
              <w:jc w:val="left"/>
            </w:pPr>
            <w:r>
              <w:rPr>
                <w:rFonts w:hint="eastAsia"/>
              </w:rPr>
              <w:t>用户成功登录</w:t>
            </w:r>
            <w:r>
              <w:rPr>
                <w:rFonts w:hint="eastAsia"/>
              </w:rPr>
              <w:t>Emeeting</w:t>
            </w:r>
            <w:r>
              <w:rPr>
                <w:rFonts w:hint="eastAsia"/>
              </w:rPr>
              <w:t>后，进入增值服务模块，用户或管理员需要操作相关增值服务，调用此接口操作当前服务。</w:t>
            </w:r>
          </w:p>
          <w:p w:rsidR="00864950" w:rsidRDefault="00864950" w:rsidP="00F77525">
            <w:pPr>
              <w:autoSpaceDE w:val="0"/>
              <w:autoSpaceDN w:val="0"/>
              <w:adjustRightInd w:val="0"/>
              <w:jc w:val="left"/>
            </w:pPr>
            <w:r>
              <w:rPr>
                <w:rFonts w:hint="eastAsia"/>
              </w:rPr>
              <w:t>服务</w:t>
            </w:r>
            <w:r w:rsidRPr="00392617">
              <w:t>类型</w:t>
            </w:r>
          </w:p>
          <w:p w:rsidR="00864950" w:rsidRPr="00392EDF" w:rsidRDefault="003801D2" w:rsidP="00F77525">
            <w:pPr>
              <w:autoSpaceDE w:val="0"/>
              <w:autoSpaceDN w:val="0"/>
              <w:adjustRightInd w:val="0"/>
              <w:jc w:val="left"/>
            </w:pPr>
            <w:r w:rsidRPr="00392EDF">
              <w:fldChar w:fldCharType="begin">
                <w:ffData>
                  <w:name w:val="Check1"/>
                  <w:enabled/>
                  <w:calcOnExit w:val="0"/>
                  <w:checkBox>
                    <w:sizeAuto/>
                    <w:default w:val="0"/>
                  </w:checkBox>
                </w:ffData>
              </w:fldChar>
            </w:r>
            <w:r w:rsidR="00864950" w:rsidRPr="00392EDF">
              <w:instrText xml:space="preserve"> FORMCHECKBOX </w:instrText>
            </w:r>
            <w:r w:rsidRPr="00392EDF">
              <w:fldChar w:fldCharType="end"/>
            </w:r>
            <w:r w:rsidR="00864950" w:rsidRPr="00392EDF">
              <w:rPr>
                <w:rFonts w:hint="eastAsia"/>
              </w:rPr>
              <w:t>消息服务</w:t>
            </w:r>
          </w:p>
          <w:p w:rsidR="00864950" w:rsidRPr="00392EDF" w:rsidRDefault="003801D2" w:rsidP="00F77525">
            <w:pPr>
              <w:autoSpaceDE w:val="0"/>
              <w:autoSpaceDN w:val="0"/>
              <w:adjustRightInd w:val="0"/>
              <w:jc w:val="left"/>
            </w:pPr>
            <w:r w:rsidRPr="00392EDF">
              <w:fldChar w:fldCharType="begin">
                <w:ffData>
                  <w:name w:val=""/>
                  <w:enabled/>
                  <w:calcOnExit w:val="0"/>
                  <w:checkBox>
                    <w:sizeAuto/>
                    <w:default w:val="0"/>
                  </w:checkBox>
                </w:ffData>
              </w:fldChar>
            </w:r>
            <w:r w:rsidR="00864950" w:rsidRPr="00392EDF">
              <w:instrText xml:space="preserve"> FORMCHECKBOX </w:instrText>
            </w:r>
            <w:r w:rsidRPr="00392EDF">
              <w:fldChar w:fldCharType="end"/>
            </w:r>
            <w:r w:rsidR="00864950" w:rsidRPr="00392EDF">
              <w:rPr>
                <w:rFonts w:hint="eastAsia"/>
              </w:rPr>
              <w:t>流程服务</w:t>
            </w:r>
          </w:p>
          <w:p w:rsidR="00864950" w:rsidRPr="00392EDF" w:rsidRDefault="003801D2" w:rsidP="00F77525">
            <w:pPr>
              <w:autoSpaceDE w:val="0"/>
              <w:autoSpaceDN w:val="0"/>
              <w:adjustRightInd w:val="0"/>
              <w:jc w:val="left"/>
            </w:pPr>
            <w:r w:rsidRPr="00392EDF">
              <w:fldChar w:fldCharType="begin">
                <w:ffData>
                  <w:name w:val=""/>
                  <w:enabled/>
                  <w:calcOnExit w:val="0"/>
                  <w:checkBox>
                    <w:sizeAuto/>
                    <w:default w:val="1"/>
                  </w:checkBox>
                </w:ffData>
              </w:fldChar>
            </w:r>
            <w:r w:rsidR="00864950" w:rsidRPr="00392EDF">
              <w:instrText xml:space="preserve"> FORMCHECKBOX </w:instrText>
            </w:r>
            <w:r w:rsidRPr="00392EDF">
              <w:fldChar w:fldCharType="end"/>
            </w:r>
            <w:r w:rsidR="00864950" w:rsidRPr="00392EDF">
              <w:rPr>
                <w:rFonts w:hint="eastAsia"/>
              </w:rPr>
              <w:t>数据服务</w:t>
            </w:r>
          </w:p>
          <w:p w:rsidR="00864950" w:rsidRDefault="00864950" w:rsidP="00F77525">
            <w:pPr>
              <w:autoSpaceDE w:val="0"/>
              <w:autoSpaceDN w:val="0"/>
              <w:adjustRightInd w:val="0"/>
              <w:jc w:val="left"/>
            </w:pPr>
            <w:r w:rsidRPr="00392617">
              <w:t>业务规则</w:t>
            </w:r>
          </w:p>
          <w:p w:rsidR="00864950" w:rsidRDefault="00864950" w:rsidP="00F77525">
            <w:pPr>
              <w:autoSpaceDE w:val="0"/>
              <w:autoSpaceDN w:val="0"/>
              <w:adjustRightInd w:val="0"/>
              <w:jc w:val="left"/>
            </w:pPr>
          </w:p>
          <w:p w:rsidR="00864950" w:rsidRPr="00C42DB5" w:rsidRDefault="00864950" w:rsidP="00F77525">
            <w:pPr>
              <w:autoSpaceDE w:val="0"/>
              <w:autoSpaceDN w:val="0"/>
              <w:adjustRightInd w:val="0"/>
              <w:jc w:val="left"/>
            </w:pPr>
            <w:r>
              <w:rPr>
                <w:rFonts w:hint="eastAsia"/>
              </w:rPr>
              <w:t>调用规则</w:t>
            </w:r>
          </w:p>
          <w:p w:rsidR="00864950" w:rsidRPr="00392EDF" w:rsidRDefault="00864950" w:rsidP="00F77525">
            <w:pPr>
              <w:autoSpaceDE w:val="0"/>
              <w:autoSpaceDN w:val="0"/>
              <w:adjustRightInd w:val="0"/>
              <w:jc w:val="left"/>
            </w:pPr>
          </w:p>
          <w:p w:rsidR="00864950" w:rsidRDefault="00864950" w:rsidP="00F77525">
            <w:pPr>
              <w:autoSpaceDE w:val="0"/>
              <w:autoSpaceDN w:val="0"/>
              <w:adjustRightInd w:val="0"/>
              <w:jc w:val="left"/>
            </w:pPr>
            <w:r>
              <w:rPr>
                <w:rFonts w:hint="eastAsia"/>
              </w:rPr>
              <w:t>1</w:t>
            </w:r>
            <w:r>
              <w:rPr>
                <w:rFonts w:hint="eastAsia"/>
              </w:rPr>
              <w:t>：调用机制</w:t>
            </w:r>
          </w:p>
          <w:tbl>
            <w:tblPr>
              <w:tblW w:w="0" w:type="auto"/>
              <w:tblInd w:w="534" w:type="dxa"/>
              <w:tblLayout w:type="fixed"/>
              <w:tblLook w:val="01E0"/>
            </w:tblPr>
            <w:tblGrid>
              <w:gridCol w:w="7854"/>
            </w:tblGrid>
            <w:tr w:rsidR="00864950" w:rsidRPr="00992F57" w:rsidTr="00F77525">
              <w:tc>
                <w:tcPr>
                  <w:tcW w:w="7854" w:type="dxa"/>
                </w:tcPr>
                <w:p w:rsidR="00864950" w:rsidRPr="00392EDF" w:rsidRDefault="003801D2" w:rsidP="00F77525">
                  <w:pPr>
                    <w:autoSpaceDE w:val="0"/>
                    <w:autoSpaceDN w:val="0"/>
                    <w:adjustRightInd w:val="0"/>
                    <w:jc w:val="left"/>
                  </w:pPr>
                  <w:r w:rsidRPr="00392EDF">
                    <w:fldChar w:fldCharType="begin">
                      <w:ffData>
                        <w:name w:val=""/>
                        <w:enabled/>
                        <w:calcOnExit w:val="0"/>
                        <w:checkBox>
                          <w:sizeAuto/>
                          <w:default w:val="1"/>
                        </w:checkBox>
                      </w:ffData>
                    </w:fldChar>
                  </w:r>
                  <w:r w:rsidR="00864950" w:rsidRPr="00392EDF">
                    <w:instrText xml:space="preserve"> FORMCHECKBOX </w:instrText>
                  </w:r>
                  <w:r w:rsidRPr="00392EDF">
                    <w:fldChar w:fldCharType="end"/>
                  </w:r>
                  <w:r w:rsidR="00864950" w:rsidRPr="00392EDF">
                    <w:t xml:space="preserve"> </w:t>
                  </w:r>
                  <w:r w:rsidR="00864950" w:rsidRPr="00392EDF">
                    <w:rPr>
                      <w:rFonts w:hint="eastAsia"/>
                    </w:rPr>
                    <w:t>同步调用</w:t>
                  </w:r>
                </w:p>
                <w:p w:rsidR="00864950" w:rsidRPr="00392EDF" w:rsidRDefault="003801D2" w:rsidP="00F77525">
                  <w:pPr>
                    <w:autoSpaceDE w:val="0"/>
                    <w:autoSpaceDN w:val="0"/>
                    <w:adjustRightInd w:val="0"/>
                    <w:jc w:val="left"/>
                  </w:pPr>
                  <w:r w:rsidRPr="00392EDF">
                    <w:fldChar w:fldCharType="begin">
                      <w:ffData>
                        <w:name w:val=""/>
                        <w:enabled/>
                        <w:calcOnExit w:val="0"/>
                        <w:checkBox>
                          <w:sizeAuto/>
                          <w:default w:val="0"/>
                        </w:checkBox>
                      </w:ffData>
                    </w:fldChar>
                  </w:r>
                  <w:r w:rsidR="00864950" w:rsidRPr="00392EDF">
                    <w:instrText xml:space="preserve"> FORMCHECKBOX </w:instrText>
                  </w:r>
                  <w:r w:rsidRPr="00392EDF">
                    <w:fldChar w:fldCharType="end"/>
                  </w:r>
                  <w:r w:rsidR="00864950" w:rsidRPr="00392EDF">
                    <w:t xml:space="preserve"> </w:t>
                  </w:r>
                  <w:r w:rsidR="00864950" w:rsidRPr="00392EDF">
                    <w:rPr>
                      <w:rFonts w:hint="eastAsia"/>
                    </w:rPr>
                    <w:t>异步调用</w:t>
                  </w:r>
                </w:p>
              </w:tc>
            </w:tr>
          </w:tbl>
          <w:p w:rsidR="00864950" w:rsidRDefault="00864950" w:rsidP="00F77525">
            <w:pPr>
              <w:autoSpaceDE w:val="0"/>
              <w:autoSpaceDN w:val="0"/>
              <w:adjustRightInd w:val="0"/>
              <w:jc w:val="left"/>
            </w:pPr>
            <w:r>
              <w:rPr>
                <w:rFonts w:hint="eastAsia"/>
              </w:rPr>
              <w:t>2</w:t>
            </w:r>
            <w:r>
              <w:rPr>
                <w:rFonts w:hint="eastAsia"/>
              </w:rPr>
              <w:t>：异常处理</w:t>
            </w:r>
          </w:p>
          <w:tbl>
            <w:tblPr>
              <w:tblW w:w="0" w:type="auto"/>
              <w:tblInd w:w="534" w:type="dxa"/>
              <w:tblLayout w:type="fixed"/>
              <w:tblLook w:val="01E0"/>
            </w:tblPr>
            <w:tblGrid>
              <w:gridCol w:w="7854"/>
            </w:tblGrid>
            <w:tr w:rsidR="00864950" w:rsidRPr="00992F57" w:rsidTr="00F77525">
              <w:tc>
                <w:tcPr>
                  <w:tcW w:w="7854" w:type="dxa"/>
                </w:tcPr>
                <w:p w:rsidR="00864950" w:rsidRPr="00392EDF" w:rsidRDefault="003801D2" w:rsidP="00F77525">
                  <w:pPr>
                    <w:autoSpaceDE w:val="0"/>
                    <w:autoSpaceDN w:val="0"/>
                    <w:adjustRightInd w:val="0"/>
                    <w:jc w:val="left"/>
                  </w:pPr>
                  <w:r w:rsidRPr="00392EDF">
                    <w:fldChar w:fldCharType="begin">
                      <w:ffData>
                        <w:name w:val=""/>
                        <w:enabled/>
                        <w:calcOnExit w:val="0"/>
                        <w:checkBox>
                          <w:sizeAuto/>
                          <w:default w:val="1"/>
                        </w:checkBox>
                      </w:ffData>
                    </w:fldChar>
                  </w:r>
                  <w:r w:rsidR="00864950" w:rsidRPr="00392EDF">
                    <w:instrText xml:space="preserve"> FORMCHECKBOX </w:instrText>
                  </w:r>
                  <w:r w:rsidRPr="00392EDF">
                    <w:fldChar w:fldCharType="end"/>
                  </w:r>
                  <w:r w:rsidR="00864950" w:rsidRPr="00392EDF">
                    <w:t xml:space="preserve"> </w:t>
                  </w:r>
                  <w:r w:rsidR="00864950" w:rsidRPr="00392EDF">
                    <w:rPr>
                      <w:rFonts w:hint="eastAsia"/>
                    </w:rPr>
                    <w:t>调用失败，业务全部回滚，需重新请求调用</w:t>
                  </w:r>
                </w:p>
                <w:p w:rsidR="00864950" w:rsidRPr="00392EDF" w:rsidRDefault="003801D2" w:rsidP="00F77525">
                  <w:pPr>
                    <w:autoSpaceDE w:val="0"/>
                    <w:autoSpaceDN w:val="0"/>
                    <w:adjustRightInd w:val="0"/>
                    <w:jc w:val="left"/>
                  </w:pPr>
                  <w:r w:rsidRPr="00392EDF">
                    <w:fldChar w:fldCharType="begin">
                      <w:ffData>
                        <w:name w:val=""/>
                        <w:enabled/>
                        <w:calcOnExit w:val="0"/>
                        <w:checkBox>
                          <w:sizeAuto/>
                          <w:default w:val="0"/>
                        </w:checkBox>
                      </w:ffData>
                    </w:fldChar>
                  </w:r>
                  <w:r w:rsidR="00864950" w:rsidRPr="00392EDF">
                    <w:instrText xml:space="preserve"> FORMCHECKBOX </w:instrText>
                  </w:r>
                  <w:r w:rsidRPr="00392EDF">
                    <w:fldChar w:fldCharType="end"/>
                  </w:r>
                  <w:r w:rsidR="00864950" w:rsidRPr="00392EDF">
                    <w:t xml:space="preserve"> </w:t>
                  </w:r>
                  <w:r w:rsidR="00864950" w:rsidRPr="00392EDF">
                    <w:rPr>
                      <w:rFonts w:hint="eastAsia"/>
                    </w:rPr>
                    <w:t>调用失败，出错的数据回滚，并需要进行出错数据的重新请求调用</w:t>
                  </w:r>
                </w:p>
              </w:tc>
            </w:tr>
          </w:tbl>
          <w:p w:rsidR="00864950" w:rsidRPr="00392EDF" w:rsidRDefault="00864950" w:rsidP="00F77525">
            <w:pPr>
              <w:autoSpaceDE w:val="0"/>
              <w:autoSpaceDN w:val="0"/>
              <w:adjustRightInd w:val="0"/>
              <w:jc w:val="left"/>
              <w:rPr>
                <w:rFonts w:ascii="宋体" w:hAnsi="宋体" w:cs="新宋体"/>
                <w:color w:val="800000"/>
                <w:sz w:val="19"/>
                <w:szCs w:val="19"/>
              </w:rPr>
            </w:pPr>
          </w:p>
          <w:p w:rsidR="00864950" w:rsidRPr="00601888" w:rsidRDefault="00864950" w:rsidP="00F77525">
            <w:pPr>
              <w:autoSpaceDE w:val="0"/>
              <w:autoSpaceDN w:val="0"/>
              <w:adjustRightInd w:val="0"/>
              <w:jc w:val="left"/>
              <w:rPr>
                <w:rFonts w:ascii="宋体" w:hAnsi="宋体" w:cs="新宋体"/>
                <w:color w:val="800000"/>
                <w:sz w:val="19"/>
                <w:szCs w:val="19"/>
              </w:rPr>
            </w:pPr>
          </w:p>
        </w:tc>
      </w:tr>
      <w:tr w:rsidR="00864950" w:rsidRPr="00601888" w:rsidTr="00F77525">
        <w:trPr>
          <w:trHeight w:val="70"/>
        </w:trPr>
        <w:tc>
          <w:tcPr>
            <w:tcW w:w="8322" w:type="dxa"/>
            <w:gridSpan w:val="3"/>
            <w:tcBorders>
              <w:top w:val="single" w:sz="4" w:space="0" w:color="auto"/>
              <w:bottom w:val="single" w:sz="4" w:space="0" w:color="auto"/>
            </w:tcBorders>
            <w:shd w:val="pct12" w:color="auto" w:fill="auto"/>
            <w:vAlign w:val="center"/>
          </w:tcPr>
          <w:p w:rsidR="00864950" w:rsidRPr="00601888" w:rsidRDefault="00864950" w:rsidP="00F77525">
            <w:pPr>
              <w:spacing w:before="60" w:after="60" w:line="0" w:lineRule="atLeast"/>
              <w:rPr>
                <w:rFonts w:ascii="宋体" w:hAnsi="宋体"/>
                <w:b/>
                <w:sz w:val="28"/>
                <w:szCs w:val="28"/>
              </w:rPr>
            </w:pPr>
            <w:r w:rsidRPr="00601888">
              <w:rPr>
                <w:rFonts w:ascii="宋体" w:hAnsi="宋体" w:hint="eastAsia"/>
                <w:b/>
                <w:sz w:val="28"/>
                <w:szCs w:val="28"/>
              </w:rPr>
              <w:t>接口、参数说明</w:t>
            </w:r>
          </w:p>
        </w:tc>
      </w:tr>
      <w:tr w:rsidR="00864950" w:rsidRPr="00601888" w:rsidTr="00F77525">
        <w:trPr>
          <w:trHeight w:val="70"/>
        </w:trPr>
        <w:tc>
          <w:tcPr>
            <w:tcW w:w="1536" w:type="dxa"/>
            <w:tcBorders>
              <w:top w:val="single" w:sz="4" w:space="0" w:color="auto"/>
              <w:bottom w:val="single" w:sz="4" w:space="0" w:color="auto"/>
            </w:tcBorders>
            <w:shd w:val="pct15" w:color="auto" w:fill="auto"/>
            <w:vAlign w:val="center"/>
          </w:tcPr>
          <w:p w:rsidR="00864950" w:rsidRPr="00601888" w:rsidRDefault="00864950" w:rsidP="00F77525">
            <w:pPr>
              <w:rPr>
                <w:rFonts w:ascii="宋体" w:hAnsi="宋体"/>
                <w:b/>
                <w:highlight w:val="white"/>
              </w:rPr>
            </w:pPr>
            <w:r w:rsidRPr="00601888">
              <w:rPr>
                <w:rFonts w:ascii="宋体" w:hAnsi="宋体" w:hint="eastAsia"/>
                <w:b/>
              </w:rPr>
              <w:t>输入</w:t>
            </w:r>
          </w:p>
        </w:tc>
        <w:tc>
          <w:tcPr>
            <w:tcW w:w="6786" w:type="dxa"/>
            <w:gridSpan w:val="2"/>
            <w:tcBorders>
              <w:top w:val="single" w:sz="4" w:space="0" w:color="auto"/>
              <w:bottom w:val="single" w:sz="4" w:space="0" w:color="auto"/>
            </w:tcBorders>
            <w:shd w:val="pct15" w:color="auto" w:fill="auto"/>
            <w:vAlign w:val="center"/>
          </w:tcPr>
          <w:p w:rsidR="00864950" w:rsidRPr="00601888" w:rsidRDefault="00864950" w:rsidP="00F77525">
            <w:pPr>
              <w:spacing w:before="60" w:after="60" w:line="0" w:lineRule="atLeast"/>
              <w:rPr>
                <w:rFonts w:ascii="宋体" w:hAnsi="宋体"/>
                <w:sz w:val="18"/>
              </w:rPr>
            </w:pPr>
            <w:r w:rsidRPr="00601888">
              <w:rPr>
                <w:rFonts w:ascii="宋体" w:hAnsi="宋体" w:hint="eastAsia"/>
                <w:b/>
                <w:szCs w:val="21"/>
              </w:rPr>
              <w:t>说明</w:t>
            </w:r>
          </w:p>
        </w:tc>
      </w:tr>
      <w:tr w:rsidR="00864950" w:rsidRPr="00601888" w:rsidTr="00F77525">
        <w:trPr>
          <w:trHeight w:val="70"/>
        </w:trPr>
        <w:tc>
          <w:tcPr>
            <w:tcW w:w="1536" w:type="dxa"/>
            <w:tcBorders>
              <w:top w:val="single" w:sz="4" w:space="0" w:color="auto"/>
              <w:bottom w:val="single" w:sz="4" w:space="0" w:color="auto"/>
            </w:tcBorders>
            <w:vAlign w:val="center"/>
          </w:tcPr>
          <w:p w:rsidR="00864950" w:rsidRPr="00601888" w:rsidRDefault="00864950" w:rsidP="00F77525">
            <w:pPr>
              <w:rPr>
                <w:rFonts w:ascii="宋体" w:hAnsi="宋体"/>
              </w:rPr>
            </w:pPr>
            <w:r w:rsidRPr="00601888">
              <w:rPr>
                <w:rFonts w:ascii="宋体" w:hAnsi="宋体" w:hint="eastAsia"/>
              </w:rPr>
              <w:t>通过URL</w:t>
            </w:r>
          </w:p>
        </w:tc>
        <w:tc>
          <w:tcPr>
            <w:tcW w:w="6786" w:type="dxa"/>
            <w:gridSpan w:val="2"/>
            <w:tcBorders>
              <w:top w:val="single" w:sz="4" w:space="0" w:color="auto"/>
              <w:bottom w:val="single" w:sz="4" w:space="0" w:color="auto"/>
            </w:tcBorders>
            <w:vAlign w:val="center"/>
          </w:tcPr>
          <w:p w:rsidR="00864950" w:rsidRPr="00601888" w:rsidRDefault="00864950" w:rsidP="00F77525">
            <w:pPr>
              <w:spacing w:before="60" w:after="60" w:line="0" w:lineRule="atLeast"/>
              <w:rPr>
                <w:rFonts w:ascii="宋体" w:hAnsi="宋体"/>
                <w:sz w:val="18"/>
              </w:rPr>
            </w:pPr>
            <w:r w:rsidRPr="00601888">
              <w:rPr>
                <w:rFonts w:ascii="宋体" w:hAnsi="宋体" w:hint="eastAsia"/>
                <w:sz w:val="18"/>
              </w:rPr>
              <w:t>通过URL访问JSON服务</w:t>
            </w:r>
          </w:p>
        </w:tc>
      </w:tr>
      <w:tr w:rsidR="00864950" w:rsidRPr="00601888" w:rsidTr="00F77525">
        <w:trPr>
          <w:trHeight w:val="70"/>
        </w:trPr>
        <w:tc>
          <w:tcPr>
            <w:tcW w:w="1536" w:type="dxa"/>
            <w:tcBorders>
              <w:top w:val="single" w:sz="4" w:space="0" w:color="auto"/>
              <w:bottom w:val="single" w:sz="4" w:space="0" w:color="auto"/>
            </w:tcBorders>
            <w:shd w:val="pct15" w:color="auto" w:fill="auto"/>
            <w:vAlign w:val="center"/>
          </w:tcPr>
          <w:p w:rsidR="00864950" w:rsidRPr="00601888" w:rsidRDefault="00864950" w:rsidP="00F77525">
            <w:pPr>
              <w:rPr>
                <w:rFonts w:ascii="宋体" w:hAnsi="宋体"/>
                <w:b/>
              </w:rPr>
            </w:pPr>
            <w:r w:rsidRPr="00601888">
              <w:rPr>
                <w:rFonts w:ascii="宋体" w:hAnsi="宋体" w:hint="eastAsia"/>
                <w:b/>
              </w:rPr>
              <w:t>输入参数</w:t>
            </w:r>
          </w:p>
        </w:tc>
        <w:tc>
          <w:tcPr>
            <w:tcW w:w="6786" w:type="dxa"/>
            <w:gridSpan w:val="2"/>
            <w:tcBorders>
              <w:top w:val="single" w:sz="4" w:space="0" w:color="auto"/>
              <w:bottom w:val="single" w:sz="4" w:space="0" w:color="auto"/>
            </w:tcBorders>
            <w:shd w:val="pct15" w:color="auto" w:fill="auto"/>
            <w:vAlign w:val="center"/>
          </w:tcPr>
          <w:p w:rsidR="00864950" w:rsidRPr="00601888" w:rsidRDefault="00864950" w:rsidP="00F77525">
            <w:pPr>
              <w:spacing w:before="60" w:after="60" w:line="0" w:lineRule="atLeast"/>
              <w:rPr>
                <w:rFonts w:ascii="宋体" w:hAnsi="宋体"/>
                <w:sz w:val="18"/>
              </w:rPr>
            </w:pPr>
            <w:r w:rsidRPr="00601888">
              <w:rPr>
                <w:rFonts w:ascii="宋体" w:hAnsi="宋体" w:hint="eastAsia"/>
                <w:b/>
                <w:szCs w:val="21"/>
              </w:rPr>
              <w:t>说明</w:t>
            </w:r>
          </w:p>
        </w:tc>
      </w:tr>
      <w:tr w:rsidR="00864950" w:rsidRPr="007D2244" w:rsidTr="00F77525">
        <w:trPr>
          <w:trHeight w:val="70"/>
        </w:trPr>
        <w:tc>
          <w:tcPr>
            <w:tcW w:w="1536" w:type="dxa"/>
            <w:tcBorders>
              <w:top w:val="single" w:sz="4" w:space="0" w:color="auto"/>
              <w:bottom w:val="single" w:sz="4" w:space="0" w:color="auto"/>
            </w:tcBorders>
            <w:vAlign w:val="center"/>
          </w:tcPr>
          <w:p w:rsidR="00864950" w:rsidRPr="00601888" w:rsidRDefault="00864950" w:rsidP="00F77525">
            <w:pPr>
              <w:rPr>
                <w:rFonts w:ascii="宋体" w:hAnsi="宋体"/>
              </w:rPr>
            </w:pPr>
            <w:r>
              <w:rPr>
                <w:rFonts w:ascii="宋体" w:hAnsi="宋体" w:hint="eastAsia"/>
              </w:rPr>
              <w:t>C</w:t>
            </w:r>
          </w:p>
        </w:tc>
        <w:tc>
          <w:tcPr>
            <w:tcW w:w="6786" w:type="dxa"/>
            <w:gridSpan w:val="2"/>
            <w:tcBorders>
              <w:top w:val="single" w:sz="4" w:space="0" w:color="auto"/>
              <w:bottom w:val="single" w:sz="4" w:space="0" w:color="auto"/>
            </w:tcBorders>
            <w:vAlign w:val="center"/>
          </w:tcPr>
          <w:p w:rsidR="00864950" w:rsidRPr="007D2244" w:rsidRDefault="00864950" w:rsidP="00F77525">
            <w:pPr>
              <w:spacing w:before="60" w:after="60" w:line="0" w:lineRule="atLeast"/>
              <w:rPr>
                <w:rFonts w:ascii="宋体" w:hAnsi="宋体"/>
                <w:color w:val="000000" w:themeColor="text1"/>
                <w:szCs w:val="21"/>
              </w:rPr>
            </w:pPr>
            <w:r>
              <w:rPr>
                <w:rFonts w:ascii="宋体" w:hAnsi="Times New Roman" w:cs="宋体" w:hint="eastAsia"/>
                <w:color w:val="000000" w:themeColor="text1"/>
                <w:szCs w:val="21"/>
              </w:rPr>
              <w:t>AddValueServiceOperate</w:t>
            </w:r>
          </w:p>
        </w:tc>
      </w:tr>
      <w:tr w:rsidR="00864950" w:rsidRPr="00601888" w:rsidTr="00F77525">
        <w:trPr>
          <w:trHeight w:val="70"/>
        </w:trPr>
        <w:tc>
          <w:tcPr>
            <w:tcW w:w="1536" w:type="dxa"/>
            <w:tcBorders>
              <w:top w:val="single" w:sz="4" w:space="0" w:color="auto"/>
              <w:bottom w:val="single" w:sz="4" w:space="0" w:color="auto"/>
            </w:tcBorders>
            <w:vAlign w:val="center"/>
          </w:tcPr>
          <w:p w:rsidR="00864950" w:rsidRPr="00601888" w:rsidRDefault="00864950" w:rsidP="00F77525">
            <w:pPr>
              <w:rPr>
                <w:rFonts w:ascii="宋体" w:hAnsi="宋体"/>
              </w:rPr>
            </w:pPr>
            <w:r>
              <w:rPr>
                <w:rFonts w:ascii="宋体" w:hAnsi="宋体"/>
              </w:rPr>
              <w:t>D</w:t>
            </w:r>
          </w:p>
        </w:tc>
        <w:tc>
          <w:tcPr>
            <w:tcW w:w="6786" w:type="dxa"/>
            <w:gridSpan w:val="2"/>
            <w:tcBorders>
              <w:top w:val="single" w:sz="4" w:space="0" w:color="auto"/>
              <w:bottom w:val="single" w:sz="4" w:space="0" w:color="auto"/>
            </w:tcBorders>
            <w:vAlign w:val="center"/>
          </w:tcPr>
          <w:p w:rsidR="00864950" w:rsidRPr="00601888" w:rsidRDefault="00864950" w:rsidP="00F77525">
            <w:pPr>
              <w:spacing w:before="60" w:after="60" w:line="0" w:lineRule="atLeast"/>
              <w:rPr>
                <w:rFonts w:ascii="宋体" w:hAnsi="宋体"/>
                <w:szCs w:val="21"/>
              </w:rPr>
            </w:pPr>
          </w:p>
        </w:tc>
      </w:tr>
      <w:tr w:rsidR="00864950" w:rsidRPr="00601888" w:rsidTr="00F77525">
        <w:trPr>
          <w:trHeight w:val="70"/>
        </w:trPr>
        <w:tc>
          <w:tcPr>
            <w:tcW w:w="1536" w:type="dxa"/>
            <w:tcBorders>
              <w:top w:val="single" w:sz="4" w:space="0" w:color="auto"/>
              <w:bottom w:val="single" w:sz="4" w:space="0" w:color="auto"/>
            </w:tcBorders>
            <w:vAlign w:val="center"/>
          </w:tcPr>
          <w:p w:rsidR="00864950" w:rsidRPr="00601888" w:rsidRDefault="00864950" w:rsidP="00F77525">
            <w:pPr>
              <w:rPr>
                <w:rFonts w:ascii="宋体" w:hAnsi="宋体"/>
              </w:rPr>
            </w:pPr>
            <w:r>
              <w:rPr>
                <w:rFonts w:ascii="宋体" w:hAnsi="宋体" w:hint="eastAsia"/>
              </w:rPr>
              <w:t>F</w:t>
            </w:r>
          </w:p>
        </w:tc>
        <w:tc>
          <w:tcPr>
            <w:tcW w:w="6786" w:type="dxa"/>
            <w:gridSpan w:val="2"/>
            <w:tcBorders>
              <w:top w:val="single" w:sz="4" w:space="0" w:color="auto"/>
              <w:bottom w:val="single" w:sz="4" w:space="0" w:color="auto"/>
            </w:tcBorders>
            <w:vAlign w:val="center"/>
          </w:tcPr>
          <w:tbl>
            <w:tblPr>
              <w:tblW w:w="598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tblPr>
            <w:tblGrid>
              <w:gridCol w:w="737"/>
              <w:gridCol w:w="1276"/>
              <w:gridCol w:w="1559"/>
              <w:gridCol w:w="1559"/>
              <w:gridCol w:w="851"/>
            </w:tblGrid>
            <w:tr w:rsidR="00864950" w:rsidRPr="0001495D" w:rsidTr="00F77525">
              <w:tc>
                <w:tcPr>
                  <w:tcW w:w="737" w:type="dxa"/>
                  <w:shd w:val="clear" w:color="auto" w:fill="BFBFBF"/>
                  <w:vAlign w:val="center"/>
                </w:tcPr>
                <w:p w:rsidR="00864950" w:rsidRPr="0001495D" w:rsidRDefault="00864950" w:rsidP="00F77525">
                  <w:pPr>
                    <w:pStyle w:val="aff"/>
                    <w:widowControl w:val="0"/>
                    <w:rPr>
                      <w:rFonts w:ascii="黑体"/>
                    </w:rPr>
                  </w:pPr>
                  <w:r w:rsidRPr="0001495D">
                    <w:rPr>
                      <w:rFonts w:ascii="黑体" w:hint="eastAsia"/>
                    </w:rPr>
                    <w:t>必输项</w:t>
                  </w:r>
                </w:p>
              </w:tc>
              <w:tc>
                <w:tcPr>
                  <w:tcW w:w="1276" w:type="dxa"/>
                  <w:shd w:val="clear" w:color="auto" w:fill="BFBFBF"/>
                  <w:vAlign w:val="center"/>
                </w:tcPr>
                <w:p w:rsidR="00864950" w:rsidRPr="0001495D" w:rsidRDefault="00864950" w:rsidP="00F77525">
                  <w:pPr>
                    <w:pStyle w:val="aff"/>
                    <w:widowControl w:val="0"/>
                    <w:rPr>
                      <w:rFonts w:ascii="黑体"/>
                    </w:rPr>
                  </w:pPr>
                  <w:r w:rsidRPr="0001495D">
                    <w:rPr>
                      <w:rFonts w:ascii="黑体" w:hint="eastAsia"/>
                    </w:rPr>
                    <w:t>属性</w:t>
                  </w:r>
                </w:p>
              </w:tc>
              <w:tc>
                <w:tcPr>
                  <w:tcW w:w="1559" w:type="dxa"/>
                  <w:shd w:val="clear" w:color="auto" w:fill="BFBFBF"/>
                  <w:vAlign w:val="center"/>
                </w:tcPr>
                <w:p w:rsidR="00864950" w:rsidRPr="0001495D" w:rsidRDefault="00864950" w:rsidP="00F77525">
                  <w:pPr>
                    <w:pStyle w:val="aff"/>
                    <w:widowControl w:val="0"/>
                    <w:rPr>
                      <w:rFonts w:ascii="黑体"/>
                    </w:rPr>
                  </w:pPr>
                  <w:r w:rsidRPr="0001495D">
                    <w:rPr>
                      <w:rFonts w:ascii="黑体" w:hint="eastAsia"/>
                    </w:rPr>
                    <w:t>数据名称</w:t>
                  </w:r>
                </w:p>
              </w:tc>
              <w:tc>
                <w:tcPr>
                  <w:tcW w:w="1559" w:type="dxa"/>
                  <w:shd w:val="clear" w:color="auto" w:fill="BFBFBF"/>
                  <w:vAlign w:val="center"/>
                </w:tcPr>
                <w:p w:rsidR="00864950" w:rsidRPr="0001495D" w:rsidRDefault="00864950" w:rsidP="00F77525">
                  <w:pPr>
                    <w:pStyle w:val="aff"/>
                    <w:widowControl w:val="0"/>
                    <w:rPr>
                      <w:rFonts w:ascii="黑体"/>
                    </w:rPr>
                  </w:pPr>
                  <w:r w:rsidRPr="0001495D">
                    <w:rPr>
                      <w:rFonts w:ascii="黑体" w:hint="eastAsia"/>
                    </w:rPr>
                    <w:t>属性约束</w:t>
                  </w:r>
                </w:p>
              </w:tc>
              <w:tc>
                <w:tcPr>
                  <w:tcW w:w="851" w:type="dxa"/>
                  <w:shd w:val="clear" w:color="auto" w:fill="BFBFBF"/>
                  <w:vAlign w:val="center"/>
                </w:tcPr>
                <w:p w:rsidR="00864950" w:rsidRPr="0001495D" w:rsidRDefault="00864950" w:rsidP="00F77525">
                  <w:pPr>
                    <w:pStyle w:val="aff"/>
                    <w:widowControl w:val="0"/>
                    <w:rPr>
                      <w:rFonts w:ascii="黑体"/>
                    </w:rPr>
                  </w:pPr>
                  <w:r w:rsidRPr="0001495D">
                    <w:rPr>
                      <w:rFonts w:ascii="黑体" w:hint="eastAsia"/>
                    </w:rPr>
                    <w:t>数据类型</w:t>
                  </w:r>
                </w:p>
              </w:tc>
            </w:tr>
            <w:tr w:rsidR="00864950" w:rsidRPr="00E03BBB" w:rsidTr="00F77525">
              <w:tc>
                <w:tcPr>
                  <w:tcW w:w="737" w:type="dxa"/>
                  <w:vAlign w:val="center"/>
                </w:tcPr>
                <w:p w:rsidR="00864950" w:rsidRDefault="00864950" w:rsidP="00F77525">
                  <w:pPr>
                    <w:rPr>
                      <w:rFonts w:ascii="宋体" w:hAnsi="宋体"/>
                      <w:sz w:val="18"/>
                    </w:rPr>
                  </w:pPr>
                  <w:r>
                    <w:rPr>
                      <w:rFonts w:ascii="宋体" w:hAnsi="宋体" w:hint="eastAsia"/>
                      <w:sz w:val="18"/>
                    </w:rPr>
                    <w:t>Y</w:t>
                  </w:r>
                </w:p>
              </w:tc>
              <w:tc>
                <w:tcPr>
                  <w:tcW w:w="1276" w:type="dxa"/>
                  <w:vAlign w:val="center"/>
                </w:tcPr>
                <w:p w:rsidR="00864950" w:rsidRDefault="000C6678" w:rsidP="00F77525">
                  <w:pPr>
                    <w:rPr>
                      <w:rFonts w:ascii="宋体" w:hAnsi="宋体"/>
                      <w:sz w:val="18"/>
                    </w:rPr>
                  </w:pPr>
                  <w:r>
                    <w:rPr>
                      <w:rFonts w:ascii="宋体" w:hAnsi="宋体" w:cs="宋体" w:hint="eastAsia"/>
                      <w:sz w:val="18"/>
                    </w:rPr>
                    <w:t>服务订单ID</w:t>
                  </w:r>
                </w:p>
              </w:tc>
              <w:tc>
                <w:tcPr>
                  <w:tcW w:w="1559" w:type="dxa"/>
                  <w:vAlign w:val="center"/>
                </w:tcPr>
                <w:p w:rsidR="00864950" w:rsidRPr="0079375E" w:rsidRDefault="000C6678" w:rsidP="00F77525">
                  <w:pPr>
                    <w:rPr>
                      <w:rFonts w:ascii="宋体" w:hAnsi="宋体"/>
                      <w:sz w:val="18"/>
                    </w:rPr>
                  </w:pPr>
                  <w:r>
                    <w:rPr>
                      <w:rFonts w:ascii="宋体" w:hAnsi="宋体" w:hint="eastAsia"/>
                      <w:sz w:val="18"/>
                    </w:rPr>
                    <w:t>serviceOrderId</w:t>
                  </w:r>
                </w:p>
              </w:tc>
              <w:tc>
                <w:tcPr>
                  <w:tcW w:w="1559" w:type="dxa"/>
                  <w:vAlign w:val="center"/>
                </w:tcPr>
                <w:p w:rsidR="00864950" w:rsidRDefault="00864950" w:rsidP="00F77525">
                  <w:pPr>
                    <w:rPr>
                      <w:rFonts w:ascii="宋体" w:hAnsi="宋体"/>
                      <w:sz w:val="18"/>
                    </w:rPr>
                  </w:pPr>
                </w:p>
              </w:tc>
              <w:tc>
                <w:tcPr>
                  <w:tcW w:w="851" w:type="dxa"/>
                  <w:vAlign w:val="center"/>
                </w:tcPr>
                <w:p w:rsidR="00864950" w:rsidRPr="00E03BBB" w:rsidRDefault="00864950" w:rsidP="00F77525">
                  <w:pPr>
                    <w:rPr>
                      <w:rFonts w:ascii="宋体" w:hAnsi="宋体"/>
                      <w:sz w:val="18"/>
                    </w:rPr>
                  </w:pPr>
                  <w:r w:rsidRPr="00E03BBB">
                    <w:rPr>
                      <w:rFonts w:ascii="宋体" w:hAnsi="宋体"/>
                      <w:sz w:val="18"/>
                    </w:rPr>
                    <w:t>S</w:t>
                  </w:r>
                  <w:r w:rsidRPr="00E03BBB">
                    <w:rPr>
                      <w:rFonts w:ascii="宋体" w:hAnsi="宋体" w:hint="eastAsia"/>
                      <w:sz w:val="18"/>
                    </w:rPr>
                    <w:t>tring</w:t>
                  </w:r>
                </w:p>
              </w:tc>
            </w:tr>
            <w:tr w:rsidR="00864950" w:rsidRPr="00E03BBB" w:rsidTr="00F77525">
              <w:tc>
                <w:tcPr>
                  <w:tcW w:w="737" w:type="dxa"/>
                  <w:vAlign w:val="center"/>
                </w:tcPr>
                <w:p w:rsidR="00864950" w:rsidRDefault="00864950" w:rsidP="00F77525">
                  <w:pPr>
                    <w:rPr>
                      <w:rFonts w:ascii="宋体" w:hAnsi="宋体"/>
                      <w:sz w:val="18"/>
                    </w:rPr>
                  </w:pPr>
                  <w:r>
                    <w:rPr>
                      <w:rFonts w:ascii="宋体" w:hAnsi="宋体" w:hint="eastAsia"/>
                      <w:sz w:val="18"/>
                    </w:rPr>
                    <w:t>Y</w:t>
                  </w:r>
                </w:p>
              </w:tc>
              <w:tc>
                <w:tcPr>
                  <w:tcW w:w="1276" w:type="dxa"/>
                  <w:vAlign w:val="center"/>
                </w:tcPr>
                <w:p w:rsidR="00864950" w:rsidRDefault="000C6678" w:rsidP="00F77525">
                  <w:pPr>
                    <w:rPr>
                      <w:rFonts w:ascii="宋体" w:hAnsi="宋体" w:cs="宋体"/>
                      <w:sz w:val="18"/>
                    </w:rPr>
                  </w:pPr>
                  <w:r>
                    <w:rPr>
                      <w:rFonts w:ascii="宋体" w:hAnsi="宋体" w:cs="宋体" w:hint="eastAsia"/>
                      <w:sz w:val="18"/>
                    </w:rPr>
                    <w:t>操作人员类型</w:t>
                  </w:r>
                </w:p>
              </w:tc>
              <w:tc>
                <w:tcPr>
                  <w:tcW w:w="1559" w:type="dxa"/>
                  <w:vAlign w:val="center"/>
                </w:tcPr>
                <w:p w:rsidR="00864950" w:rsidRDefault="000C6678" w:rsidP="00F77525">
                  <w:pPr>
                    <w:rPr>
                      <w:rFonts w:ascii="宋体" w:hAnsi="宋体"/>
                      <w:sz w:val="18"/>
                    </w:rPr>
                  </w:pPr>
                  <w:r>
                    <w:rPr>
                      <w:rFonts w:ascii="宋体" w:hAnsi="宋体" w:hint="eastAsia"/>
                      <w:sz w:val="18"/>
                    </w:rPr>
                    <w:t>operateUserType</w:t>
                  </w:r>
                </w:p>
              </w:tc>
              <w:tc>
                <w:tcPr>
                  <w:tcW w:w="1559" w:type="dxa"/>
                  <w:vAlign w:val="center"/>
                </w:tcPr>
                <w:p w:rsidR="00864950" w:rsidRPr="000C6678" w:rsidRDefault="000C6678" w:rsidP="000C6678">
                  <w:pPr>
                    <w:pStyle w:val="a7"/>
                    <w:numPr>
                      <w:ilvl w:val="0"/>
                      <w:numId w:val="31"/>
                    </w:numPr>
                    <w:ind w:firstLineChars="0"/>
                    <w:rPr>
                      <w:rFonts w:ascii="宋体" w:hAnsi="宋体"/>
                      <w:sz w:val="18"/>
                    </w:rPr>
                  </w:pPr>
                  <w:r w:rsidRPr="000C6678">
                    <w:rPr>
                      <w:rFonts w:ascii="宋体" w:hAnsi="宋体" w:hint="eastAsia"/>
                      <w:sz w:val="18"/>
                    </w:rPr>
                    <w:t>普通用户</w:t>
                  </w:r>
                </w:p>
                <w:p w:rsidR="000C6678" w:rsidRPr="000C6678" w:rsidRDefault="000C6678" w:rsidP="000C6678">
                  <w:pPr>
                    <w:pStyle w:val="a7"/>
                    <w:numPr>
                      <w:ilvl w:val="0"/>
                      <w:numId w:val="31"/>
                    </w:numPr>
                    <w:ind w:firstLineChars="0"/>
                    <w:rPr>
                      <w:rFonts w:ascii="宋体" w:hAnsi="宋体"/>
                      <w:sz w:val="18"/>
                    </w:rPr>
                  </w:pPr>
                  <w:r>
                    <w:rPr>
                      <w:rFonts w:ascii="宋体" w:hAnsi="宋体" w:hint="eastAsia"/>
                      <w:sz w:val="18"/>
                    </w:rPr>
                    <w:t>管理员</w:t>
                  </w:r>
                </w:p>
              </w:tc>
              <w:tc>
                <w:tcPr>
                  <w:tcW w:w="851" w:type="dxa"/>
                  <w:vAlign w:val="center"/>
                </w:tcPr>
                <w:p w:rsidR="00864950" w:rsidRPr="00E03BBB" w:rsidRDefault="00864950" w:rsidP="00F77525">
                  <w:pPr>
                    <w:rPr>
                      <w:rFonts w:ascii="宋体" w:hAnsi="宋体"/>
                      <w:sz w:val="18"/>
                    </w:rPr>
                  </w:pPr>
                  <w:r>
                    <w:rPr>
                      <w:rFonts w:ascii="宋体" w:hAnsi="宋体" w:hint="eastAsia"/>
                      <w:sz w:val="18"/>
                    </w:rPr>
                    <w:t>String</w:t>
                  </w:r>
                </w:p>
              </w:tc>
            </w:tr>
            <w:tr w:rsidR="00864950" w:rsidRPr="00E03BBB" w:rsidTr="00F77525">
              <w:tc>
                <w:tcPr>
                  <w:tcW w:w="737" w:type="dxa"/>
                  <w:vAlign w:val="center"/>
                </w:tcPr>
                <w:p w:rsidR="00864950" w:rsidRDefault="00864950" w:rsidP="00F77525">
                  <w:pPr>
                    <w:rPr>
                      <w:rFonts w:ascii="宋体" w:hAnsi="宋体"/>
                      <w:sz w:val="18"/>
                    </w:rPr>
                  </w:pPr>
                  <w:r>
                    <w:rPr>
                      <w:rFonts w:ascii="宋体" w:hAnsi="宋体" w:hint="eastAsia"/>
                      <w:sz w:val="18"/>
                    </w:rPr>
                    <w:t>Y</w:t>
                  </w:r>
                </w:p>
              </w:tc>
              <w:tc>
                <w:tcPr>
                  <w:tcW w:w="1276" w:type="dxa"/>
                  <w:vAlign w:val="center"/>
                </w:tcPr>
                <w:p w:rsidR="00864950" w:rsidRDefault="000C6678" w:rsidP="00F77525">
                  <w:pPr>
                    <w:rPr>
                      <w:rFonts w:ascii="宋体" w:hAnsi="宋体" w:cs="宋体"/>
                      <w:sz w:val="18"/>
                    </w:rPr>
                  </w:pPr>
                  <w:r>
                    <w:rPr>
                      <w:rFonts w:ascii="宋体" w:hAnsi="宋体" w:cs="宋体" w:hint="eastAsia"/>
                      <w:sz w:val="18"/>
                    </w:rPr>
                    <w:t>操作类型</w:t>
                  </w:r>
                </w:p>
              </w:tc>
              <w:tc>
                <w:tcPr>
                  <w:tcW w:w="1559" w:type="dxa"/>
                  <w:vAlign w:val="center"/>
                </w:tcPr>
                <w:p w:rsidR="00864950" w:rsidRDefault="000C6678" w:rsidP="00F77525">
                  <w:pPr>
                    <w:rPr>
                      <w:rFonts w:ascii="宋体" w:hAnsi="宋体"/>
                      <w:sz w:val="18"/>
                    </w:rPr>
                  </w:pPr>
                  <w:r>
                    <w:rPr>
                      <w:rFonts w:ascii="宋体" w:hAnsi="宋体" w:hint="eastAsia"/>
                      <w:sz w:val="18"/>
                    </w:rPr>
                    <w:t>operateType</w:t>
                  </w:r>
                </w:p>
              </w:tc>
              <w:tc>
                <w:tcPr>
                  <w:tcW w:w="1559" w:type="dxa"/>
                  <w:vAlign w:val="center"/>
                </w:tcPr>
                <w:p w:rsidR="00864950" w:rsidRPr="000C6678" w:rsidRDefault="003219F9" w:rsidP="000C6678">
                  <w:pPr>
                    <w:pStyle w:val="a7"/>
                    <w:numPr>
                      <w:ilvl w:val="0"/>
                      <w:numId w:val="32"/>
                    </w:numPr>
                    <w:ind w:firstLineChars="0"/>
                    <w:rPr>
                      <w:rFonts w:ascii="宋体" w:hAnsi="宋体"/>
                      <w:sz w:val="18"/>
                    </w:rPr>
                  </w:pPr>
                  <w:r>
                    <w:rPr>
                      <w:rFonts w:ascii="宋体" w:hAnsi="宋体" w:hint="eastAsia"/>
                      <w:sz w:val="18"/>
                    </w:rPr>
                    <w:t>用户</w:t>
                  </w:r>
                  <w:r w:rsidR="000C6678" w:rsidRPr="000C6678">
                    <w:rPr>
                      <w:rFonts w:ascii="宋体" w:hAnsi="宋体" w:hint="eastAsia"/>
                      <w:sz w:val="18"/>
                    </w:rPr>
                    <w:t>退订</w:t>
                  </w:r>
                </w:p>
                <w:p w:rsidR="000C6678" w:rsidRDefault="000C6678" w:rsidP="000C6678">
                  <w:pPr>
                    <w:pStyle w:val="a7"/>
                    <w:numPr>
                      <w:ilvl w:val="0"/>
                      <w:numId w:val="32"/>
                    </w:numPr>
                    <w:ind w:firstLineChars="0"/>
                    <w:rPr>
                      <w:rFonts w:ascii="宋体" w:hAnsi="宋体"/>
                      <w:sz w:val="18"/>
                    </w:rPr>
                  </w:pPr>
                  <w:r>
                    <w:rPr>
                      <w:rFonts w:ascii="宋体" w:hAnsi="宋体" w:hint="eastAsia"/>
                      <w:sz w:val="18"/>
                    </w:rPr>
                    <w:t>管理员受理</w:t>
                  </w:r>
                  <w:r w:rsidR="0083179D">
                    <w:rPr>
                      <w:rFonts w:ascii="宋体" w:hAnsi="宋体" w:hint="eastAsia"/>
                      <w:sz w:val="18"/>
                    </w:rPr>
                    <w:t>（接单）</w:t>
                  </w:r>
                </w:p>
                <w:p w:rsidR="000C6678" w:rsidRDefault="000C6678" w:rsidP="000C6678">
                  <w:pPr>
                    <w:pStyle w:val="a7"/>
                    <w:numPr>
                      <w:ilvl w:val="0"/>
                      <w:numId w:val="32"/>
                    </w:numPr>
                    <w:ind w:firstLineChars="0"/>
                    <w:rPr>
                      <w:rFonts w:ascii="宋体" w:hAnsi="宋体"/>
                      <w:sz w:val="18"/>
                    </w:rPr>
                  </w:pPr>
                  <w:r>
                    <w:rPr>
                      <w:rFonts w:ascii="宋体" w:hAnsi="宋体" w:hint="eastAsia"/>
                      <w:sz w:val="18"/>
                    </w:rPr>
                    <w:lastRenderedPageBreak/>
                    <w:t>管理员提交完成</w:t>
                  </w:r>
                  <w:r w:rsidR="0083179D">
                    <w:rPr>
                      <w:rFonts w:ascii="宋体" w:hAnsi="宋体" w:hint="eastAsia"/>
                      <w:sz w:val="18"/>
                    </w:rPr>
                    <w:t>（服务）</w:t>
                  </w:r>
                </w:p>
                <w:p w:rsidR="003219F9" w:rsidRPr="000C6678" w:rsidRDefault="003219F9" w:rsidP="000C6678">
                  <w:pPr>
                    <w:pStyle w:val="a7"/>
                    <w:numPr>
                      <w:ilvl w:val="0"/>
                      <w:numId w:val="32"/>
                    </w:numPr>
                    <w:ind w:firstLineChars="0"/>
                    <w:rPr>
                      <w:rFonts w:ascii="宋体" w:hAnsi="宋体"/>
                      <w:sz w:val="18"/>
                    </w:rPr>
                  </w:pPr>
                  <w:r>
                    <w:rPr>
                      <w:rFonts w:ascii="宋体" w:hAnsi="宋体" w:hint="eastAsia"/>
                      <w:sz w:val="18"/>
                    </w:rPr>
                    <w:t>管理员退单</w:t>
                  </w:r>
                </w:p>
              </w:tc>
              <w:tc>
                <w:tcPr>
                  <w:tcW w:w="851" w:type="dxa"/>
                  <w:vAlign w:val="center"/>
                </w:tcPr>
                <w:p w:rsidR="00864950" w:rsidRDefault="00864950" w:rsidP="00F77525">
                  <w:pPr>
                    <w:rPr>
                      <w:rFonts w:ascii="宋体" w:hAnsi="宋体"/>
                      <w:sz w:val="18"/>
                    </w:rPr>
                  </w:pPr>
                  <w:r>
                    <w:rPr>
                      <w:rFonts w:ascii="宋体" w:hAnsi="宋体" w:hint="eastAsia"/>
                      <w:sz w:val="18"/>
                    </w:rPr>
                    <w:lastRenderedPageBreak/>
                    <w:t>String</w:t>
                  </w:r>
                </w:p>
              </w:tc>
            </w:tr>
          </w:tbl>
          <w:p w:rsidR="00864950" w:rsidRPr="00601888" w:rsidRDefault="00864950" w:rsidP="00F77525">
            <w:pPr>
              <w:spacing w:before="60" w:after="60" w:line="0" w:lineRule="atLeast"/>
              <w:rPr>
                <w:rFonts w:ascii="宋体" w:hAnsi="宋体"/>
                <w:szCs w:val="21"/>
              </w:rPr>
            </w:pPr>
          </w:p>
        </w:tc>
      </w:tr>
      <w:tr w:rsidR="00864950" w:rsidRPr="00601888" w:rsidTr="00F77525">
        <w:trPr>
          <w:trHeight w:val="70"/>
        </w:trPr>
        <w:tc>
          <w:tcPr>
            <w:tcW w:w="1536" w:type="dxa"/>
            <w:tcBorders>
              <w:top w:val="single" w:sz="4" w:space="0" w:color="auto"/>
              <w:bottom w:val="single" w:sz="4" w:space="0" w:color="auto"/>
            </w:tcBorders>
            <w:shd w:val="pct15" w:color="auto" w:fill="auto"/>
            <w:vAlign w:val="center"/>
          </w:tcPr>
          <w:p w:rsidR="00864950" w:rsidRPr="00601888" w:rsidRDefault="00864950" w:rsidP="00F77525">
            <w:pPr>
              <w:rPr>
                <w:rFonts w:ascii="宋体" w:hAnsi="宋体"/>
                <w:b/>
                <w:highlight w:val="white"/>
              </w:rPr>
            </w:pPr>
            <w:r w:rsidRPr="00601888">
              <w:rPr>
                <w:rFonts w:ascii="宋体" w:hAnsi="宋体" w:hint="eastAsia"/>
                <w:b/>
              </w:rPr>
              <w:lastRenderedPageBreak/>
              <w:t>输出</w:t>
            </w:r>
          </w:p>
        </w:tc>
        <w:tc>
          <w:tcPr>
            <w:tcW w:w="6786" w:type="dxa"/>
            <w:gridSpan w:val="2"/>
            <w:tcBorders>
              <w:top w:val="single" w:sz="4" w:space="0" w:color="auto"/>
              <w:bottom w:val="single" w:sz="4" w:space="0" w:color="auto"/>
            </w:tcBorders>
            <w:shd w:val="pct15" w:color="auto" w:fill="auto"/>
            <w:vAlign w:val="center"/>
          </w:tcPr>
          <w:p w:rsidR="00864950" w:rsidRPr="00601888" w:rsidRDefault="00864950" w:rsidP="00F77525">
            <w:pPr>
              <w:spacing w:before="60" w:after="60" w:line="0" w:lineRule="atLeast"/>
              <w:rPr>
                <w:rFonts w:ascii="宋体" w:hAnsi="宋体"/>
                <w:sz w:val="18"/>
              </w:rPr>
            </w:pPr>
            <w:r w:rsidRPr="00601888">
              <w:rPr>
                <w:rFonts w:ascii="宋体" w:hAnsi="宋体" w:hint="eastAsia"/>
                <w:b/>
                <w:szCs w:val="21"/>
              </w:rPr>
              <w:t>说明</w:t>
            </w:r>
          </w:p>
        </w:tc>
      </w:tr>
      <w:tr w:rsidR="00864950" w:rsidRPr="00601888" w:rsidTr="00F77525">
        <w:trPr>
          <w:trHeight w:val="70"/>
        </w:trPr>
        <w:tc>
          <w:tcPr>
            <w:tcW w:w="1536" w:type="dxa"/>
            <w:tcBorders>
              <w:top w:val="single" w:sz="4" w:space="0" w:color="auto"/>
              <w:bottom w:val="single" w:sz="4" w:space="0" w:color="auto"/>
            </w:tcBorders>
            <w:vAlign w:val="center"/>
          </w:tcPr>
          <w:p w:rsidR="00864950" w:rsidRPr="00601888" w:rsidRDefault="00864950" w:rsidP="00F77525">
            <w:pPr>
              <w:rPr>
                <w:rFonts w:ascii="宋体" w:hAnsi="宋体"/>
                <w:b/>
                <w:highlight w:val="white"/>
              </w:rPr>
            </w:pPr>
            <w:r w:rsidRPr="00601888">
              <w:rPr>
                <w:rFonts w:ascii="宋体" w:hAnsi="宋体" w:hint="eastAsia"/>
              </w:rPr>
              <w:t>JSONP对象</w:t>
            </w:r>
          </w:p>
        </w:tc>
        <w:tc>
          <w:tcPr>
            <w:tcW w:w="6786" w:type="dxa"/>
            <w:gridSpan w:val="2"/>
            <w:tcBorders>
              <w:top w:val="single" w:sz="4" w:space="0" w:color="auto"/>
              <w:bottom w:val="single" w:sz="4" w:space="0" w:color="auto"/>
            </w:tcBorders>
            <w:vAlign w:val="center"/>
          </w:tcPr>
          <w:p w:rsidR="00864950" w:rsidRPr="00601888" w:rsidRDefault="00864950" w:rsidP="00F77525">
            <w:pPr>
              <w:spacing w:before="60" w:after="60" w:line="0" w:lineRule="atLeast"/>
              <w:rPr>
                <w:rFonts w:ascii="宋体" w:hAnsi="宋体"/>
                <w:sz w:val="18"/>
              </w:rPr>
            </w:pPr>
            <w:r w:rsidRPr="00601888">
              <w:rPr>
                <w:rFonts w:ascii="宋体" w:hAnsi="宋体" w:hint="eastAsia"/>
                <w:sz w:val="18"/>
              </w:rPr>
              <w:t>采用JSNOP形式输出JSON对象</w:t>
            </w:r>
          </w:p>
        </w:tc>
      </w:tr>
      <w:tr w:rsidR="00864950" w:rsidRPr="00601888" w:rsidTr="00F77525">
        <w:trPr>
          <w:trHeight w:val="70"/>
        </w:trPr>
        <w:tc>
          <w:tcPr>
            <w:tcW w:w="1536" w:type="dxa"/>
            <w:tcBorders>
              <w:top w:val="single" w:sz="4" w:space="0" w:color="auto"/>
              <w:bottom w:val="single" w:sz="4" w:space="0" w:color="auto"/>
            </w:tcBorders>
            <w:shd w:val="pct15" w:color="auto" w:fill="auto"/>
            <w:vAlign w:val="center"/>
          </w:tcPr>
          <w:p w:rsidR="00864950" w:rsidRPr="00601888" w:rsidRDefault="00864950" w:rsidP="00F77525">
            <w:pPr>
              <w:rPr>
                <w:rFonts w:ascii="宋体" w:hAnsi="宋体"/>
                <w:b/>
                <w:highlight w:val="white"/>
              </w:rPr>
            </w:pPr>
            <w:r w:rsidRPr="00601888">
              <w:rPr>
                <w:rFonts w:ascii="宋体" w:hAnsi="宋体" w:hint="eastAsia"/>
                <w:b/>
              </w:rPr>
              <w:t>JSON对象参数</w:t>
            </w:r>
          </w:p>
        </w:tc>
        <w:tc>
          <w:tcPr>
            <w:tcW w:w="6786" w:type="dxa"/>
            <w:gridSpan w:val="2"/>
            <w:tcBorders>
              <w:top w:val="single" w:sz="4" w:space="0" w:color="auto"/>
              <w:bottom w:val="single" w:sz="4" w:space="0" w:color="auto"/>
            </w:tcBorders>
            <w:shd w:val="pct15" w:color="auto" w:fill="auto"/>
            <w:vAlign w:val="center"/>
          </w:tcPr>
          <w:p w:rsidR="00864950" w:rsidRPr="00601888" w:rsidRDefault="00864950" w:rsidP="00F77525">
            <w:pPr>
              <w:spacing w:before="60" w:after="60" w:line="0" w:lineRule="atLeast"/>
              <w:rPr>
                <w:rFonts w:ascii="宋体" w:hAnsi="宋体"/>
                <w:sz w:val="18"/>
              </w:rPr>
            </w:pPr>
            <w:r w:rsidRPr="00601888">
              <w:rPr>
                <w:rFonts w:ascii="宋体" w:hAnsi="宋体" w:hint="eastAsia"/>
                <w:b/>
                <w:szCs w:val="21"/>
              </w:rPr>
              <w:t>说明</w:t>
            </w:r>
          </w:p>
        </w:tc>
      </w:tr>
      <w:tr w:rsidR="00864950" w:rsidRPr="00413A6E" w:rsidTr="00F77525">
        <w:trPr>
          <w:trHeight w:val="70"/>
        </w:trPr>
        <w:tc>
          <w:tcPr>
            <w:tcW w:w="1536" w:type="dxa"/>
            <w:vAlign w:val="center"/>
          </w:tcPr>
          <w:p w:rsidR="00864950" w:rsidRPr="00413A6E" w:rsidRDefault="00864950" w:rsidP="00F77525">
            <w:pPr>
              <w:rPr>
                <w:rFonts w:ascii="宋体" w:hAnsi="宋体"/>
                <w:color w:val="FF0000"/>
              </w:rPr>
            </w:pPr>
            <w:r w:rsidRPr="00413A6E">
              <w:rPr>
                <w:rFonts w:ascii="宋体" w:hAnsi="宋体" w:hint="eastAsia"/>
                <w:color w:val="FF0000"/>
              </w:rPr>
              <w:t>S</w:t>
            </w:r>
          </w:p>
        </w:tc>
        <w:tc>
          <w:tcPr>
            <w:tcW w:w="6786" w:type="dxa"/>
            <w:gridSpan w:val="2"/>
            <w:vAlign w:val="center"/>
          </w:tcPr>
          <w:p w:rsidR="00864950" w:rsidRPr="00413A6E" w:rsidRDefault="00864950" w:rsidP="00F77525">
            <w:pPr>
              <w:spacing w:before="60" w:after="60" w:line="0" w:lineRule="atLeast"/>
              <w:rPr>
                <w:rFonts w:ascii="宋体" w:hAnsi="宋体"/>
                <w:color w:val="FF0000"/>
                <w:sz w:val="18"/>
              </w:rPr>
            </w:pPr>
            <w:r w:rsidRPr="00413A6E">
              <w:rPr>
                <w:rFonts w:ascii="宋体" w:hAnsi="宋体" w:hint="eastAsia"/>
                <w:color w:val="FF0000"/>
                <w:sz w:val="18"/>
              </w:rPr>
              <w:t>是否成功</w:t>
            </w:r>
          </w:p>
        </w:tc>
      </w:tr>
      <w:tr w:rsidR="00864950" w:rsidRPr="00413A6E" w:rsidTr="00F77525">
        <w:trPr>
          <w:trHeight w:val="70"/>
        </w:trPr>
        <w:tc>
          <w:tcPr>
            <w:tcW w:w="1536" w:type="dxa"/>
            <w:vAlign w:val="center"/>
          </w:tcPr>
          <w:p w:rsidR="00864950" w:rsidRPr="00413A6E" w:rsidRDefault="00864950" w:rsidP="00F77525">
            <w:pPr>
              <w:rPr>
                <w:rFonts w:ascii="宋体" w:hAnsi="宋体"/>
                <w:color w:val="FF0000"/>
              </w:rPr>
            </w:pPr>
            <w:r w:rsidRPr="00413A6E">
              <w:rPr>
                <w:rFonts w:ascii="宋体" w:hAnsi="宋体" w:hint="eastAsia"/>
                <w:color w:val="FF0000"/>
              </w:rPr>
              <w:t>M</w:t>
            </w:r>
          </w:p>
        </w:tc>
        <w:tc>
          <w:tcPr>
            <w:tcW w:w="6786" w:type="dxa"/>
            <w:gridSpan w:val="2"/>
            <w:vAlign w:val="center"/>
          </w:tcPr>
          <w:p w:rsidR="00864950" w:rsidRPr="00413A6E" w:rsidRDefault="00864950" w:rsidP="00F77525">
            <w:pPr>
              <w:spacing w:before="60" w:after="60" w:line="0" w:lineRule="atLeast"/>
              <w:rPr>
                <w:rFonts w:ascii="宋体" w:hAnsi="宋体"/>
                <w:color w:val="FF0000"/>
                <w:sz w:val="18"/>
              </w:rPr>
            </w:pPr>
          </w:p>
        </w:tc>
      </w:tr>
      <w:tr w:rsidR="00864950" w:rsidRPr="00413A6E" w:rsidTr="00F77525">
        <w:trPr>
          <w:trHeight w:val="70"/>
        </w:trPr>
        <w:tc>
          <w:tcPr>
            <w:tcW w:w="1536" w:type="dxa"/>
            <w:vAlign w:val="center"/>
          </w:tcPr>
          <w:p w:rsidR="00864950" w:rsidRPr="00413A6E" w:rsidRDefault="00864950" w:rsidP="00F77525">
            <w:pPr>
              <w:rPr>
                <w:rFonts w:ascii="宋体" w:hAnsi="宋体"/>
                <w:color w:val="FF0000"/>
              </w:rPr>
            </w:pPr>
            <w:r w:rsidRPr="00413A6E">
              <w:rPr>
                <w:rFonts w:ascii="宋体" w:hAnsi="宋体" w:hint="eastAsia"/>
                <w:color w:val="FF0000"/>
              </w:rPr>
              <w:t>C</w:t>
            </w:r>
          </w:p>
        </w:tc>
        <w:tc>
          <w:tcPr>
            <w:tcW w:w="6786" w:type="dxa"/>
            <w:gridSpan w:val="2"/>
            <w:vAlign w:val="center"/>
          </w:tcPr>
          <w:p w:rsidR="00864950" w:rsidRPr="00413A6E" w:rsidRDefault="00864950" w:rsidP="00F77525">
            <w:pPr>
              <w:spacing w:before="60" w:after="60" w:line="0" w:lineRule="atLeast"/>
              <w:rPr>
                <w:rFonts w:ascii="宋体" w:hAnsi="宋体"/>
                <w:color w:val="FF0000"/>
                <w:sz w:val="18"/>
              </w:rPr>
            </w:pPr>
          </w:p>
        </w:tc>
      </w:tr>
      <w:tr w:rsidR="0080133C" w:rsidRPr="00045BA8" w:rsidTr="00BD3F79">
        <w:trPr>
          <w:trHeight w:val="70"/>
        </w:trPr>
        <w:tc>
          <w:tcPr>
            <w:tcW w:w="1536" w:type="dxa"/>
            <w:vAlign w:val="center"/>
          </w:tcPr>
          <w:p w:rsidR="0080133C" w:rsidRDefault="0080133C" w:rsidP="00F77525">
            <w:pPr>
              <w:rPr>
                <w:rFonts w:ascii="宋体" w:hAnsi="宋体"/>
              </w:rPr>
            </w:pPr>
            <w:r>
              <w:rPr>
                <w:rFonts w:ascii="宋体" w:hAnsi="宋体" w:hint="eastAsia"/>
              </w:rPr>
              <w:t>D</w:t>
            </w:r>
          </w:p>
        </w:tc>
        <w:tc>
          <w:tcPr>
            <w:tcW w:w="3393" w:type="dxa"/>
            <w:vAlign w:val="center"/>
          </w:tcPr>
          <w:p w:rsidR="0080133C" w:rsidRPr="00867302" w:rsidRDefault="0080133C" w:rsidP="00BD3F79">
            <w:pPr>
              <w:spacing w:before="60" w:after="60" w:line="0" w:lineRule="atLeast"/>
              <w:rPr>
                <w:rFonts w:ascii="宋体" w:hAnsi="宋体"/>
                <w:color w:val="000000" w:themeColor="text1"/>
              </w:rPr>
            </w:pPr>
            <w:r w:rsidRPr="00867302">
              <w:rPr>
                <w:rFonts w:ascii="宋体" w:hAnsi="宋体" w:hint="eastAsia"/>
                <w:color w:val="000000" w:themeColor="text1"/>
              </w:rPr>
              <w:t>AVSID【</w:t>
            </w:r>
            <w:r w:rsidRPr="00867302">
              <w:rPr>
                <w:rFonts w:ascii="宋体" w:hAnsi="Times New Roman" w:cs="宋体" w:hint="eastAsia"/>
                <w:color w:val="000000" w:themeColor="text1"/>
                <w:szCs w:val="21"/>
              </w:rPr>
              <w:t>AddValueService</w:t>
            </w:r>
            <w:r w:rsidRPr="00867302">
              <w:rPr>
                <w:rFonts w:ascii="宋体" w:hAnsi="宋体" w:hint="eastAsia"/>
                <w:color w:val="000000" w:themeColor="text1"/>
              </w:rPr>
              <w:t>ID】</w:t>
            </w:r>
          </w:p>
        </w:tc>
        <w:tc>
          <w:tcPr>
            <w:tcW w:w="3393" w:type="dxa"/>
            <w:vAlign w:val="center"/>
          </w:tcPr>
          <w:p w:rsidR="0080133C" w:rsidRPr="00867302" w:rsidRDefault="0080133C" w:rsidP="00BD3F79">
            <w:pPr>
              <w:spacing w:before="60" w:after="60" w:line="0" w:lineRule="atLeast"/>
              <w:rPr>
                <w:rFonts w:ascii="宋体" w:hAnsi="宋体"/>
                <w:color w:val="000000" w:themeColor="text1"/>
                <w:sz w:val="18"/>
              </w:rPr>
            </w:pPr>
            <w:r w:rsidRPr="00867302">
              <w:rPr>
                <w:rFonts w:ascii="宋体" w:hAnsi="宋体" w:hint="eastAsia"/>
                <w:color w:val="000000" w:themeColor="text1"/>
                <w:sz w:val="18"/>
              </w:rPr>
              <w:t>增值服务ID</w:t>
            </w:r>
          </w:p>
          <w:p w:rsidR="0080133C" w:rsidRPr="00867302" w:rsidRDefault="0080133C" w:rsidP="00BD3F79">
            <w:pPr>
              <w:spacing w:before="60" w:after="60" w:line="0" w:lineRule="atLeast"/>
              <w:rPr>
                <w:rFonts w:ascii="宋体" w:hAnsi="宋体"/>
                <w:color w:val="000000" w:themeColor="text1"/>
                <w:sz w:val="18"/>
              </w:rPr>
            </w:pPr>
            <w:r w:rsidRPr="00867302">
              <w:rPr>
                <w:rFonts w:ascii="宋体" w:hAnsi="宋体" w:hint="eastAsia"/>
                <w:color w:val="000000" w:themeColor="text1"/>
                <w:sz w:val="18"/>
              </w:rPr>
              <w:t>String</w:t>
            </w:r>
          </w:p>
        </w:tc>
      </w:tr>
    </w:tbl>
    <w:p w:rsidR="006A623B" w:rsidRDefault="006A623B" w:rsidP="006A623B"/>
    <w:p w:rsidR="006A623B" w:rsidRDefault="006A623B" w:rsidP="006A623B"/>
    <w:p w:rsidR="006A623B" w:rsidRDefault="006A623B" w:rsidP="006A623B"/>
    <w:p w:rsidR="006A623B" w:rsidRDefault="0058003A" w:rsidP="00452BD4">
      <w:pPr>
        <w:pStyle w:val="4"/>
      </w:pPr>
      <w:r>
        <w:rPr>
          <w:rFonts w:hint="eastAsia"/>
          <w:color w:val="3333FF"/>
        </w:rPr>
        <w:t>（</w:t>
      </w:r>
      <w:r>
        <w:rPr>
          <w:rFonts w:hint="eastAsia"/>
          <w:color w:val="3333FF"/>
        </w:rPr>
        <w:t>2</w:t>
      </w:r>
      <w:r>
        <w:rPr>
          <w:rFonts w:hint="eastAsia"/>
          <w:color w:val="3333FF"/>
        </w:rPr>
        <w:t>）</w:t>
      </w:r>
      <w:r w:rsidR="006A623B" w:rsidRPr="006A623B">
        <w:rPr>
          <w:rFonts w:hint="eastAsia"/>
          <w:color w:val="3333FF"/>
        </w:rPr>
        <w:t>-</w:t>
      </w:r>
      <w:r w:rsidR="0051282E">
        <w:rPr>
          <w:rFonts w:hint="eastAsia"/>
        </w:rPr>
        <w:t>【分页】获</w:t>
      </w:r>
      <w:r w:rsidR="00B13C38">
        <w:rPr>
          <w:rFonts w:hint="eastAsia"/>
        </w:rPr>
        <w:t>取管理员相关</w:t>
      </w:r>
      <w:r w:rsidR="00C273B1">
        <w:rPr>
          <w:rFonts w:hint="eastAsia"/>
        </w:rPr>
        <w:t>增值</w:t>
      </w:r>
      <w:r w:rsidR="00B13C38">
        <w:rPr>
          <w:rFonts w:hint="eastAsia"/>
        </w:rPr>
        <w:t>服务信息接口</w:t>
      </w:r>
    </w:p>
    <w:tbl>
      <w:tblPr>
        <w:tblW w:w="8322" w:type="dxa"/>
        <w:tblInd w:w="15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1536"/>
        <w:gridCol w:w="6786"/>
      </w:tblGrid>
      <w:tr w:rsidR="00C273B1" w:rsidRPr="00601888" w:rsidTr="00F77525">
        <w:trPr>
          <w:trHeight w:val="742"/>
          <w:tblHeader/>
        </w:trPr>
        <w:tc>
          <w:tcPr>
            <w:tcW w:w="8322" w:type="dxa"/>
            <w:gridSpan w:val="2"/>
            <w:shd w:val="pct12" w:color="000000" w:fill="FFFFFF"/>
            <w:vAlign w:val="center"/>
          </w:tcPr>
          <w:p w:rsidR="00C273B1" w:rsidRPr="00601888" w:rsidRDefault="00C273B1" w:rsidP="00C273B1">
            <w:pPr>
              <w:spacing w:before="60" w:after="60"/>
              <w:rPr>
                <w:rFonts w:ascii="宋体" w:hAnsi="宋体"/>
                <w:b/>
                <w:sz w:val="28"/>
                <w:szCs w:val="28"/>
              </w:rPr>
            </w:pPr>
            <w:r>
              <w:rPr>
                <w:rFonts w:ascii="宋体" w:hAnsi="宋体" w:hint="eastAsia"/>
                <w:b/>
                <w:sz w:val="28"/>
                <w:szCs w:val="28"/>
              </w:rPr>
              <w:t>获取管理员相关增值服务列表</w:t>
            </w:r>
          </w:p>
        </w:tc>
      </w:tr>
      <w:tr w:rsidR="00C273B1" w:rsidRPr="00601888" w:rsidTr="00F77525">
        <w:trPr>
          <w:trHeight w:val="70"/>
        </w:trPr>
        <w:tc>
          <w:tcPr>
            <w:tcW w:w="8322" w:type="dxa"/>
            <w:gridSpan w:val="2"/>
            <w:tcBorders>
              <w:bottom w:val="single" w:sz="4" w:space="0" w:color="auto"/>
            </w:tcBorders>
            <w:vAlign w:val="center"/>
          </w:tcPr>
          <w:p w:rsidR="00C273B1" w:rsidRPr="00392617" w:rsidRDefault="00C273B1" w:rsidP="00F77525">
            <w:pPr>
              <w:autoSpaceDE w:val="0"/>
              <w:autoSpaceDN w:val="0"/>
              <w:adjustRightInd w:val="0"/>
              <w:jc w:val="left"/>
            </w:pPr>
            <w:r w:rsidRPr="00392617">
              <w:t>服务</w:t>
            </w:r>
            <w:r>
              <w:rPr>
                <w:rFonts w:hint="eastAsia"/>
              </w:rPr>
              <w:t>概述</w:t>
            </w:r>
          </w:p>
          <w:p w:rsidR="00C273B1" w:rsidRPr="00BC513D" w:rsidRDefault="00C273B1" w:rsidP="00F77525">
            <w:pPr>
              <w:autoSpaceDE w:val="0"/>
              <w:autoSpaceDN w:val="0"/>
              <w:adjustRightInd w:val="0"/>
              <w:ind w:firstLineChars="200" w:firstLine="420"/>
              <w:jc w:val="left"/>
            </w:pPr>
            <w:r>
              <w:rPr>
                <w:rFonts w:hint="eastAsia"/>
              </w:rPr>
              <w:t>该服务是用于</w:t>
            </w:r>
            <w:r>
              <w:rPr>
                <w:rFonts w:hint="eastAsia"/>
              </w:rPr>
              <w:t xml:space="preserve">Emeeting </w:t>
            </w:r>
            <w:r>
              <w:rPr>
                <w:rFonts w:hint="eastAsia"/>
              </w:rPr>
              <w:t>管理员用户获取需要管理的增值服务列表信息。</w:t>
            </w:r>
          </w:p>
          <w:p w:rsidR="00C273B1" w:rsidRDefault="00C273B1" w:rsidP="00F77525">
            <w:pPr>
              <w:autoSpaceDE w:val="0"/>
              <w:autoSpaceDN w:val="0"/>
              <w:adjustRightInd w:val="0"/>
              <w:jc w:val="left"/>
            </w:pPr>
            <w:r w:rsidRPr="00392617">
              <w:t>应用场景</w:t>
            </w:r>
          </w:p>
          <w:p w:rsidR="00C273B1" w:rsidRPr="00BC513D" w:rsidRDefault="00C273B1" w:rsidP="00F77525">
            <w:pPr>
              <w:autoSpaceDE w:val="0"/>
              <w:autoSpaceDN w:val="0"/>
              <w:adjustRightInd w:val="0"/>
              <w:ind w:firstLineChars="200" w:firstLine="420"/>
              <w:jc w:val="left"/>
            </w:pPr>
            <w:r>
              <w:rPr>
                <w:rFonts w:hint="eastAsia"/>
              </w:rPr>
              <w:t>用户成功登录</w:t>
            </w:r>
            <w:r>
              <w:rPr>
                <w:rFonts w:hint="eastAsia"/>
              </w:rPr>
              <w:t>Emeeting</w:t>
            </w:r>
            <w:r>
              <w:rPr>
                <w:rFonts w:hint="eastAsia"/>
              </w:rPr>
              <w:t>后，进入增值服务模块，如果用户为管理员则可点击右上角管理员图标按钮，调用此接口获取管理员相关增值服务信息。</w:t>
            </w:r>
          </w:p>
          <w:p w:rsidR="00C273B1" w:rsidRDefault="00C273B1" w:rsidP="00F77525">
            <w:pPr>
              <w:autoSpaceDE w:val="0"/>
              <w:autoSpaceDN w:val="0"/>
              <w:adjustRightInd w:val="0"/>
              <w:jc w:val="left"/>
            </w:pPr>
            <w:r>
              <w:rPr>
                <w:rFonts w:hint="eastAsia"/>
              </w:rPr>
              <w:t>服务</w:t>
            </w:r>
            <w:r w:rsidRPr="00392617">
              <w:t>类型</w:t>
            </w:r>
          </w:p>
          <w:p w:rsidR="00C273B1" w:rsidRPr="00392EDF" w:rsidRDefault="003801D2" w:rsidP="00F77525">
            <w:pPr>
              <w:autoSpaceDE w:val="0"/>
              <w:autoSpaceDN w:val="0"/>
              <w:adjustRightInd w:val="0"/>
              <w:jc w:val="left"/>
            </w:pPr>
            <w:r w:rsidRPr="00392EDF">
              <w:fldChar w:fldCharType="begin">
                <w:ffData>
                  <w:name w:val="Check1"/>
                  <w:enabled/>
                  <w:calcOnExit w:val="0"/>
                  <w:checkBox>
                    <w:sizeAuto/>
                    <w:default w:val="0"/>
                  </w:checkBox>
                </w:ffData>
              </w:fldChar>
            </w:r>
            <w:r w:rsidR="00C273B1" w:rsidRPr="00392EDF">
              <w:instrText xml:space="preserve"> FORMCHECKBOX </w:instrText>
            </w:r>
            <w:r w:rsidRPr="00392EDF">
              <w:fldChar w:fldCharType="end"/>
            </w:r>
            <w:r w:rsidR="00C273B1" w:rsidRPr="00392EDF">
              <w:rPr>
                <w:rFonts w:hint="eastAsia"/>
              </w:rPr>
              <w:t>消息服务</w:t>
            </w:r>
          </w:p>
          <w:p w:rsidR="00C273B1" w:rsidRPr="00392EDF" w:rsidRDefault="003801D2" w:rsidP="00F77525">
            <w:pPr>
              <w:autoSpaceDE w:val="0"/>
              <w:autoSpaceDN w:val="0"/>
              <w:adjustRightInd w:val="0"/>
              <w:jc w:val="left"/>
            </w:pPr>
            <w:r w:rsidRPr="00392EDF">
              <w:fldChar w:fldCharType="begin">
                <w:ffData>
                  <w:name w:val=""/>
                  <w:enabled/>
                  <w:calcOnExit w:val="0"/>
                  <w:checkBox>
                    <w:sizeAuto/>
                    <w:default w:val="0"/>
                  </w:checkBox>
                </w:ffData>
              </w:fldChar>
            </w:r>
            <w:r w:rsidR="00C273B1" w:rsidRPr="00392EDF">
              <w:instrText xml:space="preserve"> FORMCHECKBOX </w:instrText>
            </w:r>
            <w:r w:rsidRPr="00392EDF">
              <w:fldChar w:fldCharType="end"/>
            </w:r>
            <w:r w:rsidR="00C273B1" w:rsidRPr="00392EDF">
              <w:rPr>
                <w:rFonts w:hint="eastAsia"/>
              </w:rPr>
              <w:t>流程服务</w:t>
            </w:r>
          </w:p>
          <w:p w:rsidR="00C273B1" w:rsidRPr="00392EDF" w:rsidRDefault="003801D2" w:rsidP="00F77525">
            <w:pPr>
              <w:autoSpaceDE w:val="0"/>
              <w:autoSpaceDN w:val="0"/>
              <w:adjustRightInd w:val="0"/>
              <w:jc w:val="left"/>
            </w:pPr>
            <w:r w:rsidRPr="00392EDF">
              <w:fldChar w:fldCharType="begin">
                <w:ffData>
                  <w:name w:val=""/>
                  <w:enabled/>
                  <w:calcOnExit w:val="0"/>
                  <w:checkBox>
                    <w:sizeAuto/>
                    <w:default w:val="1"/>
                  </w:checkBox>
                </w:ffData>
              </w:fldChar>
            </w:r>
            <w:r w:rsidR="00C273B1" w:rsidRPr="00392EDF">
              <w:instrText xml:space="preserve"> FORMCHECKBOX </w:instrText>
            </w:r>
            <w:r w:rsidRPr="00392EDF">
              <w:fldChar w:fldCharType="end"/>
            </w:r>
            <w:r w:rsidR="00C273B1" w:rsidRPr="00392EDF">
              <w:rPr>
                <w:rFonts w:hint="eastAsia"/>
              </w:rPr>
              <w:t>数据服务</w:t>
            </w:r>
          </w:p>
          <w:p w:rsidR="00C273B1" w:rsidRDefault="00C273B1" w:rsidP="00F77525">
            <w:pPr>
              <w:autoSpaceDE w:val="0"/>
              <w:autoSpaceDN w:val="0"/>
              <w:adjustRightInd w:val="0"/>
              <w:jc w:val="left"/>
            </w:pPr>
            <w:r w:rsidRPr="00392617">
              <w:t>业务规则</w:t>
            </w:r>
          </w:p>
          <w:p w:rsidR="00C273B1" w:rsidRDefault="00C273B1" w:rsidP="00F77525">
            <w:pPr>
              <w:autoSpaceDE w:val="0"/>
              <w:autoSpaceDN w:val="0"/>
              <w:adjustRightInd w:val="0"/>
              <w:jc w:val="left"/>
            </w:pPr>
          </w:p>
          <w:p w:rsidR="00C273B1" w:rsidRPr="00C42DB5" w:rsidRDefault="00C273B1" w:rsidP="00F77525">
            <w:pPr>
              <w:autoSpaceDE w:val="0"/>
              <w:autoSpaceDN w:val="0"/>
              <w:adjustRightInd w:val="0"/>
              <w:jc w:val="left"/>
            </w:pPr>
            <w:r>
              <w:rPr>
                <w:rFonts w:hint="eastAsia"/>
              </w:rPr>
              <w:t>调用规则</w:t>
            </w:r>
          </w:p>
          <w:p w:rsidR="00C273B1" w:rsidRPr="00392EDF" w:rsidRDefault="00C273B1" w:rsidP="00F77525">
            <w:pPr>
              <w:autoSpaceDE w:val="0"/>
              <w:autoSpaceDN w:val="0"/>
              <w:adjustRightInd w:val="0"/>
              <w:jc w:val="left"/>
            </w:pPr>
          </w:p>
          <w:p w:rsidR="00C273B1" w:rsidRDefault="00C273B1" w:rsidP="00F77525">
            <w:pPr>
              <w:autoSpaceDE w:val="0"/>
              <w:autoSpaceDN w:val="0"/>
              <w:adjustRightInd w:val="0"/>
              <w:jc w:val="left"/>
            </w:pPr>
            <w:r>
              <w:rPr>
                <w:rFonts w:hint="eastAsia"/>
              </w:rPr>
              <w:t>1</w:t>
            </w:r>
            <w:r>
              <w:rPr>
                <w:rFonts w:hint="eastAsia"/>
              </w:rPr>
              <w:t>：调用机制</w:t>
            </w:r>
          </w:p>
          <w:tbl>
            <w:tblPr>
              <w:tblW w:w="0" w:type="auto"/>
              <w:tblInd w:w="534" w:type="dxa"/>
              <w:tblLayout w:type="fixed"/>
              <w:tblLook w:val="01E0"/>
            </w:tblPr>
            <w:tblGrid>
              <w:gridCol w:w="7854"/>
            </w:tblGrid>
            <w:tr w:rsidR="00C273B1" w:rsidRPr="00992F57" w:rsidTr="00F77525">
              <w:tc>
                <w:tcPr>
                  <w:tcW w:w="7854" w:type="dxa"/>
                </w:tcPr>
                <w:p w:rsidR="00C273B1" w:rsidRPr="00392EDF" w:rsidRDefault="003801D2" w:rsidP="00F77525">
                  <w:pPr>
                    <w:autoSpaceDE w:val="0"/>
                    <w:autoSpaceDN w:val="0"/>
                    <w:adjustRightInd w:val="0"/>
                    <w:jc w:val="left"/>
                  </w:pPr>
                  <w:r w:rsidRPr="00392EDF">
                    <w:fldChar w:fldCharType="begin">
                      <w:ffData>
                        <w:name w:val=""/>
                        <w:enabled/>
                        <w:calcOnExit w:val="0"/>
                        <w:checkBox>
                          <w:sizeAuto/>
                          <w:default w:val="1"/>
                        </w:checkBox>
                      </w:ffData>
                    </w:fldChar>
                  </w:r>
                  <w:r w:rsidR="00C273B1" w:rsidRPr="00392EDF">
                    <w:instrText xml:space="preserve"> FORMCHECKBOX </w:instrText>
                  </w:r>
                  <w:r w:rsidRPr="00392EDF">
                    <w:fldChar w:fldCharType="end"/>
                  </w:r>
                  <w:r w:rsidR="00C273B1" w:rsidRPr="00392EDF">
                    <w:t xml:space="preserve"> </w:t>
                  </w:r>
                  <w:r w:rsidR="00C273B1" w:rsidRPr="00392EDF">
                    <w:rPr>
                      <w:rFonts w:hint="eastAsia"/>
                    </w:rPr>
                    <w:t>同步调用</w:t>
                  </w:r>
                </w:p>
                <w:p w:rsidR="00C273B1" w:rsidRPr="00392EDF" w:rsidRDefault="003801D2" w:rsidP="00F77525">
                  <w:pPr>
                    <w:autoSpaceDE w:val="0"/>
                    <w:autoSpaceDN w:val="0"/>
                    <w:adjustRightInd w:val="0"/>
                    <w:jc w:val="left"/>
                  </w:pPr>
                  <w:r w:rsidRPr="00392EDF">
                    <w:fldChar w:fldCharType="begin">
                      <w:ffData>
                        <w:name w:val=""/>
                        <w:enabled/>
                        <w:calcOnExit w:val="0"/>
                        <w:checkBox>
                          <w:sizeAuto/>
                          <w:default w:val="0"/>
                        </w:checkBox>
                      </w:ffData>
                    </w:fldChar>
                  </w:r>
                  <w:r w:rsidR="00C273B1" w:rsidRPr="00392EDF">
                    <w:instrText xml:space="preserve"> FORMCHECKBOX </w:instrText>
                  </w:r>
                  <w:r w:rsidRPr="00392EDF">
                    <w:fldChar w:fldCharType="end"/>
                  </w:r>
                  <w:r w:rsidR="00C273B1" w:rsidRPr="00392EDF">
                    <w:t xml:space="preserve"> </w:t>
                  </w:r>
                  <w:r w:rsidR="00C273B1" w:rsidRPr="00392EDF">
                    <w:rPr>
                      <w:rFonts w:hint="eastAsia"/>
                    </w:rPr>
                    <w:t>异步调用</w:t>
                  </w:r>
                </w:p>
              </w:tc>
            </w:tr>
          </w:tbl>
          <w:p w:rsidR="00C273B1" w:rsidRDefault="00C273B1" w:rsidP="00F77525">
            <w:pPr>
              <w:autoSpaceDE w:val="0"/>
              <w:autoSpaceDN w:val="0"/>
              <w:adjustRightInd w:val="0"/>
              <w:jc w:val="left"/>
            </w:pPr>
            <w:r>
              <w:rPr>
                <w:rFonts w:hint="eastAsia"/>
              </w:rPr>
              <w:t>2</w:t>
            </w:r>
            <w:r>
              <w:rPr>
                <w:rFonts w:hint="eastAsia"/>
              </w:rPr>
              <w:t>：异常处理</w:t>
            </w:r>
          </w:p>
          <w:tbl>
            <w:tblPr>
              <w:tblW w:w="0" w:type="auto"/>
              <w:tblInd w:w="534" w:type="dxa"/>
              <w:tblLayout w:type="fixed"/>
              <w:tblLook w:val="01E0"/>
            </w:tblPr>
            <w:tblGrid>
              <w:gridCol w:w="7854"/>
            </w:tblGrid>
            <w:tr w:rsidR="00C273B1" w:rsidRPr="00992F57" w:rsidTr="00F77525">
              <w:tc>
                <w:tcPr>
                  <w:tcW w:w="7854" w:type="dxa"/>
                </w:tcPr>
                <w:p w:rsidR="00C273B1" w:rsidRPr="00392EDF" w:rsidRDefault="003801D2" w:rsidP="00F77525">
                  <w:pPr>
                    <w:autoSpaceDE w:val="0"/>
                    <w:autoSpaceDN w:val="0"/>
                    <w:adjustRightInd w:val="0"/>
                    <w:jc w:val="left"/>
                  </w:pPr>
                  <w:r w:rsidRPr="00392EDF">
                    <w:fldChar w:fldCharType="begin">
                      <w:ffData>
                        <w:name w:val=""/>
                        <w:enabled/>
                        <w:calcOnExit w:val="0"/>
                        <w:checkBox>
                          <w:sizeAuto/>
                          <w:default w:val="1"/>
                        </w:checkBox>
                      </w:ffData>
                    </w:fldChar>
                  </w:r>
                  <w:r w:rsidR="00C273B1" w:rsidRPr="00392EDF">
                    <w:instrText xml:space="preserve"> FORMCHECKBOX </w:instrText>
                  </w:r>
                  <w:r w:rsidRPr="00392EDF">
                    <w:fldChar w:fldCharType="end"/>
                  </w:r>
                  <w:r w:rsidR="00C273B1" w:rsidRPr="00392EDF">
                    <w:t xml:space="preserve"> </w:t>
                  </w:r>
                  <w:r w:rsidR="00C273B1" w:rsidRPr="00392EDF">
                    <w:rPr>
                      <w:rFonts w:hint="eastAsia"/>
                    </w:rPr>
                    <w:t>调用失败，业务全部回滚，需重新请求调用</w:t>
                  </w:r>
                </w:p>
                <w:p w:rsidR="00C273B1" w:rsidRPr="00392EDF" w:rsidRDefault="003801D2" w:rsidP="00F77525">
                  <w:pPr>
                    <w:autoSpaceDE w:val="0"/>
                    <w:autoSpaceDN w:val="0"/>
                    <w:adjustRightInd w:val="0"/>
                    <w:jc w:val="left"/>
                  </w:pPr>
                  <w:r w:rsidRPr="00392EDF">
                    <w:fldChar w:fldCharType="begin">
                      <w:ffData>
                        <w:name w:val=""/>
                        <w:enabled/>
                        <w:calcOnExit w:val="0"/>
                        <w:checkBox>
                          <w:sizeAuto/>
                          <w:default w:val="0"/>
                        </w:checkBox>
                      </w:ffData>
                    </w:fldChar>
                  </w:r>
                  <w:r w:rsidR="00C273B1" w:rsidRPr="00392EDF">
                    <w:instrText xml:space="preserve"> FORMCHECKBOX </w:instrText>
                  </w:r>
                  <w:r w:rsidRPr="00392EDF">
                    <w:fldChar w:fldCharType="end"/>
                  </w:r>
                  <w:r w:rsidR="00C273B1" w:rsidRPr="00392EDF">
                    <w:t xml:space="preserve"> </w:t>
                  </w:r>
                  <w:r w:rsidR="00C273B1" w:rsidRPr="00392EDF">
                    <w:rPr>
                      <w:rFonts w:hint="eastAsia"/>
                    </w:rPr>
                    <w:t>调用失败，出错的数据回滚，并需要进行出错数据的重新请求调用</w:t>
                  </w:r>
                </w:p>
              </w:tc>
            </w:tr>
          </w:tbl>
          <w:p w:rsidR="00C273B1" w:rsidRPr="00392EDF" w:rsidRDefault="00C273B1" w:rsidP="00F77525">
            <w:pPr>
              <w:autoSpaceDE w:val="0"/>
              <w:autoSpaceDN w:val="0"/>
              <w:adjustRightInd w:val="0"/>
              <w:jc w:val="left"/>
              <w:rPr>
                <w:rFonts w:ascii="宋体" w:hAnsi="宋体" w:cs="新宋体"/>
                <w:color w:val="800000"/>
                <w:sz w:val="19"/>
                <w:szCs w:val="19"/>
              </w:rPr>
            </w:pPr>
          </w:p>
          <w:p w:rsidR="00C273B1" w:rsidRPr="00601888" w:rsidRDefault="00C273B1" w:rsidP="00F77525">
            <w:pPr>
              <w:autoSpaceDE w:val="0"/>
              <w:autoSpaceDN w:val="0"/>
              <w:adjustRightInd w:val="0"/>
              <w:jc w:val="left"/>
              <w:rPr>
                <w:rFonts w:ascii="宋体" w:hAnsi="宋体" w:cs="新宋体"/>
                <w:color w:val="800000"/>
                <w:sz w:val="19"/>
                <w:szCs w:val="19"/>
              </w:rPr>
            </w:pPr>
          </w:p>
        </w:tc>
      </w:tr>
      <w:tr w:rsidR="00C273B1" w:rsidRPr="00601888" w:rsidTr="00F77525">
        <w:trPr>
          <w:trHeight w:val="70"/>
        </w:trPr>
        <w:tc>
          <w:tcPr>
            <w:tcW w:w="8322" w:type="dxa"/>
            <w:gridSpan w:val="2"/>
            <w:tcBorders>
              <w:top w:val="single" w:sz="4" w:space="0" w:color="auto"/>
              <w:bottom w:val="single" w:sz="4" w:space="0" w:color="auto"/>
            </w:tcBorders>
            <w:shd w:val="pct12" w:color="auto" w:fill="auto"/>
            <w:vAlign w:val="center"/>
          </w:tcPr>
          <w:p w:rsidR="00C273B1" w:rsidRPr="00601888" w:rsidRDefault="00C273B1" w:rsidP="00F77525">
            <w:pPr>
              <w:spacing w:before="60" w:after="60" w:line="0" w:lineRule="atLeast"/>
              <w:rPr>
                <w:rFonts w:ascii="宋体" w:hAnsi="宋体"/>
                <w:b/>
                <w:sz w:val="28"/>
                <w:szCs w:val="28"/>
              </w:rPr>
            </w:pPr>
            <w:r w:rsidRPr="00601888">
              <w:rPr>
                <w:rFonts w:ascii="宋体" w:hAnsi="宋体" w:hint="eastAsia"/>
                <w:b/>
                <w:sz w:val="28"/>
                <w:szCs w:val="28"/>
              </w:rPr>
              <w:t>接口、参数说明</w:t>
            </w:r>
          </w:p>
        </w:tc>
      </w:tr>
      <w:tr w:rsidR="00C273B1" w:rsidRPr="00601888" w:rsidTr="00F77525">
        <w:trPr>
          <w:trHeight w:val="70"/>
        </w:trPr>
        <w:tc>
          <w:tcPr>
            <w:tcW w:w="1536" w:type="dxa"/>
            <w:tcBorders>
              <w:top w:val="single" w:sz="4" w:space="0" w:color="auto"/>
              <w:bottom w:val="single" w:sz="4" w:space="0" w:color="auto"/>
            </w:tcBorders>
            <w:shd w:val="pct15" w:color="auto" w:fill="auto"/>
            <w:vAlign w:val="center"/>
          </w:tcPr>
          <w:p w:rsidR="00C273B1" w:rsidRPr="00601888" w:rsidRDefault="00C273B1" w:rsidP="00F77525">
            <w:pPr>
              <w:rPr>
                <w:rFonts w:ascii="宋体" w:hAnsi="宋体"/>
                <w:b/>
                <w:highlight w:val="white"/>
              </w:rPr>
            </w:pPr>
            <w:r w:rsidRPr="00601888">
              <w:rPr>
                <w:rFonts w:ascii="宋体" w:hAnsi="宋体" w:hint="eastAsia"/>
                <w:b/>
              </w:rPr>
              <w:lastRenderedPageBreak/>
              <w:t>输入</w:t>
            </w:r>
          </w:p>
        </w:tc>
        <w:tc>
          <w:tcPr>
            <w:tcW w:w="6786" w:type="dxa"/>
            <w:tcBorders>
              <w:top w:val="single" w:sz="4" w:space="0" w:color="auto"/>
              <w:bottom w:val="single" w:sz="4" w:space="0" w:color="auto"/>
            </w:tcBorders>
            <w:shd w:val="pct15" w:color="auto" w:fill="auto"/>
            <w:vAlign w:val="center"/>
          </w:tcPr>
          <w:p w:rsidR="00C273B1" w:rsidRPr="00601888" w:rsidRDefault="00C273B1" w:rsidP="00F77525">
            <w:pPr>
              <w:spacing w:before="60" w:after="60" w:line="0" w:lineRule="atLeast"/>
              <w:rPr>
                <w:rFonts w:ascii="宋体" w:hAnsi="宋体"/>
                <w:sz w:val="18"/>
              </w:rPr>
            </w:pPr>
            <w:r w:rsidRPr="00601888">
              <w:rPr>
                <w:rFonts w:ascii="宋体" w:hAnsi="宋体" w:hint="eastAsia"/>
                <w:b/>
                <w:szCs w:val="21"/>
              </w:rPr>
              <w:t>说明</w:t>
            </w:r>
          </w:p>
        </w:tc>
      </w:tr>
      <w:tr w:rsidR="00C273B1" w:rsidRPr="00601888" w:rsidTr="00F77525">
        <w:trPr>
          <w:trHeight w:val="70"/>
        </w:trPr>
        <w:tc>
          <w:tcPr>
            <w:tcW w:w="1536" w:type="dxa"/>
            <w:tcBorders>
              <w:top w:val="single" w:sz="4" w:space="0" w:color="auto"/>
              <w:bottom w:val="single" w:sz="4" w:space="0" w:color="auto"/>
            </w:tcBorders>
            <w:vAlign w:val="center"/>
          </w:tcPr>
          <w:p w:rsidR="00C273B1" w:rsidRPr="00601888" w:rsidRDefault="00C273B1" w:rsidP="00F77525">
            <w:pPr>
              <w:rPr>
                <w:rFonts w:ascii="宋体" w:hAnsi="宋体"/>
              </w:rPr>
            </w:pPr>
            <w:r w:rsidRPr="00601888">
              <w:rPr>
                <w:rFonts w:ascii="宋体" w:hAnsi="宋体" w:hint="eastAsia"/>
              </w:rPr>
              <w:t>通过URL</w:t>
            </w:r>
          </w:p>
        </w:tc>
        <w:tc>
          <w:tcPr>
            <w:tcW w:w="6786" w:type="dxa"/>
            <w:tcBorders>
              <w:top w:val="single" w:sz="4" w:space="0" w:color="auto"/>
              <w:bottom w:val="single" w:sz="4" w:space="0" w:color="auto"/>
            </w:tcBorders>
            <w:vAlign w:val="center"/>
          </w:tcPr>
          <w:p w:rsidR="00C273B1" w:rsidRPr="00601888" w:rsidRDefault="00C273B1" w:rsidP="00F77525">
            <w:pPr>
              <w:spacing w:before="60" w:after="60" w:line="0" w:lineRule="atLeast"/>
              <w:rPr>
                <w:rFonts w:ascii="宋体" w:hAnsi="宋体"/>
                <w:sz w:val="18"/>
              </w:rPr>
            </w:pPr>
            <w:r w:rsidRPr="00601888">
              <w:rPr>
                <w:rFonts w:ascii="宋体" w:hAnsi="宋体" w:hint="eastAsia"/>
                <w:sz w:val="18"/>
              </w:rPr>
              <w:t>通过URL访问JSON服务</w:t>
            </w:r>
          </w:p>
        </w:tc>
      </w:tr>
      <w:tr w:rsidR="00C273B1" w:rsidRPr="00601888" w:rsidTr="00F77525">
        <w:trPr>
          <w:trHeight w:val="70"/>
        </w:trPr>
        <w:tc>
          <w:tcPr>
            <w:tcW w:w="1536" w:type="dxa"/>
            <w:tcBorders>
              <w:top w:val="single" w:sz="4" w:space="0" w:color="auto"/>
              <w:bottom w:val="single" w:sz="4" w:space="0" w:color="auto"/>
            </w:tcBorders>
            <w:shd w:val="pct15" w:color="auto" w:fill="auto"/>
            <w:vAlign w:val="center"/>
          </w:tcPr>
          <w:p w:rsidR="00C273B1" w:rsidRPr="00601888" w:rsidRDefault="00C273B1" w:rsidP="00F77525">
            <w:pPr>
              <w:rPr>
                <w:rFonts w:ascii="宋体" w:hAnsi="宋体"/>
                <w:b/>
              </w:rPr>
            </w:pPr>
            <w:r w:rsidRPr="00601888">
              <w:rPr>
                <w:rFonts w:ascii="宋体" w:hAnsi="宋体" w:hint="eastAsia"/>
                <w:b/>
              </w:rPr>
              <w:t>输入参数</w:t>
            </w:r>
          </w:p>
        </w:tc>
        <w:tc>
          <w:tcPr>
            <w:tcW w:w="6786" w:type="dxa"/>
            <w:tcBorders>
              <w:top w:val="single" w:sz="4" w:space="0" w:color="auto"/>
              <w:bottom w:val="single" w:sz="4" w:space="0" w:color="auto"/>
            </w:tcBorders>
            <w:shd w:val="pct15" w:color="auto" w:fill="auto"/>
            <w:vAlign w:val="center"/>
          </w:tcPr>
          <w:p w:rsidR="00C273B1" w:rsidRPr="00601888" w:rsidRDefault="00C273B1" w:rsidP="00F77525">
            <w:pPr>
              <w:spacing w:before="60" w:after="60" w:line="0" w:lineRule="atLeast"/>
              <w:rPr>
                <w:rFonts w:ascii="宋体" w:hAnsi="宋体"/>
                <w:sz w:val="18"/>
              </w:rPr>
            </w:pPr>
            <w:r w:rsidRPr="00601888">
              <w:rPr>
                <w:rFonts w:ascii="宋体" w:hAnsi="宋体" w:hint="eastAsia"/>
                <w:b/>
                <w:szCs w:val="21"/>
              </w:rPr>
              <w:t>说明</w:t>
            </w:r>
          </w:p>
        </w:tc>
      </w:tr>
      <w:tr w:rsidR="00C273B1" w:rsidRPr="007D2244" w:rsidTr="00F77525">
        <w:trPr>
          <w:trHeight w:val="70"/>
        </w:trPr>
        <w:tc>
          <w:tcPr>
            <w:tcW w:w="1536" w:type="dxa"/>
            <w:tcBorders>
              <w:top w:val="single" w:sz="4" w:space="0" w:color="auto"/>
              <w:bottom w:val="single" w:sz="4" w:space="0" w:color="auto"/>
            </w:tcBorders>
            <w:vAlign w:val="center"/>
          </w:tcPr>
          <w:p w:rsidR="00C273B1" w:rsidRPr="00601888" w:rsidRDefault="00C273B1" w:rsidP="00F77525">
            <w:pPr>
              <w:rPr>
                <w:rFonts w:ascii="宋体" w:hAnsi="宋体"/>
              </w:rPr>
            </w:pPr>
            <w:r>
              <w:rPr>
                <w:rFonts w:ascii="宋体" w:hAnsi="宋体" w:hint="eastAsia"/>
              </w:rPr>
              <w:t>C</w:t>
            </w:r>
          </w:p>
        </w:tc>
        <w:tc>
          <w:tcPr>
            <w:tcW w:w="6786" w:type="dxa"/>
            <w:tcBorders>
              <w:top w:val="single" w:sz="4" w:space="0" w:color="auto"/>
              <w:bottom w:val="single" w:sz="4" w:space="0" w:color="auto"/>
            </w:tcBorders>
            <w:vAlign w:val="center"/>
          </w:tcPr>
          <w:p w:rsidR="00C273B1" w:rsidRPr="007D2244" w:rsidRDefault="00C273B1" w:rsidP="007F47F4">
            <w:pPr>
              <w:spacing w:before="60" w:after="60" w:line="0" w:lineRule="atLeast"/>
              <w:rPr>
                <w:rFonts w:ascii="宋体" w:hAnsi="宋体"/>
                <w:color w:val="000000" w:themeColor="text1"/>
                <w:szCs w:val="21"/>
              </w:rPr>
            </w:pPr>
            <w:r>
              <w:rPr>
                <w:rFonts w:ascii="宋体" w:hAnsi="Times New Roman" w:cs="宋体"/>
                <w:color w:val="000000" w:themeColor="text1"/>
                <w:szCs w:val="21"/>
              </w:rPr>
              <w:t>G</w:t>
            </w:r>
            <w:r>
              <w:rPr>
                <w:rFonts w:ascii="宋体" w:hAnsi="Times New Roman" w:cs="宋体" w:hint="eastAsia"/>
                <w:color w:val="000000" w:themeColor="text1"/>
                <w:szCs w:val="21"/>
              </w:rPr>
              <w:t>et</w:t>
            </w:r>
            <w:r w:rsidR="007F47F4">
              <w:rPr>
                <w:rFonts w:ascii="宋体" w:hAnsi="Times New Roman" w:cs="宋体" w:hint="eastAsia"/>
                <w:color w:val="000000" w:themeColor="text1"/>
                <w:szCs w:val="21"/>
              </w:rPr>
              <w:t>Admin</w:t>
            </w:r>
            <w:r>
              <w:rPr>
                <w:rFonts w:ascii="宋体" w:hAnsi="Times New Roman" w:cs="宋体" w:hint="eastAsia"/>
                <w:color w:val="000000" w:themeColor="text1"/>
                <w:szCs w:val="21"/>
              </w:rPr>
              <w:t>AddValueServiceInfos</w:t>
            </w:r>
          </w:p>
        </w:tc>
      </w:tr>
      <w:tr w:rsidR="00C273B1" w:rsidRPr="00601888" w:rsidTr="00F77525">
        <w:trPr>
          <w:trHeight w:val="70"/>
        </w:trPr>
        <w:tc>
          <w:tcPr>
            <w:tcW w:w="1536" w:type="dxa"/>
            <w:tcBorders>
              <w:top w:val="single" w:sz="4" w:space="0" w:color="auto"/>
              <w:bottom w:val="single" w:sz="4" w:space="0" w:color="auto"/>
            </w:tcBorders>
            <w:vAlign w:val="center"/>
          </w:tcPr>
          <w:p w:rsidR="00C273B1" w:rsidRPr="00601888" w:rsidRDefault="00C273B1" w:rsidP="00F77525">
            <w:pPr>
              <w:rPr>
                <w:rFonts w:ascii="宋体" w:hAnsi="宋体"/>
              </w:rPr>
            </w:pPr>
            <w:r>
              <w:rPr>
                <w:rFonts w:ascii="宋体" w:hAnsi="宋体"/>
              </w:rPr>
              <w:t>D</w:t>
            </w:r>
          </w:p>
        </w:tc>
        <w:tc>
          <w:tcPr>
            <w:tcW w:w="6786" w:type="dxa"/>
            <w:tcBorders>
              <w:top w:val="single" w:sz="4" w:space="0" w:color="auto"/>
              <w:bottom w:val="single" w:sz="4" w:space="0" w:color="auto"/>
            </w:tcBorders>
            <w:vAlign w:val="center"/>
          </w:tcPr>
          <w:p w:rsidR="00C273B1" w:rsidRPr="00601888" w:rsidRDefault="00C273B1" w:rsidP="00F77525">
            <w:pPr>
              <w:spacing w:before="60" w:after="60" w:line="0" w:lineRule="atLeast"/>
              <w:rPr>
                <w:rFonts w:ascii="宋体" w:hAnsi="宋体"/>
                <w:szCs w:val="21"/>
              </w:rPr>
            </w:pPr>
          </w:p>
        </w:tc>
      </w:tr>
      <w:tr w:rsidR="00C273B1" w:rsidRPr="00601888" w:rsidTr="00F77525">
        <w:trPr>
          <w:trHeight w:val="70"/>
        </w:trPr>
        <w:tc>
          <w:tcPr>
            <w:tcW w:w="1536" w:type="dxa"/>
            <w:tcBorders>
              <w:top w:val="single" w:sz="4" w:space="0" w:color="auto"/>
              <w:bottom w:val="single" w:sz="4" w:space="0" w:color="auto"/>
            </w:tcBorders>
            <w:vAlign w:val="center"/>
          </w:tcPr>
          <w:p w:rsidR="00C273B1" w:rsidRPr="00601888" w:rsidRDefault="00C273B1" w:rsidP="00F77525">
            <w:pPr>
              <w:rPr>
                <w:rFonts w:ascii="宋体" w:hAnsi="宋体"/>
              </w:rPr>
            </w:pPr>
            <w:r>
              <w:rPr>
                <w:rFonts w:ascii="宋体" w:hAnsi="宋体" w:hint="eastAsia"/>
              </w:rPr>
              <w:t>F</w:t>
            </w:r>
          </w:p>
        </w:tc>
        <w:tc>
          <w:tcPr>
            <w:tcW w:w="6786" w:type="dxa"/>
            <w:tcBorders>
              <w:top w:val="single" w:sz="4" w:space="0" w:color="auto"/>
              <w:bottom w:val="single" w:sz="4" w:space="0" w:color="auto"/>
            </w:tcBorders>
            <w:vAlign w:val="center"/>
          </w:tcPr>
          <w:tbl>
            <w:tblPr>
              <w:tblW w:w="598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tblPr>
            <w:tblGrid>
              <w:gridCol w:w="737"/>
              <w:gridCol w:w="1276"/>
              <w:gridCol w:w="1559"/>
              <w:gridCol w:w="1559"/>
              <w:gridCol w:w="851"/>
            </w:tblGrid>
            <w:tr w:rsidR="008A71E3" w:rsidRPr="0001495D" w:rsidTr="00F77525">
              <w:tc>
                <w:tcPr>
                  <w:tcW w:w="737" w:type="dxa"/>
                  <w:shd w:val="clear" w:color="auto" w:fill="BFBFBF"/>
                  <w:vAlign w:val="center"/>
                </w:tcPr>
                <w:p w:rsidR="008A71E3" w:rsidRPr="0001495D" w:rsidRDefault="008A71E3" w:rsidP="00F77525">
                  <w:pPr>
                    <w:pStyle w:val="aff"/>
                    <w:widowControl w:val="0"/>
                    <w:rPr>
                      <w:rFonts w:ascii="黑体"/>
                    </w:rPr>
                  </w:pPr>
                  <w:bookmarkStart w:id="46" w:name="OLE_LINK14"/>
                  <w:r w:rsidRPr="0001495D">
                    <w:rPr>
                      <w:rFonts w:ascii="黑体" w:hint="eastAsia"/>
                    </w:rPr>
                    <w:t>必输项</w:t>
                  </w:r>
                </w:p>
              </w:tc>
              <w:tc>
                <w:tcPr>
                  <w:tcW w:w="1276" w:type="dxa"/>
                  <w:shd w:val="clear" w:color="auto" w:fill="BFBFBF"/>
                  <w:vAlign w:val="center"/>
                </w:tcPr>
                <w:p w:rsidR="008A71E3" w:rsidRPr="0001495D" w:rsidRDefault="008A71E3" w:rsidP="00F77525">
                  <w:pPr>
                    <w:pStyle w:val="aff"/>
                    <w:widowControl w:val="0"/>
                    <w:rPr>
                      <w:rFonts w:ascii="黑体"/>
                    </w:rPr>
                  </w:pPr>
                  <w:r w:rsidRPr="0001495D">
                    <w:rPr>
                      <w:rFonts w:ascii="黑体" w:hint="eastAsia"/>
                    </w:rPr>
                    <w:t>属性</w:t>
                  </w:r>
                </w:p>
              </w:tc>
              <w:tc>
                <w:tcPr>
                  <w:tcW w:w="1559" w:type="dxa"/>
                  <w:shd w:val="clear" w:color="auto" w:fill="BFBFBF"/>
                  <w:vAlign w:val="center"/>
                </w:tcPr>
                <w:p w:rsidR="008A71E3" w:rsidRPr="0001495D" w:rsidRDefault="008A71E3" w:rsidP="00F77525">
                  <w:pPr>
                    <w:pStyle w:val="aff"/>
                    <w:widowControl w:val="0"/>
                    <w:rPr>
                      <w:rFonts w:ascii="黑体"/>
                    </w:rPr>
                  </w:pPr>
                  <w:r w:rsidRPr="0001495D">
                    <w:rPr>
                      <w:rFonts w:ascii="黑体" w:hint="eastAsia"/>
                    </w:rPr>
                    <w:t>数据名称</w:t>
                  </w:r>
                </w:p>
              </w:tc>
              <w:tc>
                <w:tcPr>
                  <w:tcW w:w="1559" w:type="dxa"/>
                  <w:shd w:val="clear" w:color="auto" w:fill="BFBFBF"/>
                  <w:vAlign w:val="center"/>
                </w:tcPr>
                <w:p w:rsidR="008A71E3" w:rsidRPr="0001495D" w:rsidRDefault="008A71E3" w:rsidP="00F77525">
                  <w:pPr>
                    <w:pStyle w:val="aff"/>
                    <w:widowControl w:val="0"/>
                    <w:rPr>
                      <w:rFonts w:ascii="黑体"/>
                    </w:rPr>
                  </w:pPr>
                  <w:r w:rsidRPr="0001495D">
                    <w:rPr>
                      <w:rFonts w:ascii="黑体" w:hint="eastAsia"/>
                    </w:rPr>
                    <w:t>属性约束</w:t>
                  </w:r>
                </w:p>
              </w:tc>
              <w:tc>
                <w:tcPr>
                  <w:tcW w:w="851" w:type="dxa"/>
                  <w:shd w:val="clear" w:color="auto" w:fill="BFBFBF"/>
                  <w:vAlign w:val="center"/>
                </w:tcPr>
                <w:p w:rsidR="008A71E3" w:rsidRPr="0001495D" w:rsidRDefault="008A71E3" w:rsidP="00F77525">
                  <w:pPr>
                    <w:pStyle w:val="aff"/>
                    <w:widowControl w:val="0"/>
                    <w:rPr>
                      <w:rFonts w:ascii="黑体"/>
                    </w:rPr>
                  </w:pPr>
                  <w:r w:rsidRPr="0001495D">
                    <w:rPr>
                      <w:rFonts w:ascii="黑体" w:hint="eastAsia"/>
                    </w:rPr>
                    <w:t>数据类型</w:t>
                  </w:r>
                </w:p>
              </w:tc>
            </w:tr>
            <w:tr w:rsidR="008A71E3" w:rsidRPr="00E03BBB" w:rsidTr="00F77525">
              <w:tc>
                <w:tcPr>
                  <w:tcW w:w="737" w:type="dxa"/>
                  <w:vAlign w:val="center"/>
                </w:tcPr>
                <w:p w:rsidR="008A71E3" w:rsidRDefault="008A71E3" w:rsidP="00F77525">
                  <w:pPr>
                    <w:rPr>
                      <w:rFonts w:ascii="宋体" w:hAnsi="宋体"/>
                      <w:sz w:val="18"/>
                    </w:rPr>
                  </w:pPr>
                  <w:r>
                    <w:rPr>
                      <w:rFonts w:ascii="宋体" w:hAnsi="宋体" w:hint="eastAsia"/>
                      <w:sz w:val="18"/>
                    </w:rPr>
                    <w:t>Y</w:t>
                  </w:r>
                </w:p>
              </w:tc>
              <w:tc>
                <w:tcPr>
                  <w:tcW w:w="1276" w:type="dxa"/>
                  <w:vAlign w:val="center"/>
                </w:tcPr>
                <w:p w:rsidR="008A71E3" w:rsidRDefault="00674A20" w:rsidP="00F77525">
                  <w:pPr>
                    <w:rPr>
                      <w:rFonts w:ascii="宋体" w:hAnsi="宋体" w:cs="宋体"/>
                      <w:sz w:val="18"/>
                    </w:rPr>
                  </w:pPr>
                  <w:r>
                    <w:rPr>
                      <w:rFonts w:ascii="宋体" w:hAnsi="宋体" w:cs="宋体" w:hint="eastAsia"/>
                      <w:sz w:val="18"/>
                    </w:rPr>
                    <w:t>相关项类型</w:t>
                  </w:r>
                </w:p>
              </w:tc>
              <w:tc>
                <w:tcPr>
                  <w:tcW w:w="1559" w:type="dxa"/>
                  <w:vAlign w:val="center"/>
                </w:tcPr>
                <w:p w:rsidR="008A71E3" w:rsidRDefault="00674A20" w:rsidP="00F77525">
                  <w:pPr>
                    <w:rPr>
                      <w:rFonts w:ascii="宋体" w:hAnsi="宋体"/>
                      <w:sz w:val="18"/>
                    </w:rPr>
                  </w:pPr>
                  <w:r>
                    <w:rPr>
                      <w:rFonts w:ascii="宋体" w:hAnsi="宋体" w:hint="eastAsia"/>
                      <w:sz w:val="18"/>
                    </w:rPr>
                    <w:t>relatedItemType</w:t>
                  </w:r>
                </w:p>
              </w:tc>
              <w:tc>
                <w:tcPr>
                  <w:tcW w:w="1559" w:type="dxa"/>
                  <w:vAlign w:val="center"/>
                </w:tcPr>
                <w:p w:rsidR="008A71E3" w:rsidRPr="00674A20" w:rsidRDefault="00674A20" w:rsidP="00674A20">
                  <w:pPr>
                    <w:pStyle w:val="a7"/>
                    <w:numPr>
                      <w:ilvl w:val="0"/>
                      <w:numId w:val="35"/>
                    </w:numPr>
                    <w:ind w:firstLineChars="0"/>
                    <w:rPr>
                      <w:rFonts w:ascii="宋体" w:hAnsi="宋体"/>
                      <w:sz w:val="18"/>
                    </w:rPr>
                  </w:pPr>
                  <w:r w:rsidRPr="00674A20">
                    <w:rPr>
                      <w:rFonts w:ascii="宋体" w:hAnsi="宋体" w:hint="eastAsia"/>
                      <w:sz w:val="18"/>
                    </w:rPr>
                    <w:t>待处理</w:t>
                  </w:r>
                </w:p>
                <w:p w:rsidR="00674A20" w:rsidRDefault="00674A20" w:rsidP="00674A20">
                  <w:pPr>
                    <w:pStyle w:val="a7"/>
                    <w:numPr>
                      <w:ilvl w:val="0"/>
                      <w:numId w:val="35"/>
                    </w:numPr>
                    <w:ind w:firstLineChars="0"/>
                    <w:rPr>
                      <w:rFonts w:ascii="宋体" w:hAnsi="宋体"/>
                      <w:sz w:val="18"/>
                    </w:rPr>
                  </w:pPr>
                  <w:r>
                    <w:rPr>
                      <w:rFonts w:ascii="宋体" w:hAnsi="宋体" w:hint="eastAsia"/>
                      <w:sz w:val="18"/>
                    </w:rPr>
                    <w:t>已接单</w:t>
                  </w:r>
                </w:p>
                <w:p w:rsidR="00674A20" w:rsidRPr="00674A20" w:rsidRDefault="00674A20" w:rsidP="00674A20">
                  <w:pPr>
                    <w:pStyle w:val="a7"/>
                    <w:numPr>
                      <w:ilvl w:val="0"/>
                      <w:numId w:val="35"/>
                    </w:numPr>
                    <w:ind w:firstLineChars="0"/>
                    <w:rPr>
                      <w:rFonts w:ascii="宋体" w:hAnsi="宋体"/>
                      <w:sz w:val="18"/>
                    </w:rPr>
                  </w:pPr>
                  <w:r>
                    <w:rPr>
                      <w:rFonts w:ascii="宋体" w:hAnsi="宋体" w:hint="eastAsia"/>
                      <w:sz w:val="18"/>
                    </w:rPr>
                    <w:t>已服务</w:t>
                  </w:r>
                </w:p>
              </w:tc>
              <w:tc>
                <w:tcPr>
                  <w:tcW w:w="851" w:type="dxa"/>
                  <w:vAlign w:val="center"/>
                </w:tcPr>
                <w:p w:rsidR="008A71E3" w:rsidRPr="00E03BBB" w:rsidRDefault="008A71E3" w:rsidP="00F77525">
                  <w:pPr>
                    <w:rPr>
                      <w:rFonts w:ascii="宋体" w:hAnsi="宋体"/>
                      <w:sz w:val="18"/>
                    </w:rPr>
                  </w:pPr>
                  <w:r>
                    <w:rPr>
                      <w:rFonts w:ascii="宋体" w:hAnsi="宋体" w:hint="eastAsia"/>
                      <w:sz w:val="18"/>
                    </w:rPr>
                    <w:t>String</w:t>
                  </w:r>
                </w:p>
              </w:tc>
            </w:tr>
            <w:bookmarkEnd w:id="46"/>
          </w:tbl>
          <w:p w:rsidR="00C273B1" w:rsidRPr="00601888" w:rsidRDefault="00C273B1" w:rsidP="00F77525">
            <w:pPr>
              <w:spacing w:before="60" w:after="60" w:line="0" w:lineRule="atLeast"/>
              <w:rPr>
                <w:rFonts w:ascii="宋体" w:hAnsi="宋体"/>
                <w:szCs w:val="21"/>
              </w:rPr>
            </w:pPr>
          </w:p>
        </w:tc>
      </w:tr>
      <w:tr w:rsidR="00C273B1" w:rsidRPr="00601888" w:rsidTr="00F77525">
        <w:trPr>
          <w:trHeight w:val="70"/>
        </w:trPr>
        <w:tc>
          <w:tcPr>
            <w:tcW w:w="1536" w:type="dxa"/>
            <w:tcBorders>
              <w:top w:val="single" w:sz="4" w:space="0" w:color="auto"/>
              <w:bottom w:val="single" w:sz="4" w:space="0" w:color="auto"/>
            </w:tcBorders>
            <w:shd w:val="pct15" w:color="auto" w:fill="auto"/>
            <w:vAlign w:val="center"/>
          </w:tcPr>
          <w:p w:rsidR="00C273B1" w:rsidRPr="00601888" w:rsidRDefault="00C273B1" w:rsidP="00F77525">
            <w:pPr>
              <w:rPr>
                <w:rFonts w:ascii="宋体" w:hAnsi="宋体"/>
                <w:b/>
                <w:highlight w:val="white"/>
              </w:rPr>
            </w:pPr>
            <w:r w:rsidRPr="00601888">
              <w:rPr>
                <w:rFonts w:ascii="宋体" w:hAnsi="宋体" w:hint="eastAsia"/>
                <w:b/>
              </w:rPr>
              <w:t>输出</w:t>
            </w:r>
          </w:p>
        </w:tc>
        <w:tc>
          <w:tcPr>
            <w:tcW w:w="6786" w:type="dxa"/>
            <w:tcBorders>
              <w:top w:val="single" w:sz="4" w:space="0" w:color="auto"/>
              <w:bottom w:val="single" w:sz="4" w:space="0" w:color="auto"/>
            </w:tcBorders>
            <w:shd w:val="pct15" w:color="auto" w:fill="auto"/>
            <w:vAlign w:val="center"/>
          </w:tcPr>
          <w:p w:rsidR="00C273B1" w:rsidRPr="00601888" w:rsidRDefault="00C273B1" w:rsidP="00F77525">
            <w:pPr>
              <w:spacing w:before="60" w:after="60" w:line="0" w:lineRule="atLeast"/>
              <w:rPr>
                <w:rFonts w:ascii="宋体" w:hAnsi="宋体"/>
                <w:sz w:val="18"/>
              </w:rPr>
            </w:pPr>
            <w:r w:rsidRPr="00601888">
              <w:rPr>
                <w:rFonts w:ascii="宋体" w:hAnsi="宋体" w:hint="eastAsia"/>
                <w:b/>
                <w:szCs w:val="21"/>
              </w:rPr>
              <w:t>说明</w:t>
            </w:r>
          </w:p>
        </w:tc>
      </w:tr>
      <w:tr w:rsidR="00C273B1" w:rsidRPr="00601888" w:rsidTr="00F77525">
        <w:trPr>
          <w:trHeight w:val="70"/>
        </w:trPr>
        <w:tc>
          <w:tcPr>
            <w:tcW w:w="1536" w:type="dxa"/>
            <w:tcBorders>
              <w:top w:val="single" w:sz="4" w:space="0" w:color="auto"/>
              <w:bottom w:val="single" w:sz="4" w:space="0" w:color="auto"/>
            </w:tcBorders>
            <w:vAlign w:val="center"/>
          </w:tcPr>
          <w:p w:rsidR="00C273B1" w:rsidRPr="00601888" w:rsidRDefault="00C273B1" w:rsidP="00F77525">
            <w:pPr>
              <w:rPr>
                <w:rFonts w:ascii="宋体" w:hAnsi="宋体"/>
                <w:b/>
                <w:highlight w:val="white"/>
              </w:rPr>
            </w:pPr>
            <w:r w:rsidRPr="00601888">
              <w:rPr>
                <w:rFonts w:ascii="宋体" w:hAnsi="宋体" w:hint="eastAsia"/>
              </w:rPr>
              <w:t>JSONP对象</w:t>
            </w:r>
          </w:p>
        </w:tc>
        <w:tc>
          <w:tcPr>
            <w:tcW w:w="6786" w:type="dxa"/>
            <w:tcBorders>
              <w:top w:val="single" w:sz="4" w:space="0" w:color="auto"/>
              <w:bottom w:val="single" w:sz="4" w:space="0" w:color="auto"/>
            </w:tcBorders>
            <w:vAlign w:val="center"/>
          </w:tcPr>
          <w:p w:rsidR="00C273B1" w:rsidRPr="00601888" w:rsidRDefault="00C273B1" w:rsidP="00F77525">
            <w:pPr>
              <w:spacing w:before="60" w:after="60" w:line="0" w:lineRule="atLeast"/>
              <w:rPr>
                <w:rFonts w:ascii="宋体" w:hAnsi="宋体"/>
                <w:sz w:val="18"/>
              </w:rPr>
            </w:pPr>
            <w:r w:rsidRPr="00601888">
              <w:rPr>
                <w:rFonts w:ascii="宋体" w:hAnsi="宋体" w:hint="eastAsia"/>
                <w:sz w:val="18"/>
              </w:rPr>
              <w:t>采用JSNOP形式输出JSON对象</w:t>
            </w:r>
          </w:p>
        </w:tc>
      </w:tr>
      <w:tr w:rsidR="00C273B1" w:rsidRPr="00601888" w:rsidTr="00F77525">
        <w:trPr>
          <w:trHeight w:val="70"/>
        </w:trPr>
        <w:tc>
          <w:tcPr>
            <w:tcW w:w="1536" w:type="dxa"/>
            <w:tcBorders>
              <w:top w:val="single" w:sz="4" w:space="0" w:color="auto"/>
              <w:bottom w:val="single" w:sz="4" w:space="0" w:color="auto"/>
            </w:tcBorders>
            <w:shd w:val="pct15" w:color="auto" w:fill="auto"/>
            <w:vAlign w:val="center"/>
          </w:tcPr>
          <w:p w:rsidR="00C273B1" w:rsidRPr="00601888" w:rsidRDefault="00C273B1" w:rsidP="00F77525">
            <w:pPr>
              <w:rPr>
                <w:rFonts w:ascii="宋体" w:hAnsi="宋体"/>
                <w:b/>
                <w:highlight w:val="white"/>
              </w:rPr>
            </w:pPr>
            <w:r w:rsidRPr="00601888">
              <w:rPr>
                <w:rFonts w:ascii="宋体" w:hAnsi="宋体" w:hint="eastAsia"/>
                <w:b/>
              </w:rPr>
              <w:t>JSON对象参数</w:t>
            </w:r>
          </w:p>
        </w:tc>
        <w:tc>
          <w:tcPr>
            <w:tcW w:w="6786" w:type="dxa"/>
            <w:tcBorders>
              <w:top w:val="single" w:sz="4" w:space="0" w:color="auto"/>
              <w:bottom w:val="single" w:sz="4" w:space="0" w:color="auto"/>
            </w:tcBorders>
            <w:shd w:val="pct15" w:color="auto" w:fill="auto"/>
            <w:vAlign w:val="center"/>
          </w:tcPr>
          <w:p w:rsidR="00C273B1" w:rsidRPr="00601888" w:rsidRDefault="00C273B1" w:rsidP="00F77525">
            <w:pPr>
              <w:spacing w:before="60" w:after="60" w:line="0" w:lineRule="atLeast"/>
              <w:rPr>
                <w:rFonts w:ascii="宋体" w:hAnsi="宋体"/>
                <w:sz w:val="18"/>
              </w:rPr>
            </w:pPr>
            <w:r w:rsidRPr="00601888">
              <w:rPr>
                <w:rFonts w:ascii="宋体" w:hAnsi="宋体" w:hint="eastAsia"/>
                <w:b/>
                <w:szCs w:val="21"/>
              </w:rPr>
              <w:t>说明</w:t>
            </w:r>
          </w:p>
        </w:tc>
      </w:tr>
      <w:tr w:rsidR="00C273B1" w:rsidRPr="00413A6E" w:rsidTr="00F77525">
        <w:trPr>
          <w:trHeight w:val="70"/>
        </w:trPr>
        <w:tc>
          <w:tcPr>
            <w:tcW w:w="1536" w:type="dxa"/>
            <w:vAlign w:val="center"/>
          </w:tcPr>
          <w:p w:rsidR="00C273B1" w:rsidRPr="00413A6E" w:rsidRDefault="00C273B1" w:rsidP="00F77525">
            <w:pPr>
              <w:rPr>
                <w:rFonts w:ascii="宋体" w:hAnsi="宋体"/>
                <w:color w:val="FF0000"/>
              </w:rPr>
            </w:pPr>
            <w:r w:rsidRPr="00413A6E">
              <w:rPr>
                <w:rFonts w:ascii="宋体" w:hAnsi="宋体" w:hint="eastAsia"/>
                <w:color w:val="FF0000"/>
              </w:rPr>
              <w:t>S</w:t>
            </w:r>
          </w:p>
        </w:tc>
        <w:tc>
          <w:tcPr>
            <w:tcW w:w="6786" w:type="dxa"/>
            <w:vAlign w:val="center"/>
          </w:tcPr>
          <w:p w:rsidR="00C273B1" w:rsidRPr="00413A6E" w:rsidRDefault="00C273B1" w:rsidP="00F77525">
            <w:pPr>
              <w:spacing w:before="60" w:after="60" w:line="0" w:lineRule="atLeast"/>
              <w:rPr>
                <w:rFonts w:ascii="宋体" w:hAnsi="宋体"/>
                <w:color w:val="FF0000"/>
                <w:sz w:val="18"/>
              </w:rPr>
            </w:pPr>
            <w:r w:rsidRPr="00413A6E">
              <w:rPr>
                <w:rFonts w:ascii="宋体" w:hAnsi="宋体" w:hint="eastAsia"/>
                <w:color w:val="FF0000"/>
                <w:sz w:val="18"/>
              </w:rPr>
              <w:t>是否成功</w:t>
            </w:r>
          </w:p>
        </w:tc>
      </w:tr>
      <w:tr w:rsidR="00C273B1" w:rsidRPr="00413A6E" w:rsidTr="00F77525">
        <w:trPr>
          <w:trHeight w:val="70"/>
        </w:trPr>
        <w:tc>
          <w:tcPr>
            <w:tcW w:w="1536" w:type="dxa"/>
            <w:vAlign w:val="center"/>
          </w:tcPr>
          <w:p w:rsidR="00C273B1" w:rsidRPr="00413A6E" w:rsidRDefault="00C273B1" w:rsidP="00F77525">
            <w:pPr>
              <w:rPr>
                <w:rFonts w:ascii="宋体" w:hAnsi="宋体"/>
                <w:color w:val="FF0000"/>
              </w:rPr>
            </w:pPr>
            <w:r w:rsidRPr="00413A6E">
              <w:rPr>
                <w:rFonts w:ascii="宋体" w:hAnsi="宋体" w:hint="eastAsia"/>
                <w:color w:val="FF0000"/>
              </w:rPr>
              <w:t>M</w:t>
            </w:r>
          </w:p>
        </w:tc>
        <w:tc>
          <w:tcPr>
            <w:tcW w:w="6786" w:type="dxa"/>
            <w:vAlign w:val="center"/>
          </w:tcPr>
          <w:p w:rsidR="00C273B1" w:rsidRPr="00413A6E" w:rsidRDefault="00C273B1" w:rsidP="00F77525">
            <w:pPr>
              <w:spacing w:before="60" w:after="60" w:line="0" w:lineRule="atLeast"/>
              <w:rPr>
                <w:rFonts w:ascii="宋体" w:hAnsi="宋体"/>
                <w:color w:val="FF0000"/>
                <w:sz w:val="18"/>
              </w:rPr>
            </w:pPr>
          </w:p>
        </w:tc>
      </w:tr>
      <w:tr w:rsidR="00C273B1" w:rsidRPr="00413A6E" w:rsidTr="00F77525">
        <w:trPr>
          <w:trHeight w:val="70"/>
        </w:trPr>
        <w:tc>
          <w:tcPr>
            <w:tcW w:w="1536" w:type="dxa"/>
            <w:vAlign w:val="center"/>
          </w:tcPr>
          <w:p w:rsidR="00C273B1" w:rsidRPr="00413A6E" w:rsidRDefault="00C273B1" w:rsidP="00F77525">
            <w:pPr>
              <w:rPr>
                <w:rFonts w:ascii="宋体" w:hAnsi="宋体"/>
                <w:color w:val="FF0000"/>
              </w:rPr>
            </w:pPr>
            <w:r w:rsidRPr="00413A6E">
              <w:rPr>
                <w:rFonts w:ascii="宋体" w:hAnsi="宋体" w:hint="eastAsia"/>
                <w:color w:val="FF0000"/>
              </w:rPr>
              <w:t>C</w:t>
            </w:r>
          </w:p>
        </w:tc>
        <w:tc>
          <w:tcPr>
            <w:tcW w:w="6786" w:type="dxa"/>
            <w:vAlign w:val="center"/>
          </w:tcPr>
          <w:p w:rsidR="00C273B1" w:rsidRPr="00413A6E" w:rsidRDefault="00C273B1" w:rsidP="00F77525">
            <w:pPr>
              <w:spacing w:before="60" w:after="60" w:line="0" w:lineRule="atLeast"/>
              <w:rPr>
                <w:rFonts w:ascii="宋体" w:hAnsi="宋体"/>
                <w:color w:val="FF0000"/>
                <w:sz w:val="18"/>
              </w:rPr>
            </w:pPr>
          </w:p>
        </w:tc>
      </w:tr>
      <w:tr w:rsidR="00C273B1" w:rsidRPr="00045BA8" w:rsidTr="00F77525">
        <w:trPr>
          <w:trHeight w:val="70"/>
        </w:trPr>
        <w:tc>
          <w:tcPr>
            <w:tcW w:w="1536" w:type="dxa"/>
            <w:vAlign w:val="center"/>
          </w:tcPr>
          <w:p w:rsidR="00C273B1" w:rsidRDefault="00C273B1" w:rsidP="00F77525">
            <w:pPr>
              <w:rPr>
                <w:rFonts w:ascii="宋体" w:hAnsi="宋体"/>
              </w:rPr>
            </w:pPr>
            <w:r>
              <w:rPr>
                <w:rFonts w:ascii="宋体" w:hAnsi="宋体" w:hint="eastAsia"/>
              </w:rPr>
              <w:t>D</w:t>
            </w:r>
          </w:p>
        </w:tc>
        <w:tc>
          <w:tcPr>
            <w:tcW w:w="6786" w:type="dxa"/>
            <w:vAlign w:val="center"/>
          </w:tcPr>
          <w:p w:rsidR="00C273B1" w:rsidRPr="00045BA8" w:rsidRDefault="00C273B1" w:rsidP="000B2300">
            <w:pPr>
              <w:pStyle w:val="20"/>
              <w:ind w:firstLineChars="0" w:firstLine="0"/>
              <w:rPr>
                <w:rFonts w:ascii="宋体" w:hAnsi="宋体"/>
                <w:b/>
              </w:rPr>
            </w:pPr>
            <w:r>
              <w:rPr>
                <w:rFonts w:ascii="宋体" w:hAnsi="宋体" w:hint="eastAsia"/>
                <w:b/>
              </w:rPr>
              <w:t>【</w:t>
            </w:r>
            <w:hyperlink w:anchor="_新增-管理员相关增值服务信息对象实体【AdminAddValueInf" w:history="1">
              <w:r w:rsidR="000B2300" w:rsidRPr="000B2300">
                <w:rPr>
                  <w:rStyle w:val="a8"/>
                  <w:rFonts w:ascii="宋体" w:hAnsi="宋体" w:hint="eastAsia"/>
                  <w:b/>
                </w:rPr>
                <w:t>管理员相关增值服务信息对象</w:t>
              </w:r>
            </w:hyperlink>
            <w:r>
              <w:rPr>
                <w:rFonts w:ascii="宋体" w:hAnsi="宋体" w:hint="eastAsia"/>
                <w:b/>
              </w:rPr>
              <w:t>】集合</w:t>
            </w:r>
          </w:p>
        </w:tc>
      </w:tr>
    </w:tbl>
    <w:p w:rsidR="006A623B" w:rsidRPr="00C273B1" w:rsidRDefault="006A623B" w:rsidP="006A623B"/>
    <w:p w:rsidR="006A623B" w:rsidRDefault="006A623B" w:rsidP="006A623B"/>
    <w:p w:rsidR="00F77525" w:rsidRPr="00F77525" w:rsidRDefault="00F77525" w:rsidP="00F77525">
      <w:pPr>
        <w:pStyle w:val="4"/>
      </w:pPr>
      <w:r w:rsidRPr="00F77525">
        <w:rPr>
          <w:rFonts w:hint="eastAsia"/>
          <w:color w:val="FF0000"/>
        </w:rPr>
        <w:t>（</w:t>
      </w:r>
      <w:r w:rsidRPr="00F77525">
        <w:rPr>
          <w:rFonts w:hint="eastAsia"/>
          <w:color w:val="FF0000"/>
        </w:rPr>
        <w:t>9</w:t>
      </w:r>
      <w:r w:rsidRPr="00F77525">
        <w:rPr>
          <w:rFonts w:hint="eastAsia"/>
          <w:color w:val="FF0000"/>
        </w:rPr>
        <w:t>）</w:t>
      </w:r>
      <w:r>
        <w:rPr>
          <w:rFonts w:hint="eastAsia"/>
        </w:rPr>
        <w:t>-</w:t>
      </w:r>
      <w:r>
        <w:rPr>
          <w:rFonts w:hint="eastAsia"/>
        </w:rPr>
        <w:t>获取增值服务地区信息接口</w:t>
      </w:r>
    </w:p>
    <w:tbl>
      <w:tblPr>
        <w:tblW w:w="8322" w:type="dxa"/>
        <w:tblInd w:w="15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1536"/>
        <w:gridCol w:w="6786"/>
      </w:tblGrid>
      <w:tr w:rsidR="00F77525" w:rsidRPr="00601888" w:rsidTr="00F77525">
        <w:trPr>
          <w:trHeight w:val="742"/>
          <w:tblHeader/>
        </w:trPr>
        <w:tc>
          <w:tcPr>
            <w:tcW w:w="8322" w:type="dxa"/>
            <w:gridSpan w:val="2"/>
            <w:shd w:val="pct12" w:color="000000" w:fill="FFFFFF"/>
            <w:vAlign w:val="center"/>
          </w:tcPr>
          <w:p w:rsidR="00F77525" w:rsidRPr="00601888" w:rsidRDefault="00F77525" w:rsidP="00F77525">
            <w:pPr>
              <w:spacing w:before="60" w:after="60"/>
              <w:rPr>
                <w:rFonts w:ascii="宋体" w:hAnsi="宋体"/>
                <w:b/>
                <w:sz w:val="28"/>
                <w:szCs w:val="28"/>
              </w:rPr>
            </w:pPr>
            <w:r>
              <w:rPr>
                <w:rFonts w:ascii="宋体" w:hAnsi="宋体" w:hint="eastAsia"/>
                <w:b/>
                <w:sz w:val="28"/>
                <w:szCs w:val="28"/>
              </w:rPr>
              <w:t>获取增值服务地区信息</w:t>
            </w:r>
          </w:p>
        </w:tc>
      </w:tr>
      <w:tr w:rsidR="00F77525" w:rsidRPr="00601888" w:rsidTr="00F77525">
        <w:trPr>
          <w:trHeight w:val="70"/>
        </w:trPr>
        <w:tc>
          <w:tcPr>
            <w:tcW w:w="8322" w:type="dxa"/>
            <w:gridSpan w:val="2"/>
            <w:tcBorders>
              <w:bottom w:val="single" w:sz="4" w:space="0" w:color="auto"/>
            </w:tcBorders>
            <w:vAlign w:val="center"/>
          </w:tcPr>
          <w:p w:rsidR="00F77525" w:rsidRPr="00392617" w:rsidRDefault="00F77525" w:rsidP="00F77525">
            <w:pPr>
              <w:autoSpaceDE w:val="0"/>
              <w:autoSpaceDN w:val="0"/>
              <w:adjustRightInd w:val="0"/>
              <w:jc w:val="left"/>
            </w:pPr>
            <w:r w:rsidRPr="00392617">
              <w:t>服务</w:t>
            </w:r>
            <w:r>
              <w:rPr>
                <w:rFonts w:hint="eastAsia"/>
              </w:rPr>
              <w:t>概述</w:t>
            </w:r>
          </w:p>
          <w:p w:rsidR="00F77525" w:rsidRPr="00BC513D" w:rsidRDefault="00F77525" w:rsidP="00F77525">
            <w:pPr>
              <w:autoSpaceDE w:val="0"/>
              <w:autoSpaceDN w:val="0"/>
              <w:adjustRightInd w:val="0"/>
              <w:ind w:firstLineChars="200" w:firstLine="420"/>
              <w:jc w:val="left"/>
            </w:pPr>
            <w:r>
              <w:rPr>
                <w:rFonts w:hint="eastAsia"/>
              </w:rPr>
              <w:t>该服务是用于</w:t>
            </w:r>
            <w:r>
              <w:rPr>
                <w:rFonts w:hint="eastAsia"/>
              </w:rPr>
              <w:t>Emeeting</w:t>
            </w:r>
            <w:r>
              <w:rPr>
                <w:rFonts w:hint="eastAsia"/>
              </w:rPr>
              <w:t>用户获取可选服务地区信息。</w:t>
            </w:r>
          </w:p>
          <w:p w:rsidR="00F77525" w:rsidRDefault="00F77525" w:rsidP="00F77525">
            <w:pPr>
              <w:autoSpaceDE w:val="0"/>
              <w:autoSpaceDN w:val="0"/>
              <w:adjustRightInd w:val="0"/>
              <w:jc w:val="left"/>
            </w:pPr>
            <w:r w:rsidRPr="00392617">
              <w:t>应用场景</w:t>
            </w:r>
          </w:p>
          <w:p w:rsidR="00F77525" w:rsidRPr="00BC513D" w:rsidRDefault="00F77525" w:rsidP="00F77525">
            <w:pPr>
              <w:autoSpaceDE w:val="0"/>
              <w:autoSpaceDN w:val="0"/>
              <w:adjustRightInd w:val="0"/>
              <w:ind w:firstLineChars="200" w:firstLine="420"/>
              <w:jc w:val="left"/>
            </w:pPr>
            <w:r>
              <w:rPr>
                <w:rFonts w:hint="eastAsia"/>
              </w:rPr>
              <w:t>用户成功登录</w:t>
            </w:r>
            <w:r>
              <w:rPr>
                <w:rFonts w:hint="eastAsia"/>
              </w:rPr>
              <w:t>Emeeting</w:t>
            </w:r>
            <w:r>
              <w:rPr>
                <w:rFonts w:hint="eastAsia"/>
              </w:rPr>
              <w:t>后，进入增值服务模块，用户申请增值服务时，点击选择所属地区，调用此接口获取服务器支持的服务地区信息。</w:t>
            </w:r>
          </w:p>
          <w:p w:rsidR="00F77525" w:rsidRDefault="00F77525" w:rsidP="00F77525">
            <w:pPr>
              <w:autoSpaceDE w:val="0"/>
              <w:autoSpaceDN w:val="0"/>
              <w:adjustRightInd w:val="0"/>
              <w:jc w:val="left"/>
            </w:pPr>
            <w:r>
              <w:rPr>
                <w:rFonts w:hint="eastAsia"/>
              </w:rPr>
              <w:t>服务</w:t>
            </w:r>
            <w:r w:rsidRPr="00392617">
              <w:t>类型</w:t>
            </w:r>
          </w:p>
          <w:p w:rsidR="00F77525" w:rsidRPr="00392EDF" w:rsidRDefault="003801D2" w:rsidP="00F77525">
            <w:pPr>
              <w:autoSpaceDE w:val="0"/>
              <w:autoSpaceDN w:val="0"/>
              <w:adjustRightInd w:val="0"/>
              <w:jc w:val="left"/>
            </w:pPr>
            <w:r w:rsidRPr="00392EDF">
              <w:fldChar w:fldCharType="begin">
                <w:ffData>
                  <w:name w:val="Check1"/>
                  <w:enabled/>
                  <w:calcOnExit w:val="0"/>
                  <w:checkBox>
                    <w:sizeAuto/>
                    <w:default w:val="0"/>
                  </w:checkBox>
                </w:ffData>
              </w:fldChar>
            </w:r>
            <w:r w:rsidR="00F77525" w:rsidRPr="00392EDF">
              <w:instrText xml:space="preserve"> FORMCHECKBOX </w:instrText>
            </w:r>
            <w:r w:rsidRPr="00392EDF">
              <w:fldChar w:fldCharType="end"/>
            </w:r>
            <w:r w:rsidR="00F77525" w:rsidRPr="00392EDF">
              <w:rPr>
                <w:rFonts w:hint="eastAsia"/>
              </w:rPr>
              <w:t>消息服务</w:t>
            </w:r>
          </w:p>
          <w:p w:rsidR="00F77525" w:rsidRPr="00392EDF" w:rsidRDefault="003801D2" w:rsidP="00F77525">
            <w:pPr>
              <w:autoSpaceDE w:val="0"/>
              <w:autoSpaceDN w:val="0"/>
              <w:adjustRightInd w:val="0"/>
              <w:jc w:val="left"/>
            </w:pPr>
            <w:r w:rsidRPr="00392EDF">
              <w:fldChar w:fldCharType="begin">
                <w:ffData>
                  <w:name w:val=""/>
                  <w:enabled/>
                  <w:calcOnExit w:val="0"/>
                  <w:checkBox>
                    <w:sizeAuto/>
                    <w:default w:val="0"/>
                  </w:checkBox>
                </w:ffData>
              </w:fldChar>
            </w:r>
            <w:r w:rsidR="00F77525" w:rsidRPr="00392EDF">
              <w:instrText xml:space="preserve"> FORMCHECKBOX </w:instrText>
            </w:r>
            <w:r w:rsidRPr="00392EDF">
              <w:fldChar w:fldCharType="end"/>
            </w:r>
            <w:r w:rsidR="00F77525" w:rsidRPr="00392EDF">
              <w:rPr>
                <w:rFonts w:hint="eastAsia"/>
              </w:rPr>
              <w:t>流程服务</w:t>
            </w:r>
          </w:p>
          <w:p w:rsidR="00F77525" w:rsidRPr="00392EDF" w:rsidRDefault="003801D2" w:rsidP="00F77525">
            <w:pPr>
              <w:autoSpaceDE w:val="0"/>
              <w:autoSpaceDN w:val="0"/>
              <w:adjustRightInd w:val="0"/>
              <w:jc w:val="left"/>
            </w:pPr>
            <w:r w:rsidRPr="00392EDF">
              <w:fldChar w:fldCharType="begin">
                <w:ffData>
                  <w:name w:val=""/>
                  <w:enabled/>
                  <w:calcOnExit w:val="0"/>
                  <w:checkBox>
                    <w:sizeAuto/>
                    <w:default w:val="1"/>
                  </w:checkBox>
                </w:ffData>
              </w:fldChar>
            </w:r>
            <w:r w:rsidR="00F77525" w:rsidRPr="00392EDF">
              <w:instrText xml:space="preserve"> FORMCHECKBOX </w:instrText>
            </w:r>
            <w:r w:rsidRPr="00392EDF">
              <w:fldChar w:fldCharType="end"/>
            </w:r>
            <w:r w:rsidR="00F77525" w:rsidRPr="00392EDF">
              <w:rPr>
                <w:rFonts w:hint="eastAsia"/>
              </w:rPr>
              <w:t>数据服务</w:t>
            </w:r>
          </w:p>
          <w:p w:rsidR="00F77525" w:rsidRDefault="00F77525" w:rsidP="00F77525">
            <w:pPr>
              <w:autoSpaceDE w:val="0"/>
              <w:autoSpaceDN w:val="0"/>
              <w:adjustRightInd w:val="0"/>
              <w:jc w:val="left"/>
            </w:pPr>
            <w:r w:rsidRPr="00392617">
              <w:t>业务规则</w:t>
            </w:r>
          </w:p>
          <w:p w:rsidR="00F77525" w:rsidRDefault="00F77525" w:rsidP="00F77525">
            <w:pPr>
              <w:autoSpaceDE w:val="0"/>
              <w:autoSpaceDN w:val="0"/>
              <w:adjustRightInd w:val="0"/>
              <w:jc w:val="left"/>
            </w:pPr>
          </w:p>
          <w:p w:rsidR="00F77525" w:rsidRPr="00C42DB5" w:rsidRDefault="00F77525" w:rsidP="00F77525">
            <w:pPr>
              <w:autoSpaceDE w:val="0"/>
              <w:autoSpaceDN w:val="0"/>
              <w:adjustRightInd w:val="0"/>
              <w:jc w:val="left"/>
            </w:pPr>
            <w:r>
              <w:rPr>
                <w:rFonts w:hint="eastAsia"/>
              </w:rPr>
              <w:t>调用规则</w:t>
            </w:r>
          </w:p>
          <w:p w:rsidR="00F77525" w:rsidRPr="00392EDF" w:rsidRDefault="00F77525" w:rsidP="00F77525">
            <w:pPr>
              <w:autoSpaceDE w:val="0"/>
              <w:autoSpaceDN w:val="0"/>
              <w:adjustRightInd w:val="0"/>
              <w:jc w:val="left"/>
            </w:pPr>
          </w:p>
          <w:p w:rsidR="00F77525" w:rsidRDefault="00F77525" w:rsidP="00F77525">
            <w:pPr>
              <w:autoSpaceDE w:val="0"/>
              <w:autoSpaceDN w:val="0"/>
              <w:adjustRightInd w:val="0"/>
              <w:jc w:val="left"/>
            </w:pPr>
            <w:r>
              <w:rPr>
                <w:rFonts w:hint="eastAsia"/>
              </w:rPr>
              <w:t>1</w:t>
            </w:r>
            <w:r>
              <w:rPr>
                <w:rFonts w:hint="eastAsia"/>
              </w:rPr>
              <w:t>：调用机制</w:t>
            </w:r>
          </w:p>
          <w:tbl>
            <w:tblPr>
              <w:tblW w:w="0" w:type="auto"/>
              <w:tblInd w:w="534" w:type="dxa"/>
              <w:tblLayout w:type="fixed"/>
              <w:tblLook w:val="01E0"/>
            </w:tblPr>
            <w:tblGrid>
              <w:gridCol w:w="7854"/>
            </w:tblGrid>
            <w:tr w:rsidR="00F77525" w:rsidRPr="00992F57" w:rsidTr="00F77525">
              <w:tc>
                <w:tcPr>
                  <w:tcW w:w="7854" w:type="dxa"/>
                </w:tcPr>
                <w:p w:rsidR="00F77525" w:rsidRPr="00392EDF" w:rsidRDefault="003801D2" w:rsidP="00F77525">
                  <w:pPr>
                    <w:autoSpaceDE w:val="0"/>
                    <w:autoSpaceDN w:val="0"/>
                    <w:adjustRightInd w:val="0"/>
                    <w:jc w:val="left"/>
                  </w:pPr>
                  <w:r w:rsidRPr="00392EDF">
                    <w:fldChar w:fldCharType="begin">
                      <w:ffData>
                        <w:name w:val=""/>
                        <w:enabled/>
                        <w:calcOnExit w:val="0"/>
                        <w:checkBox>
                          <w:sizeAuto/>
                          <w:default w:val="1"/>
                        </w:checkBox>
                      </w:ffData>
                    </w:fldChar>
                  </w:r>
                  <w:r w:rsidR="00F77525" w:rsidRPr="00392EDF">
                    <w:instrText xml:space="preserve"> FORMCHECKBOX </w:instrText>
                  </w:r>
                  <w:r w:rsidRPr="00392EDF">
                    <w:fldChar w:fldCharType="end"/>
                  </w:r>
                  <w:r w:rsidR="00F77525" w:rsidRPr="00392EDF">
                    <w:t xml:space="preserve"> </w:t>
                  </w:r>
                  <w:r w:rsidR="00F77525" w:rsidRPr="00392EDF">
                    <w:rPr>
                      <w:rFonts w:hint="eastAsia"/>
                    </w:rPr>
                    <w:t>同步调用</w:t>
                  </w:r>
                </w:p>
                <w:p w:rsidR="00F77525" w:rsidRPr="00392EDF" w:rsidRDefault="003801D2" w:rsidP="00F77525">
                  <w:pPr>
                    <w:autoSpaceDE w:val="0"/>
                    <w:autoSpaceDN w:val="0"/>
                    <w:adjustRightInd w:val="0"/>
                    <w:jc w:val="left"/>
                  </w:pPr>
                  <w:r w:rsidRPr="00392EDF">
                    <w:lastRenderedPageBreak/>
                    <w:fldChar w:fldCharType="begin">
                      <w:ffData>
                        <w:name w:val=""/>
                        <w:enabled/>
                        <w:calcOnExit w:val="0"/>
                        <w:checkBox>
                          <w:sizeAuto/>
                          <w:default w:val="0"/>
                        </w:checkBox>
                      </w:ffData>
                    </w:fldChar>
                  </w:r>
                  <w:r w:rsidR="00F77525" w:rsidRPr="00392EDF">
                    <w:instrText xml:space="preserve"> FORMCHECKBOX </w:instrText>
                  </w:r>
                  <w:r w:rsidRPr="00392EDF">
                    <w:fldChar w:fldCharType="end"/>
                  </w:r>
                  <w:r w:rsidR="00F77525" w:rsidRPr="00392EDF">
                    <w:t xml:space="preserve"> </w:t>
                  </w:r>
                  <w:r w:rsidR="00F77525" w:rsidRPr="00392EDF">
                    <w:rPr>
                      <w:rFonts w:hint="eastAsia"/>
                    </w:rPr>
                    <w:t>异步调用</w:t>
                  </w:r>
                </w:p>
              </w:tc>
            </w:tr>
          </w:tbl>
          <w:p w:rsidR="00F77525" w:rsidRDefault="00F77525" w:rsidP="00F77525">
            <w:pPr>
              <w:autoSpaceDE w:val="0"/>
              <w:autoSpaceDN w:val="0"/>
              <w:adjustRightInd w:val="0"/>
              <w:jc w:val="left"/>
            </w:pPr>
            <w:r>
              <w:rPr>
                <w:rFonts w:hint="eastAsia"/>
              </w:rPr>
              <w:lastRenderedPageBreak/>
              <w:t>2</w:t>
            </w:r>
            <w:r>
              <w:rPr>
                <w:rFonts w:hint="eastAsia"/>
              </w:rPr>
              <w:t>：异常处理</w:t>
            </w:r>
          </w:p>
          <w:tbl>
            <w:tblPr>
              <w:tblW w:w="0" w:type="auto"/>
              <w:tblInd w:w="534" w:type="dxa"/>
              <w:tblLayout w:type="fixed"/>
              <w:tblLook w:val="01E0"/>
            </w:tblPr>
            <w:tblGrid>
              <w:gridCol w:w="7854"/>
            </w:tblGrid>
            <w:tr w:rsidR="00F77525" w:rsidRPr="00992F57" w:rsidTr="00F77525">
              <w:tc>
                <w:tcPr>
                  <w:tcW w:w="7854" w:type="dxa"/>
                </w:tcPr>
                <w:p w:rsidR="00F77525" w:rsidRPr="00392EDF" w:rsidRDefault="003801D2" w:rsidP="00F77525">
                  <w:pPr>
                    <w:autoSpaceDE w:val="0"/>
                    <w:autoSpaceDN w:val="0"/>
                    <w:adjustRightInd w:val="0"/>
                    <w:jc w:val="left"/>
                  </w:pPr>
                  <w:r w:rsidRPr="00392EDF">
                    <w:fldChar w:fldCharType="begin">
                      <w:ffData>
                        <w:name w:val=""/>
                        <w:enabled/>
                        <w:calcOnExit w:val="0"/>
                        <w:checkBox>
                          <w:sizeAuto/>
                          <w:default w:val="1"/>
                        </w:checkBox>
                      </w:ffData>
                    </w:fldChar>
                  </w:r>
                  <w:r w:rsidR="00F77525" w:rsidRPr="00392EDF">
                    <w:instrText xml:space="preserve"> FORMCHECKBOX </w:instrText>
                  </w:r>
                  <w:r w:rsidRPr="00392EDF">
                    <w:fldChar w:fldCharType="end"/>
                  </w:r>
                  <w:r w:rsidR="00F77525" w:rsidRPr="00392EDF">
                    <w:t xml:space="preserve"> </w:t>
                  </w:r>
                  <w:r w:rsidR="00F77525" w:rsidRPr="00392EDF">
                    <w:rPr>
                      <w:rFonts w:hint="eastAsia"/>
                    </w:rPr>
                    <w:t>调用失败，业务全部回滚，需重新请求调用</w:t>
                  </w:r>
                </w:p>
                <w:p w:rsidR="00F77525" w:rsidRPr="00392EDF" w:rsidRDefault="003801D2" w:rsidP="00F77525">
                  <w:pPr>
                    <w:autoSpaceDE w:val="0"/>
                    <w:autoSpaceDN w:val="0"/>
                    <w:adjustRightInd w:val="0"/>
                    <w:jc w:val="left"/>
                  </w:pPr>
                  <w:r w:rsidRPr="00392EDF">
                    <w:fldChar w:fldCharType="begin">
                      <w:ffData>
                        <w:name w:val=""/>
                        <w:enabled/>
                        <w:calcOnExit w:val="0"/>
                        <w:checkBox>
                          <w:sizeAuto/>
                          <w:default w:val="0"/>
                        </w:checkBox>
                      </w:ffData>
                    </w:fldChar>
                  </w:r>
                  <w:r w:rsidR="00F77525" w:rsidRPr="00392EDF">
                    <w:instrText xml:space="preserve"> FORMCHECKBOX </w:instrText>
                  </w:r>
                  <w:r w:rsidRPr="00392EDF">
                    <w:fldChar w:fldCharType="end"/>
                  </w:r>
                  <w:r w:rsidR="00F77525" w:rsidRPr="00392EDF">
                    <w:t xml:space="preserve"> </w:t>
                  </w:r>
                  <w:r w:rsidR="00F77525" w:rsidRPr="00392EDF">
                    <w:rPr>
                      <w:rFonts w:hint="eastAsia"/>
                    </w:rPr>
                    <w:t>调用失败，出错的数据回滚，并需要进行出错数据的重新请求调用</w:t>
                  </w:r>
                </w:p>
              </w:tc>
            </w:tr>
          </w:tbl>
          <w:p w:rsidR="00F77525" w:rsidRPr="00392EDF" w:rsidRDefault="00F77525" w:rsidP="00F77525">
            <w:pPr>
              <w:autoSpaceDE w:val="0"/>
              <w:autoSpaceDN w:val="0"/>
              <w:adjustRightInd w:val="0"/>
              <w:jc w:val="left"/>
              <w:rPr>
                <w:rFonts w:ascii="宋体" w:hAnsi="宋体" w:cs="新宋体"/>
                <w:color w:val="800000"/>
                <w:sz w:val="19"/>
                <w:szCs w:val="19"/>
              </w:rPr>
            </w:pPr>
          </w:p>
          <w:p w:rsidR="00F77525" w:rsidRPr="00601888" w:rsidRDefault="00F77525" w:rsidP="00F77525">
            <w:pPr>
              <w:autoSpaceDE w:val="0"/>
              <w:autoSpaceDN w:val="0"/>
              <w:adjustRightInd w:val="0"/>
              <w:jc w:val="left"/>
              <w:rPr>
                <w:rFonts w:ascii="宋体" w:hAnsi="宋体" w:cs="新宋体"/>
                <w:color w:val="800000"/>
                <w:sz w:val="19"/>
                <w:szCs w:val="19"/>
              </w:rPr>
            </w:pPr>
          </w:p>
        </w:tc>
      </w:tr>
      <w:tr w:rsidR="00F77525" w:rsidRPr="00601888" w:rsidTr="00F77525">
        <w:trPr>
          <w:trHeight w:val="70"/>
        </w:trPr>
        <w:tc>
          <w:tcPr>
            <w:tcW w:w="8322" w:type="dxa"/>
            <w:gridSpan w:val="2"/>
            <w:tcBorders>
              <w:top w:val="single" w:sz="4" w:space="0" w:color="auto"/>
              <w:bottom w:val="single" w:sz="4" w:space="0" w:color="auto"/>
            </w:tcBorders>
            <w:shd w:val="pct12" w:color="auto" w:fill="auto"/>
            <w:vAlign w:val="center"/>
          </w:tcPr>
          <w:p w:rsidR="00F77525" w:rsidRPr="00601888" w:rsidRDefault="00F77525" w:rsidP="00F77525">
            <w:pPr>
              <w:spacing w:before="60" w:after="60" w:line="0" w:lineRule="atLeast"/>
              <w:rPr>
                <w:rFonts w:ascii="宋体" w:hAnsi="宋体"/>
                <w:b/>
                <w:sz w:val="28"/>
                <w:szCs w:val="28"/>
              </w:rPr>
            </w:pPr>
            <w:r w:rsidRPr="00601888">
              <w:rPr>
                <w:rFonts w:ascii="宋体" w:hAnsi="宋体" w:hint="eastAsia"/>
                <w:b/>
                <w:sz w:val="28"/>
                <w:szCs w:val="28"/>
              </w:rPr>
              <w:lastRenderedPageBreak/>
              <w:t>接口、参数说明</w:t>
            </w:r>
          </w:p>
        </w:tc>
      </w:tr>
      <w:tr w:rsidR="00F77525" w:rsidRPr="00601888" w:rsidTr="00F77525">
        <w:trPr>
          <w:trHeight w:val="70"/>
        </w:trPr>
        <w:tc>
          <w:tcPr>
            <w:tcW w:w="1536" w:type="dxa"/>
            <w:tcBorders>
              <w:top w:val="single" w:sz="4" w:space="0" w:color="auto"/>
              <w:bottom w:val="single" w:sz="4" w:space="0" w:color="auto"/>
            </w:tcBorders>
            <w:shd w:val="pct15" w:color="auto" w:fill="auto"/>
            <w:vAlign w:val="center"/>
          </w:tcPr>
          <w:p w:rsidR="00F77525" w:rsidRPr="00601888" w:rsidRDefault="00F77525" w:rsidP="00F77525">
            <w:pPr>
              <w:rPr>
                <w:rFonts w:ascii="宋体" w:hAnsi="宋体"/>
                <w:b/>
                <w:highlight w:val="white"/>
              </w:rPr>
            </w:pPr>
            <w:r w:rsidRPr="00601888">
              <w:rPr>
                <w:rFonts w:ascii="宋体" w:hAnsi="宋体" w:hint="eastAsia"/>
                <w:b/>
              </w:rPr>
              <w:t>输入</w:t>
            </w:r>
          </w:p>
        </w:tc>
        <w:tc>
          <w:tcPr>
            <w:tcW w:w="6786" w:type="dxa"/>
            <w:tcBorders>
              <w:top w:val="single" w:sz="4" w:space="0" w:color="auto"/>
              <w:bottom w:val="single" w:sz="4" w:space="0" w:color="auto"/>
            </w:tcBorders>
            <w:shd w:val="pct15" w:color="auto" w:fill="auto"/>
            <w:vAlign w:val="center"/>
          </w:tcPr>
          <w:p w:rsidR="00F77525" w:rsidRPr="00601888" w:rsidRDefault="00F77525" w:rsidP="00F77525">
            <w:pPr>
              <w:spacing w:before="60" w:after="60" w:line="0" w:lineRule="atLeast"/>
              <w:rPr>
                <w:rFonts w:ascii="宋体" w:hAnsi="宋体"/>
                <w:sz w:val="18"/>
              </w:rPr>
            </w:pPr>
            <w:r w:rsidRPr="00601888">
              <w:rPr>
                <w:rFonts w:ascii="宋体" w:hAnsi="宋体" w:hint="eastAsia"/>
                <w:b/>
                <w:szCs w:val="21"/>
              </w:rPr>
              <w:t>说明</w:t>
            </w:r>
          </w:p>
        </w:tc>
      </w:tr>
      <w:tr w:rsidR="00F77525" w:rsidRPr="00601888" w:rsidTr="00F77525">
        <w:trPr>
          <w:trHeight w:val="70"/>
        </w:trPr>
        <w:tc>
          <w:tcPr>
            <w:tcW w:w="1536" w:type="dxa"/>
            <w:tcBorders>
              <w:top w:val="single" w:sz="4" w:space="0" w:color="auto"/>
              <w:bottom w:val="single" w:sz="4" w:space="0" w:color="auto"/>
            </w:tcBorders>
            <w:vAlign w:val="center"/>
          </w:tcPr>
          <w:p w:rsidR="00F77525" w:rsidRPr="00601888" w:rsidRDefault="00F77525" w:rsidP="00F77525">
            <w:pPr>
              <w:rPr>
                <w:rFonts w:ascii="宋体" w:hAnsi="宋体"/>
              </w:rPr>
            </w:pPr>
            <w:r w:rsidRPr="00601888">
              <w:rPr>
                <w:rFonts w:ascii="宋体" w:hAnsi="宋体" w:hint="eastAsia"/>
              </w:rPr>
              <w:t>通过URL</w:t>
            </w:r>
          </w:p>
        </w:tc>
        <w:tc>
          <w:tcPr>
            <w:tcW w:w="6786" w:type="dxa"/>
            <w:tcBorders>
              <w:top w:val="single" w:sz="4" w:space="0" w:color="auto"/>
              <w:bottom w:val="single" w:sz="4" w:space="0" w:color="auto"/>
            </w:tcBorders>
            <w:vAlign w:val="center"/>
          </w:tcPr>
          <w:p w:rsidR="00F77525" w:rsidRPr="00601888" w:rsidRDefault="00F77525" w:rsidP="00F77525">
            <w:pPr>
              <w:spacing w:before="60" w:after="60" w:line="0" w:lineRule="atLeast"/>
              <w:rPr>
                <w:rFonts w:ascii="宋体" w:hAnsi="宋体"/>
                <w:sz w:val="18"/>
              </w:rPr>
            </w:pPr>
            <w:r w:rsidRPr="00601888">
              <w:rPr>
                <w:rFonts w:ascii="宋体" w:hAnsi="宋体" w:hint="eastAsia"/>
                <w:sz w:val="18"/>
              </w:rPr>
              <w:t>通过URL访问JSON服务</w:t>
            </w:r>
          </w:p>
        </w:tc>
      </w:tr>
      <w:tr w:rsidR="00F77525" w:rsidRPr="00601888" w:rsidTr="00F77525">
        <w:trPr>
          <w:trHeight w:val="70"/>
        </w:trPr>
        <w:tc>
          <w:tcPr>
            <w:tcW w:w="1536" w:type="dxa"/>
            <w:tcBorders>
              <w:top w:val="single" w:sz="4" w:space="0" w:color="auto"/>
              <w:bottom w:val="single" w:sz="4" w:space="0" w:color="auto"/>
            </w:tcBorders>
            <w:shd w:val="pct15" w:color="auto" w:fill="auto"/>
            <w:vAlign w:val="center"/>
          </w:tcPr>
          <w:p w:rsidR="00F77525" w:rsidRPr="00601888" w:rsidRDefault="00F77525" w:rsidP="00F77525">
            <w:pPr>
              <w:rPr>
                <w:rFonts w:ascii="宋体" w:hAnsi="宋体"/>
                <w:b/>
              </w:rPr>
            </w:pPr>
            <w:r w:rsidRPr="00601888">
              <w:rPr>
                <w:rFonts w:ascii="宋体" w:hAnsi="宋体" w:hint="eastAsia"/>
                <w:b/>
              </w:rPr>
              <w:t>输入参数</w:t>
            </w:r>
          </w:p>
        </w:tc>
        <w:tc>
          <w:tcPr>
            <w:tcW w:w="6786" w:type="dxa"/>
            <w:tcBorders>
              <w:top w:val="single" w:sz="4" w:space="0" w:color="auto"/>
              <w:bottom w:val="single" w:sz="4" w:space="0" w:color="auto"/>
            </w:tcBorders>
            <w:shd w:val="pct15" w:color="auto" w:fill="auto"/>
            <w:vAlign w:val="center"/>
          </w:tcPr>
          <w:p w:rsidR="00F77525" w:rsidRPr="00601888" w:rsidRDefault="00F77525" w:rsidP="00F77525">
            <w:pPr>
              <w:spacing w:before="60" w:after="60" w:line="0" w:lineRule="atLeast"/>
              <w:rPr>
                <w:rFonts w:ascii="宋体" w:hAnsi="宋体"/>
                <w:sz w:val="18"/>
              </w:rPr>
            </w:pPr>
            <w:r w:rsidRPr="00601888">
              <w:rPr>
                <w:rFonts w:ascii="宋体" w:hAnsi="宋体" w:hint="eastAsia"/>
                <w:b/>
                <w:szCs w:val="21"/>
              </w:rPr>
              <w:t>说明</w:t>
            </w:r>
          </w:p>
        </w:tc>
      </w:tr>
      <w:tr w:rsidR="00F77525" w:rsidRPr="007D2244" w:rsidTr="00F77525">
        <w:trPr>
          <w:trHeight w:val="70"/>
        </w:trPr>
        <w:tc>
          <w:tcPr>
            <w:tcW w:w="1536" w:type="dxa"/>
            <w:tcBorders>
              <w:top w:val="single" w:sz="4" w:space="0" w:color="auto"/>
              <w:bottom w:val="single" w:sz="4" w:space="0" w:color="auto"/>
            </w:tcBorders>
            <w:vAlign w:val="center"/>
          </w:tcPr>
          <w:p w:rsidR="00F77525" w:rsidRPr="00601888" w:rsidRDefault="00F77525" w:rsidP="00F77525">
            <w:pPr>
              <w:rPr>
                <w:rFonts w:ascii="宋体" w:hAnsi="宋体"/>
              </w:rPr>
            </w:pPr>
            <w:r>
              <w:rPr>
                <w:rFonts w:ascii="宋体" w:hAnsi="宋体" w:hint="eastAsia"/>
              </w:rPr>
              <w:t>C</w:t>
            </w:r>
          </w:p>
        </w:tc>
        <w:tc>
          <w:tcPr>
            <w:tcW w:w="6786" w:type="dxa"/>
            <w:tcBorders>
              <w:top w:val="single" w:sz="4" w:space="0" w:color="auto"/>
              <w:bottom w:val="single" w:sz="4" w:space="0" w:color="auto"/>
            </w:tcBorders>
            <w:vAlign w:val="center"/>
          </w:tcPr>
          <w:p w:rsidR="00F77525" w:rsidRPr="007D2244" w:rsidRDefault="00F77525" w:rsidP="00D62174">
            <w:pPr>
              <w:spacing w:before="60" w:after="60" w:line="0" w:lineRule="atLeast"/>
              <w:rPr>
                <w:rFonts w:ascii="宋体" w:hAnsi="宋体"/>
                <w:color w:val="000000" w:themeColor="text1"/>
                <w:szCs w:val="21"/>
              </w:rPr>
            </w:pPr>
            <w:r>
              <w:rPr>
                <w:rFonts w:ascii="宋体" w:hAnsi="Times New Roman" w:cs="宋体"/>
                <w:color w:val="000000" w:themeColor="text1"/>
                <w:szCs w:val="21"/>
              </w:rPr>
              <w:t>G</w:t>
            </w:r>
            <w:r>
              <w:rPr>
                <w:rFonts w:ascii="宋体" w:hAnsi="Times New Roman" w:cs="宋体" w:hint="eastAsia"/>
                <w:color w:val="000000" w:themeColor="text1"/>
                <w:szCs w:val="21"/>
              </w:rPr>
              <w:t>etAddValueService</w:t>
            </w:r>
            <w:r w:rsidR="00D62174">
              <w:rPr>
                <w:rFonts w:ascii="宋体" w:hAnsi="Times New Roman" w:cs="宋体" w:hint="eastAsia"/>
                <w:color w:val="000000" w:themeColor="text1"/>
                <w:szCs w:val="21"/>
              </w:rPr>
              <w:t>Region</w:t>
            </w:r>
            <w:r>
              <w:rPr>
                <w:rFonts w:ascii="宋体" w:hAnsi="Times New Roman" w:cs="宋体" w:hint="eastAsia"/>
                <w:color w:val="000000" w:themeColor="text1"/>
                <w:szCs w:val="21"/>
              </w:rPr>
              <w:t>Infos</w:t>
            </w:r>
          </w:p>
        </w:tc>
      </w:tr>
      <w:tr w:rsidR="00F77525" w:rsidRPr="00601888" w:rsidTr="00F77525">
        <w:trPr>
          <w:trHeight w:val="70"/>
        </w:trPr>
        <w:tc>
          <w:tcPr>
            <w:tcW w:w="1536" w:type="dxa"/>
            <w:tcBorders>
              <w:top w:val="single" w:sz="4" w:space="0" w:color="auto"/>
              <w:bottom w:val="single" w:sz="4" w:space="0" w:color="auto"/>
            </w:tcBorders>
            <w:vAlign w:val="center"/>
          </w:tcPr>
          <w:p w:rsidR="00F77525" w:rsidRPr="00601888" w:rsidRDefault="00F77525" w:rsidP="00F77525">
            <w:pPr>
              <w:rPr>
                <w:rFonts w:ascii="宋体" w:hAnsi="宋体"/>
              </w:rPr>
            </w:pPr>
            <w:r>
              <w:rPr>
                <w:rFonts w:ascii="宋体" w:hAnsi="宋体"/>
              </w:rPr>
              <w:t>D</w:t>
            </w:r>
          </w:p>
        </w:tc>
        <w:tc>
          <w:tcPr>
            <w:tcW w:w="6786" w:type="dxa"/>
            <w:tcBorders>
              <w:top w:val="single" w:sz="4" w:space="0" w:color="auto"/>
              <w:bottom w:val="single" w:sz="4" w:space="0" w:color="auto"/>
            </w:tcBorders>
            <w:vAlign w:val="center"/>
          </w:tcPr>
          <w:p w:rsidR="00F77525" w:rsidRPr="00601888" w:rsidRDefault="00F77525" w:rsidP="00F77525">
            <w:pPr>
              <w:spacing w:before="60" w:after="60" w:line="0" w:lineRule="atLeast"/>
              <w:rPr>
                <w:rFonts w:ascii="宋体" w:hAnsi="宋体"/>
                <w:szCs w:val="21"/>
              </w:rPr>
            </w:pPr>
          </w:p>
        </w:tc>
      </w:tr>
      <w:tr w:rsidR="00F77525" w:rsidRPr="00601888" w:rsidTr="00F77525">
        <w:trPr>
          <w:trHeight w:val="70"/>
        </w:trPr>
        <w:tc>
          <w:tcPr>
            <w:tcW w:w="1536" w:type="dxa"/>
            <w:tcBorders>
              <w:top w:val="single" w:sz="4" w:space="0" w:color="auto"/>
              <w:bottom w:val="single" w:sz="4" w:space="0" w:color="auto"/>
            </w:tcBorders>
            <w:vAlign w:val="center"/>
          </w:tcPr>
          <w:p w:rsidR="00F77525" w:rsidRPr="00601888" w:rsidRDefault="00F77525" w:rsidP="00F77525">
            <w:pPr>
              <w:rPr>
                <w:rFonts w:ascii="宋体" w:hAnsi="宋体"/>
              </w:rPr>
            </w:pPr>
            <w:r>
              <w:rPr>
                <w:rFonts w:ascii="宋体" w:hAnsi="宋体" w:hint="eastAsia"/>
              </w:rPr>
              <w:t>F</w:t>
            </w:r>
          </w:p>
        </w:tc>
        <w:tc>
          <w:tcPr>
            <w:tcW w:w="6786" w:type="dxa"/>
            <w:tcBorders>
              <w:top w:val="single" w:sz="4" w:space="0" w:color="auto"/>
              <w:bottom w:val="single" w:sz="4" w:space="0" w:color="auto"/>
            </w:tcBorders>
            <w:vAlign w:val="center"/>
          </w:tcPr>
          <w:p w:rsidR="00F77525" w:rsidRPr="00601888" w:rsidRDefault="00F77525" w:rsidP="00F77525">
            <w:pPr>
              <w:spacing w:before="60" w:after="60" w:line="0" w:lineRule="atLeast"/>
              <w:rPr>
                <w:rFonts w:ascii="宋体" w:hAnsi="宋体"/>
                <w:szCs w:val="21"/>
              </w:rPr>
            </w:pPr>
          </w:p>
        </w:tc>
      </w:tr>
      <w:tr w:rsidR="00F77525" w:rsidRPr="00601888" w:rsidTr="00F77525">
        <w:trPr>
          <w:trHeight w:val="70"/>
        </w:trPr>
        <w:tc>
          <w:tcPr>
            <w:tcW w:w="1536" w:type="dxa"/>
            <w:tcBorders>
              <w:top w:val="single" w:sz="4" w:space="0" w:color="auto"/>
              <w:bottom w:val="single" w:sz="4" w:space="0" w:color="auto"/>
            </w:tcBorders>
            <w:shd w:val="pct15" w:color="auto" w:fill="auto"/>
            <w:vAlign w:val="center"/>
          </w:tcPr>
          <w:p w:rsidR="00F77525" w:rsidRPr="00601888" w:rsidRDefault="00F77525" w:rsidP="00F77525">
            <w:pPr>
              <w:rPr>
                <w:rFonts w:ascii="宋体" w:hAnsi="宋体"/>
                <w:b/>
                <w:highlight w:val="white"/>
              </w:rPr>
            </w:pPr>
            <w:r w:rsidRPr="00601888">
              <w:rPr>
                <w:rFonts w:ascii="宋体" w:hAnsi="宋体" w:hint="eastAsia"/>
                <w:b/>
              </w:rPr>
              <w:t>输出</w:t>
            </w:r>
          </w:p>
        </w:tc>
        <w:tc>
          <w:tcPr>
            <w:tcW w:w="6786" w:type="dxa"/>
            <w:tcBorders>
              <w:top w:val="single" w:sz="4" w:space="0" w:color="auto"/>
              <w:bottom w:val="single" w:sz="4" w:space="0" w:color="auto"/>
            </w:tcBorders>
            <w:shd w:val="pct15" w:color="auto" w:fill="auto"/>
            <w:vAlign w:val="center"/>
          </w:tcPr>
          <w:p w:rsidR="00F77525" w:rsidRPr="00601888" w:rsidRDefault="00F77525" w:rsidP="00F77525">
            <w:pPr>
              <w:spacing w:before="60" w:after="60" w:line="0" w:lineRule="atLeast"/>
              <w:rPr>
                <w:rFonts w:ascii="宋体" w:hAnsi="宋体"/>
                <w:sz w:val="18"/>
              </w:rPr>
            </w:pPr>
            <w:r w:rsidRPr="00601888">
              <w:rPr>
                <w:rFonts w:ascii="宋体" w:hAnsi="宋体" w:hint="eastAsia"/>
                <w:b/>
                <w:szCs w:val="21"/>
              </w:rPr>
              <w:t>说明</w:t>
            </w:r>
          </w:p>
        </w:tc>
      </w:tr>
      <w:tr w:rsidR="00F77525" w:rsidRPr="00601888" w:rsidTr="00F77525">
        <w:trPr>
          <w:trHeight w:val="70"/>
        </w:trPr>
        <w:tc>
          <w:tcPr>
            <w:tcW w:w="1536" w:type="dxa"/>
            <w:tcBorders>
              <w:top w:val="single" w:sz="4" w:space="0" w:color="auto"/>
              <w:bottom w:val="single" w:sz="4" w:space="0" w:color="auto"/>
            </w:tcBorders>
            <w:vAlign w:val="center"/>
          </w:tcPr>
          <w:p w:rsidR="00F77525" w:rsidRPr="00601888" w:rsidRDefault="00F77525" w:rsidP="00F77525">
            <w:pPr>
              <w:rPr>
                <w:rFonts w:ascii="宋体" w:hAnsi="宋体"/>
                <w:b/>
                <w:highlight w:val="white"/>
              </w:rPr>
            </w:pPr>
            <w:r w:rsidRPr="00601888">
              <w:rPr>
                <w:rFonts w:ascii="宋体" w:hAnsi="宋体" w:hint="eastAsia"/>
              </w:rPr>
              <w:t>JSONP对象</w:t>
            </w:r>
          </w:p>
        </w:tc>
        <w:tc>
          <w:tcPr>
            <w:tcW w:w="6786" w:type="dxa"/>
            <w:tcBorders>
              <w:top w:val="single" w:sz="4" w:space="0" w:color="auto"/>
              <w:bottom w:val="single" w:sz="4" w:space="0" w:color="auto"/>
            </w:tcBorders>
            <w:vAlign w:val="center"/>
          </w:tcPr>
          <w:p w:rsidR="00F77525" w:rsidRPr="00601888" w:rsidRDefault="00F77525" w:rsidP="00F77525">
            <w:pPr>
              <w:spacing w:before="60" w:after="60" w:line="0" w:lineRule="atLeast"/>
              <w:rPr>
                <w:rFonts w:ascii="宋体" w:hAnsi="宋体"/>
                <w:sz w:val="18"/>
              </w:rPr>
            </w:pPr>
            <w:r w:rsidRPr="00601888">
              <w:rPr>
                <w:rFonts w:ascii="宋体" w:hAnsi="宋体" w:hint="eastAsia"/>
                <w:sz w:val="18"/>
              </w:rPr>
              <w:t>采用JSNOP形式输出JSON对象</w:t>
            </w:r>
          </w:p>
        </w:tc>
      </w:tr>
      <w:tr w:rsidR="00F77525" w:rsidRPr="00601888" w:rsidTr="00F77525">
        <w:trPr>
          <w:trHeight w:val="70"/>
        </w:trPr>
        <w:tc>
          <w:tcPr>
            <w:tcW w:w="1536" w:type="dxa"/>
            <w:tcBorders>
              <w:top w:val="single" w:sz="4" w:space="0" w:color="auto"/>
              <w:bottom w:val="single" w:sz="4" w:space="0" w:color="auto"/>
            </w:tcBorders>
            <w:shd w:val="pct15" w:color="auto" w:fill="auto"/>
            <w:vAlign w:val="center"/>
          </w:tcPr>
          <w:p w:rsidR="00F77525" w:rsidRPr="00601888" w:rsidRDefault="00F77525" w:rsidP="00F77525">
            <w:pPr>
              <w:rPr>
                <w:rFonts w:ascii="宋体" w:hAnsi="宋体"/>
                <w:b/>
                <w:highlight w:val="white"/>
              </w:rPr>
            </w:pPr>
            <w:r w:rsidRPr="00601888">
              <w:rPr>
                <w:rFonts w:ascii="宋体" w:hAnsi="宋体" w:hint="eastAsia"/>
                <w:b/>
              </w:rPr>
              <w:t>JSON对象参数</w:t>
            </w:r>
          </w:p>
        </w:tc>
        <w:tc>
          <w:tcPr>
            <w:tcW w:w="6786" w:type="dxa"/>
            <w:tcBorders>
              <w:top w:val="single" w:sz="4" w:space="0" w:color="auto"/>
              <w:bottom w:val="single" w:sz="4" w:space="0" w:color="auto"/>
            </w:tcBorders>
            <w:shd w:val="pct15" w:color="auto" w:fill="auto"/>
            <w:vAlign w:val="center"/>
          </w:tcPr>
          <w:p w:rsidR="00F77525" w:rsidRPr="00601888" w:rsidRDefault="00F77525" w:rsidP="00F77525">
            <w:pPr>
              <w:spacing w:before="60" w:after="60" w:line="0" w:lineRule="atLeast"/>
              <w:rPr>
                <w:rFonts w:ascii="宋体" w:hAnsi="宋体"/>
                <w:sz w:val="18"/>
              </w:rPr>
            </w:pPr>
            <w:r w:rsidRPr="00601888">
              <w:rPr>
                <w:rFonts w:ascii="宋体" w:hAnsi="宋体" w:hint="eastAsia"/>
                <w:b/>
                <w:szCs w:val="21"/>
              </w:rPr>
              <w:t>说明</w:t>
            </w:r>
          </w:p>
        </w:tc>
      </w:tr>
      <w:tr w:rsidR="00F77525" w:rsidRPr="00413A6E" w:rsidTr="00F77525">
        <w:trPr>
          <w:trHeight w:val="70"/>
        </w:trPr>
        <w:tc>
          <w:tcPr>
            <w:tcW w:w="1536" w:type="dxa"/>
            <w:vAlign w:val="center"/>
          </w:tcPr>
          <w:p w:rsidR="00F77525" w:rsidRPr="00413A6E" w:rsidRDefault="00F77525" w:rsidP="00F77525">
            <w:pPr>
              <w:rPr>
                <w:rFonts w:ascii="宋体" w:hAnsi="宋体"/>
                <w:color w:val="FF0000"/>
              </w:rPr>
            </w:pPr>
            <w:r w:rsidRPr="00413A6E">
              <w:rPr>
                <w:rFonts w:ascii="宋体" w:hAnsi="宋体" w:hint="eastAsia"/>
                <w:color w:val="FF0000"/>
              </w:rPr>
              <w:t>S</w:t>
            </w:r>
          </w:p>
        </w:tc>
        <w:tc>
          <w:tcPr>
            <w:tcW w:w="6786" w:type="dxa"/>
            <w:vAlign w:val="center"/>
          </w:tcPr>
          <w:p w:rsidR="00F77525" w:rsidRPr="00413A6E" w:rsidRDefault="00F77525" w:rsidP="00F77525">
            <w:pPr>
              <w:spacing w:before="60" w:after="60" w:line="0" w:lineRule="atLeast"/>
              <w:rPr>
                <w:rFonts w:ascii="宋体" w:hAnsi="宋体"/>
                <w:color w:val="FF0000"/>
                <w:sz w:val="18"/>
              </w:rPr>
            </w:pPr>
            <w:r w:rsidRPr="00413A6E">
              <w:rPr>
                <w:rFonts w:ascii="宋体" w:hAnsi="宋体" w:hint="eastAsia"/>
                <w:color w:val="FF0000"/>
                <w:sz w:val="18"/>
              </w:rPr>
              <w:t>是否成功</w:t>
            </w:r>
          </w:p>
        </w:tc>
      </w:tr>
      <w:tr w:rsidR="00F77525" w:rsidRPr="00413A6E" w:rsidTr="00F77525">
        <w:trPr>
          <w:trHeight w:val="70"/>
        </w:trPr>
        <w:tc>
          <w:tcPr>
            <w:tcW w:w="1536" w:type="dxa"/>
            <w:vAlign w:val="center"/>
          </w:tcPr>
          <w:p w:rsidR="00F77525" w:rsidRPr="00413A6E" w:rsidRDefault="00F77525" w:rsidP="00F77525">
            <w:pPr>
              <w:rPr>
                <w:rFonts w:ascii="宋体" w:hAnsi="宋体"/>
                <w:color w:val="FF0000"/>
              </w:rPr>
            </w:pPr>
            <w:r w:rsidRPr="00413A6E">
              <w:rPr>
                <w:rFonts w:ascii="宋体" w:hAnsi="宋体" w:hint="eastAsia"/>
                <w:color w:val="FF0000"/>
              </w:rPr>
              <w:t>M</w:t>
            </w:r>
          </w:p>
        </w:tc>
        <w:tc>
          <w:tcPr>
            <w:tcW w:w="6786" w:type="dxa"/>
            <w:vAlign w:val="center"/>
          </w:tcPr>
          <w:p w:rsidR="00F77525" w:rsidRPr="00413A6E" w:rsidRDefault="00F77525" w:rsidP="00F77525">
            <w:pPr>
              <w:spacing w:before="60" w:after="60" w:line="0" w:lineRule="atLeast"/>
              <w:rPr>
                <w:rFonts w:ascii="宋体" w:hAnsi="宋体"/>
                <w:color w:val="FF0000"/>
                <w:sz w:val="18"/>
              </w:rPr>
            </w:pPr>
          </w:p>
        </w:tc>
      </w:tr>
      <w:tr w:rsidR="00F77525" w:rsidRPr="00413A6E" w:rsidTr="00F77525">
        <w:trPr>
          <w:trHeight w:val="70"/>
        </w:trPr>
        <w:tc>
          <w:tcPr>
            <w:tcW w:w="1536" w:type="dxa"/>
            <w:vAlign w:val="center"/>
          </w:tcPr>
          <w:p w:rsidR="00F77525" w:rsidRPr="00413A6E" w:rsidRDefault="00F77525" w:rsidP="00F77525">
            <w:pPr>
              <w:rPr>
                <w:rFonts w:ascii="宋体" w:hAnsi="宋体"/>
                <w:color w:val="FF0000"/>
              </w:rPr>
            </w:pPr>
            <w:r w:rsidRPr="00413A6E">
              <w:rPr>
                <w:rFonts w:ascii="宋体" w:hAnsi="宋体" w:hint="eastAsia"/>
                <w:color w:val="FF0000"/>
              </w:rPr>
              <w:t>C</w:t>
            </w:r>
          </w:p>
        </w:tc>
        <w:tc>
          <w:tcPr>
            <w:tcW w:w="6786" w:type="dxa"/>
            <w:vAlign w:val="center"/>
          </w:tcPr>
          <w:p w:rsidR="00F77525" w:rsidRPr="00413A6E" w:rsidRDefault="00F77525" w:rsidP="00F77525">
            <w:pPr>
              <w:spacing w:before="60" w:after="60" w:line="0" w:lineRule="atLeast"/>
              <w:rPr>
                <w:rFonts w:ascii="宋体" w:hAnsi="宋体"/>
                <w:color w:val="FF0000"/>
                <w:sz w:val="18"/>
              </w:rPr>
            </w:pPr>
          </w:p>
        </w:tc>
      </w:tr>
      <w:tr w:rsidR="00F77525" w:rsidRPr="00045BA8" w:rsidTr="00F77525">
        <w:trPr>
          <w:trHeight w:val="70"/>
        </w:trPr>
        <w:tc>
          <w:tcPr>
            <w:tcW w:w="1536" w:type="dxa"/>
            <w:vAlign w:val="center"/>
          </w:tcPr>
          <w:p w:rsidR="00F77525" w:rsidRDefault="00F77525" w:rsidP="00F77525">
            <w:pPr>
              <w:rPr>
                <w:rFonts w:ascii="宋体" w:hAnsi="宋体"/>
              </w:rPr>
            </w:pPr>
            <w:r>
              <w:rPr>
                <w:rFonts w:ascii="宋体" w:hAnsi="宋体" w:hint="eastAsia"/>
              </w:rPr>
              <w:t>D</w:t>
            </w:r>
          </w:p>
        </w:tc>
        <w:tc>
          <w:tcPr>
            <w:tcW w:w="6786" w:type="dxa"/>
            <w:vAlign w:val="center"/>
          </w:tcPr>
          <w:p w:rsidR="00F77525" w:rsidRPr="00045BA8" w:rsidRDefault="00F77525" w:rsidP="00186FC1">
            <w:pPr>
              <w:pStyle w:val="20"/>
              <w:ind w:firstLineChars="0" w:firstLine="0"/>
              <w:rPr>
                <w:rFonts w:ascii="宋体" w:hAnsi="宋体"/>
                <w:b/>
              </w:rPr>
            </w:pPr>
            <w:r>
              <w:rPr>
                <w:rFonts w:ascii="宋体" w:hAnsi="宋体" w:hint="eastAsia"/>
                <w:b/>
              </w:rPr>
              <w:t>【</w:t>
            </w:r>
            <w:hyperlink w:anchor="_新增（9）-增值服务地区信息对象实体【AddValueRegionIn" w:history="1">
              <w:r w:rsidR="00186FC1" w:rsidRPr="00186FC1">
                <w:rPr>
                  <w:rStyle w:val="a8"/>
                  <w:rFonts w:asciiTheme="minorEastAsia" w:eastAsiaTheme="minorEastAsia" w:hAnsiTheme="minorEastAsia" w:hint="eastAsia"/>
                </w:rPr>
                <w:t>增值服务地区信息对象</w:t>
              </w:r>
            </w:hyperlink>
            <w:r>
              <w:rPr>
                <w:rFonts w:ascii="宋体" w:hAnsi="宋体" w:hint="eastAsia"/>
                <w:b/>
              </w:rPr>
              <w:t>】集合</w:t>
            </w:r>
          </w:p>
        </w:tc>
      </w:tr>
    </w:tbl>
    <w:p w:rsidR="00F77525" w:rsidRDefault="00F77525" w:rsidP="006A623B"/>
    <w:p w:rsidR="00BD3F79" w:rsidRDefault="00BD3F79" w:rsidP="00BD3F79">
      <w:pPr>
        <w:pStyle w:val="3"/>
      </w:pPr>
      <w:r w:rsidRPr="00452BD4">
        <w:rPr>
          <w:rFonts w:hint="eastAsia"/>
          <w:color w:val="3333FF"/>
        </w:rPr>
        <w:t>新增</w:t>
      </w:r>
      <w:r w:rsidRPr="00452BD4">
        <w:rPr>
          <w:rFonts w:hint="eastAsia"/>
          <w:color w:val="3333FF"/>
        </w:rPr>
        <w:t>-</w:t>
      </w:r>
      <w:r>
        <w:rPr>
          <w:rFonts w:hint="eastAsia"/>
        </w:rPr>
        <w:t>会控</w:t>
      </w:r>
    </w:p>
    <w:p w:rsidR="00BD3F79" w:rsidRDefault="00BD3F79" w:rsidP="00BD3F79">
      <w:pPr>
        <w:pStyle w:val="4"/>
      </w:pPr>
      <w:r>
        <w:rPr>
          <w:rFonts w:hint="eastAsia"/>
          <w:color w:val="3333FF"/>
        </w:rPr>
        <w:t>（</w:t>
      </w:r>
      <w:r w:rsidR="00C877EA">
        <w:rPr>
          <w:rFonts w:hint="eastAsia"/>
          <w:color w:val="3333FF"/>
        </w:rPr>
        <w:t>14</w:t>
      </w:r>
      <w:r>
        <w:rPr>
          <w:rFonts w:hint="eastAsia"/>
          <w:color w:val="3333FF"/>
        </w:rPr>
        <w:t>）</w:t>
      </w:r>
      <w:r w:rsidRPr="00452BD4">
        <w:rPr>
          <w:rFonts w:hint="eastAsia"/>
          <w:color w:val="3333FF"/>
        </w:rPr>
        <w:t>-</w:t>
      </w:r>
      <w:r>
        <w:rPr>
          <w:rFonts w:hint="eastAsia"/>
        </w:rPr>
        <w:t>获取</w:t>
      </w:r>
      <w:r w:rsidR="00BB01D0">
        <w:rPr>
          <w:rFonts w:hint="eastAsia"/>
        </w:rPr>
        <w:t>会议的参会会议室或者人员</w:t>
      </w:r>
    </w:p>
    <w:tbl>
      <w:tblPr>
        <w:tblW w:w="8322" w:type="dxa"/>
        <w:tblInd w:w="15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1536"/>
        <w:gridCol w:w="6786"/>
      </w:tblGrid>
      <w:tr w:rsidR="00BD3F79" w:rsidRPr="00601888" w:rsidTr="00BD3F79">
        <w:trPr>
          <w:trHeight w:val="742"/>
          <w:tblHeader/>
        </w:trPr>
        <w:tc>
          <w:tcPr>
            <w:tcW w:w="8322" w:type="dxa"/>
            <w:gridSpan w:val="2"/>
            <w:shd w:val="pct12" w:color="000000" w:fill="FFFFFF"/>
            <w:vAlign w:val="center"/>
          </w:tcPr>
          <w:p w:rsidR="00BD3F79" w:rsidRPr="00BD28B7" w:rsidRDefault="00BD28B7" w:rsidP="00BD3F79">
            <w:pPr>
              <w:spacing w:before="60" w:after="60"/>
              <w:rPr>
                <w:rFonts w:ascii="宋体" w:hAnsi="宋体"/>
                <w:b/>
                <w:sz w:val="28"/>
                <w:szCs w:val="28"/>
              </w:rPr>
            </w:pPr>
            <w:r w:rsidRPr="00BD28B7">
              <w:rPr>
                <w:rFonts w:hint="eastAsia"/>
                <w:b/>
                <w:sz w:val="28"/>
                <w:szCs w:val="28"/>
              </w:rPr>
              <w:t>获取会议的参会会议室或者人员</w:t>
            </w:r>
          </w:p>
        </w:tc>
      </w:tr>
      <w:tr w:rsidR="00BD3F79" w:rsidRPr="00601888" w:rsidTr="00BD3F79">
        <w:trPr>
          <w:trHeight w:val="70"/>
        </w:trPr>
        <w:tc>
          <w:tcPr>
            <w:tcW w:w="8322" w:type="dxa"/>
            <w:gridSpan w:val="2"/>
            <w:tcBorders>
              <w:bottom w:val="single" w:sz="4" w:space="0" w:color="auto"/>
            </w:tcBorders>
            <w:vAlign w:val="center"/>
          </w:tcPr>
          <w:p w:rsidR="00BD3F79" w:rsidRPr="00392617" w:rsidRDefault="00BD3F79" w:rsidP="00BD3F79">
            <w:pPr>
              <w:autoSpaceDE w:val="0"/>
              <w:autoSpaceDN w:val="0"/>
              <w:adjustRightInd w:val="0"/>
              <w:jc w:val="left"/>
            </w:pPr>
            <w:r w:rsidRPr="00392617">
              <w:t>服务</w:t>
            </w:r>
            <w:r>
              <w:rPr>
                <w:rFonts w:hint="eastAsia"/>
              </w:rPr>
              <w:t>概述</w:t>
            </w:r>
          </w:p>
          <w:p w:rsidR="00BD3F79" w:rsidRPr="00BC513D" w:rsidRDefault="00BD3F79" w:rsidP="00BD3F79">
            <w:pPr>
              <w:autoSpaceDE w:val="0"/>
              <w:autoSpaceDN w:val="0"/>
              <w:adjustRightInd w:val="0"/>
              <w:ind w:firstLineChars="200" w:firstLine="420"/>
              <w:jc w:val="left"/>
            </w:pPr>
            <w:r>
              <w:rPr>
                <w:rFonts w:hint="eastAsia"/>
              </w:rPr>
              <w:t>该服务是用于</w:t>
            </w:r>
            <w:r>
              <w:rPr>
                <w:rFonts w:hint="eastAsia"/>
              </w:rPr>
              <w:t xml:space="preserve">Emeeting </w:t>
            </w:r>
            <w:r w:rsidR="00BB01D0">
              <w:rPr>
                <w:rFonts w:hint="eastAsia"/>
              </w:rPr>
              <w:t>获取参加该会议的会议室和人员</w:t>
            </w:r>
            <w:r>
              <w:rPr>
                <w:rFonts w:hint="eastAsia"/>
              </w:rPr>
              <w:t>。</w:t>
            </w:r>
          </w:p>
          <w:p w:rsidR="00BD3F79" w:rsidRDefault="00BD3F79" w:rsidP="00BD3F79">
            <w:pPr>
              <w:autoSpaceDE w:val="0"/>
              <w:autoSpaceDN w:val="0"/>
              <w:adjustRightInd w:val="0"/>
              <w:jc w:val="left"/>
            </w:pPr>
            <w:r w:rsidRPr="00392617">
              <w:t>应用场景</w:t>
            </w:r>
          </w:p>
          <w:p w:rsidR="00BD3F79" w:rsidRDefault="00BB01D0" w:rsidP="00BD3F79">
            <w:pPr>
              <w:autoSpaceDE w:val="0"/>
              <w:autoSpaceDN w:val="0"/>
              <w:adjustRightInd w:val="0"/>
              <w:ind w:firstLineChars="200" w:firstLine="420"/>
              <w:jc w:val="left"/>
            </w:pPr>
            <w:r>
              <w:rPr>
                <w:rFonts w:hint="eastAsia"/>
              </w:rPr>
              <w:t>用户打开会议详情，可看到参加会议的会议室和临时手机联系人或固话</w:t>
            </w:r>
          </w:p>
          <w:p w:rsidR="001911F8" w:rsidRPr="00BC513D" w:rsidRDefault="001911F8" w:rsidP="00BD3F79">
            <w:pPr>
              <w:autoSpaceDE w:val="0"/>
              <w:autoSpaceDN w:val="0"/>
              <w:adjustRightInd w:val="0"/>
              <w:ind w:firstLineChars="200" w:firstLine="420"/>
              <w:jc w:val="left"/>
            </w:pPr>
            <w:r>
              <w:rPr>
                <w:rFonts w:hint="eastAsia"/>
              </w:rPr>
              <w:t>当用户停留在会控界面需要轮询该接口来刷新各个参会方的状态</w:t>
            </w:r>
          </w:p>
          <w:p w:rsidR="00BD3F79" w:rsidRDefault="00BD3F79" w:rsidP="00BD3F79">
            <w:pPr>
              <w:autoSpaceDE w:val="0"/>
              <w:autoSpaceDN w:val="0"/>
              <w:adjustRightInd w:val="0"/>
              <w:jc w:val="left"/>
            </w:pPr>
            <w:r>
              <w:rPr>
                <w:rFonts w:hint="eastAsia"/>
              </w:rPr>
              <w:t>服务</w:t>
            </w:r>
            <w:r w:rsidRPr="00392617">
              <w:t>类型</w:t>
            </w:r>
          </w:p>
          <w:p w:rsidR="00BD3F79" w:rsidRPr="00392EDF" w:rsidRDefault="003801D2" w:rsidP="00BD3F79">
            <w:pPr>
              <w:autoSpaceDE w:val="0"/>
              <w:autoSpaceDN w:val="0"/>
              <w:adjustRightInd w:val="0"/>
              <w:jc w:val="left"/>
            </w:pPr>
            <w:r w:rsidRPr="00392EDF">
              <w:fldChar w:fldCharType="begin">
                <w:ffData>
                  <w:name w:val="Check1"/>
                  <w:enabled/>
                  <w:calcOnExit w:val="0"/>
                  <w:checkBox>
                    <w:sizeAuto/>
                    <w:default w:val="0"/>
                  </w:checkBox>
                </w:ffData>
              </w:fldChar>
            </w:r>
            <w:r w:rsidR="00BD3F79" w:rsidRPr="00392EDF">
              <w:instrText xml:space="preserve"> FORMCHECKBOX </w:instrText>
            </w:r>
            <w:r w:rsidRPr="00392EDF">
              <w:fldChar w:fldCharType="end"/>
            </w:r>
            <w:r w:rsidR="00BD3F79" w:rsidRPr="00392EDF">
              <w:rPr>
                <w:rFonts w:hint="eastAsia"/>
              </w:rPr>
              <w:t>消息服务</w:t>
            </w:r>
          </w:p>
          <w:p w:rsidR="00BD3F79" w:rsidRPr="00392EDF" w:rsidRDefault="003801D2" w:rsidP="00BD3F79">
            <w:pPr>
              <w:autoSpaceDE w:val="0"/>
              <w:autoSpaceDN w:val="0"/>
              <w:adjustRightInd w:val="0"/>
              <w:jc w:val="left"/>
            </w:pPr>
            <w:r w:rsidRPr="00392EDF">
              <w:fldChar w:fldCharType="begin">
                <w:ffData>
                  <w:name w:val=""/>
                  <w:enabled/>
                  <w:calcOnExit w:val="0"/>
                  <w:checkBox>
                    <w:sizeAuto/>
                    <w:default w:val="0"/>
                  </w:checkBox>
                </w:ffData>
              </w:fldChar>
            </w:r>
            <w:r w:rsidR="00BD3F79" w:rsidRPr="00392EDF">
              <w:instrText xml:space="preserve"> FORMCHECKBOX </w:instrText>
            </w:r>
            <w:r w:rsidRPr="00392EDF">
              <w:fldChar w:fldCharType="end"/>
            </w:r>
            <w:r w:rsidR="00BD3F79" w:rsidRPr="00392EDF">
              <w:rPr>
                <w:rFonts w:hint="eastAsia"/>
              </w:rPr>
              <w:t>流程服务</w:t>
            </w:r>
          </w:p>
          <w:p w:rsidR="00BD3F79" w:rsidRPr="00392EDF" w:rsidRDefault="003801D2" w:rsidP="00BD3F79">
            <w:pPr>
              <w:autoSpaceDE w:val="0"/>
              <w:autoSpaceDN w:val="0"/>
              <w:adjustRightInd w:val="0"/>
              <w:jc w:val="left"/>
            </w:pPr>
            <w:r w:rsidRPr="00392EDF">
              <w:fldChar w:fldCharType="begin">
                <w:ffData>
                  <w:name w:val=""/>
                  <w:enabled/>
                  <w:calcOnExit w:val="0"/>
                  <w:checkBox>
                    <w:sizeAuto/>
                    <w:default w:val="1"/>
                  </w:checkBox>
                </w:ffData>
              </w:fldChar>
            </w:r>
            <w:r w:rsidR="00BD3F79" w:rsidRPr="00392EDF">
              <w:instrText xml:space="preserve"> FORMCHECKBOX </w:instrText>
            </w:r>
            <w:r w:rsidRPr="00392EDF">
              <w:fldChar w:fldCharType="end"/>
            </w:r>
            <w:r w:rsidR="00BD3F79" w:rsidRPr="00392EDF">
              <w:rPr>
                <w:rFonts w:hint="eastAsia"/>
              </w:rPr>
              <w:t>数据服务</w:t>
            </w:r>
          </w:p>
          <w:p w:rsidR="00BD3F79" w:rsidRDefault="00BD3F79" w:rsidP="00BD3F79">
            <w:pPr>
              <w:autoSpaceDE w:val="0"/>
              <w:autoSpaceDN w:val="0"/>
              <w:adjustRightInd w:val="0"/>
              <w:jc w:val="left"/>
            </w:pPr>
            <w:r w:rsidRPr="00392617">
              <w:t>业务规则</w:t>
            </w:r>
          </w:p>
          <w:p w:rsidR="00BD3F79" w:rsidRDefault="00BD3F79" w:rsidP="00BD3F79">
            <w:pPr>
              <w:autoSpaceDE w:val="0"/>
              <w:autoSpaceDN w:val="0"/>
              <w:adjustRightInd w:val="0"/>
              <w:jc w:val="left"/>
            </w:pPr>
          </w:p>
          <w:p w:rsidR="00BD3F79" w:rsidRPr="00C42DB5" w:rsidRDefault="00BD3F79" w:rsidP="00BD3F79">
            <w:pPr>
              <w:autoSpaceDE w:val="0"/>
              <w:autoSpaceDN w:val="0"/>
              <w:adjustRightInd w:val="0"/>
              <w:jc w:val="left"/>
            </w:pPr>
            <w:r>
              <w:rPr>
                <w:rFonts w:hint="eastAsia"/>
              </w:rPr>
              <w:t>调用规则</w:t>
            </w:r>
          </w:p>
          <w:p w:rsidR="00BD3F79" w:rsidRPr="00392EDF" w:rsidRDefault="00BD3F79" w:rsidP="00BD3F79">
            <w:pPr>
              <w:autoSpaceDE w:val="0"/>
              <w:autoSpaceDN w:val="0"/>
              <w:adjustRightInd w:val="0"/>
              <w:jc w:val="left"/>
            </w:pPr>
          </w:p>
          <w:p w:rsidR="00BD3F79" w:rsidRDefault="00BD3F79" w:rsidP="00BD3F79">
            <w:pPr>
              <w:autoSpaceDE w:val="0"/>
              <w:autoSpaceDN w:val="0"/>
              <w:adjustRightInd w:val="0"/>
              <w:jc w:val="left"/>
            </w:pPr>
            <w:r>
              <w:rPr>
                <w:rFonts w:hint="eastAsia"/>
              </w:rPr>
              <w:t>1</w:t>
            </w:r>
            <w:r>
              <w:rPr>
                <w:rFonts w:hint="eastAsia"/>
              </w:rPr>
              <w:t>：调用机制</w:t>
            </w:r>
          </w:p>
          <w:tbl>
            <w:tblPr>
              <w:tblW w:w="0" w:type="auto"/>
              <w:tblInd w:w="534" w:type="dxa"/>
              <w:tblLayout w:type="fixed"/>
              <w:tblLook w:val="01E0"/>
            </w:tblPr>
            <w:tblGrid>
              <w:gridCol w:w="7854"/>
            </w:tblGrid>
            <w:tr w:rsidR="00BD3F79" w:rsidRPr="00992F57" w:rsidTr="00BD3F79">
              <w:tc>
                <w:tcPr>
                  <w:tcW w:w="7854" w:type="dxa"/>
                </w:tcPr>
                <w:p w:rsidR="00BD3F79" w:rsidRPr="00392EDF" w:rsidRDefault="003801D2" w:rsidP="00BD3F79">
                  <w:pPr>
                    <w:autoSpaceDE w:val="0"/>
                    <w:autoSpaceDN w:val="0"/>
                    <w:adjustRightInd w:val="0"/>
                    <w:jc w:val="left"/>
                  </w:pPr>
                  <w:r w:rsidRPr="00392EDF">
                    <w:fldChar w:fldCharType="begin">
                      <w:ffData>
                        <w:name w:val=""/>
                        <w:enabled/>
                        <w:calcOnExit w:val="0"/>
                        <w:checkBox>
                          <w:sizeAuto/>
                          <w:default w:val="1"/>
                        </w:checkBox>
                      </w:ffData>
                    </w:fldChar>
                  </w:r>
                  <w:r w:rsidR="00BD3F79" w:rsidRPr="00392EDF">
                    <w:instrText xml:space="preserve"> FORMCHECKBOX </w:instrText>
                  </w:r>
                  <w:r w:rsidRPr="00392EDF">
                    <w:fldChar w:fldCharType="end"/>
                  </w:r>
                  <w:r w:rsidR="00BD3F79" w:rsidRPr="00392EDF">
                    <w:t xml:space="preserve"> </w:t>
                  </w:r>
                  <w:r w:rsidR="00BD3F79" w:rsidRPr="00392EDF">
                    <w:rPr>
                      <w:rFonts w:hint="eastAsia"/>
                    </w:rPr>
                    <w:t>同步调用</w:t>
                  </w:r>
                </w:p>
                <w:p w:rsidR="00BD3F79" w:rsidRPr="00392EDF" w:rsidRDefault="003801D2" w:rsidP="00BD3F79">
                  <w:pPr>
                    <w:autoSpaceDE w:val="0"/>
                    <w:autoSpaceDN w:val="0"/>
                    <w:adjustRightInd w:val="0"/>
                    <w:jc w:val="left"/>
                  </w:pPr>
                  <w:r w:rsidRPr="00392EDF">
                    <w:fldChar w:fldCharType="begin">
                      <w:ffData>
                        <w:name w:val=""/>
                        <w:enabled/>
                        <w:calcOnExit w:val="0"/>
                        <w:checkBox>
                          <w:sizeAuto/>
                          <w:default w:val="0"/>
                        </w:checkBox>
                      </w:ffData>
                    </w:fldChar>
                  </w:r>
                  <w:r w:rsidR="00BD3F79" w:rsidRPr="00392EDF">
                    <w:instrText xml:space="preserve"> FORMCHECKBOX </w:instrText>
                  </w:r>
                  <w:r w:rsidRPr="00392EDF">
                    <w:fldChar w:fldCharType="end"/>
                  </w:r>
                  <w:r w:rsidR="00BD3F79" w:rsidRPr="00392EDF">
                    <w:t xml:space="preserve"> </w:t>
                  </w:r>
                  <w:r w:rsidR="00BD3F79" w:rsidRPr="00392EDF">
                    <w:rPr>
                      <w:rFonts w:hint="eastAsia"/>
                    </w:rPr>
                    <w:t>异步调用</w:t>
                  </w:r>
                </w:p>
              </w:tc>
            </w:tr>
          </w:tbl>
          <w:p w:rsidR="00BD3F79" w:rsidRDefault="00BD3F79" w:rsidP="00BD3F79">
            <w:pPr>
              <w:autoSpaceDE w:val="0"/>
              <w:autoSpaceDN w:val="0"/>
              <w:adjustRightInd w:val="0"/>
              <w:jc w:val="left"/>
            </w:pPr>
            <w:r>
              <w:rPr>
                <w:rFonts w:hint="eastAsia"/>
              </w:rPr>
              <w:t>2</w:t>
            </w:r>
            <w:r>
              <w:rPr>
                <w:rFonts w:hint="eastAsia"/>
              </w:rPr>
              <w:t>：异常处理</w:t>
            </w:r>
          </w:p>
          <w:tbl>
            <w:tblPr>
              <w:tblW w:w="0" w:type="auto"/>
              <w:tblInd w:w="534" w:type="dxa"/>
              <w:tblLayout w:type="fixed"/>
              <w:tblLook w:val="01E0"/>
            </w:tblPr>
            <w:tblGrid>
              <w:gridCol w:w="7854"/>
            </w:tblGrid>
            <w:tr w:rsidR="00BD3F79" w:rsidRPr="00992F57" w:rsidTr="00BD3F79">
              <w:tc>
                <w:tcPr>
                  <w:tcW w:w="7854" w:type="dxa"/>
                </w:tcPr>
                <w:p w:rsidR="00BD3F79" w:rsidRPr="00392EDF" w:rsidRDefault="003801D2" w:rsidP="00BD3F79">
                  <w:pPr>
                    <w:autoSpaceDE w:val="0"/>
                    <w:autoSpaceDN w:val="0"/>
                    <w:adjustRightInd w:val="0"/>
                    <w:jc w:val="left"/>
                  </w:pPr>
                  <w:r w:rsidRPr="00392EDF">
                    <w:fldChar w:fldCharType="begin">
                      <w:ffData>
                        <w:name w:val=""/>
                        <w:enabled/>
                        <w:calcOnExit w:val="0"/>
                        <w:checkBox>
                          <w:sizeAuto/>
                          <w:default w:val="1"/>
                        </w:checkBox>
                      </w:ffData>
                    </w:fldChar>
                  </w:r>
                  <w:r w:rsidR="00BD3F79" w:rsidRPr="00392EDF">
                    <w:instrText xml:space="preserve"> FORMCHECKBOX </w:instrText>
                  </w:r>
                  <w:r w:rsidRPr="00392EDF">
                    <w:fldChar w:fldCharType="end"/>
                  </w:r>
                  <w:r w:rsidR="00BD3F79" w:rsidRPr="00392EDF">
                    <w:t xml:space="preserve"> </w:t>
                  </w:r>
                  <w:r w:rsidR="00BD3F79" w:rsidRPr="00392EDF">
                    <w:rPr>
                      <w:rFonts w:hint="eastAsia"/>
                    </w:rPr>
                    <w:t>调用失败，业务全部回滚，需重新请求调用</w:t>
                  </w:r>
                </w:p>
                <w:p w:rsidR="00BD3F79" w:rsidRPr="00392EDF" w:rsidRDefault="003801D2" w:rsidP="00BD3F79">
                  <w:pPr>
                    <w:autoSpaceDE w:val="0"/>
                    <w:autoSpaceDN w:val="0"/>
                    <w:adjustRightInd w:val="0"/>
                    <w:jc w:val="left"/>
                  </w:pPr>
                  <w:r w:rsidRPr="00392EDF">
                    <w:fldChar w:fldCharType="begin">
                      <w:ffData>
                        <w:name w:val=""/>
                        <w:enabled/>
                        <w:calcOnExit w:val="0"/>
                        <w:checkBox>
                          <w:sizeAuto/>
                          <w:default w:val="0"/>
                        </w:checkBox>
                      </w:ffData>
                    </w:fldChar>
                  </w:r>
                  <w:r w:rsidR="00BD3F79" w:rsidRPr="00392EDF">
                    <w:instrText xml:space="preserve"> FORMCHECKBOX </w:instrText>
                  </w:r>
                  <w:r w:rsidRPr="00392EDF">
                    <w:fldChar w:fldCharType="end"/>
                  </w:r>
                  <w:r w:rsidR="00BD3F79" w:rsidRPr="00392EDF">
                    <w:t xml:space="preserve"> </w:t>
                  </w:r>
                  <w:r w:rsidR="00BD3F79" w:rsidRPr="00392EDF">
                    <w:rPr>
                      <w:rFonts w:hint="eastAsia"/>
                    </w:rPr>
                    <w:t>调用失败，出错的数据回滚，并需要进行出错数据的重新请求调用</w:t>
                  </w:r>
                </w:p>
              </w:tc>
            </w:tr>
          </w:tbl>
          <w:p w:rsidR="00BD3F79" w:rsidRPr="00392EDF" w:rsidRDefault="00BD3F79" w:rsidP="00BD3F79">
            <w:pPr>
              <w:autoSpaceDE w:val="0"/>
              <w:autoSpaceDN w:val="0"/>
              <w:adjustRightInd w:val="0"/>
              <w:jc w:val="left"/>
              <w:rPr>
                <w:rFonts w:ascii="宋体" w:hAnsi="宋体" w:cs="新宋体"/>
                <w:color w:val="800000"/>
                <w:sz w:val="19"/>
                <w:szCs w:val="19"/>
              </w:rPr>
            </w:pPr>
          </w:p>
          <w:p w:rsidR="00BD3F79" w:rsidRPr="00601888" w:rsidRDefault="00BD3F79" w:rsidP="00BD3F79">
            <w:pPr>
              <w:autoSpaceDE w:val="0"/>
              <w:autoSpaceDN w:val="0"/>
              <w:adjustRightInd w:val="0"/>
              <w:jc w:val="left"/>
              <w:rPr>
                <w:rFonts w:ascii="宋体" w:hAnsi="宋体" w:cs="新宋体"/>
                <w:color w:val="800000"/>
                <w:sz w:val="19"/>
                <w:szCs w:val="19"/>
              </w:rPr>
            </w:pPr>
          </w:p>
        </w:tc>
      </w:tr>
      <w:tr w:rsidR="00BD3F79" w:rsidRPr="00601888" w:rsidTr="00BD3F79">
        <w:trPr>
          <w:trHeight w:val="70"/>
        </w:trPr>
        <w:tc>
          <w:tcPr>
            <w:tcW w:w="8322" w:type="dxa"/>
            <w:gridSpan w:val="2"/>
            <w:tcBorders>
              <w:top w:val="single" w:sz="4" w:space="0" w:color="auto"/>
              <w:bottom w:val="single" w:sz="4" w:space="0" w:color="auto"/>
            </w:tcBorders>
            <w:shd w:val="pct12" w:color="auto" w:fill="auto"/>
            <w:vAlign w:val="center"/>
          </w:tcPr>
          <w:p w:rsidR="00BD3F79" w:rsidRPr="00601888" w:rsidRDefault="00BD3F79" w:rsidP="00BD3F79">
            <w:pPr>
              <w:spacing w:before="60" w:after="60" w:line="0" w:lineRule="atLeast"/>
              <w:rPr>
                <w:rFonts w:ascii="宋体" w:hAnsi="宋体"/>
                <w:b/>
                <w:sz w:val="28"/>
                <w:szCs w:val="28"/>
              </w:rPr>
            </w:pPr>
            <w:r w:rsidRPr="00601888">
              <w:rPr>
                <w:rFonts w:ascii="宋体" w:hAnsi="宋体" w:hint="eastAsia"/>
                <w:b/>
                <w:sz w:val="28"/>
                <w:szCs w:val="28"/>
              </w:rPr>
              <w:lastRenderedPageBreak/>
              <w:t>接口、参数说明</w:t>
            </w:r>
          </w:p>
        </w:tc>
      </w:tr>
      <w:tr w:rsidR="00BD3F79" w:rsidRPr="00601888" w:rsidTr="00BD3F79">
        <w:trPr>
          <w:trHeight w:val="70"/>
        </w:trPr>
        <w:tc>
          <w:tcPr>
            <w:tcW w:w="1536" w:type="dxa"/>
            <w:tcBorders>
              <w:top w:val="single" w:sz="4" w:space="0" w:color="auto"/>
              <w:bottom w:val="single" w:sz="4" w:space="0" w:color="auto"/>
            </w:tcBorders>
            <w:shd w:val="pct15" w:color="auto" w:fill="auto"/>
            <w:vAlign w:val="center"/>
          </w:tcPr>
          <w:p w:rsidR="00BD3F79" w:rsidRPr="00601888" w:rsidRDefault="00BD3F79" w:rsidP="00BD3F79">
            <w:pPr>
              <w:rPr>
                <w:rFonts w:ascii="宋体" w:hAnsi="宋体"/>
                <w:b/>
                <w:highlight w:val="white"/>
              </w:rPr>
            </w:pPr>
            <w:r w:rsidRPr="00601888">
              <w:rPr>
                <w:rFonts w:ascii="宋体" w:hAnsi="宋体" w:hint="eastAsia"/>
                <w:b/>
              </w:rPr>
              <w:t>输入</w:t>
            </w:r>
          </w:p>
        </w:tc>
        <w:tc>
          <w:tcPr>
            <w:tcW w:w="6786" w:type="dxa"/>
            <w:tcBorders>
              <w:top w:val="single" w:sz="4" w:space="0" w:color="auto"/>
              <w:bottom w:val="single" w:sz="4" w:space="0" w:color="auto"/>
            </w:tcBorders>
            <w:shd w:val="pct15" w:color="auto" w:fill="auto"/>
            <w:vAlign w:val="center"/>
          </w:tcPr>
          <w:p w:rsidR="00BD3F79" w:rsidRPr="00601888" w:rsidRDefault="00BD3F79" w:rsidP="00BD3F79">
            <w:pPr>
              <w:spacing w:before="60" w:after="60" w:line="0" w:lineRule="atLeast"/>
              <w:rPr>
                <w:rFonts w:ascii="宋体" w:hAnsi="宋体"/>
                <w:sz w:val="18"/>
              </w:rPr>
            </w:pPr>
            <w:r w:rsidRPr="00601888">
              <w:rPr>
                <w:rFonts w:ascii="宋体" w:hAnsi="宋体" w:hint="eastAsia"/>
                <w:b/>
                <w:szCs w:val="21"/>
              </w:rPr>
              <w:t>说明</w:t>
            </w:r>
          </w:p>
        </w:tc>
      </w:tr>
      <w:tr w:rsidR="00BD3F79" w:rsidRPr="00601888" w:rsidTr="00BD3F79">
        <w:trPr>
          <w:trHeight w:val="70"/>
        </w:trPr>
        <w:tc>
          <w:tcPr>
            <w:tcW w:w="1536" w:type="dxa"/>
            <w:tcBorders>
              <w:top w:val="single" w:sz="4" w:space="0" w:color="auto"/>
              <w:bottom w:val="single" w:sz="4" w:space="0" w:color="auto"/>
            </w:tcBorders>
            <w:vAlign w:val="center"/>
          </w:tcPr>
          <w:p w:rsidR="00BD3F79" w:rsidRPr="00601888" w:rsidRDefault="00BD3F79" w:rsidP="00BD3F79">
            <w:pPr>
              <w:rPr>
                <w:rFonts w:ascii="宋体" w:hAnsi="宋体"/>
              </w:rPr>
            </w:pPr>
            <w:r w:rsidRPr="00601888">
              <w:rPr>
                <w:rFonts w:ascii="宋体" w:hAnsi="宋体" w:hint="eastAsia"/>
              </w:rPr>
              <w:t>通过URL</w:t>
            </w:r>
          </w:p>
        </w:tc>
        <w:tc>
          <w:tcPr>
            <w:tcW w:w="6786" w:type="dxa"/>
            <w:tcBorders>
              <w:top w:val="single" w:sz="4" w:space="0" w:color="auto"/>
              <w:bottom w:val="single" w:sz="4" w:space="0" w:color="auto"/>
            </w:tcBorders>
            <w:vAlign w:val="center"/>
          </w:tcPr>
          <w:p w:rsidR="00BD3F79" w:rsidRPr="00601888" w:rsidRDefault="00BD3F79" w:rsidP="00BD3F79">
            <w:pPr>
              <w:spacing w:before="60" w:after="60" w:line="0" w:lineRule="atLeast"/>
              <w:rPr>
                <w:rFonts w:ascii="宋体" w:hAnsi="宋体"/>
                <w:sz w:val="18"/>
              </w:rPr>
            </w:pPr>
            <w:r w:rsidRPr="00601888">
              <w:rPr>
                <w:rFonts w:ascii="宋体" w:hAnsi="宋体" w:hint="eastAsia"/>
                <w:sz w:val="18"/>
              </w:rPr>
              <w:t>通过URL访问JSON服务</w:t>
            </w:r>
          </w:p>
        </w:tc>
      </w:tr>
      <w:tr w:rsidR="00BD3F79" w:rsidRPr="00601888" w:rsidTr="00BD3F79">
        <w:trPr>
          <w:trHeight w:val="70"/>
        </w:trPr>
        <w:tc>
          <w:tcPr>
            <w:tcW w:w="1536" w:type="dxa"/>
            <w:tcBorders>
              <w:top w:val="single" w:sz="4" w:space="0" w:color="auto"/>
              <w:bottom w:val="single" w:sz="4" w:space="0" w:color="auto"/>
            </w:tcBorders>
            <w:shd w:val="pct15" w:color="auto" w:fill="auto"/>
            <w:vAlign w:val="center"/>
          </w:tcPr>
          <w:p w:rsidR="00BD3F79" w:rsidRPr="00601888" w:rsidRDefault="00BD3F79" w:rsidP="00BD3F79">
            <w:pPr>
              <w:rPr>
                <w:rFonts w:ascii="宋体" w:hAnsi="宋体"/>
                <w:b/>
              </w:rPr>
            </w:pPr>
            <w:r w:rsidRPr="00601888">
              <w:rPr>
                <w:rFonts w:ascii="宋体" w:hAnsi="宋体" w:hint="eastAsia"/>
                <w:b/>
              </w:rPr>
              <w:t>输入参数</w:t>
            </w:r>
          </w:p>
        </w:tc>
        <w:tc>
          <w:tcPr>
            <w:tcW w:w="6786" w:type="dxa"/>
            <w:tcBorders>
              <w:top w:val="single" w:sz="4" w:space="0" w:color="auto"/>
              <w:bottom w:val="single" w:sz="4" w:space="0" w:color="auto"/>
            </w:tcBorders>
            <w:shd w:val="pct15" w:color="auto" w:fill="auto"/>
            <w:vAlign w:val="center"/>
          </w:tcPr>
          <w:p w:rsidR="00BD3F79" w:rsidRPr="00601888" w:rsidRDefault="00BD3F79" w:rsidP="00BD3F79">
            <w:pPr>
              <w:spacing w:before="60" w:after="60" w:line="0" w:lineRule="atLeast"/>
              <w:rPr>
                <w:rFonts w:ascii="宋体" w:hAnsi="宋体"/>
                <w:sz w:val="18"/>
              </w:rPr>
            </w:pPr>
            <w:r w:rsidRPr="00601888">
              <w:rPr>
                <w:rFonts w:ascii="宋体" w:hAnsi="宋体" w:hint="eastAsia"/>
                <w:b/>
                <w:szCs w:val="21"/>
              </w:rPr>
              <w:t>说明</w:t>
            </w:r>
          </w:p>
        </w:tc>
      </w:tr>
      <w:tr w:rsidR="00BD3F79" w:rsidRPr="007D2244" w:rsidTr="00BD3F79">
        <w:trPr>
          <w:trHeight w:val="70"/>
        </w:trPr>
        <w:tc>
          <w:tcPr>
            <w:tcW w:w="1536" w:type="dxa"/>
            <w:tcBorders>
              <w:top w:val="single" w:sz="4" w:space="0" w:color="auto"/>
              <w:bottom w:val="single" w:sz="4" w:space="0" w:color="auto"/>
            </w:tcBorders>
            <w:vAlign w:val="center"/>
          </w:tcPr>
          <w:p w:rsidR="00BD3F79" w:rsidRPr="00601888" w:rsidRDefault="00BD3F79" w:rsidP="00BD3F79">
            <w:pPr>
              <w:rPr>
                <w:rFonts w:ascii="宋体" w:hAnsi="宋体"/>
              </w:rPr>
            </w:pPr>
            <w:r>
              <w:rPr>
                <w:rFonts w:ascii="宋体" w:hAnsi="宋体" w:hint="eastAsia"/>
              </w:rPr>
              <w:t>C</w:t>
            </w:r>
          </w:p>
        </w:tc>
        <w:tc>
          <w:tcPr>
            <w:tcW w:w="6786" w:type="dxa"/>
            <w:tcBorders>
              <w:top w:val="single" w:sz="4" w:space="0" w:color="auto"/>
              <w:bottom w:val="single" w:sz="4" w:space="0" w:color="auto"/>
            </w:tcBorders>
            <w:vAlign w:val="center"/>
          </w:tcPr>
          <w:p w:rsidR="00BD3F79" w:rsidRPr="007D2244" w:rsidRDefault="00BB01D0" w:rsidP="00BD3F79">
            <w:pPr>
              <w:spacing w:before="60" w:after="60" w:line="0" w:lineRule="atLeast"/>
              <w:rPr>
                <w:rFonts w:ascii="宋体" w:hAnsi="宋体"/>
                <w:color w:val="000000" w:themeColor="text1"/>
                <w:szCs w:val="21"/>
              </w:rPr>
            </w:pPr>
            <w:r>
              <w:rPr>
                <w:rFonts w:ascii="宋体" w:hAnsi="Times New Roman" w:cs="宋体" w:hint="eastAsia"/>
                <w:color w:val="000000" w:themeColor="text1"/>
                <w:szCs w:val="21"/>
              </w:rPr>
              <w:t>GetMeetingJoinInfo</w:t>
            </w:r>
          </w:p>
        </w:tc>
      </w:tr>
      <w:tr w:rsidR="00BD3F79" w:rsidRPr="00601888" w:rsidTr="00BD3F79">
        <w:trPr>
          <w:trHeight w:val="70"/>
        </w:trPr>
        <w:tc>
          <w:tcPr>
            <w:tcW w:w="1536" w:type="dxa"/>
            <w:tcBorders>
              <w:top w:val="single" w:sz="4" w:space="0" w:color="auto"/>
              <w:bottom w:val="single" w:sz="4" w:space="0" w:color="auto"/>
            </w:tcBorders>
            <w:vAlign w:val="center"/>
          </w:tcPr>
          <w:p w:rsidR="00BD3F79" w:rsidRPr="00601888" w:rsidRDefault="00BD3F79" w:rsidP="00BD3F79">
            <w:pPr>
              <w:rPr>
                <w:rFonts w:ascii="宋体" w:hAnsi="宋体"/>
              </w:rPr>
            </w:pPr>
            <w:r>
              <w:rPr>
                <w:rFonts w:ascii="宋体" w:hAnsi="宋体"/>
              </w:rPr>
              <w:t>D</w:t>
            </w:r>
          </w:p>
        </w:tc>
        <w:tc>
          <w:tcPr>
            <w:tcW w:w="6786" w:type="dxa"/>
            <w:tcBorders>
              <w:top w:val="single" w:sz="4" w:space="0" w:color="auto"/>
              <w:bottom w:val="single" w:sz="4" w:space="0" w:color="auto"/>
            </w:tcBorders>
            <w:vAlign w:val="center"/>
          </w:tcPr>
          <w:p w:rsidR="00BD3F79" w:rsidRPr="00601888" w:rsidRDefault="00BD3F79" w:rsidP="00BD3F79">
            <w:pPr>
              <w:spacing w:before="60" w:after="60" w:line="0" w:lineRule="atLeast"/>
              <w:rPr>
                <w:rFonts w:ascii="宋体" w:hAnsi="宋体"/>
                <w:szCs w:val="21"/>
              </w:rPr>
            </w:pPr>
          </w:p>
        </w:tc>
      </w:tr>
      <w:tr w:rsidR="00BD3F79" w:rsidRPr="00601888" w:rsidTr="00BD3F79">
        <w:trPr>
          <w:trHeight w:val="70"/>
        </w:trPr>
        <w:tc>
          <w:tcPr>
            <w:tcW w:w="1536" w:type="dxa"/>
            <w:tcBorders>
              <w:top w:val="single" w:sz="4" w:space="0" w:color="auto"/>
              <w:bottom w:val="single" w:sz="4" w:space="0" w:color="auto"/>
            </w:tcBorders>
            <w:vAlign w:val="center"/>
          </w:tcPr>
          <w:p w:rsidR="00BD3F79" w:rsidRPr="00601888" w:rsidRDefault="00BD3F79" w:rsidP="00BD3F79">
            <w:pPr>
              <w:rPr>
                <w:rFonts w:ascii="宋体" w:hAnsi="宋体"/>
              </w:rPr>
            </w:pPr>
            <w:r>
              <w:rPr>
                <w:rFonts w:ascii="宋体" w:hAnsi="宋体" w:hint="eastAsia"/>
              </w:rPr>
              <w:t>F</w:t>
            </w:r>
          </w:p>
        </w:tc>
        <w:tc>
          <w:tcPr>
            <w:tcW w:w="6786" w:type="dxa"/>
            <w:tcBorders>
              <w:top w:val="single" w:sz="4" w:space="0" w:color="auto"/>
              <w:bottom w:val="single" w:sz="4" w:space="0" w:color="auto"/>
            </w:tcBorders>
            <w:vAlign w:val="center"/>
          </w:tcPr>
          <w:tbl>
            <w:tblPr>
              <w:tblW w:w="598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tblPr>
            <w:tblGrid>
              <w:gridCol w:w="737"/>
              <w:gridCol w:w="1276"/>
              <w:gridCol w:w="1559"/>
              <w:gridCol w:w="1559"/>
              <w:gridCol w:w="851"/>
            </w:tblGrid>
            <w:tr w:rsidR="00347E5C" w:rsidRPr="0001495D" w:rsidTr="009B55B5">
              <w:tc>
                <w:tcPr>
                  <w:tcW w:w="737" w:type="dxa"/>
                  <w:shd w:val="clear" w:color="auto" w:fill="BFBFBF"/>
                  <w:vAlign w:val="center"/>
                </w:tcPr>
                <w:p w:rsidR="00347E5C" w:rsidRPr="0001495D" w:rsidRDefault="00347E5C" w:rsidP="009B55B5">
                  <w:pPr>
                    <w:pStyle w:val="aff"/>
                    <w:widowControl w:val="0"/>
                    <w:rPr>
                      <w:rFonts w:ascii="黑体"/>
                    </w:rPr>
                  </w:pPr>
                  <w:bookmarkStart w:id="47" w:name="OLE_LINK19"/>
                  <w:bookmarkStart w:id="48" w:name="OLE_LINK20"/>
                  <w:r w:rsidRPr="0001495D">
                    <w:rPr>
                      <w:rFonts w:ascii="黑体" w:hint="eastAsia"/>
                    </w:rPr>
                    <w:t>必输项</w:t>
                  </w:r>
                </w:p>
              </w:tc>
              <w:tc>
                <w:tcPr>
                  <w:tcW w:w="1276" w:type="dxa"/>
                  <w:shd w:val="clear" w:color="auto" w:fill="BFBFBF"/>
                  <w:vAlign w:val="center"/>
                </w:tcPr>
                <w:p w:rsidR="00347E5C" w:rsidRPr="0001495D" w:rsidRDefault="00347E5C" w:rsidP="009B55B5">
                  <w:pPr>
                    <w:pStyle w:val="aff"/>
                    <w:widowControl w:val="0"/>
                    <w:rPr>
                      <w:rFonts w:ascii="黑体"/>
                    </w:rPr>
                  </w:pPr>
                  <w:r w:rsidRPr="0001495D">
                    <w:rPr>
                      <w:rFonts w:ascii="黑体" w:hint="eastAsia"/>
                    </w:rPr>
                    <w:t>属性</w:t>
                  </w:r>
                </w:p>
              </w:tc>
              <w:tc>
                <w:tcPr>
                  <w:tcW w:w="1559" w:type="dxa"/>
                  <w:shd w:val="clear" w:color="auto" w:fill="BFBFBF"/>
                  <w:vAlign w:val="center"/>
                </w:tcPr>
                <w:p w:rsidR="00347E5C" w:rsidRPr="0001495D" w:rsidRDefault="00347E5C" w:rsidP="009B55B5">
                  <w:pPr>
                    <w:pStyle w:val="aff"/>
                    <w:widowControl w:val="0"/>
                    <w:rPr>
                      <w:rFonts w:ascii="黑体"/>
                    </w:rPr>
                  </w:pPr>
                  <w:r w:rsidRPr="0001495D">
                    <w:rPr>
                      <w:rFonts w:ascii="黑体" w:hint="eastAsia"/>
                    </w:rPr>
                    <w:t>数据名称</w:t>
                  </w:r>
                </w:p>
              </w:tc>
              <w:tc>
                <w:tcPr>
                  <w:tcW w:w="1559" w:type="dxa"/>
                  <w:shd w:val="clear" w:color="auto" w:fill="BFBFBF"/>
                  <w:vAlign w:val="center"/>
                </w:tcPr>
                <w:p w:rsidR="00347E5C" w:rsidRPr="0001495D" w:rsidRDefault="00347E5C" w:rsidP="009B55B5">
                  <w:pPr>
                    <w:pStyle w:val="aff"/>
                    <w:widowControl w:val="0"/>
                    <w:rPr>
                      <w:rFonts w:ascii="黑体"/>
                    </w:rPr>
                  </w:pPr>
                  <w:r w:rsidRPr="0001495D">
                    <w:rPr>
                      <w:rFonts w:ascii="黑体" w:hint="eastAsia"/>
                    </w:rPr>
                    <w:t>属性约束</w:t>
                  </w:r>
                </w:p>
              </w:tc>
              <w:tc>
                <w:tcPr>
                  <w:tcW w:w="851" w:type="dxa"/>
                  <w:shd w:val="clear" w:color="auto" w:fill="BFBFBF"/>
                  <w:vAlign w:val="center"/>
                </w:tcPr>
                <w:p w:rsidR="00347E5C" w:rsidRPr="0001495D" w:rsidRDefault="00347E5C" w:rsidP="009B55B5">
                  <w:pPr>
                    <w:pStyle w:val="aff"/>
                    <w:widowControl w:val="0"/>
                    <w:rPr>
                      <w:rFonts w:ascii="黑体"/>
                    </w:rPr>
                  </w:pPr>
                  <w:r w:rsidRPr="0001495D">
                    <w:rPr>
                      <w:rFonts w:ascii="黑体" w:hint="eastAsia"/>
                    </w:rPr>
                    <w:t>数据类型</w:t>
                  </w:r>
                </w:p>
              </w:tc>
            </w:tr>
            <w:tr w:rsidR="00347E5C" w:rsidRPr="00E03BBB" w:rsidTr="009B55B5">
              <w:trPr>
                <w:trHeight w:val="717"/>
              </w:trPr>
              <w:tc>
                <w:tcPr>
                  <w:tcW w:w="737" w:type="dxa"/>
                  <w:vAlign w:val="center"/>
                </w:tcPr>
                <w:p w:rsidR="00347E5C" w:rsidRDefault="00347E5C" w:rsidP="009B55B5">
                  <w:pPr>
                    <w:rPr>
                      <w:rFonts w:ascii="宋体" w:hAnsi="宋体"/>
                      <w:sz w:val="18"/>
                    </w:rPr>
                  </w:pPr>
                  <w:r>
                    <w:rPr>
                      <w:rFonts w:ascii="宋体" w:hAnsi="宋体" w:hint="eastAsia"/>
                      <w:sz w:val="18"/>
                    </w:rPr>
                    <w:t>Y</w:t>
                  </w:r>
                </w:p>
              </w:tc>
              <w:tc>
                <w:tcPr>
                  <w:tcW w:w="1276" w:type="dxa"/>
                  <w:vAlign w:val="center"/>
                </w:tcPr>
                <w:p w:rsidR="00347E5C" w:rsidRPr="00BD28B7" w:rsidRDefault="00347E5C" w:rsidP="009B55B5">
                  <w:pPr>
                    <w:rPr>
                      <w:rFonts w:ascii="宋体" w:hAnsi="宋体" w:cs="宋体"/>
                      <w:sz w:val="18"/>
                    </w:rPr>
                  </w:pPr>
                  <w:r>
                    <w:rPr>
                      <w:rFonts w:ascii="宋体" w:hAnsi="宋体" w:cs="宋体" w:hint="eastAsia"/>
                      <w:sz w:val="18"/>
                    </w:rPr>
                    <w:t>会议ID</w:t>
                  </w:r>
                </w:p>
              </w:tc>
              <w:tc>
                <w:tcPr>
                  <w:tcW w:w="1559" w:type="dxa"/>
                  <w:vAlign w:val="center"/>
                </w:tcPr>
                <w:p w:rsidR="00347E5C" w:rsidRDefault="00347E5C" w:rsidP="009B55B5">
                  <w:pPr>
                    <w:rPr>
                      <w:rFonts w:ascii="宋体" w:hAnsi="宋体"/>
                      <w:sz w:val="18"/>
                    </w:rPr>
                  </w:pPr>
                  <w:r>
                    <w:rPr>
                      <w:rFonts w:ascii="宋体" w:hAnsi="宋体" w:hint="eastAsia"/>
                      <w:sz w:val="18"/>
                    </w:rPr>
                    <w:t>ID</w:t>
                  </w:r>
                </w:p>
              </w:tc>
              <w:tc>
                <w:tcPr>
                  <w:tcW w:w="1559" w:type="dxa"/>
                  <w:vAlign w:val="center"/>
                </w:tcPr>
                <w:p w:rsidR="00347E5C" w:rsidRPr="00BD28B7" w:rsidRDefault="00347E5C" w:rsidP="009B55B5">
                  <w:pPr>
                    <w:rPr>
                      <w:rFonts w:ascii="宋体" w:hAnsi="宋体"/>
                      <w:sz w:val="18"/>
                    </w:rPr>
                  </w:pPr>
                </w:p>
              </w:tc>
              <w:tc>
                <w:tcPr>
                  <w:tcW w:w="851" w:type="dxa"/>
                  <w:vAlign w:val="center"/>
                </w:tcPr>
                <w:p w:rsidR="00347E5C" w:rsidRPr="00E03BBB" w:rsidRDefault="00347E5C" w:rsidP="009B55B5">
                  <w:pPr>
                    <w:rPr>
                      <w:rFonts w:ascii="宋体" w:hAnsi="宋体"/>
                      <w:sz w:val="18"/>
                    </w:rPr>
                  </w:pPr>
                  <w:r>
                    <w:rPr>
                      <w:rFonts w:ascii="宋体" w:hAnsi="宋体" w:hint="eastAsia"/>
                      <w:sz w:val="18"/>
                    </w:rPr>
                    <w:t>String</w:t>
                  </w:r>
                </w:p>
              </w:tc>
            </w:tr>
            <w:bookmarkEnd w:id="47"/>
            <w:bookmarkEnd w:id="48"/>
          </w:tbl>
          <w:p w:rsidR="00BD3F79" w:rsidRPr="00601888" w:rsidRDefault="00BD3F79" w:rsidP="00BD3F79">
            <w:pPr>
              <w:spacing w:before="60" w:after="60" w:line="0" w:lineRule="atLeast"/>
              <w:rPr>
                <w:rFonts w:ascii="宋体" w:hAnsi="宋体"/>
                <w:szCs w:val="21"/>
              </w:rPr>
            </w:pPr>
          </w:p>
        </w:tc>
      </w:tr>
      <w:tr w:rsidR="00BD3F79" w:rsidRPr="00601888" w:rsidTr="00BD3F79">
        <w:trPr>
          <w:trHeight w:val="70"/>
        </w:trPr>
        <w:tc>
          <w:tcPr>
            <w:tcW w:w="1536" w:type="dxa"/>
            <w:tcBorders>
              <w:top w:val="single" w:sz="4" w:space="0" w:color="auto"/>
              <w:bottom w:val="single" w:sz="4" w:space="0" w:color="auto"/>
            </w:tcBorders>
            <w:shd w:val="pct15" w:color="auto" w:fill="auto"/>
            <w:vAlign w:val="center"/>
          </w:tcPr>
          <w:p w:rsidR="00BD3F79" w:rsidRPr="00601888" w:rsidRDefault="00BD3F79" w:rsidP="00BD3F79">
            <w:pPr>
              <w:rPr>
                <w:rFonts w:ascii="宋体" w:hAnsi="宋体"/>
                <w:b/>
                <w:highlight w:val="white"/>
              </w:rPr>
            </w:pPr>
            <w:r w:rsidRPr="00601888">
              <w:rPr>
                <w:rFonts w:ascii="宋体" w:hAnsi="宋体" w:hint="eastAsia"/>
                <w:b/>
              </w:rPr>
              <w:t>输出</w:t>
            </w:r>
          </w:p>
        </w:tc>
        <w:tc>
          <w:tcPr>
            <w:tcW w:w="6786" w:type="dxa"/>
            <w:tcBorders>
              <w:top w:val="single" w:sz="4" w:space="0" w:color="auto"/>
              <w:bottom w:val="single" w:sz="4" w:space="0" w:color="auto"/>
            </w:tcBorders>
            <w:shd w:val="pct15" w:color="auto" w:fill="auto"/>
            <w:vAlign w:val="center"/>
          </w:tcPr>
          <w:p w:rsidR="00BD3F79" w:rsidRPr="00601888" w:rsidRDefault="00BD3F79" w:rsidP="00BD3F79">
            <w:pPr>
              <w:spacing w:before="60" w:after="60" w:line="0" w:lineRule="atLeast"/>
              <w:rPr>
                <w:rFonts w:ascii="宋体" w:hAnsi="宋体"/>
                <w:sz w:val="18"/>
              </w:rPr>
            </w:pPr>
            <w:r w:rsidRPr="00601888">
              <w:rPr>
                <w:rFonts w:ascii="宋体" w:hAnsi="宋体" w:hint="eastAsia"/>
                <w:b/>
                <w:szCs w:val="21"/>
              </w:rPr>
              <w:t>说明</w:t>
            </w:r>
          </w:p>
        </w:tc>
      </w:tr>
      <w:tr w:rsidR="00BD3F79" w:rsidRPr="00601888" w:rsidTr="00BD3F79">
        <w:trPr>
          <w:trHeight w:val="70"/>
        </w:trPr>
        <w:tc>
          <w:tcPr>
            <w:tcW w:w="1536" w:type="dxa"/>
            <w:tcBorders>
              <w:top w:val="single" w:sz="4" w:space="0" w:color="auto"/>
              <w:bottom w:val="single" w:sz="4" w:space="0" w:color="auto"/>
            </w:tcBorders>
            <w:vAlign w:val="center"/>
          </w:tcPr>
          <w:p w:rsidR="00BD3F79" w:rsidRPr="00601888" w:rsidRDefault="00BD3F79" w:rsidP="00BD3F79">
            <w:pPr>
              <w:rPr>
                <w:rFonts w:ascii="宋体" w:hAnsi="宋体"/>
                <w:b/>
                <w:highlight w:val="white"/>
              </w:rPr>
            </w:pPr>
            <w:r w:rsidRPr="00601888">
              <w:rPr>
                <w:rFonts w:ascii="宋体" w:hAnsi="宋体" w:hint="eastAsia"/>
              </w:rPr>
              <w:t>JSONP对象</w:t>
            </w:r>
          </w:p>
        </w:tc>
        <w:tc>
          <w:tcPr>
            <w:tcW w:w="6786" w:type="dxa"/>
            <w:tcBorders>
              <w:top w:val="single" w:sz="4" w:space="0" w:color="auto"/>
              <w:bottom w:val="single" w:sz="4" w:space="0" w:color="auto"/>
            </w:tcBorders>
            <w:vAlign w:val="center"/>
          </w:tcPr>
          <w:p w:rsidR="00BD3F79" w:rsidRPr="00601888" w:rsidRDefault="00BD3F79" w:rsidP="00BD3F79">
            <w:pPr>
              <w:spacing w:before="60" w:after="60" w:line="0" w:lineRule="atLeast"/>
              <w:rPr>
                <w:rFonts w:ascii="宋体" w:hAnsi="宋体"/>
                <w:sz w:val="18"/>
              </w:rPr>
            </w:pPr>
            <w:r w:rsidRPr="00601888">
              <w:rPr>
                <w:rFonts w:ascii="宋体" w:hAnsi="宋体" w:hint="eastAsia"/>
                <w:sz w:val="18"/>
              </w:rPr>
              <w:t>采用JSNOP形式输出JSON对象</w:t>
            </w:r>
          </w:p>
        </w:tc>
      </w:tr>
      <w:tr w:rsidR="00BD3F79" w:rsidRPr="00601888" w:rsidTr="00BD3F79">
        <w:trPr>
          <w:trHeight w:val="70"/>
        </w:trPr>
        <w:tc>
          <w:tcPr>
            <w:tcW w:w="1536" w:type="dxa"/>
            <w:tcBorders>
              <w:top w:val="single" w:sz="4" w:space="0" w:color="auto"/>
              <w:bottom w:val="single" w:sz="4" w:space="0" w:color="auto"/>
            </w:tcBorders>
            <w:shd w:val="pct15" w:color="auto" w:fill="auto"/>
            <w:vAlign w:val="center"/>
          </w:tcPr>
          <w:p w:rsidR="00BD3F79" w:rsidRPr="00601888" w:rsidRDefault="00BD3F79" w:rsidP="00BD3F79">
            <w:pPr>
              <w:rPr>
                <w:rFonts w:ascii="宋体" w:hAnsi="宋体"/>
                <w:b/>
                <w:highlight w:val="white"/>
              </w:rPr>
            </w:pPr>
            <w:r w:rsidRPr="00601888">
              <w:rPr>
                <w:rFonts w:ascii="宋体" w:hAnsi="宋体" w:hint="eastAsia"/>
                <w:b/>
              </w:rPr>
              <w:t>JSON对象参数</w:t>
            </w:r>
          </w:p>
        </w:tc>
        <w:tc>
          <w:tcPr>
            <w:tcW w:w="6786" w:type="dxa"/>
            <w:tcBorders>
              <w:top w:val="single" w:sz="4" w:space="0" w:color="auto"/>
              <w:bottom w:val="single" w:sz="4" w:space="0" w:color="auto"/>
            </w:tcBorders>
            <w:shd w:val="pct15" w:color="auto" w:fill="auto"/>
            <w:vAlign w:val="center"/>
          </w:tcPr>
          <w:p w:rsidR="00BD3F79" w:rsidRPr="00601888" w:rsidRDefault="00BD3F79" w:rsidP="00BD3F79">
            <w:pPr>
              <w:spacing w:before="60" w:after="60" w:line="0" w:lineRule="atLeast"/>
              <w:rPr>
                <w:rFonts w:ascii="宋体" w:hAnsi="宋体"/>
                <w:sz w:val="18"/>
              </w:rPr>
            </w:pPr>
            <w:r w:rsidRPr="00601888">
              <w:rPr>
                <w:rFonts w:ascii="宋体" w:hAnsi="宋体" w:hint="eastAsia"/>
                <w:b/>
                <w:szCs w:val="21"/>
              </w:rPr>
              <w:t>说明</w:t>
            </w:r>
          </w:p>
        </w:tc>
      </w:tr>
      <w:tr w:rsidR="00BD3F79" w:rsidRPr="00413A6E" w:rsidTr="00BD3F79">
        <w:trPr>
          <w:trHeight w:val="70"/>
        </w:trPr>
        <w:tc>
          <w:tcPr>
            <w:tcW w:w="1536" w:type="dxa"/>
            <w:vAlign w:val="center"/>
          </w:tcPr>
          <w:p w:rsidR="00BD3F79" w:rsidRPr="00413A6E" w:rsidRDefault="00BD3F79" w:rsidP="00BD3F79">
            <w:pPr>
              <w:rPr>
                <w:rFonts w:ascii="宋体" w:hAnsi="宋体"/>
                <w:color w:val="FF0000"/>
              </w:rPr>
            </w:pPr>
            <w:r w:rsidRPr="00413A6E">
              <w:rPr>
                <w:rFonts w:ascii="宋体" w:hAnsi="宋体" w:hint="eastAsia"/>
                <w:color w:val="FF0000"/>
              </w:rPr>
              <w:t>S</w:t>
            </w:r>
          </w:p>
        </w:tc>
        <w:tc>
          <w:tcPr>
            <w:tcW w:w="6786" w:type="dxa"/>
            <w:vAlign w:val="center"/>
          </w:tcPr>
          <w:p w:rsidR="00BD3F79" w:rsidRPr="00413A6E" w:rsidRDefault="00BD3F79" w:rsidP="00BD3F79">
            <w:pPr>
              <w:spacing w:before="60" w:after="60" w:line="0" w:lineRule="atLeast"/>
              <w:rPr>
                <w:rFonts w:ascii="宋体" w:hAnsi="宋体"/>
                <w:color w:val="FF0000"/>
                <w:sz w:val="18"/>
              </w:rPr>
            </w:pPr>
            <w:r w:rsidRPr="00413A6E">
              <w:rPr>
                <w:rFonts w:ascii="宋体" w:hAnsi="宋体" w:hint="eastAsia"/>
                <w:color w:val="FF0000"/>
                <w:sz w:val="18"/>
              </w:rPr>
              <w:t>是否成功</w:t>
            </w:r>
          </w:p>
        </w:tc>
      </w:tr>
      <w:tr w:rsidR="00BD3F79" w:rsidRPr="00413A6E" w:rsidTr="00BD3F79">
        <w:trPr>
          <w:trHeight w:val="70"/>
        </w:trPr>
        <w:tc>
          <w:tcPr>
            <w:tcW w:w="1536" w:type="dxa"/>
            <w:vAlign w:val="center"/>
          </w:tcPr>
          <w:p w:rsidR="00BD3F79" w:rsidRPr="00413A6E" w:rsidRDefault="00BD3F79" w:rsidP="00BD3F79">
            <w:pPr>
              <w:rPr>
                <w:rFonts w:ascii="宋体" w:hAnsi="宋体"/>
                <w:color w:val="FF0000"/>
              </w:rPr>
            </w:pPr>
            <w:r w:rsidRPr="00413A6E">
              <w:rPr>
                <w:rFonts w:ascii="宋体" w:hAnsi="宋体" w:hint="eastAsia"/>
                <w:color w:val="FF0000"/>
              </w:rPr>
              <w:t>M</w:t>
            </w:r>
          </w:p>
        </w:tc>
        <w:tc>
          <w:tcPr>
            <w:tcW w:w="6786" w:type="dxa"/>
            <w:vAlign w:val="center"/>
          </w:tcPr>
          <w:p w:rsidR="00BD3F79" w:rsidRPr="00413A6E" w:rsidRDefault="00BD3F79" w:rsidP="00BD3F79">
            <w:pPr>
              <w:spacing w:before="60" w:after="60" w:line="0" w:lineRule="atLeast"/>
              <w:rPr>
                <w:rFonts w:ascii="宋体" w:hAnsi="宋体"/>
                <w:color w:val="FF0000"/>
                <w:sz w:val="18"/>
              </w:rPr>
            </w:pPr>
          </w:p>
        </w:tc>
      </w:tr>
      <w:tr w:rsidR="00BD3F79" w:rsidRPr="00413A6E" w:rsidTr="00BD3F79">
        <w:trPr>
          <w:trHeight w:val="70"/>
        </w:trPr>
        <w:tc>
          <w:tcPr>
            <w:tcW w:w="1536" w:type="dxa"/>
            <w:vAlign w:val="center"/>
          </w:tcPr>
          <w:p w:rsidR="00BD3F79" w:rsidRPr="00413A6E" w:rsidRDefault="00BD3F79" w:rsidP="00BD3F79">
            <w:pPr>
              <w:rPr>
                <w:rFonts w:ascii="宋体" w:hAnsi="宋体"/>
                <w:color w:val="FF0000"/>
              </w:rPr>
            </w:pPr>
            <w:r w:rsidRPr="00413A6E">
              <w:rPr>
                <w:rFonts w:ascii="宋体" w:hAnsi="宋体" w:hint="eastAsia"/>
                <w:color w:val="FF0000"/>
              </w:rPr>
              <w:t>C</w:t>
            </w:r>
          </w:p>
        </w:tc>
        <w:tc>
          <w:tcPr>
            <w:tcW w:w="6786" w:type="dxa"/>
            <w:vAlign w:val="center"/>
          </w:tcPr>
          <w:p w:rsidR="00BD3F79" w:rsidRPr="00413A6E" w:rsidRDefault="00BD3F79" w:rsidP="00BD3F79">
            <w:pPr>
              <w:spacing w:before="60" w:after="60" w:line="0" w:lineRule="atLeast"/>
              <w:rPr>
                <w:rFonts w:ascii="宋体" w:hAnsi="宋体"/>
                <w:color w:val="FF0000"/>
                <w:sz w:val="18"/>
              </w:rPr>
            </w:pPr>
          </w:p>
        </w:tc>
      </w:tr>
      <w:tr w:rsidR="00BD3F79" w:rsidRPr="00045BA8" w:rsidTr="00BD3F79">
        <w:trPr>
          <w:trHeight w:val="70"/>
        </w:trPr>
        <w:tc>
          <w:tcPr>
            <w:tcW w:w="1536" w:type="dxa"/>
            <w:vAlign w:val="center"/>
          </w:tcPr>
          <w:p w:rsidR="00BD3F79" w:rsidRDefault="00BD3F79" w:rsidP="00BD3F79">
            <w:pPr>
              <w:rPr>
                <w:rFonts w:ascii="宋体" w:hAnsi="宋体"/>
              </w:rPr>
            </w:pPr>
            <w:r>
              <w:rPr>
                <w:rFonts w:ascii="宋体" w:hAnsi="宋体" w:hint="eastAsia"/>
              </w:rPr>
              <w:t>D</w:t>
            </w:r>
          </w:p>
        </w:tc>
        <w:tc>
          <w:tcPr>
            <w:tcW w:w="6786" w:type="dxa"/>
            <w:vAlign w:val="center"/>
          </w:tcPr>
          <w:p w:rsidR="00BD3F79" w:rsidRPr="00045BA8" w:rsidRDefault="00BB01D0" w:rsidP="000F7EEF">
            <w:pPr>
              <w:pStyle w:val="20"/>
              <w:ind w:firstLineChars="0" w:firstLine="0"/>
              <w:rPr>
                <w:rFonts w:ascii="宋体" w:hAnsi="宋体"/>
                <w:b/>
              </w:rPr>
            </w:pPr>
            <w:r>
              <w:rPr>
                <w:rFonts w:ascii="宋体" w:hAnsi="宋体" w:hint="eastAsia"/>
                <w:b/>
              </w:rPr>
              <w:t>【</w:t>
            </w:r>
            <w:hyperlink w:anchor="_新增（14）-参会的会议室/人员对象实体【MeetingJoinInf" w:history="1">
              <w:r w:rsidRPr="00BB01D0">
                <w:rPr>
                  <w:rStyle w:val="a8"/>
                  <w:rFonts w:hint="eastAsia"/>
                </w:rPr>
                <w:t>参会的会议室</w:t>
              </w:r>
              <w:r w:rsidRPr="00BB01D0">
                <w:rPr>
                  <w:rStyle w:val="a8"/>
                  <w:rFonts w:hint="eastAsia"/>
                </w:rPr>
                <w:t>/</w:t>
              </w:r>
              <w:r w:rsidRPr="00BB01D0">
                <w:rPr>
                  <w:rStyle w:val="a8"/>
                  <w:rFonts w:hint="eastAsia"/>
                </w:rPr>
                <w:t>人员对象实体</w:t>
              </w:r>
            </w:hyperlink>
            <w:r>
              <w:rPr>
                <w:rFonts w:ascii="宋体" w:hAnsi="宋体" w:hint="eastAsia"/>
                <w:b/>
              </w:rPr>
              <w:t>】集合</w:t>
            </w:r>
            <w:r w:rsidR="001911F8">
              <w:rPr>
                <w:rFonts w:ascii="宋体" w:hAnsi="宋体" w:hint="eastAsia"/>
                <w:b/>
              </w:rPr>
              <w:t xml:space="preserve"> </w:t>
            </w:r>
          </w:p>
        </w:tc>
      </w:tr>
    </w:tbl>
    <w:p w:rsidR="00BD3F79" w:rsidRDefault="00BD3F79" w:rsidP="006A623B"/>
    <w:p w:rsidR="002D7245" w:rsidRDefault="002D7245" w:rsidP="002D7245">
      <w:pPr>
        <w:pStyle w:val="4"/>
      </w:pPr>
      <w:r>
        <w:rPr>
          <w:rFonts w:hint="eastAsia"/>
          <w:color w:val="3333FF"/>
        </w:rPr>
        <w:t>（</w:t>
      </w:r>
      <w:r>
        <w:rPr>
          <w:rFonts w:hint="eastAsia"/>
          <w:color w:val="3333FF"/>
        </w:rPr>
        <w:t>14</w:t>
      </w:r>
      <w:r>
        <w:rPr>
          <w:rFonts w:hint="eastAsia"/>
          <w:color w:val="3333FF"/>
        </w:rPr>
        <w:t>）</w:t>
      </w:r>
      <w:r w:rsidRPr="00452BD4">
        <w:rPr>
          <w:rFonts w:hint="eastAsia"/>
          <w:color w:val="3333FF"/>
        </w:rPr>
        <w:t>-</w:t>
      </w:r>
      <w:r>
        <w:rPr>
          <w:rFonts w:hint="eastAsia"/>
        </w:rPr>
        <w:t>获取签到人员信息</w:t>
      </w:r>
    </w:p>
    <w:tbl>
      <w:tblPr>
        <w:tblW w:w="8322" w:type="dxa"/>
        <w:tblInd w:w="15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1536"/>
        <w:gridCol w:w="6786"/>
      </w:tblGrid>
      <w:tr w:rsidR="002D7245" w:rsidRPr="00601888" w:rsidTr="001E4514">
        <w:trPr>
          <w:trHeight w:val="742"/>
          <w:tblHeader/>
        </w:trPr>
        <w:tc>
          <w:tcPr>
            <w:tcW w:w="8322" w:type="dxa"/>
            <w:gridSpan w:val="2"/>
            <w:shd w:val="pct12" w:color="000000" w:fill="FFFFFF"/>
            <w:vAlign w:val="center"/>
          </w:tcPr>
          <w:p w:rsidR="002D7245" w:rsidRPr="00601888" w:rsidRDefault="002D7245" w:rsidP="001E4514">
            <w:pPr>
              <w:spacing w:before="60" w:after="60"/>
              <w:rPr>
                <w:rFonts w:ascii="宋体" w:hAnsi="宋体"/>
                <w:b/>
                <w:sz w:val="28"/>
                <w:szCs w:val="28"/>
              </w:rPr>
            </w:pPr>
            <w:r>
              <w:rPr>
                <w:rFonts w:ascii="宋体" w:hAnsi="宋体" w:hint="eastAsia"/>
                <w:b/>
                <w:sz w:val="28"/>
                <w:szCs w:val="28"/>
              </w:rPr>
              <w:t>获取</w:t>
            </w:r>
            <w:r w:rsidR="00BD28B7">
              <w:rPr>
                <w:rFonts w:ascii="宋体" w:hAnsi="宋体" w:hint="eastAsia"/>
                <w:b/>
                <w:sz w:val="28"/>
                <w:szCs w:val="28"/>
              </w:rPr>
              <w:t>签到人员信息</w:t>
            </w:r>
          </w:p>
        </w:tc>
      </w:tr>
      <w:tr w:rsidR="002D7245" w:rsidRPr="00601888" w:rsidTr="001E4514">
        <w:trPr>
          <w:trHeight w:val="70"/>
        </w:trPr>
        <w:tc>
          <w:tcPr>
            <w:tcW w:w="8322" w:type="dxa"/>
            <w:gridSpan w:val="2"/>
            <w:tcBorders>
              <w:bottom w:val="single" w:sz="4" w:space="0" w:color="auto"/>
            </w:tcBorders>
            <w:vAlign w:val="center"/>
          </w:tcPr>
          <w:p w:rsidR="002D7245" w:rsidRPr="00392617" w:rsidRDefault="002D7245" w:rsidP="001E4514">
            <w:pPr>
              <w:autoSpaceDE w:val="0"/>
              <w:autoSpaceDN w:val="0"/>
              <w:adjustRightInd w:val="0"/>
              <w:jc w:val="left"/>
            </w:pPr>
            <w:r w:rsidRPr="00392617">
              <w:t>服务</w:t>
            </w:r>
            <w:r>
              <w:rPr>
                <w:rFonts w:hint="eastAsia"/>
              </w:rPr>
              <w:t>概述</w:t>
            </w:r>
          </w:p>
          <w:p w:rsidR="002D7245" w:rsidRPr="00BC513D" w:rsidRDefault="002D7245" w:rsidP="001E4514">
            <w:pPr>
              <w:autoSpaceDE w:val="0"/>
              <w:autoSpaceDN w:val="0"/>
              <w:adjustRightInd w:val="0"/>
              <w:ind w:firstLineChars="200" w:firstLine="420"/>
              <w:jc w:val="left"/>
            </w:pPr>
            <w:r>
              <w:rPr>
                <w:rFonts w:hint="eastAsia"/>
              </w:rPr>
              <w:t>该服务是用于</w:t>
            </w:r>
            <w:r>
              <w:rPr>
                <w:rFonts w:hint="eastAsia"/>
              </w:rPr>
              <w:t xml:space="preserve">Emeeting </w:t>
            </w:r>
            <w:r>
              <w:rPr>
                <w:rFonts w:hint="eastAsia"/>
              </w:rPr>
              <w:t>获取会议签到人员列表。</w:t>
            </w:r>
          </w:p>
          <w:p w:rsidR="002D7245" w:rsidRDefault="002D7245" w:rsidP="001E4514">
            <w:pPr>
              <w:autoSpaceDE w:val="0"/>
              <w:autoSpaceDN w:val="0"/>
              <w:adjustRightInd w:val="0"/>
              <w:jc w:val="left"/>
            </w:pPr>
            <w:r w:rsidRPr="00392617">
              <w:t>应用场景</w:t>
            </w:r>
          </w:p>
          <w:p w:rsidR="002D7245" w:rsidRPr="00BC513D" w:rsidRDefault="002D7245" w:rsidP="001E4514">
            <w:pPr>
              <w:autoSpaceDE w:val="0"/>
              <w:autoSpaceDN w:val="0"/>
              <w:adjustRightInd w:val="0"/>
              <w:ind w:firstLineChars="200" w:firstLine="420"/>
              <w:jc w:val="left"/>
            </w:pPr>
            <w:r>
              <w:rPr>
                <w:rFonts w:hint="eastAsia"/>
              </w:rPr>
              <w:t>会议组织者可通过这个接口查看会议签到信息</w:t>
            </w:r>
          </w:p>
          <w:p w:rsidR="002D7245" w:rsidRDefault="002D7245" w:rsidP="001E4514">
            <w:pPr>
              <w:autoSpaceDE w:val="0"/>
              <w:autoSpaceDN w:val="0"/>
              <w:adjustRightInd w:val="0"/>
              <w:jc w:val="left"/>
            </w:pPr>
            <w:r>
              <w:rPr>
                <w:rFonts w:hint="eastAsia"/>
              </w:rPr>
              <w:t>服务</w:t>
            </w:r>
            <w:r w:rsidRPr="00392617">
              <w:t>类型</w:t>
            </w:r>
          </w:p>
          <w:p w:rsidR="002D7245" w:rsidRPr="00392EDF" w:rsidRDefault="003801D2" w:rsidP="001E4514">
            <w:pPr>
              <w:autoSpaceDE w:val="0"/>
              <w:autoSpaceDN w:val="0"/>
              <w:adjustRightInd w:val="0"/>
              <w:jc w:val="left"/>
            </w:pPr>
            <w:r w:rsidRPr="00392EDF">
              <w:fldChar w:fldCharType="begin">
                <w:ffData>
                  <w:name w:val="Check1"/>
                  <w:enabled/>
                  <w:calcOnExit w:val="0"/>
                  <w:checkBox>
                    <w:sizeAuto/>
                    <w:default w:val="0"/>
                  </w:checkBox>
                </w:ffData>
              </w:fldChar>
            </w:r>
            <w:r w:rsidR="002D7245" w:rsidRPr="00392EDF">
              <w:instrText xml:space="preserve"> FORMCHECKBOX </w:instrText>
            </w:r>
            <w:r w:rsidRPr="00392EDF">
              <w:fldChar w:fldCharType="end"/>
            </w:r>
            <w:r w:rsidR="002D7245" w:rsidRPr="00392EDF">
              <w:rPr>
                <w:rFonts w:hint="eastAsia"/>
              </w:rPr>
              <w:t>消息服务</w:t>
            </w:r>
          </w:p>
          <w:p w:rsidR="002D7245" w:rsidRPr="00392EDF" w:rsidRDefault="003801D2" w:rsidP="001E4514">
            <w:pPr>
              <w:autoSpaceDE w:val="0"/>
              <w:autoSpaceDN w:val="0"/>
              <w:adjustRightInd w:val="0"/>
              <w:jc w:val="left"/>
            </w:pPr>
            <w:r w:rsidRPr="00392EDF">
              <w:lastRenderedPageBreak/>
              <w:fldChar w:fldCharType="begin">
                <w:ffData>
                  <w:name w:val=""/>
                  <w:enabled/>
                  <w:calcOnExit w:val="0"/>
                  <w:checkBox>
                    <w:sizeAuto/>
                    <w:default w:val="0"/>
                  </w:checkBox>
                </w:ffData>
              </w:fldChar>
            </w:r>
            <w:r w:rsidR="002D7245" w:rsidRPr="00392EDF">
              <w:instrText xml:space="preserve"> FORMCHECKBOX </w:instrText>
            </w:r>
            <w:r w:rsidRPr="00392EDF">
              <w:fldChar w:fldCharType="end"/>
            </w:r>
            <w:r w:rsidR="002D7245" w:rsidRPr="00392EDF">
              <w:rPr>
                <w:rFonts w:hint="eastAsia"/>
              </w:rPr>
              <w:t>流程服务</w:t>
            </w:r>
          </w:p>
          <w:p w:rsidR="002D7245" w:rsidRPr="00392EDF" w:rsidRDefault="003801D2" w:rsidP="001E4514">
            <w:pPr>
              <w:autoSpaceDE w:val="0"/>
              <w:autoSpaceDN w:val="0"/>
              <w:adjustRightInd w:val="0"/>
              <w:jc w:val="left"/>
            </w:pPr>
            <w:r w:rsidRPr="00392EDF">
              <w:fldChar w:fldCharType="begin">
                <w:ffData>
                  <w:name w:val=""/>
                  <w:enabled/>
                  <w:calcOnExit w:val="0"/>
                  <w:checkBox>
                    <w:sizeAuto/>
                    <w:default w:val="1"/>
                  </w:checkBox>
                </w:ffData>
              </w:fldChar>
            </w:r>
            <w:r w:rsidR="002D7245" w:rsidRPr="00392EDF">
              <w:instrText xml:space="preserve"> FORMCHECKBOX </w:instrText>
            </w:r>
            <w:r w:rsidRPr="00392EDF">
              <w:fldChar w:fldCharType="end"/>
            </w:r>
            <w:r w:rsidR="002D7245" w:rsidRPr="00392EDF">
              <w:rPr>
                <w:rFonts w:hint="eastAsia"/>
              </w:rPr>
              <w:t>数据服务</w:t>
            </w:r>
          </w:p>
          <w:p w:rsidR="002D7245" w:rsidRDefault="002D7245" w:rsidP="001E4514">
            <w:pPr>
              <w:autoSpaceDE w:val="0"/>
              <w:autoSpaceDN w:val="0"/>
              <w:adjustRightInd w:val="0"/>
              <w:jc w:val="left"/>
            </w:pPr>
            <w:r w:rsidRPr="00392617">
              <w:t>业务规则</w:t>
            </w:r>
          </w:p>
          <w:p w:rsidR="002D7245" w:rsidRDefault="002D7245" w:rsidP="001E4514">
            <w:pPr>
              <w:autoSpaceDE w:val="0"/>
              <w:autoSpaceDN w:val="0"/>
              <w:adjustRightInd w:val="0"/>
              <w:jc w:val="left"/>
            </w:pPr>
          </w:p>
          <w:p w:rsidR="002D7245" w:rsidRPr="00C42DB5" w:rsidRDefault="002D7245" w:rsidP="001E4514">
            <w:pPr>
              <w:autoSpaceDE w:val="0"/>
              <w:autoSpaceDN w:val="0"/>
              <w:adjustRightInd w:val="0"/>
              <w:jc w:val="left"/>
            </w:pPr>
            <w:r>
              <w:rPr>
                <w:rFonts w:hint="eastAsia"/>
              </w:rPr>
              <w:t>调用规则</w:t>
            </w:r>
          </w:p>
          <w:p w:rsidR="002D7245" w:rsidRPr="00392EDF" w:rsidRDefault="002D7245" w:rsidP="001E4514">
            <w:pPr>
              <w:autoSpaceDE w:val="0"/>
              <w:autoSpaceDN w:val="0"/>
              <w:adjustRightInd w:val="0"/>
              <w:jc w:val="left"/>
            </w:pPr>
          </w:p>
          <w:p w:rsidR="002D7245" w:rsidRDefault="002D7245" w:rsidP="001E4514">
            <w:pPr>
              <w:autoSpaceDE w:val="0"/>
              <w:autoSpaceDN w:val="0"/>
              <w:adjustRightInd w:val="0"/>
              <w:jc w:val="left"/>
            </w:pPr>
            <w:r>
              <w:rPr>
                <w:rFonts w:hint="eastAsia"/>
              </w:rPr>
              <w:t>1</w:t>
            </w:r>
            <w:r>
              <w:rPr>
                <w:rFonts w:hint="eastAsia"/>
              </w:rPr>
              <w:t>：调用机制</w:t>
            </w:r>
          </w:p>
          <w:tbl>
            <w:tblPr>
              <w:tblW w:w="0" w:type="auto"/>
              <w:tblInd w:w="534" w:type="dxa"/>
              <w:tblLayout w:type="fixed"/>
              <w:tblLook w:val="01E0"/>
            </w:tblPr>
            <w:tblGrid>
              <w:gridCol w:w="7854"/>
            </w:tblGrid>
            <w:tr w:rsidR="002D7245" w:rsidRPr="00992F57" w:rsidTr="001E4514">
              <w:tc>
                <w:tcPr>
                  <w:tcW w:w="7854" w:type="dxa"/>
                </w:tcPr>
                <w:p w:rsidR="002D7245" w:rsidRPr="00392EDF" w:rsidRDefault="003801D2" w:rsidP="001E4514">
                  <w:pPr>
                    <w:autoSpaceDE w:val="0"/>
                    <w:autoSpaceDN w:val="0"/>
                    <w:adjustRightInd w:val="0"/>
                    <w:jc w:val="left"/>
                  </w:pPr>
                  <w:r w:rsidRPr="00392EDF">
                    <w:fldChar w:fldCharType="begin">
                      <w:ffData>
                        <w:name w:val=""/>
                        <w:enabled/>
                        <w:calcOnExit w:val="0"/>
                        <w:checkBox>
                          <w:sizeAuto/>
                          <w:default w:val="1"/>
                        </w:checkBox>
                      </w:ffData>
                    </w:fldChar>
                  </w:r>
                  <w:r w:rsidR="002D7245" w:rsidRPr="00392EDF">
                    <w:instrText xml:space="preserve"> FORMCHECKBOX </w:instrText>
                  </w:r>
                  <w:r w:rsidRPr="00392EDF">
                    <w:fldChar w:fldCharType="end"/>
                  </w:r>
                  <w:r w:rsidR="002D7245" w:rsidRPr="00392EDF">
                    <w:t xml:space="preserve"> </w:t>
                  </w:r>
                  <w:r w:rsidR="002D7245" w:rsidRPr="00392EDF">
                    <w:rPr>
                      <w:rFonts w:hint="eastAsia"/>
                    </w:rPr>
                    <w:t>同步调用</w:t>
                  </w:r>
                </w:p>
                <w:p w:rsidR="002D7245" w:rsidRPr="00392EDF" w:rsidRDefault="003801D2" w:rsidP="001E4514">
                  <w:pPr>
                    <w:autoSpaceDE w:val="0"/>
                    <w:autoSpaceDN w:val="0"/>
                    <w:adjustRightInd w:val="0"/>
                    <w:jc w:val="left"/>
                  </w:pPr>
                  <w:r w:rsidRPr="00392EDF">
                    <w:fldChar w:fldCharType="begin">
                      <w:ffData>
                        <w:name w:val=""/>
                        <w:enabled/>
                        <w:calcOnExit w:val="0"/>
                        <w:checkBox>
                          <w:sizeAuto/>
                          <w:default w:val="0"/>
                        </w:checkBox>
                      </w:ffData>
                    </w:fldChar>
                  </w:r>
                  <w:r w:rsidR="002D7245" w:rsidRPr="00392EDF">
                    <w:instrText xml:space="preserve"> FORMCHECKBOX </w:instrText>
                  </w:r>
                  <w:r w:rsidRPr="00392EDF">
                    <w:fldChar w:fldCharType="end"/>
                  </w:r>
                  <w:r w:rsidR="002D7245" w:rsidRPr="00392EDF">
                    <w:t xml:space="preserve"> </w:t>
                  </w:r>
                  <w:r w:rsidR="002D7245" w:rsidRPr="00392EDF">
                    <w:rPr>
                      <w:rFonts w:hint="eastAsia"/>
                    </w:rPr>
                    <w:t>异步调用</w:t>
                  </w:r>
                </w:p>
              </w:tc>
            </w:tr>
          </w:tbl>
          <w:p w:rsidR="002D7245" w:rsidRDefault="002D7245" w:rsidP="001E4514">
            <w:pPr>
              <w:autoSpaceDE w:val="0"/>
              <w:autoSpaceDN w:val="0"/>
              <w:adjustRightInd w:val="0"/>
              <w:jc w:val="left"/>
            </w:pPr>
            <w:r>
              <w:rPr>
                <w:rFonts w:hint="eastAsia"/>
              </w:rPr>
              <w:t>2</w:t>
            </w:r>
            <w:r>
              <w:rPr>
                <w:rFonts w:hint="eastAsia"/>
              </w:rPr>
              <w:t>：异常处理</w:t>
            </w:r>
          </w:p>
          <w:tbl>
            <w:tblPr>
              <w:tblW w:w="0" w:type="auto"/>
              <w:tblInd w:w="534" w:type="dxa"/>
              <w:tblLayout w:type="fixed"/>
              <w:tblLook w:val="01E0"/>
            </w:tblPr>
            <w:tblGrid>
              <w:gridCol w:w="7854"/>
            </w:tblGrid>
            <w:tr w:rsidR="002D7245" w:rsidRPr="00992F57" w:rsidTr="001E4514">
              <w:tc>
                <w:tcPr>
                  <w:tcW w:w="7854" w:type="dxa"/>
                </w:tcPr>
                <w:p w:rsidR="002D7245" w:rsidRPr="00392EDF" w:rsidRDefault="003801D2" w:rsidP="001E4514">
                  <w:pPr>
                    <w:autoSpaceDE w:val="0"/>
                    <w:autoSpaceDN w:val="0"/>
                    <w:adjustRightInd w:val="0"/>
                    <w:jc w:val="left"/>
                  </w:pPr>
                  <w:r w:rsidRPr="00392EDF">
                    <w:fldChar w:fldCharType="begin">
                      <w:ffData>
                        <w:name w:val=""/>
                        <w:enabled/>
                        <w:calcOnExit w:val="0"/>
                        <w:checkBox>
                          <w:sizeAuto/>
                          <w:default w:val="1"/>
                        </w:checkBox>
                      </w:ffData>
                    </w:fldChar>
                  </w:r>
                  <w:r w:rsidR="002D7245" w:rsidRPr="00392EDF">
                    <w:instrText xml:space="preserve"> FORMCHECKBOX </w:instrText>
                  </w:r>
                  <w:r w:rsidRPr="00392EDF">
                    <w:fldChar w:fldCharType="end"/>
                  </w:r>
                  <w:r w:rsidR="002D7245" w:rsidRPr="00392EDF">
                    <w:t xml:space="preserve"> </w:t>
                  </w:r>
                  <w:r w:rsidR="002D7245" w:rsidRPr="00392EDF">
                    <w:rPr>
                      <w:rFonts w:hint="eastAsia"/>
                    </w:rPr>
                    <w:t>调用失败，业务全部回滚，需重新请求调用</w:t>
                  </w:r>
                </w:p>
                <w:p w:rsidR="002D7245" w:rsidRPr="00392EDF" w:rsidRDefault="003801D2" w:rsidP="001E4514">
                  <w:pPr>
                    <w:autoSpaceDE w:val="0"/>
                    <w:autoSpaceDN w:val="0"/>
                    <w:adjustRightInd w:val="0"/>
                    <w:jc w:val="left"/>
                  </w:pPr>
                  <w:r w:rsidRPr="00392EDF">
                    <w:fldChar w:fldCharType="begin">
                      <w:ffData>
                        <w:name w:val=""/>
                        <w:enabled/>
                        <w:calcOnExit w:val="0"/>
                        <w:checkBox>
                          <w:sizeAuto/>
                          <w:default w:val="0"/>
                        </w:checkBox>
                      </w:ffData>
                    </w:fldChar>
                  </w:r>
                  <w:r w:rsidR="002D7245" w:rsidRPr="00392EDF">
                    <w:instrText xml:space="preserve"> FORMCHECKBOX </w:instrText>
                  </w:r>
                  <w:r w:rsidRPr="00392EDF">
                    <w:fldChar w:fldCharType="end"/>
                  </w:r>
                  <w:r w:rsidR="002D7245" w:rsidRPr="00392EDF">
                    <w:t xml:space="preserve"> </w:t>
                  </w:r>
                  <w:r w:rsidR="002D7245" w:rsidRPr="00392EDF">
                    <w:rPr>
                      <w:rFonts w:hint="eastAsia"/>
                    </w:rPr>
                    <w:t>调用失败，出错的数据回滚，并需要进行出错数据的重新请求调用</w:t>
                  </w:r>
                </w:p>
              </w:tc>
            </w:tr>
          </w:tbl>
          <w:p w:rsidR="002D7245" w:rsidRPr="00392EDF" w:rsidRDefault="002D7245" w:rsidP="001E4514">
            <w:pPr>
              <w:autoSpaceDE w:val="0"/>
              <w:autoSpaceDN w:val="0"/>
              <w:adjustRightInd w:val="0"/>
              <w:jc w:val="left"/>
              <w:rPr>
                <w:rFonts w:ascii="宋体" w:hAnsi="宋体" w:cs="新宋体"/>
                <w:color w:val="800000"/>
                <w:sz w:val="19"/>
                <w:szCs w:val="19"/>
              </w:rPr>
            </w:pPr>
          </w:p>
          <w:p w:rsidR="002D7245" w:rsidRPr="00601888" w:rsidRDefault="002D7245" w:rsidP="001E4514">
            <w:pPr>
              <w:autoSpaceDE w:val="0"/>
              <w:autoSpaceDN w:val="0"/>
              <w:adjustRightInd w:val="0"/>
              <w:jc w:val="left"/>
              <w:rPr>
                <w:rFonts w:ascii="宋体" w:hAnsi="宋体" w:cs="新宋体"/>
                <w:color w:val="800000"/>
                <w:sz w:val="19"/>
                <w:szCs w:val="19"/>
              </w:rPr>
            </w:pPr>
          </w:p>
        </w:tc>
      </w:tr>
      <w:tr w:rsidR="002D7245" w:rsidRPr="00601888" w:rsidTr="001E4514">
        <w:trPr>
          <w:trHeight w:val="70"/>
        </w:trPr>
        <w:tc>
          <w:tcPr>
            <w:tcW w:w="8322" w:type="dxa"/>
            <w:gridSpan w:val="2"/>
            <w:tcBorders>
              <w:top w:val="single" w:sz="4" w:space="0" w:color="auto"/>
              <w:bottom w:val="single" w:sz="4" w:space="0" w:color="auto"/>
            </w:tcBorders>
            <w:shd w:val="pct12" w:color="auto" w:fill="auto"/>
            <w:vAlign w:val="center"/>
          </w:tcPr>
          <w:p w:rsidR="002D7245" w:rsidRPr="00601888" w:rsidRDefault="002D7245" w:rsidP="001E4514">
            <w:pPr>
              <w:spacing w:before="60" w:after="60" w:line="0" w:lineRule="atLeast"/>
              <w:rPr>
                <w:rFonts w:ascii="宋体" w:hAnsi="宋体"/>
                <w:b/>
                <w:sz w:val="28"/>
                <w:szCs w:val="28"/>
              </w:rPr>
            </w:pPr>
            <w:r w:rsidRPr="00601888">
              <w:rPr>
                <w:rFonts w:ascii="宋体" w:hAnsi="宋体" w:hint="eastAsia"/>
                <w:b/>
                <w:sz w:val="28"/>
                <w:szCs w:val="28"/>
              </w:rPr>
              <w:lastRenderedPageBreak/>
              <w:t>接口、参数说明</w:t>
            </w:r>
          </w:p>
        </w:tc>
      </w:tr>
      <w:tr w:rsidR="002D7245" w:rsidRPr="00601888" w:rsidTr="001E4514">
        <w:trPr>
          <w:trHeight w:val="70"/>
        </w:trPr>
        <w:tc>
          <w:tcPr>
            <w:tcW w:w="1536" w:type="dxa"/>
            <w:tcBorders>
              <w:top w:val="single" w:sz="4" w:space="0" w:color="auto"/>
              <w:bottom w:val="single" w:sz="4" w:space="0" w:color="auto"/>
            </w:tcBorders>
            <w:shd w:val="pct15" w:color="auto" w:fill="auto"/>
            <w:vAlign w:val="center"/>
          </w:tcPr>
          <w:p w:rsidR="002D7245" w:rsidRPr="00601888" w:rsidRDefault="002D7245" w:rsidP="001E4514">
            <w:pPr>
              <w:rPr>
                <w:rFonts w:ascii="宋体" w:hAnsi="宋体"/>
                <w:b/>
                <w:highlight w:val="white"/>
              </w:rPr>
            </w:pPr>
            <w:r w:rsidRPr="00601888">
              <w:rPr>
                <w:rFonts w:ascii="宋体" w:hAnsi="宋体" w:hint="eastAsia"/>
                <w:b/>
              </w:rPr>
              <w:t>输入</w:t>
            </w:r>
          </w:p>
        </w:tc>
        <w:tc>
          <w:tcPr>
            <w:tcW w:w="6786" w:type="dxa"/>
            <w:tcBorders>
              <w:top w:val="single" w:sz="4" w:space="0" w:color="auto"/>
              <w:bottom w:val="single" w:sz="4" w:space="0" w:color="auto"/>
            </w:tcBorders>
            <w:shd w:val="pct15" w:color="auto" w:fill="auto"/>
            <w:vAlign w:val="center"/>
          </w:tcPr>
          <w:p w:rsidR="002D7245" w:rsidRPr="00601888" w:rsidRDefault="002D7245" w:rsidP="001E4514">
            <w:pPr>
              <w:spacing w:before="60" w:after="60" w:line="0" w:lineRule="atLeast"/>
              <w:rPr>
                <w:rFonts w:ascii="宋体" w:hAnsi="宋体"/>
                <w:sz w:val="18"/>
              </w:rPr>
            </w:pPr>
            <w:r w:rsidRPr="00601888">
              <w:rPr>
                <w:rFonts w:ascii="宋体" w:hAnsi="宋体" w:hint="eastAsia"/>
                <w:b/>
                <w:szCs w:val="21"/>
              </w:rPr>
              <w:t>说明</w:t>
            </w:r>
          </w:p>
        </w:tc>
      </w:tr>
      <w:tr w:rsidR="002D7245" w:rsidRPr="00601888" w:rsidTr="001E4514">
        <w:trPr>
          <w:trHeight w:val="70"/>
        </w:trPr>
        <w:tc>
          <w:tcPr>
            <w:tcW w:w="1536" w:type="dxa"/>
            <w:tcBorders>
              <w:top w:val="single" w:sz="4" w:space="0" w:color="auto"/>
              <w:bottom w:val="single" w:sz="4" w:space="0" w:color="auto"/>
            </w:tcBorders>
            <w:vAlign w:val="center"/>
          </w:tcPr>
          <w:p w:rsidR="002D7245" w:rsidRPr="00601888" w:rsidRDefault="002D7245" w:rsidP="001E4514">
            <w:pPr>
              <w:rPr>
                <w:rFonts w:ascii="宋体" w:hAnsi="宋体"/>
              </w:rPr>
            </w:pPr>
            <w:r w:rsidRPr="00601888">
              <w:rPr>
                <w:rFonts w:ascii="宋体" w:hAnsi="宋体" w:hint="eastAsia"/>
              </w:rPr>
              <w:t>通过URL</w:t>
            </w:r>
          </w:p>
        </w:tc>
        <w:tc>
          <w:tcPr>
            <w:tcW w:w="6786" w:type="dxa"/>
            <w:tcBorders>
              <w:top w:val="single" w:sz="4" w:space="0" w:color="auto"/>
              <w:bottom w:val="single" w:sz="4" w:space="0" w:color="auto"/>
            </w:tcBorders>
            <w:vAlign w:val="center"/>
          </w:tcPr>
          <w:p w:rsidR="002D7245" w:rsidRPr="00601888" w:rsidRDefault="002D7245" w:rsidP="001E4514">
            <w:pPr>
              <w:spacing w:before="60" w:after="60" w:line="0" w:lineRule="atLeast"/>
              <w:rPr>
                <w:rFonts w:ascii="宋体" w:hAnsi="宋体"/>
                <w:sz w:val="18"/>
              </w:rPr>
            </w:pPr>
            <w:r w:rsidRPr="00601888">
              <w:rPr>
                <w:rFonts w:ascii="宋体" w:hAnsi="宋体" w:hint="eastAsia"/>
                <w:sz w:val="18"/>
              </w:rPr>
              <w:t>通过URL访问JSON服务</w:t>
            </w:r>
          </w:p>
        </w:tc>
      </w:tr>
      <w:tr w:rsidR="002D7245" w:rsidRPr="00601888" w:rsidTr="001E4514">
        <w:trPr>
          <w:trHeight w:val="70"/>
        </w:trPr>
        <w:tc>
          <w:tcPr>
            <w:tcW w:w="1536" w:type="dxa"/>
            <w:tcBorders>
              <w:top w:val="single" w:sz="4" w:space="0" w:color="auto"/>
              <w:bottom w:val="single" w:sz="4" w:space="0" w:color="auto"/>
            </w:tcBorders>
            <w:shd w:val="pct15" w:color="auto" w:fill="auto"/>
            <w:vAlign w:val="center"/>
          </w:tcPr>
          <w:p w:rsidR="002D7245" w:rsidRPr="00601888" w:rsidRDefault="002D7245" w:rsidP="001E4514">
            <w:pPr>
              <w:rPr>
                <w:rFonts w:ascii="宋体" w:hAnsi="宋体"/>
                <w:b/>
              </w:rPr>
            </w:pPr>
            <w:r w:rsidRPr="00601888">
              <w:rPr>
                <w:rFonts w:ascii="宋体" w:hAnsi="宋体" w:hint="eastAsia"/>
                <w:b/>
              </w:rPr>
              <w:t>输入参数</w:t>
            </w:r>
          </w:p>
        </w:tc>
        <w:tc>
          <w:tcPr>
            <w:tcW w:w="6786" w:type="dxa"/>
            <w:tcBorders>
              <w:top w:val="single" w:sz="4" w:space="0" w:color="auto"/>
              <w:bottom w:val="single" w:sz="4" w:space="0" w:color="auto"/>
            </w:tcBorders>
            <w:shd w:val="pct15" w:color="auto" w:fill="auto"/>
            <w:vAlign w:val="center"/>
          </w:tcPr>
          <w:p w:rsidR="002D7245" w:rsidRPr="00601888" w:rsidRDefault="002D7245" w:rsidP="001E4514">
            <w:pPr>
              <w:spacing w:before="60" w:after="60" w:line="0" w:lineRule="atLeast"/>
              <w:rPr>
                <w:rFonts w:ascii="宋体" w:hAnsi="宋体"/>
                <w:sz w:val="18"/>
              </w:rPr>
            </w:pPr>
            <w:r w:rsidRPr="00601888">
              <w:rPr>
                <w:rFonts w:ascii="宋体" w:hAnsi="宋体" w:hint="eastAsia"/>
                <w:b/>
                <w:szCs w:val="21"/>
              </w:rPr>
              <w:t>说明</w:t>
            </w:r>
          </w:p>
        </w:tc>
      </w:tr>
      <w:tr w:rsidR="002D7245" w:rsidRPr="007D2244" w:rsidTr="001E4514">
        <w:trPr>
          <w:trHeight w:val="70"/>
        </w:trPr>
        <w:tc>
          <w:tcPr>
            <w:tcW w:w="1536" w:type="dxa"/>
            <w:tcBorders>
              <w:top w:val="single" w:sz="4" w:space="0" w:color="auto"/>
              <w:bottom w:val="single" w:sz="4" w:space="0" w:color="auto"/>
            </w:tcBorders>
            <w:vAlign w:val="center"/>
          </w:tcPr>
          <w:p w:rsidR="002D7245" w:rsidRPr="00601888" w:rsidRDefault="002D7245" w:rsidP="001E4514">
            <w:pPr>
              <w:rPr>
                <w:rFonts w:ascii="宋体" w:hAnsi="宋体"/>
              </w:rPr>
            </w:pPr>
            <w:r>
              <w:rPr>
                <w:rFonts w:ascii="宋体" w:hAnsi="宋体" w:hint="eastAsia"/>
              </w:rPr>
              <w:t>C</w:t>
            </w:r>
          </w:p>
        </w:tc>
        <w:tc>
          <w:tcPr>
            <w:tcW w:w="6786" w:type="dxa"/>
            <w:tcBorders>
              <w:top w:val="single" w:sz="4" w:space="0" w:color="auto"/>
              <w:bottom w:val="single" w:sz="4" w:space="0" w:color="auto"/>
            </w:tcBorders>
            <w:vAlign w:val="center"/>
          </w:tcPr>
          <w:p w:rsidR="002D7245" w:rsidRPr="007D2244" w:rsidRDefault="002D7245" w:rsidP="001E4514">
            <w:pPr>
              <w:spacing w:before="60" w:after="60" w:line="0" w:lineRule="atLeast"/>
              <w:rPr>
                <w:rFonts w:ascii="宋体" w:hAnsi="宋体"/>
                <w:color w:val="000000" w:themeColor="text1"/>
                <w:szCs w:val="21"/>
              </w:rPr>
            </w:pPr>
            <w:r>
              <w:rPr>
                <w:rFonts w:ascii="宋体" w:hAnsi="Times New Roman" w:cs="宋体" w:hint="eastAsia"/>
                <w:color w:val="000000" w:themeColor="text1"/>
                <w:szCs w:val="21"/>
              </w:rPr>
              <w:t>GetMeetingAttendanceInfo</w:t>
            </w:r>
          </w:p>
        </w:tc>
      </w:tr>
      <w:tr w:rsidR="002D7245" w:rsidRPr="00601888" w:rsidTr="001E4514">
        <w:trPr>
          <w:trHeight w:val="70"/>
        </w:trPr>
        <w:tc>
          <w:tcPr>
            <w:tcW w:w="1536" w:type="dxa"/>
            <w:tcBorders>
              <w:top w:val="single" w:sz="4" w:space="0" w:color="auto"/>
              <w:bottom w:val="single" w:sz="4" w:space="0" w:color="auto"/>
            </w:tcBorders>
            <w:vAlign w:val="center"/>
          </w:tcPr>
          <w:p w:rsidR="002D7245" w:rsidRPr="00601888" w:rsidRDefault="002D7245" w:rsidP="001E4514">
            <w:pPr>
              <w:rPr>
                <w:rFonts w:ascii="宋体" w:hAnsi="宋体"/>
              </w:rPr>
            </w:pPr>
            <w:r>
              <w:rPr>
                <w:rFonts w:ascii="宋体" w:hAnsi="宋体"/>
              </w:rPr>
              <w:t>D</w:t>
            </w:r>
          </w:p>
        </w:tc>
        <w:tc>
          <w:tcPr>
            <w:tcW w:w="6786" w:type="dxa"/>
            <w:tcBorders>
              <w:top w:val="single" w:sz="4" w:space="0" w:color="auto"/>
              <w:bottom w:val="single" w:sz="4" w:space="0" w:color="auto"/>
            </w:tcBorders>
            <w:vAlign w:val="center"/>
          </w:tcPr>
          <w:p w:rsidR="002D7245" w:rsidRPr="00601888" w:rsidRDefault="002D7245" w:rsidP="001E4514">
            <w:pPr>
              <w:spacing w:before="60" w:after="60" w:line="0" w:lineRule="atLeast"/>
              <w:rPr>
                <w:rFonts w:ascii="宋体" w:hAnsi="宋体"/>
                <w:szCs w:val="21"/>
              </w:rPr>
            </w:pPr>
          </w:p>
        </w:tc>
      </w:tr>
      <w:tr w:rsidR="002D7245" w:rsidRPr="00601888" w:rsidTr="001E4514">
        <w:trPr>
          <w:trHeight w:val="70"/>
        </w:trPr>
        <w:tc>
          <w:tcPr>
            <w:tcW w:w="1536" w:type="dxa"/>
            <w:tcBorders>
              <w:top w:val="single" w:sz="4" w:space="0" w:color="auto"/>
              <w:bottom w:val="single" w:sz="4" w:space="0" w:color="auto"/>
            </w:tcBorders>
            <w:vAlign w:val="center"/>
          </w:tcPr>
          <w:p w:rsidR="002D7245" w:rsidRPr="00601888" w:rsidRDefault="002D7245" w:rsidP="001E4514">
            <w:pPr>
              <w:rPr>
                <w:rFonts w:ascii="宋体" w:hAnsi="宋体"/>
              </w:rPr>
            </w:pPr>
            <w:r>
              <w:rPr>
                <w:rFonts w:ascii="宋体" w:hAnsi="宋体" w:hint="eastAsia"/>
              </w:rPr>
              <w:t>F</w:t>
            </w:r>
          </w:p>
        </w:tc>
        <w:tc>
          <w:tcPr>
            <w:tcW w:w="6786" w:type="dxa"/>
            <w:tcBorders>
              <w:top w:val="single" w:sz="4" w:space="0" w:color="auto"/>
              <w:bottom w:val="single" w:sz="4" w:space="0" w:color="auto"/>
            </w:tcBorders>
            <w:vAlign w:val="center"/>
          </w:tcPr>
          <w:tbl>
            <w:tblPr>
              <w:tblW w:w="598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tblPr>
            <w:tblGrid>
              <w:gridCol w:w="737"/>
              <w:gridCol w:w="1276"/>
              <w:gridCol w:w="1559"/>
              <w:gridCol w:w="1559"/>
              <w:gridCol w:w="851"/>
            </w:tblGrid>
            <w:tr w:rsidR="00CE1B6E" w:rsidRPr="0001495D" w:rsidTr="009B55B5">
              <w:tc>
                <w:tcPr>
                  <w:tcW w:w="737" w:type="dxa"/>
                  <w:shd w:val="clear" w:color="auto" w:fill="BFBFBF"/>
                  <w:vAlign w:val="center"/>
                </w:tcPr>
                <w:p w:rsidR="00CE1B6E" w:rsidRPr="0001495D" w:rsidRDefault="00CE1B6E" w:rsidP="009B55B5">
                  <w:pPr>
                    <w:pStyle w:val="aff"/>
                    <w:widowControl w:val="0"/>
                    <w:rPr>
                      <w:rFonts w:ascii="黑体"/>
                    </w:rPr>
                  </w:pPr>
                  <w:r w:rsidRPr="0001495D">
                    <w:rPr>
                      <w:rFonts w:ascii="黑体" w:hint="eastAsia"/>
                    </w:rPr>
                    <w:t>必输项</w:t>
                  </w:r>
                </w:p>
              </w:tc>
              <w:tc>
                <w:tcPr>
                  <w:tcW w:w="1276" w:type="dxa"/>
                  <w:shd w:val="clear" w:color="auto" w:fill="BFBFBF"/>
                  <w:vAlign w:val="center"/>
                </w:tcPr>
                <w:p w:rsidR="00CE1B6E" w:rsidRPr="0001495D" w:rsidRDefault="00CE1B6E" w:rsidP="009B55B5">
                  <w:pPr>
                    <w:pStyle w:val="aff"/>
                    <w:widowControl w:val="0"/>
                    <w:rPr>
                      <w:rFonts w:ascii="黑体"/>
                    </w:rPr>
                  </w:pPr>
                  <w:r w:rsidRPr="0001495D">
                    <w:rPr>
                      <w:rFonts w:ascii="黑体" w:hint="eastAsia"/>
                    </w:rPr>
                    <w:t>属性</w:t>
                  </w:r>
                </w:p>
              </w:tc>
              <w:tc>
                <w:tcPr>
                  <w:tcW w:w="1559" w:type="dxa"/>
                  <w:shd w:val="clear" w:color="auto" w:fill="BFBFBF"/>
                  <w:vAlign w:val="center"/>
                </w:tcPr>
                <w:p w:rsidR="00CE1B6E" w:rsidRPr="0001495D" w:rsidRDefault="00CE1B6E" w:rsidP="009B55B5">
                  <w:pPr>
                    <w:pStyle w:val="aff"/>
                    <w:widowControl w:val="0"/>
                    <w:rPr>
                      <w:rFonts w:ascii="黑体"/>
                    </w:rPr>
                  </w:pPr>
                  <w:r w:rsidRPr="0001495D">
                    <w:rPr>
                      <w:rFonts w:ascii="黑体" w:hint="eastAsia"/>
                    </w:rPr>
                    <w:t>数据名称</w:t>
                  </w:r>
                </w:p>
              </w:tc>
              <w:tc>
                <w:tcPr>
                  <w:tcW w:w="1559" w:type="dxa"/>
                  <w:shd w:val="clear" w:color="auto" w:fill="BFBFBF"/>
                  <w:vAlign w:val="center"/>
                </w:tcPr>
                <w:p w:rsidR="00CE1B6E" w:rsidRPr="0001495D" w:rsidRDefault="00CE1B6E" w:rsidP="009B55B5">
                  <w:pPr>
                    <w:pStyle w:val="aff"/>
                    <w:widowControl w:val="0"/>
                    <w:rPr>
                      <w:rFonts w:ascii="黑体"/>
                    </w:rPr>
                  </w:pPr>
                  <w:r w:rsidRPr="0001495D">
                    <w:rPr>
                      <w:rFonts w:ascii="黑体" w:hint="eastAsia"/>
                    </w:rPr>
                    <w:t>属性约束</w:t>
                  </w:r>
                </w:p>
              </w:tc>
              <w:tc>
                <w:tcPr>
                  <w:tcW w:w="851" w:type="dxa"/>
                  <w:shd w:val="clear" w:color="auto" w:fill="BFBFBF"/>
                  <w:vAlign w:val="center"/>
                </w:tcPr>
                <w:p w:rsidR="00CE1B6E" w:rsidRPr="0001495D" w:rsidRDefault="00CE1B6E" w:rsidP="009B55B5">
                  <w:pPr>
                    <w:pStyle w:val="aff"/>
                    <w:widowControl w:val="0"/>
                    <w:rPr>
                      <w:rFonts w:ascii="黑体"/>
                    </w:rPr>
                  </w:pPr>
                  <w:r w:rsidRPr="0001495D">
                    <w:rPr>
                      <w:rFonts w:ascii="黑体" w:hint="eastAsia"/>
                    </w:rPr>
                    <w:t>数据类型</w:t>
                  </w:r>
                </w:p>
              </w:tc>
            </w:tr>
            <w:tr w:rsidR="00CE1B6E" w:rsidRPr="00E03BBB" w:rsidTr="009B55B5">
              <w:trPr>
                <w:trHeight w:val="717"/>
              </w:trPr>
              <w:tc>
                <w:tcPr>
                  <w:tcW w:w="737" w:type="dxa"/>
                  <w:vAlign w:val="center"/>
                </w:tcPr>
                <w:p w:rsidR="00CE1B6E" w:rsidRDefault="00CE1B6E" w:rsidP="009B55B5">
                  <w:pPr>
                    <w:rPr>
                      <w:rFonts w:ascii="宋体" w:hAnsi="宋体"/>
                      <w:sz w:val="18"/>
                    </w:rPr>
                  </w:pPr>
                  <w:r>
                    <w:rPr>
                      <w:rFonts w:ascii="宋体" w:hAnsi="宋体" w:hint="eastAsia"/>
                      <w:sz w:val="18"/>
                    </w:rPr>
                    <w:t>Y</w:t>
                  </w:r>
                </w:p>
              </w:tc>
              <w:tc>
                <w:tcPr>
                  <w:tcW w:w="1276" w:type="dxa"/>
                  <w:vAlign w:val="center"/>
                </w:tcPr>
                <w:p w:rsidR="00CE1B6E" w:rsidRPr="00BD28B7" w:rsidRDefault="00CE1B6E" w:rsidP="009B55B5">
                  <w:pPr>
                    <w:rPr>
                      <w:rFonts w:ascii="宋体" w:hAnsi="宋体" w:cs="宋体"/>
                      <w:sz w:val="18"/>
                    </w:rPr>
                  </w:pPr>
                  <w:r>
                    <w:rPr>
                      <w:rFonts w:ascii="宋体" w:hAnsi="宋体" w:cs="宋体" w:hint="eastAsia"/>
                      <w:sz w:val="18"/>
                    </w:rPr>
                    <w:t>会议ID</w:t>
                  </w:r>
                </w:p>
              </w:tc>
              <w:tc>
                <w:tcPr>
                  <w:tcW w:w="1559" w:type="dxa"/>
                  <w:vAlign w:val="center"/>
                </w:tcPr>
                <w:p w:rsidR="00CE1B6E" w:rsidRDefault="00CE1B6E" w:rsidP="009B55B5">
                  <w:pPr>
                    <w:rPr>
                      <w:rFonts w:ascii="宋体" w:hAnsi="宋体"/>
                      <w:sz w:val="18"/>
                    </w:rPr>
                  </w:pPr>
                  <w:r>
                    <w:rPr>
                      <w:rFonts w:ascii="宋体" w:hAnsi="宋体" w:hint="eastAsia"/>
                      <w:sz w:val="18"/>
                    </w:rPr>
                    <w:t>ID</w:t>
                  </w:r>
                </w:p>
              </w:tc>
              <w:tc>
                <w:tcPr>
                  <w:tcW w:w="1559" w:type="dxa"/>
                  <w:vAlign w:val="center"/>
                </w:tcPr>
                <w:p w:rsidR="00CE1B6E" w:rsidRPr="00BD28B7" w:rsidRDefault="00CE1B6E" w:rsidP="009B55B5">
                  <w:pPr>
                    <w:rPr>
                      <w:rFonts w:ascii="宋体" w:hAnsi="宋体"/>
                      <w:sz w:val="18"/>
                    </w:rPr>
                  </w:pPr>
                </w:p>
              </w:tc>
              <w:tc>
                <w:tcPr>
                  <w:tcW w:w="851" w:type="dxa"/>
                  <w:vAlign w:val="center"/>
                </w:tcPr>
                <w:p w:rsidR="00CE1B6E" w:rsidRPr="00E03BBB" w:rsidRDefault="00CE1B6E" w:rsidP="009B55B5">
                  <w:pPr>
                    <w:rPr>
                      <w:rFonts w:ascii="宋体" w:hAnsi="宋体"/>
                      <w:sz w:val="18"/>
                    </w:rPr>
                  </w:pPr>
                  <w:r>
                    <w:rPr>
                      <w:rFonts w:ascii="宋体" w:hAnsi="宋体" w:hint="eastAsia"/>
                      <w:sz w:val="18"/>
                    </w:rPr>
                    <w:t>String</w:t>
                  </w:r>
                </w:p>
              </w:tc>
            </w:tr>
          </w:tbl>
          <w:p w:rsidR="002D7245" w:rsidRPr="00601888" w:rsidRDefault="002D7245" w:rsidP="001E4514">
            <w:pPr>
              <w:spacing w:before="60" w:after="60" w:line="0" w:lineRule="atLeast"/>
              <w:rPr>
                <w:rFonts w:ascii="宋体" w:hAnsi="宋体"/>
                <w:szCs w:val="21"/>
              </w:rPr>
            </w:pPr>
          </w:p>
        </w:tc>
      </w:tr>
      <w:tr w:rsidR="002D7245" w:rsidRPr="00601888" w:rsidTr="001E4514">
        <w:trPr>
          <w:trHeight w:val="70"/>
        </w:trPr>
        <w:tc>
          <w:tcPr>
            <w:tcW w:w="1536" w:type="dxa"/>
            <w:tcBorders>
              <w:top w:val="single" w:sz="4" w:space="0" w:color="auto"/>
              <w:bottom w:val="single" w:sz="4" w:space="0" w:color="auto"/>
            </w:tcBorders>
            <w:shd w:val="pct15" w:color="auto" w:fill="auto"/>
            <w:vAlign w:val="center"/>
          </w:tcPr>
          <w:p w:rsidR="002D7245" w:rsidRPr="00601888" w:rsidRDefault="002D7245" w:rsidP="001E4514">
            <w:pPr>
              <w:rPr>
                <w:rFonts w:ascii="宋体" w:hAnsi="宋体"/>
                <w:b/>
                <w:highlight w:val="white"/>
              </w:rPr>
            </w:pPr>
            <w:r w:rsidRPr="00601888">
              <w:rPr>
                <w:rFonts w:ascii="宋体" w:hAnsi="宋体" w:hint="eastAsia"/>
                <w:b/>
              </w:rPr>
              <w:t>输出</w:t>
            </w:r>
          </w:p>
        </w:tc>
        <w:tc>
          <w:tcPr>
            <w:tcW w:w="6786" w:type="dxa"/>
            <w:tcBorders>
              <w:top w:val="single" w:sz="4" w:space="0" w:color="auto"/>
              <w:bottom w:val="single" w:sz="4" w:space="0" w:color="auto"/>
            </w:tcBorders>
            <w:shd w:val="pct15" w:color="auto" w:fill="auto"/>
            <w:vAlign w:val="center"/>
          </w:tcPr>
          <w:p w:rsidR="002D7245" w:rsidRPr="00601888" w:rsidRDefault="002D7245" w:rsidP="001E4514">
            <w:pPr>
              <w:spacing w:before="60" w:after="60" w:line="0" w:lineRule="atLeast"/>
              <w:rPr>
                <w:rFonts w:ascii="宋体" w:hAnsi="宋体"/>
                <w:sz w:val="18"/>
              </w:rPr>
            </w:pPr>
            <w:r w:rsidRPr="00601888">
              <w:rPr>
                <w:rFonts w:ascii="宋体" w:hAnsi="宋体" w:hint="eastAsia"/>
                <w:b/>
                <w:szCs w:val="21"/>
              </w:rPr>
              <w:t>说明</w:t>
            </w:r>
          </w:p>
        </w:tc>
      </w:tr>
      <w:tr w:rsidR="002D7245" w:rsidRPr="00601888" w:rsidTr="001E4514">
        <w:trPr>
          <w:trHeight w:val="70"/>
        </w:trPr>
        <w:tc>
          <w:tcPr>
            <w:tcW w:w="1536" w:type="dxa"/>
            <w:tcBorders>
              <w:top w:val="single" w:sz="4" w:space="0" w:color="auto"/>
              <w:bottom w:val="single" w:sz="4" w:space="0" w:color="auto"/>
            </w:tcBorders>
            <w:vAlign w:val="center"/>
          </w:tcPr>
          <w:p w:rsidR="002D7245" w:rsidRPr="00601888" w:rsidRDefault="002D7245" w:rsidP="001E4514">
            <w:pPr>
              <w:rPr>
                <w:rFonts w:ascii="宋体" w:hAnsi="宋体"/>
                <w:b/>
                <w:highlight w:val="white"/>
              </w:rPr>
            </w:pPr>
            <w:r w:rsidRPr="00601888">
              <w:rPr>
                <w:rFonts w:ascii="宋体" w:hAnsi="宋体" w:hint="eastAsia"/>
              </w:rPr>
              <w:t>JSONP对象</w:t>
            </w:r>
          </w:p>
        </w:tc>
        <w:tc>
          <w:tcPr>
            <w:tcW w:w="6786" w:type="dxa"/>
            <w:tcBorders>
              <w:top w:val="single" w:sz="4" w:space="0" w:color="auto"/>
              <w:bottom w:val="single" w:sz="4" w:space="0" w:color="auto"/>
            </w:tcBorders>
            <w:vAlign w:val="center"/>
          </w:tcPr>
          <w:p w:rsidR="002D7245" w:rsidRPr="00601888" w:rsidRDefault="002D7245" w:rsidP="001E4514">
            <w:pPr>
              <w:spacing w:before="60" w:after="60" w:line="0" w:lineRule="atLeast"/>
              <w:rPr>
                <w:rFonts w:ascii="宋体" w:hAnsi="宋体"/>
                <w:sz w:val="18"/>
              </w:rPr>
            </w:pPr>
            <w:r w:rsidRPr="00601888">
              <w:rPr>
                <w:rFonts w:ascii="宋体" w:hAnsi="宋体" w:hint="eastAsia"/>
                <w:sz w:val="18"/>
              </w:rPr>
              <w:t>采用JSNOP形式输出JSON对象</w:t>
            </w:r>
          </w:p>
        </w:tc>
      </w:tr>
      <w:tr w:rsidR="002D7245" w:rsidRPr="00601888" w:rsidTr="001E4514">
        <w:trPr>
          <w:trHeight w:val="70"/>
        </w:trPr>
        <w:tc>
          <w:tcPr>
            <w:tcW w:w="1536" w:type="dxa"/>
            <w:tcBorders>
              <w:top w:val="single" w:sz="4" w:space="0" w:color="auto"/>
              <w:bottom w:val="single" w:sz="4" w:space="0" w:color="auto"/>
            </w:tcBorders>
            <w:shd w:val="pct15" w:color="auto" w:fill="auto"/>
            <w:vAlign w:val="center"/>
          </w:tcPr>
          <w:p w:rsidR="002D7245" w:rsidRPr="00601888" w:rsidRDefault="002D7245" w:rsidP="001E4514">
            <w:pPr>
              <w:rPr>
                <w:rFonts w:ascii="宋体" w:hAnsi="宋体"/>
                <w:b/>
                <w:highlight w:val="white"/>
              </w:rPr>
            </w:pPr>
            <w:r w:rsidRPr="00601888">
              <w:rPr>
                <w:rFonts w:ascii="宋体" w:hAnsi="宋体" w:hint="eastAsia"/>
                <w:b/>
              </w:rPr>
              <w:t>JSON对象参数</w:t>
            </w:r>
          </w:p>
        </w:tc>
        <w:tc>
          <w:tcPr>
            <w:tcW w:w="6786" w:type="dxa"/>
            <w:tcBorders>
              <w:top w:val="single" w:sz="4" w:space="0" w:color="auto"/>
              <w:bottom w:val="single" w:sz="4" w:space="0" w:color="auto"/>
            </w:tcBorders>
            <w:shd w:val="pct15" w:color="auto" w:fill="auto"/>
            <w:vAlign w:val="center"/>
          </w:tcPr>
          <w:p w:rsidR="002D7245" w:rsidRPr="00601888" w:rsidRDefault="002D7245" w:rsidP="001E4514">
            <w:pPr>
              <w:spacing w:before="60" w:after="60" w:line="0" w:lineRule="atLeast"/>
              <w:rPr>
                <w:rFonts w:ascii="宋体" w:hAnsi="宋体"/>
                <w:sz w:val="18"/>
              </w:rPr>
            </w:pPr>
            <w:r w:rsidRPr="00601888">
              <w:rPr>
                <w:rFonts w:ascii="宋体" w:hAnsi="宋体" w:hint="eastAsia"/>
                <w:b/>
                <w:szCs w:val="21"/>
              </w:rPr>
              <w:t>说明</w:t>
            </w:r>
          </w:p>
        </w:tc>
      </w:tr>
      <w:tr w:rsidR="002D7245" w:rsidRPr="00413A6E" w:rsidTr="001E4514">
        <w:trPr>
          <w:trHeight w:val="70"/>
        </w:trPr>
        <w:tc>
          <w:tcPr>
            <w:tcW w:w="1536" w:type="dxa"/>
            <w:vAlign w:val="center"/>
          </w:tcPr>
          <w:p w:rsidR="002D7245" w:rsidRPr="00413A6E" w:rsidRDefault="002D7245" w:rsidP="001E4514">
            <w:pPr>
              <w:rPr>
                <w:rFonts w:ascii="宋体" w:hAnsi="宋体"/>
                <w:color w:val="FF0000"/>
              </w:rPr>
            </w:pPr>
            <w:r w:rsidRPr="00413A6E">
              <w:rPr>
                <w:rFonts w:ascii="宋体" w:hAnsi="宋体" w:hint="eastAsia"/>
                <w:color w:val="FF0000"/>
              </w:rPr>
              <w:t>S</w:t>
            </w:r>
          </w:p>
        </w:tc>
        <w:tc>
          <w:tcPr>
            <w:tcW w:w="6786" w:type="dxa"/>
            <w:vAlign w:val="center"/>
          </w:tcPr>
          <w:p w:rsidR="002D7245" w:rsidRPr="00413A6E" w:rsidRDefault="002D7245" w:rsidP="001E4514">
            <w:pPr>
              <w:spacing w:before="60" w:after="60" w:line="0" w:lineRule="atLeast"/>
              <w:rPr>
                <w:rFonts w:ascii="宋体" w:hAnsi="宋体"/>
                <w:color w:val="FF0000"/>
                <w:sz w:val="18"/>
              </w:rPr>
            </w:pPr>
            <w:r w:rsidRPr="00413A6E">
              <w:rPr>
                <w:rFonts w:ascii="宋体" w:hAnsi="宋体" w:hint="eastAsia"/>
                <w:color w:val="FF0000"/>
                <w:sz w:val="18"/>
              </w:rPr>
              <w:t>是否成功</w:t>
            </w:r>
          </w:p>
        </w:tc>
      </w:tr>
      <w:tr w:rsidR="002D7245" w:rsidRPr="00413A6E" w:rsidTr="001E4514">
        <w:trPr>
          <w:trHeight w:val="70"/>
        </w:trPr>
        <w:tc>
          <w:tcPr>
            <w:tcW w:w="1536" w:type="dxa"/>
            <w:vAlign w:val="center"/>
          </w:tcPr>
          <w:p w:rsidR="002D7245" w:rsidRPr="00413A6E" w:rsidRDefault="002D7245" w:rsidP="001E4514">
            <w:pPr>
              <w:rPr>
                <w:rFonts w:ascii="宋体" w:hAnsi="宋体"/>
                <w:color w:val="FF0000"/>
              </w:rPr>
            </w:pPr>
            <w:r w:rsidRPr="00413A6E">
              <w:rPr>
                <w:rFonts w:ascii="宋体" w:hAnsi="宋体" w:hint="eastAsia"/>
                <w:color w:val="FF0000"/>
              </w:rPr>
              <w:t>M</w:t>
            </w:r>
          </w:p>
        </w:tc>
        <w:tc>
          <w:tcPr>
            <w:tcW w:w="6786" w:type="dxa"/>
            <w:vAlign w:val="center"/>
          </w:tcPr>
          <w:p w:rsidR="002D7245" w:rsidRPr="00413A6E" w:rsidRDefault="002D7245" w:rsidP="001E4514">
            <w:pPr>
              <w:spacing w:before="60" w:after="60" w:line="0" w:lineRule="atLeast"/>
              <w:rPr>
                <w:rFonts w:ascii="宋体" w:hAnsi="宋体"/>
                <w:color w:val="FF0000"/>
                <w:sz w:val="18"/>
              </w:rPr>
            </w:pPr>
          </w:p>
        </w:tc>
      </w:tr>
      <w:tr w:rsidR="002D7245" w:rsidRPr="00413A6E" w:rsidTr="001E4514">
        <w:trPr>
          <w:trHeight w:val="70"/>
        </w:trPr>
        <w:tc>
          <w:tcPr>
            <w:tcW w:w="1536" w:type="dxa"/>
            <w:vAlign w:val="center"/>
          </w:tcPr>
          <w:p w:rsidR="002D7245" w:rsidRPr="00413A6E" w:rsidRDefault="002D7245" w:rsidP="001E4514">
            <w:pPr>
              <w:rPr>
                <w:rFonts w:ascii="宋体" w:hAnsi="宋体"/>
                <w:color w:val="FF0000"/>
              </w:rPr>
            </w:pPr>
            <w:r w:rsidRPr="00413A6E">
              <w:rPr>
                <w:rFonts w:ascii="宋体" w:hAnsi="宋体" w:hint="eastAsia"/>
                <w:color w:val="FF0000"/>
              </w:rPr>
              <w:t>C</w:t>
            </w:r>
          </w:p>
        </w:tc>
        <w:tc>
          <w:tcPr>
            <w:tcW w:w="6786" w:type="dxa"/>
            <w:vAlign w:val="center"/>
          </w:tcPr>
          <w:p w:rsidR="002D7245" w:rsidRPr="00413A6E" w:rsidRDefault="002D7245" w:rsidP="001E4514">
            <w:pPr>
              <w:spacing w:before="60" w:after="60" w:line="0" w:lineRule="atLeast"/>
              <w:rPr>
                <w:rFonts w:ascii="宋体" w:hAnsi="宋体"/>
                <w:color w:val="FF0000"/>
                <w:sz w:val="18"/>
              </w:rPr>
            </w:pPr>
          </w:p>
        </w:tc>
      </w:tr>
      <w:tr w:rsidR="002D7245" w:rsidRPr="00045BA8" w:rsidTr="001E4514">
        <w:trPr>
          <w:trHeight w:val="70"/>
        </w:trPr>
        <w:tc>
          <w:tcPr>
            <w:tcW w:w="1536" w:type="dxa"/>
            <w:vAlign w:val="center"/>
          </w:tcPr>
          <w:p w:rsidR="002D7245" w:rsidRDefault="002D7245" w:rsidP="001E4514">
            <w:pPr>
              <w:rPr>
                <w:rFonts w:ascii="宋体" w:hAnsi="宋体"/>
              </w:rPr>
            </w:pPr>
            <w:r>
              <w:rPr>
                <w:rFonts w:ascii="宋体" w:hAnsi="宋体" w:hint="eastAsia"/>
              </w:rPr>
              <w:t>D</w:t>
            </w:r>
          </w:p>
        </w:tc>
        <w:tc>
          <w:tcPr>
            <w:tcW w:w="6786" w:type="dxa"/>
            <w:vAlign w:val="center"/>
          </w:tcPr>
          <w:p w:rsidR="002D7245" w:rsidRPr="00045BA8" w:rsidRDefault="002D7245" w:rsidP="002D7245">
            <w:pPr>
              <w:pStyle w:val="20"/>
              <w:ind w:firstLineChars="0" w:firstLine="0"/>
              <w:rPr>
                <w:rFonts w:ascii="宋体" w:hAnsi="宋体"/>
                <w:b/>
              </w:rPr>
            </w:pPr>
            <w:r>
              <w:rPr>
                <w:rFonts w:ascii="宋体" w:hAnsi="宋体" w:hint="eastAsia"/>
                <w:b/>
              </w:rPr>
              <w:t>【</w:t>
            </w:r>
            <w:hyperlink w:anchor="_新增（14）-参会人员签到对象实体【MeetingAttendance" w:history="1">
              <w:r w:rsidRPr="002D7245">
                <w:rPr>
                  <w:rStyle w:val="a8"/>
                  <w:rFonts w:hint="eastAsia"/>
                </w:rPr>
                <w:t>参会人员签到对象实体</w:t>
              </w:r>
            </w:hyperlink>
            <w:r>
              <w:rPr>
                <w:rFonts w:ascii="宋体" w:hAnsi="宋体" w:hint="eastAsia"/>
                <w:b/>
              </w:rPr>
              <w:t xml:space="preserve">】集合 </w:t>
            </w:r>
          </w:p>
        </w:tc>
      </w:tr>
    </w:tbl>
    <w:p w:rsidR="00BD3F79" w:rsidRDefault="00BD3F79" w:rsidP="006A623B"/>
    <w:p w:rsidR="002D7245" w:rsidRDefault="002D7245" w:rsidP="002D7245">
      <w:pPr>
        <w:pStyle w:val="4"/>
      </w:pPr>
      <w:r>
        <w:rPr>
          <w:rFonts w:hint="eastAsia"/>
          <w:color w:val="3333FF"/>
        </w:rPr>
        <w:t>（</w:t>
      </w:r>
      <w:r>
        <w:rPr>
          <w:rFonts w:hint="eastAsia"/>
          <w:color w:val="3333FF"/>
        </w:rPr>
        <w:t>1</w:t>
      </w:r>
      <w:r w:rsidR="00EA3BD6">
        <w:rPr>
          <w:rFonts w:hint="eastAsia"/>
          <w:color w:val="3333FF"/>
        </w:rPr>
        <w:t>5</w:t>
      </w:r>
      <w:r>
        <w:rPr>
          <w:rFonts w:hint="eastAsia"/>
          <w:color w:val="3333FF"/>
        </w:rPr>
        <w:t>）</w:t>
      </w:r>
      <w:r w:rsidRPr="00452BD4">
        <w:rPr>
          <w:rFonts w:hint="eastAsia"/>
          <w:color w:val="3333FF"/>
        </w:rPr>
        <w:t>-</w:t>
      </w:r>
      <w:r>
        <w:rPr>
          <w:rFonts w:hint="eastAsia"/>
        </w:rPr>
        <w:t>人员签到接口</w:t>
      </w:r>
    </w:p>
    <w:tbl>
      <w:tblPr>
        <w:tblW w:w="8322" w:type="dxa"/>
        <w:tblInd w:w="15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1536"/>
        <w:gridCol w:w="6786"/>
      </w:tblGrid>
      <w:tr w:rsidR="002D7245" w:rsidRPr="00601888" w:rsidTr="001E4514">
        <w:trPr>
          <w:trHeight w:val="742"/>
          <w:tblHeader/>
        </w:trPr>
        <w:tc>
          <w:tcPr>
            <w:tcW w:w="8322" w:type="dxa"/>
            <w:gridSpan w:val="2"/>
            <w:shd w:val="pct12" w:color="000000" w:fill="FFFFFF"/>
            <w:vAlign w:val="center"/>
          </w:tcPr>
          <w:p w:rsidR="002D7245" w:rsidRPr="00601888" w:rsidRDefault="00BD28B7" w:rsidP="001E4514">
            <w:pPr>
              <w:spacing w:before="60" w:after="60"/>
              <w:rPr>
                <w:rFonts w:ascii="宋体" w:hAnsi="宋体"/>
                <w:b/>
                <w:sz w:val="28"/>
                <w:szCs w:val="28"/>
              </w:rPr>
            </w:pPr>
            <w:r>
              <w:rPr>
                <w:rFonts w:ascii="宋体" w:hAnsi="宋体" w:hint="eastAsia"/>
                <w:b/>
                <w:sz w:val="28"/>
                <w:szCs w:val="28"/>
              </w:rPr>
              <w:t>人员签到接口</w:t>
            </w:r>
          </w:p>
        </w:tc>
      </w:tr>
      <w:tr w:rsidR="002D7245" w:rsidRPr="00601888" w:rsidTr="001E4514">
        <w:trPr>
          <w:trHeight w:val="70"/>
        </w:trPr>
        <w:tc>
          <w:tcPr>
            <w:tcW w:w="8322" w:type="dxa"/>
            <w:gridSpan w:val="2"/>
            <w:tcBorders>
              <w:bottom w:val="single" w:sz="4" w:space="0" w:color="auto"/>
            </w:tcBorders>
            <w:vAlign w:val="center"/>
          </w:tcPr>
          <w:p w:rsidR="002D7245" w:rsidRPr="00392617" w:rsidRDefault="002D7245" w:rsidP="001E4514">
            <w:pPr>
              <w:autoSpaceDE w:val="0"/>
              <w:autoSpaceDN w:val="0"/>
              <w:adjustRightInd w:val="0"/>
              <w:jc w:val="left"/>
            </w:pPr>
            <w:r w:rsidRPr="00392617">
              <w:t>服务</w:t>
            </w:r>
            <w:r>
              <w:rPr>
                <w:rFonts w:hint="eastAsia"/>
              </w:rPr>
              <w:t>概述</w:t>
            </w:r>
          </w:p>
          <w:p w:rsidR="002D7245" w:rsidRPr="00BC513D" w:rsidRDefault="002D7245" w:rsidP="001E4514">
            <w:pPr>
              <w:autoSpaceDE w:val="0"/>
              <w:autoSpaceDN w:val="0"/>
              <w:adjustRightInd w:val="0"/>
              <w:ind w:firstLineChars="200" w:firstLine="420"/>
              <w:jc w:val="left"/>
            </w:pPr>
            <w:r>
              <w:rPr>
                <w:rFonts w:hint="eastAsia"/>
              </w:rPr>
              <w:lastRenderedPageBreak/>
              <w:t>该服务是用于</w:t>
            </w:r>
            <w:r>
              <w:rPr>
                <w:rFonts w:hint="eastAsia"/>
              </w:rPr>
              <w:t xml:space="preserve">Emeeting </w:t>
            </w:r>
            <w:r>
              <w:rPr>
                <w:rFonts w:hint="eastAsia"/>
              </w:rPr>
              <w:t>会议签到。</w:t>
            </w:r>
          </w:p>
          <w:p w:rsidR="002D7245" w:rsidRDefault="002D7245" w:rsidP="001E4514">
            <w:pPr>
              <w:autoSpaceDE w:val="0"/>
              <w:autoSpaceDN w:val="0"/>
              <w:adjustRightInd w:val="0"/>
              <w:jc w:val="left"/>
            </w:pPr>
            <w:r w:rsidRPr="00392617">
              <w:t>应用场景</w:t>
            </w:r>
          </w:p>
          <w:p w:rsidR="002D7245" w:rsidRPr="00BC513D" w:rsidRDefault="002D7245" w:rsidP="001E4514">
            <w:pPr>
              <w:autoSpaceDE w:val="0"/>
              <w:autoSpaceDN w:val="0"/>
              <w:adjustRightInd w:val="0"/>
              <w:ind w:firstLineChars="200" w:firstLine="420"/>
              <w:jc w:val="left"/>
            </w:pPr>
            <w:r>
              <w:rPr>
                <w:rFonts w:hint="eastAsia"/>
              </w:rPr>
              <w:t>会议参加者可通过这个接口签到</w:t>
            </w:r>
          </w:p>
          <w:p w:rsidR="002D7245" w:rsidRDefault="002D7245" w:rsidP="001E4514">
            <w:pPr>
              <w:autoSpaceDE w:val="0"/>
              <w:autoSpaceDN w:val="0"/>
              <w:adjustRightInd w:val="0"/>
              <w:jc w:val="left"/>
            </w:pPr>
            <w:r>
              <w:rPr>
                <w:rFonts w:hint="eastAsia"/>
              </w:rPr>
              <w:t>服务</w:t>
            </w:r>
            <w:r w:rsidRPr="00392617">
              <w:t>类型</w:t>
            </w:r>
          </w:p>
          <w:p w:rsidR="002D7245" w:rsidRPr="00392EDF" w:rsidRDefault="003801D2" w:rsidP="001E4514">
            <w:pPr>
              <w:autoSpaceDE w:val="0"/>
              <w:autoSpaceDN w:val="0"/>
              <w:adjustRightInd w:val="0"/>
              <w:jc w:val="left"/>
            </w:pPr>
            <w:r w:rsidRPr="00392EDF">
              <w:fldChar w:fldCharType="begin">
                <w:ffData>
                  <w:name w:val="Check1"/>
                  <w:enabled/>
                  <w:calcOnExit w:val="0"/>
                  <w:checkBox>
                    <w:sizeAuto/>
                    <w:default w:val="0"/>
                  </w:checkBox>
                </w:ffData>
              </w:fldChar>
            </w:r>
            <w:r w:rsidR="002D7245" w:rsidRPr="00392EDF">
              <w:instrText xml:space="preserve"> FORMCHECKBOX </w:instrText>
            </w:r>
            <w:r w:rsidRPr="00392EDF">
              <w:fldChar w:fldCharType="end"/>
            </w:r>
            <w:r w:rsidR="002D7245" w:rsidRPr="00392EDF">
              <w:rPr>
                <w:rFonts w:hint="eastAsia"/>
              </w:rPr>
              <w:t>消息服务</w:t>
            </w:r>
          </w:p>
          <w:p w:rsidR="002D7245" w:rsidRPr="00392EDF" w:rsidRDefault="003801D2" w:rsidP="001E4514">
            <w:pPr>
              <w:autoSpaceDE w:val="0"/>
              <w:autoSpaceDN w:val="0"/>
              <w:adjustRightInd w:val="0"/>
              <w:jc w:val="left"/>
            </w:pPr>
            <w:r w:rsidRPr="00392EDF">
              <w:fldChar w:fldCharType="begin">
                <w:ffData>
                  <w:name w:val=""/>
                  <w:enabled/>
                  <w:calcOnExit w:val="0"/>
                  <w:checkBox>
                    <w:sizeAuto/>
                    <w:default w:val="0"/>
                  </w:checkBox>
                </w:ffData>
              </w:fldChar>
            </w:r>
            <w:r w:rsidR="002D7245" w:rsidRPr="00392EDF">
              <w:instrText xml:space="preserve"> FORMCHECKBOX </w:instrText>
            </w:r>
            <w:r w:rsidRPr="00392EDF">
              <w:fldChar w:fldCharType="end"/>
            </w:r>
            <w:r w:rsidR="002D7245" w:rsidRPr="00392EDF">
              <w:rPr>
                <w:rFonts w:hint="eastAsia"/>
              </w:rPr>
              <w:t>流程服务</w:t>
            </w:r>
          </w:p>
          <w:p w:rsidR="002D7245" w:rsidRPr="00392EDF" w:rsidRDefault="003801D2" w:rsidP="001E4514">
            <w:pPr>
              <w:autoSpaceDE w:val="0"/>
              <w:autoSpaceDN w:val="0"/>
              <w:adjustRightInd w:val="0"/>
              <w:jc w:val="left"/>
            </w:pPr>
            <w:r w:rsidRPr="00392EDF">
              <w:fldChar w:fldCharType="begin">
                <w:ffData>
                  <w:name w:val=""/>
                  <w:enabled/>
                  <w:calcOnExit w:val="0"/>
                  <w:checkBox>
                    <w:sizeAuto/>
                    <w:default w:val="1"/>
                  </w:checkBox>
                </w:ffData>
              </w:fldChar>
            </w:r>
            <w:r w:rsidR="002D7245" w:rsidRPr="00392EDF">
              <w:instrText xml:space="preserve"> FORMCHECKBOX </w:instrText>
            </w:r>
            <w:r w:rsidRPr="00392EDF">
              <w:fldChar w:fldCharType="end"/>
            </w:r>
            <w:r w:rsidR="002D7245" w:rsidRPr="00392EDF">
              <w:rPr>
                <w:rFonts w:hint="eastAsia"/>
              </w:rPr>
              <w:t>数据服务</w:t>
            </w:r>
          </w:p>
          <w:p w:rsidR="002D7245" w:rsidRDefault="002D7245" w:rsidP="001E4514">
            <w:pPr>
              <w:autoSpaceDE w:val="0"/>
              <w:autoSpaceDN w:val="0"/>
              <w:adjustRightInd w:val="0"/>
              <w:jc w:val="left"/>
            </w:pPr>
            <w:r w:rsidRPr="00392617">
              <w:t>业务规则</w:t>
            </w:r>
          </w:p>
          <w:p w:rsidR="002D7245" w:rsidRDefault="002D7245" w:rsidP="001E4514">
            <w:pPr>
              <w:autoSpaceDE w:val="0"/>
              <w:autoSpaceDN w:val="0"/>
              <w:adjustRightInd w:val="0"/>
              <w:jc w:val="left"/>
            </w:pPr>
          </w:p>
          <w:p w:rsidR="002D7245" w:rsidRPr="00C42DB5" w:rsidRDefault="002D7245" w:rsidP="001E4514">
            <w:pPr>
              <w:autoSpaceDE w:val="0"/>
              <w:autoSpaceDN w:val="0"/>
              <w:adjustRightInd w:val="0"/>
              <w:jc w:val="left"/>
            </w:pPr>
            <w:r>
              <w:rPr>
                <w:rFonts w:hint="eastAsia"/>
              </w:rPr>
              <w:t>调用规则</w:t>
            </w:r>
          </w:p>
          <w:p w:rsidR="002D7245" w:rsidRPr="00392EDF" w:rsidRDefault="002D7245" w:rsidP="001E4514">
            <w:pPr>
              <w:autoSpaceDE w:val="0"/>
              <w:autoSpaceDN w:val="0"/>
              <w:adjustRightInd w:val="0"/>
              <w:jc w:val="left"/>
            </w:pPr>
          </w:p>
          <w:p w:rsidR="002D7245" w:rsidRDefault="002D7245" w:rsidP="001E4514">
            <w:pPr>
              <w:autoSpaceDE w:val="0"/>
              <w:autoSpaceDN w:val="0"/>
              <w:adjustRightInd w:val="0"/>
              <w:jc w:val="left"/>
            </w:pPr>
            <w:r>
              <w:rPr>
                <w:rFonts w:hint="eastAsia"/>
              </w:rPr>
              <w:t>1</w:t>
            </w:r>
            <w:r>
              <w:rPr>
                <w:rFonts w:hint="eastAsia"/>
              </w:rPr>
              <w:t>：调用机制</w:t>
            </w:r>
          </w:p>
          <w:tbl>
            <w:tblPr>
              <w:tblW w:w="0" w:type="auto"/>
              <w:tblInd w:w="534" w:type="dxa"/>
              <w:tblLayout w:type="fixed"/>
              <w:tblLook w:val="01E0"/>
            </w:tblPr>
            <w:tblGrid>
              <w:gridCol w:w="7854"/>
            </w:tblGrid>
            <w:tr w:rsidR="002D7245" w:rsidRPr="00992F57" w:rsidTr="001E4514">
              <w:tc>
                <w:tcPr>
                  <w:tcW w:w="7854" w:type="dxa"/>
                </w:tcPr>
                <w:p w:rsidR="002D7245" w:rsidRPr="00392EDF" w:rsidRDefault="003801D2" w:rsidP="001E4514">
                  <w:pPr>
                    <w:autoSpaceDE w:val="0"/>
                    <w:autoSpaceDN w:val="0"/>
                    <w:adjustRightInd w:val="0"/>
                    <w:jc w:val="left"/>
                  </w:pPr>
                  <w:r w:rsidRPr="00392EDF">
                    <w:fldChar w:fldCharType="begin">
                      <w:ffData>
                        <w:name w:val=""/>
                        <w:enabled/>
                        <w:calcOnExit w:val="0"/>
                        <w:checkBox>
                          <w:sizeAuto/>
                          <w:default w:val="1"/>
                        </w:checkBox>
                      </w:ffData>
                    </w:fldChar>
                  </w:r>
                  <w:r w:rsidR="002D7245" w:rsidRPr="00392EDF">
                    <w:instrText xml:space="preserve"> FORMCHECKBOX </w:instrText>
                  </w:r>
                  <w:r w:rsidRPr="00392EDF">
                    <w:fldChar w:fldCharType="end"/>
                  </w:r>
                  <w:r w:rsidR="002D7245" w:rsidRPr="00392EDF">
                    <w:t xml:space="preserve"> </w:t>
                  </w:r>
                  <w:r w:rsidR="002D7245" w:rsidRPr="00392EDF">
                    <w:rPr>
                      <w:rFonts w:hint="eastAsia"/>
                    </w:rPr>
                    <w:t>同步调用</w:t>
                  </w:r>
                </w:p>
                <w:p w:rsidR="002D7245" w:rsidRPr="00392EDF" w:rsidRDefault="003801D2" w:rsidP="001E4514">
                  <w:pPr>
                    <w:autoSpaceDE w:val="0"/>
                    <w:autoSpaceDN w:val="0"/>
                    <w:adjustRightInd w:val="0"/>
                    <w:jc w:val="left"/>
                  </w:pPr>
                  <w:r w:rsidRPr="00392EDF">
                    <w:fldChar w:fldCharType="begin">
                      <w:ffData>
                        <w:name w:val=""/>
                        <w:enabled/>
                        <w:calcOnExit w:val="0"/>
                        <w:checkBox>
                          <w:sizeAuto/>
                          <w:default w:val="0"/>
                        </w:checkBox>
                      </w:ffData>
                    </w:fldChar>
                  </w:r>
                  <w:r w:rsidR="002D7245" w:rsidRPr="00392EDF">
                    <w:instrText xml:space="preserve"> FORMCHECKBOX </w:instrText>
                  </w:r>
                  <w:r w:rsidRPr="00392EDF">
                    <w:fldChar w:fldCharType="end"/>
                  </w:r>
                  <w:r w:rsidR="002D7245" w:rsidRPr="00392EDF">
                    <w:t xml:space="preserve"> </w:t>
                  </w:r>
                  <w:r w:rsidR="002D7245" w:rsidRPr="00392EDF">
                    <w:rPr>
                      <w:rFonts w:hint="eastAsia"/>
                    </w:rPr>
                    <w:t>异步调用</w:t>
                  </w:r>
                </w:p>
              </w:tc>
            </w:tr>
          </w:tbl>
          <w:p w:rsidR="002D7245" w:rsidRDefault="002D7245" w:rsidP="001E4514">
            <w:pPr>
              <w:autoSpaceDE w:val="0"/>
              <w:autoSpaceDN w:val="0"/>
              <w:adjustRightInd w:val="0"/>
              <w:jc w:val="left"/>
            </w:pPr>
            <w:r>
              <w:rPr>
                <w:rFonts w:hint="eastAsia"/>
              </w:rPr>
              <w:t>2</w:t>
            </w:r>
            <w:r>
              <w:rPr>
                <w:rFonts w:hint="eastAsia"/>
              </w:rPr>
              <w:t>：异常处理</w:t>
            </w:r>
          </w:p>
          <w:tbl>
            <w:tblPr>
              <w:tblW w:w="0" w:type="auto"/>
              <w:tblInd w:w="534" w:type="dxa"/>
              <w:tblLayout w:type="fixed"/>
              <w:tblLook w:val="01E0"/>
            </w:tblPr>
            <w:tblGrid>
              <w:gridCol w:w="7854"/>
            </w:tblGrid>
            <w:tr w:rsidR="002D7245" w:rsidRPr="00992F57" w:rsidTr="001E4514">
              <w:tc>
                <w:tcPr>
                  <w:tcW w:w="7854" w:type="dxa"/>
                </w:tcPr>
                <w:p w:rsidR="002D7245" w:rsidRPr="00392EDF" w:rsidRDefault="003801D2" w:rsidP="001E4514">
                  <w:pPr>
                    <w:autoSpaceDE w:val="0"/>
                    <w:autoSpaceDN w:val="0"/>
                    <w:adjustRightInd w:val="0"/>
                    <w:jc w:val="left"/>
                  </w:pPr>
                  <w:r w:rsidRPr="00392EDF">
                    <w:fldChar w:fldCharType="begin">
                      <w:ffData>
                        <w:name w:val=""/>
                        <w:enabled/>
                        <w:calcOnExit w:val="0"/>
                        <w:checkBox>
                          <w:sizeAuto/>
                          <w:default w:val="1"/>
                        </w:checkBox>
                      </w:ffData>
                    </w:fldChar>
                  </w:r>
                  <w:r w:rsidR="002D7245" w:rsidRPr="00392EDF">
                    <w:instrText xml:space="preserve"> FORMCHECKBOX </w:instrText>
                  </w:r>
                  <w:r w:rsidRPr="00392EDF">
                    <w:fldChar w:fldCharType="end"/>
                  </w:r>
                  <w:r w:rsidR="002D7245" w:rsidRPr="00392EDF">
                    <w:t xml:space="preserve"> </w:t>
                  </w:r>
                  <w:r w:rsidR="002D7245" w:rsidRPr="00392EDF">
                    <w:rPr>
                      <w:rFonts w:hint="eastAsia"/>
                    </w:rPr>
                    <w:t>调用失败，业务全部回滚，需重新请求调用</w:t>
                  </w:r>
                </w:p>
                <w:p w:rsidR="002D7245" w:rsidRPr="00392EDF" w:rsidRDefault="003801D2" w:rsidP="001E4514">
                  <w:pPr>
                    <w:autoSpaceDE w:val="0"/>
                    <w:autoSpaceDN w:val="0"/>
                    <w:adjustRightInd w:val="0"/>
                    <w:jc w:val="left"/>
                  </w:pPr>
                  <w:r w:rsidRPr="00392EDF">
                    <w:fldChar w:fldCharType="begin">
                      <w:ffData>
                        <w:name w:val=""/>
                        <w:enabled/>
                        <w:calcOnExit w:val="0"/>
                        <w:checkBox>
                          <w:sizeAuto/>
                          <w:default w:val="0"/>
                        </w:checkBox>
                      </w:ffData>
                    </w:fldChar>
                  </w:r>
                  <w:r w:rsidR="002D7245" w:rsidRPr="00392EDF">
                    <w:instrText xml:space="preserve"> FORMCHECKBOX </w:instrText>
                  </w:r>
                  <w:r w:rsidRPr="00392EDF">
                    <w:fldChar w:fldCharType="end"/>
                  </w:r>
                  <w:r w:rsidR="002D7245" w:rsidRPr="00392EDF">
                    <w:t xml:space="preserve"> </w:t>
                  </w:r>
                  <w:r w:rsidR="002D7245" w:rsidRPr="00392EDF">
                    <w:rPr>
                      <w:rFonts w:hint="eastAsia"/>
                    </w:rPr>
                    <w:t>调用失败，出错的数据回滚，并需要进行出错数据的重新请求调用</w:t>
                  </w:r>
                </w:p>
              </w:tc>
            </w:tr>
          </w:tbl>
          <w:p w:rsidR="002D7245" w:rsidRPr="00392EDF" w:rsidRDefault="002D7245" w:rsidP="001E4514">
            <w:pPr>
              <w:autoSpaceDE w:val="0"/>
              <w:autoSpaceDN w:val="0"/>
              <w:adjustRightInd w:val="0"/>
              <w:jc w:val="left"/>
              <w:rPr>
                <w:rFonts w:ascii="宋体" w:hAnsi="宋体" w:cs="新宋体"/>
                <w:color w:val="800000"/>
                <w:sz w:val="19"/>
                <w:szCs w:val="19"/>
              </w:rPr>
            </w:pPr>
          </w:p>
          <w:p w:rsidR="002D7245" w:rsidRPr="00601888" w:rsidRDefault="002D7245" w:rsidP="001E4514">
            <w:pPr>
              <w:autoSpaceDE w:val="0"/>
              <w:autoSpaceDN w:val="0"/>
              <w:adjustRightInd w:val="0"/>
              <w:jc w:val="left"/>
              <w:rPr>
                <w:rFonts w:ascii="宋体" w:hAnsi="宋体" w:cs="新宋体"/>
                <w:color w:val="800000"/>
                <w:sz w:val="19"/>
                <w:szCs w:val="19"/>
              </w:rPr>
            </w:pPr>
          </w:p>
        </w:tc>
      </w:tr>
      <w:tr w:rsidR="002D7245" w:rsidRPr="00601888" w:rsidTr="001E4514">
        <w:trPr>
          <w:trHeight w:val="70"/>
        </w:trPr>
        <w:tc>
          <w:tcPr>
            <w:tcW w:w="8322" w:type="dxa"/>
            <w:gridSpan w:val="2"/>
            <w:tcBorders>
              <w:top w:val="single" w:sz="4" w:space="0" w:color="auto"/>
              <w:bottom w:val="single" w:sz="4" w:space="0" w:color="auto"/>
            </w:tcBorders>
            <w:shd w:val="pct12" w:color="auto" w:fill="auto"/>
            <w:vAlign w:val="center"/>
          </w:tcPr>
          <w:p w:rsidR="002D7245" w:rsidRPr="00601888" w:rsidRDefault="002D7245" w:rsidP="001E4514">
            <w:pPr>
              <w:spacing w:before="60" w:after="60" w:line="0" w:lineRule="atLeast"/>
              <w:rPr>
                <w:rFonts w:ascii="宋体" w:hAnsi="宋体"/>
                <w:b/>
                <w:sz w:val="28"/>
                <w:szCs w:val="28"/>
              </w:rPr>
            </w:pPr>
            <w:r w:rsidRPr="00601888">
              <w:rPr>
                <w:rFonts w:ascii="宋体" w:hAnsi="宋体" w:hint="eastAsia"/>
                <w:b/>
                <w:sz w:val="28"/>
                <w:szCs w:val="28"/>
              </w:rPr>
              <w:lastRenderedPageBreak/>
              <w:t>接口、参数说明</w:t>
            </w:r>
          </w:p>
        </w:tc>
      </w:tr>
      <w:tr w:rsidR="002D7245" w:rsidRPr="00601888" w:rsidTr="001E4514">
        <w:trPr>
          <w:trHeight w:val="70"/>
        </w:trPr>
        <w:tc>
          <w:tcPr>
            <w:tcW w:w="1536" w:type="dxa"/>
            <w:tcBorders>
              <w:top w:val="single" w:sz="4" w:space="0" w:color="auto"/>
              <w:bottom w:val="single" w:sz="4" w:space="0" w:color="auto"/>
            </w:tcBorders>
            <w:shd w:val="pct15" w:color="auto" w:fill="auto"/>
            <w:vAlign w:val="center"/>
          </w:tcPr>
          <w:p w:rsidR="002D7245" w:rsidRPr="00601888" w:rsidRDefault="002D7245" w:rsidP="001E4514">
            <w:pPr>
              <w:rPr>
                <w:rFonts w:ascii="宋体" w:hAnsi="宋体"/>
                <w:b/>
                <w:highlight w:val="white"/>
              </w:rPr>
            </w:pPr>
            <w:r w:rsidRPr="00601888">
              <w:rPr>
                <w:rFonts w:ascii="宋体" w:hAnsi="宋体" w:hint="eastAsia"/>
                <w:b/>
              </w:rPr>
              <w:t>输入</w:t>
            </w:r>
          </w:p>
        </w:tc>
        <w:tc>
          <w:tcPr>
            <w:tcW w:w="6786" w:type="dxa"/>
            <w:tcBorders>
              <w:top w:val="single" w:sz="4" w:space="0" w:color="auto"/>
              <w:bottom w:val="single" w:sz="4" w:space="0" w:color="auto"/>
            </w:tcBorders>
            <w:shd w:val="pct15" w:color="auto" w:fill="auto"/>
            <w:vAlign w:val="center"/>
          </w:tcPr>
          <w:p w:rsidR="002D7245" w:rsidRPr="00601888" w:rsidRDefault="002D7245" w:rsidP="001E4514">
            <w:pPr>
              <w:spacing w:before="60" w:after="60" w:line="0" w:lineRule="atLeast"/>
              <w:rPr>
                <w:rFonts w:ascii="宋体" w:hAnsi="宋体"/>
                <w:sz w:val="18"/>
              </w:rPr>
            </w:pPr>
            <w:r w:rsidRPr="00601888">
              <w:rPr>
                <w:rFonts w:ascii="宋体" w:hAnsi="宋体" w:hint="eastAsia"/>
                <w:b/>
                <w:szCs w:val="21"/>
              </w:rPr>
              <w:t>说明</w:t>
            </w:r>
          </w:p>
        </w:tc>
      </w:tr>
      <w:tr w:rsidR="002D7245" w:rsidRPr="00601888" w:rsidTr="001E4514">
        <w:trPr>
          <w:trHeight w:val="70"/>
        </w:trPr>
        <w:tc>
          <w:tcPr>
            <w:tcW w:w="1536" w:type="dxa"/>
            <w:tcBorders>
              <w:top w:val="single" w:sz="4" w:space="0" w:color="auto"/>
              <w:bottom w:val="single" w:sz="4" w:space="0" w:color="auto"/>
            </w:tcBorders>
            <w:vAlign w:val="center"/>
          </w:tcPr>
          <w:p w:rsidR="002D7245" w:rsidRPr="00601888" w:rsidRDefault="002D7245" w:rsidP="001E4514">
            <w:pPr>
              <w:rPr>
                <w:rFonts w:ascii="宋体" w:hAnsi="宋体"/>
              </w:rPr>
            </w:pPr>
            <w:r w:rsidRPr="00601888">
              <w:rPr>
                <w:rFonts w:ascii="宋体" w:hAnsi="宋体" w:hint="eastAsia"/>
              </w:rPr>
              <w:t>通过URL</w:t>
            </w:r>
          </w:p>
        </w:tc>
        <w:tc>
          <w:tcPr>
            <w:tcW w:w="6786" w:type="dxa"/>
            <w:tcBorders>
              <w:top w:val="single" w:sz="4" w:space="0" w:color="auto"/>
              <w:bottom w:val="single" w:sz="4" w:space="0" w:color="auto"/>
            </w:tcBorders>
            <w:vAlign w:val="center"/>
          </w:tcPr>
          <w:p w:rsidR="002D7245" w:rsidRPr="00601888" w:rsidRDefault="002D7245" w:rsidP="001E4514">
            <w:pPr>
              <w:spacing w:before="60" w:after="60" w:line="0" w:lineRule="atLeast"/>
              <w:rPr>
                <w:rFonts w:ascii="宋体" w:hAnsi="宋体"/>
                <w:sz w:val="18"/>
              </w:rPr>
            </w:pPr>
            <w:r w:rsidRPr="00601888">
              <w:rPr>
                <w:rFonts w:ascii="宋体" w:hAnsi="宋体" w:hint="eastAsia"/>
                <w:sz w:val="18"/>
              </w:rPr>
              <w:t>通过URL访问JSON服务</w:t>
            </w:r>
          </w:p>
        </w:tc>
      </w:tr>
      <w:tr w:rsidR="002D7245" w:rsidRPr="00601888" w:rsidTr="001E4514">
        <w:trPr>
          <w:trHeight w:val="70"/>
        </w:trPr>
        <w:tc>
          <w:tcPr>
            <w:tcW w:w="1536" w:type="dxa"/>
            <w:tcBorders>
              <w:top w:val="single" w:sz="4" w:space="0" w:color="auto"/>
              <w:bottom w:val="single" w:sz="4" w:space="0" w:color="auto"/>
            </w:tcBorders>
            <w:shd w:val="pct15" w:color="auto" w:fill="auto"/>
            <w:vAlign w:val="center"/>
          </w:tcPr>
          <w:p w:rsidR="002D7245" w:rsidRPr="00601888" w:rsidRDefault="002D7245" w:rsidP="001E4514">
            <w:pPr>
              <w:rPr>
                <w:rFonts w:ascii="宋体" w:hAnsi="宋体"/>
                <w:b/>
              </w:rPr>
            </w:pPr>
            <w:r w:rsidRPr="00601888">
              <w:rPr>
                <w:rFonts w:ascii="宋体" w:hAnsi="宋体" w:hint="eastAsia"/>
                <w:b/>
              </w:rPr>
              <w:t>输入参数</w:t>
            </w:r>
          </w:p>
        </w:tc>
        <w:tc>
          <w:tcPr>
            <w:tcW w:w="6786" w:type="dxa"/>
            <w:tcBorders>
              <w:top w:val="single" w:sz="4" w:space="0" w:color="auto"/>
              <w:bottom w:val="single" w:sz="4" w:space="0" w:color="auto"/>
            </w:tcBorders>
            <w:shd w:val="pct15" w:color="auto" w:fill="auto"/>
            <w:vAlign w:val="center"/>
          </w:tcPr>
          <w:p w:rsidR="002D7245" w:rsidRPr="00601888" w:rsidRDefault="002D7245" w:rsidP="001E4514">
            <w:pPr>
              <w:spacing w:before="60" w:after="60" w:line="0" w:lineRule="atLeast"/>
              <w:rPr>
                <w:rFonts w:ascii="宋体" w:hAnsi="宋体"/>
                <w:sz w:val="18"/>
              </w:rPr>
            </w:pPr>
            <w:r w:rsidRPr="00601888">
              <w:rPr>
                <w:rFonts w:ascii="宋体" w:hAnsi="宋体" w:hint="eastAsia"/>
                <w:b/>
                <w:szCs w:val="21"/>
              </w:rPr>
              <w:t>说明</w:t>
            </w:r>
          </w:p>
        </w:tc>
      </w:tr>
      <w:tr w:rsidR="002D7245" w:rsidRPr="007D2244" w:rsidTr="001E4514">
        <w:trPr>
          <w:trHeight w:val="70"/>
        </w:trPr>
        <w:tc>
          <w:tcPr>
            <w:tcW w:w="1536" w:type="dxa"/>
            <w:tcBorders>
              <w:top w:val="single" w:sz="4" w:space="0" w:color="auto"/>
              <w:bottom w:val="single" w:sz="4" w:space="0" w:color="auto"/>
            </w:tcBorders>
            <w:vAlign w:val="center"/>
          </w:tcPr>
          <w:p w:rsidR="002D7245" w:rsidRPr="00601888" w:rsidRDefault="002D7245" w:rsidP="001E4514">
            <w:pPr>
              <w:rPr>
                <w:rFonts w:ascii="宋体" w:hAnsi="宋体"/>
              </w:rPr>
            </w:pPr>
            <w:r>
              <w:rPr>
                <w:rFonts w:ascii="宋体" w:hAnsi="宋体" w:hint="eastAsia"/>
              </w:rPr>
              <w:t>C</w:t>
            </w:r>
          </w:p>
        </w:tc>
        <w:tc>
          <w:tcPr>
            <w:tcW w:w="6786" w:type="dxa"/>
            <w:tcBorders>
              <w:top w:val="single" w:sz="4" w:space="0" w:color="auto"/>
              <w:bottom w:val="single" w:sz="4" w:space="0" w:color="auto"/>
            </w:tcBorders>
            <w:vAlign w:val="center"/>
          </w:tcPr>
          <w:p w:rsidR="002D7245" w:rsidRPr="007D2244" w:rsidRDefault="002D7245" w:rsidP="002D7245">
            <w:pPr>
              <w:spacing w:before="60" w:after="60" w:line="0" w:lineRule="atLeast"/>
              <w:rPr>
                <w:rFonts w:ascii="宋体" w:hAnsi="宋体"/>
                <w:color w:val="000000" w:themeColor="text1"/>
                <w:szCs w:val="21"/>
              </w:rPr>
            </w:pPr>
            <w:r>
              <w:rPr>
                <w:rFonts w:ascii="宋体" w:hAnsi="Times New Roman" w:cs="宋体" w:hint="eastAsia"/>
                <w:color w:val="000000" w:themeColor="text1"/>
                <w:szCs w:val="21"/>
              </w:rPr>
              <w:t>AttendanceOperation</w:t>
            </w:r>
          </w:p>
        </w:tc>
      </w:tr>
      <w:tr w:rsidR="002D7245" w:rsidRPr="00601888" w:rsidTr="001E4514">
        <w:trPr>
          <w:trHeight w:val="70"/>
        </w:trPr>
        <w:tc>
          <w:tcPr>
            <w:tcW w:w="1536" w:type="dxa"/>
            <w:tcBorders>
              <w:top w:val="single" w:sz="4" w:space="0" w:color="auto"/>
              <w:bottom w:val="single" w:sz="4" w:space="0" w:color="auto"/>
            </w:tcBorders>
            <w:vAlign w:val="center"/>
          </w:tcPr>
          <w:p w:rsidR="002D7245" w:rsidRPr="00601888" w:rsidRDefault="002D7245" w:rsidP="001E4514">
            <w:pPr>
              <w:rPr>
                <w:rFonts w:ascii="宋体" w:hAnsi="宋体"/>
              </w:rPr>
            </w:pPr>
            <w:r>
              <w:rPr>
                <w:rFonts w:ascii="宋体" w:hAnsi="宋体"/>
              </w:rPr>
              <w:t>D</w:t>
            </w:r>
          </w:p>
        </w:tc>
        <w:tc>
          <w:tcPr>
            <w:tcW w:w="6786" w:type="dxa"/>
            <w:tcBorders>
              <w:top w:val="single" w:sz="4" w:space="0" w:color="auto"/>
              <w:bottom w:val="single" w:sz="4" w:space="0" w:color="auto"/>
            </w:tcBorders>
            <w:vAlign w:val="center"/>
          </w:tcPr>
          <w:p w:rsidR="002D7245" w:rsidRPr="00601888" w:rsidRDefault="002D7245" w:rsidP="001E4514">
            <w:pPr>
              <w:spacing w:before="60" w:after="60" w:line="0" w:lineRule="atLeast"/>
              <w:rPr>
                <w:rFonts w:ascii="宋体" w:hAnsi="宋体"/>
                <w:szCs w:val="21"/>
              </w:rPr>
            </w:pPr>
          </w:p>
        </w:tc>
      </w:tr>
      <w:tr w:rsidR="002D7245" w:rsidRPr="00601888" w:rsidTr="001E4514">
        <w:trPr>
          <w:trHeight w:val="70"/>
        </w:trPr>
        <w:tc>
          <w:tcPr>
            <w:tcW w:w="1536" w:type="dxa"/>
            <w:tcBorders>
              <w:top w:val="single" w:sz="4" w:space="0" w:color="auto"/>
              <w:bottom w:val="single" w:sz="4" w:space="0" w:color="auto"/>
            </w:tcBorders>
            <w:vAlign w:val="center"/>
          </w:tcPr>
          <w:p w:rsidR="002D7245" w:rsidRPr="00601888" w:rsidRDefault="002D7245" w:rsidP="001E4514">
            <w:pPr>
              <w:rPr>
                <w:rFonts w:ascii="宋体" w:hAnsi="宋体"/>
              </w:rPr>
            </w:pPr>
            <w:r>
              <w:rPr>
                <w:rFonts w:ascii="宋体" w:hAnsi="宋体" w:hint="eastAsia"/>
              </w:rPr>
              <w:t>F</w:t>
            </w:r>
          </w:p>
        </w:tc>
        <w:tc>
          <w:tcPr>
            <w:tcW w:w="6786" w:type="dxa"/>
            <w:tcBorders>
              <w:top w:val="single" w:sz="4" w:space="0" w:color="auto"/>
              <w:bottom w:val="single" w:sz="4" w:space="0" w:color="auto"/>
            </w:tcBorders>
            <w:vAlign w:val="center"/>
          </w:tcPr>
          <w:tbl>
            <w:tblPr>
              <w:tblW w:w="598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tblPr>
            <w:tblGrid>
              <w:gridCol w:w="737"/>
              <w:gridCol w:w="1276"/>
              <w:gridCol w:w="1559"/>
              <w:gridCol w:w="1559"/>
              <w:gridCol w:w="851"/>
            </w:tblGrid>
            <w:tr w:rsidR="002D7245" w:rsidRPr="0001495D" w:rsidTr="001E4514">
              <w:tc>
                <w:tcPr>
                  <w:tcW w:w="737" w:type="dxa"/>
                  <w:shd w:val="clear" w:color="auto" w:fill="BFBFBF"/>
                  <w:vAlign w:val="center"/>
                </w:tcPr>
                <w:p w:rsidR="002D7245" w:rsidRPr="0001495D" w:rsidRDefault="002D7245" w:rsidP="001E4514">
                  <w:pPr>
                    <w:pStyle w:val="aff"/>
                    <w:widowControl w:val="0"/>
                    <w:rPr>
                      <w:rFonts w:ascii="黑体"/>
                    </w:rPr>
                  </w:pPr>
                  <w:r w:rsidRPr="0001495D">
                    <w:rPr>
                      <w:rFonts w:ascii="黑体" w:hint="eastAsia"/>
                    </w:rPr>
                    <w:t>必输项</w:t>
                  </w:r>
                </w:p>
              </w:tc>
              <w:tc>
                <w:tcPr>
                  <w:tcW w:w="1276" w:type="dxa"/>
                  <w:shd w:val="clear" w:color="auto" w:fill="BFBFBF"/>
                  <w:vAlign w:val="center"/>
                </w:tcPr>
                <w:p w:rsidR="002D7245" w:rsidRPr="0001495D" w:rsidRDefault="002D7245" w:rsidP="001E4514">
                  <w:pPr>
                    <w:pStyle w:val="aff"/>
                    <w:widowControl w:val="0"/>
                    <w:rPr>
                      <w:rFonts w:ascii="黑体"/>
                    </w:rPr>
                  </w:pPr>
                  <w:r w:rsidRPr="0001495D">
                    <w:rPr>
                      <w:rFonts w:ascii="黑体" w:hint="eastAsia"/>
                    </w:rPr>
                    <w:t>属性</w:t>
                  </w:r>
                </w:p>
              </w:tc>
              <w:tc>
                <w:tcPr>
                  <w:tcW w:w="1559" w:type="dxa"/>
                  <w:shd w:val="clear" w:color="auto" w:fill="BFBFBF"/>
                  <w:vAlign w:val="center"/>
                </w:tcPr>
                <w:p w:rsidR="002D7245" w:rsidRPr="0001495D" w:rsidRDefault="002D7245" w:rsidP="001E4514">
                  <w:pPr>
                    <w:pStyle w:val="aff"/>
                    <w:widowControl w:val="0"/>
                    <w:rPr>
                      <w:rFonts w:ascii="黑体"/>
                    </w:rPr>
                  </w:pPr>
                  <w:r w:rsidRPr="0001495D">
                    <w:rPr>
                      <w:rFonts w:ascii="黑体" w:hint="eastAsia"/>
                    </w:rPr>
                    <w:t>数据名称</w:t>
                  </w:r>
                </w:p>
              </w:tc>
              <w:tc>
                <w:tcPr>
                  <w:tcW w:w="1559" w:type="dxa"/>
                  <w:shd w:val="clear" w:color="auto" w:fill="BFBFBF"/>
                  <w:vAlign w:val="center"/>
                </w:tcPr>
                <w:p w:rsidR="002D7245" w:rsidRPr="0001495D" w:rsidRDefault="002D7245" w:rsidP="001E4514">
                  <w:pPr>
                    <w:pStyle w:val="aff"/>
                    <w:widowControl w:val="0"/>
                    <w:rPr>
                      <w:rFonts w:ascii="黑体"/>
                    </w:rPr>
                  </w:pPr>
                  <w:r w:rsidRPr="0001495D">
                    <w:rPr>
                      <w:rFonts w:ascii="黑体" w:hint="eastAsia"/>
                    </w:rPr>
                    <w:t>属性约束</w:t>
                  </w:r>
                </w:p>
              </w:tc>
              <w:tc>
                <w:tcPr>
                  <w:tcW w:w="851" w:type="dxa"/>
                  <w:shd w:val="clear" w:color="auto" w:fill="BFBFBF"/>
                  <w:vAlign w:val="center"/>
                </w:tcPr>
                <w:p w:rsidR="002D7245" w:rsidRPr="0001495D" w:rsidRDefault="002D7245" w:rsidP="001E4514">
                  <w:pPr>
                    <w:pStyle w:val="aff"/>
                    <w:widowControl w:val="0"/>
                    <w:rPr>
                      <w:rFonts w:ascii="黑体"/>
                    </w:rPr>
                  </w:pPr>
                  <w:r w:rsidRPr="0001495D">
                    <w:rPr>
                      <w:rFonts w:ascii="黑体" w:hint="eastAsia"/>
                    </w:rPr>
                    <w:t>数据类型</w:t>
                  </w:r>
                </w:p>
              </w:tc>
            </w:tr>
            <w:tr w:rsidR="002D7245" w:rsidRPr="00E03BBB" w:rsidTr="002D7245">
              <w:trPr>
                <w:trHeight w:val="717"/>
              </w:trPr>
              <w:tc>
                <w:tcPr>
                  <w:tcW w:w="737" w:type="dxa"/>
                  <w:vAlign w:val="center"/>
                </w:tcPr>
                <w:p w:rsidR="002D7245" w:rsidRDefault="002D7245" w:rsidP="001E4514">
                  <w:pPr>
                    <w:rPr>
                      <w:rFonts w:ascii="宋体" w:hAnsi="宋体"/>
                      <w:sz w:val="18"/>
                    </w:rPr>
                  </w:pPr>
                  <w:r>
                    <w:rPr>
                      <w:rFonts w:ascii="宋体" w:hAnsi="宋体" w:hint="eastAsia"/>
                      <w:sz w:val="18"/>
                    </w:rPr>
                    <w:t>N</w:t>
                  </w:r>
                </w:p>
              </w:tc>
              <w:tc>
                <w:tcPr>
                  <w:tcW w:w="1276" w:type="dxa"/>
                  <w:vAlign w:val="center"/>
                </w:tcPr>
                <w:p w:rsidR="002D7245" w:rsidRDefault="002D7245" w:rsidP="002D7245">
                  <w:pPr>
                    <w:rPr>
                      <w:rFonts w:ascii="宋体" w:hAnsi="宋体" w:cs="宋体"/>
                      <w:sz w:val="18"/>
                    </w:rPr>
                  </w:pPr>
                  <w:r>
                    <w:rPr>
                      <w:rFonts w:ascii="宋体" w:hAnsi="宋体" w:cs="宋体" w:hint="eastAsia"/>
                      <w:sz w:val="18"/>
                    </w:rPr>
                    <w:t>二维码信息，</w:t>
                  </w:r>
                  <w:bookmarkStart w:id="49" w:name="OLE_LINK17"/>
                  <w:bookmarkStart w:id="50" w:name="OLE_LINK18"/>
                  <w:r>
                    <w:rPr>
                      <w:rFonts w:ascii="宋体" w:hAnsi="宋体" w:cs="宋体" w:hint="eastAsia"/>
                      <w:sz w:val="18"/>
                    </w:rPr>
                    <w:t>会议信息里面签到</w:t>
                  </w:r>
                  <w:bookmarkEnd w:id="49"/>
                  <w:bookmarkEnd w:id="50"/>
                  <w:r>
                    <w:rPr>
                      <w:rFonts w:ascii="宋体" w:hAnsi="宋体" w:cs="宋体" w:hint="eastAsia"/>
                      <w:sz w:val="18"/>
                    </w:rPr>
                    <w:t>则是空</w:t>
                  </w:r>
                </w:p>
              </w:tc>
              <w:tc>
                <w:tcPr>
                  <w:tcW w:w="1559" w:type="dxa"/>
                  <w:vAlign w:val="center"/>
                </w:tcPr>
                <w:p w:rsidR="002D7245" w:rsidRDefault="002D7245" w:rsidP="001E4514">
                  <w:pPr>
                    <w:rPr>
                      <w:rFonts w:ascii="宋体" w:hAnsi="宋体"/>
                      <w:sz w:val="18"/>
                    </w:rPr>
                  </w:pPr>
                  <w:r>
                    <w:rPr>
                      <w:rFonts w:ascii="宋体" w:hAnsi="宋体"/>
                      <w:sz w:val="18"/>
                    </w:rPr>
                    <w:t>C</w:t>
                  </w:r>
                  <w:r>
                    <w:rPr>
                      <w:rFonts w:ascii="宋体" w:hAnsi="宋体" w:hint="eastAsia"/>
                      <w:sz w:val="18"/>
                    </w:rPr>
                    <w:t>odeInfo</w:t>
                  </w:r>
                </w:p>
              </w:tc>
              <w:tc>
                <w:tcPr>
                  <w:tcW w:w="1559" w:type="dxa"/>
                  <w:vAlign w:val="center"/>
                </w:tcPr>
                <w:p w:rsidR="002D7245" w:rsidRPr="00674A20" w:rsidRDefault="002D7245" w:rsidP="002D7245">
                  <w:pPr>
                    <w:pStyle w:val="a7"/>
                    <w:ind w:left="360" w:firstLineChars="0" w:firstLine="0"/>
                    <w:rPr>
                      <w:rFonts w:ascii="宋体" w:hAnsi="宋体"/>
                      <w:sz w:val="18"/>
                    </w:rPr>
                  </w:pPr>
                </w:p>
              </w:tc>
              <w:tc>
                <w:tcPr>
                  <w:tcW w:w="851" w:type="dxa"/>
                  <w:vAlign w:val="center"/>
                </w:tcPr>
                <w:p w:rsidR="002D7245" w:rsidRPr="00E03BBB" w:rsidRDefault="002D7245" w:rsidP="001E4514">
                  <w:pPr>
                    <w:rPr>
                      <w:rFonts w:ascii="宋体" w:hAnsi="宋体"/>
                      <w:sz w:val="18"/>
                    </w:rPr>
                  </w:pPr>
                  <w:r>
                    <w:rPr>
                      <w:rFonts w:ascii="宋体" w:hAnsi="宋体" w:hint="eastAsia"/>
                      <w:sz w:val="18"/>
                    </w:rPr>
                    <w:t>String</w:t>
                  </w:r>
                </w:p>
              </w:tc>
            </w:tr>
            <w:tr w:rsidR="00765DB4" w:rsidRPr="00E03BBB" w:rsidTr="002D7245">
              <w:trPr>
                <w:trHeight w:val="717"/>
              </w:trPr>
              <w:tc>
                <w:tcPr>
                  <w:tcW w:w="737" w:type="dxa"/>
                  <w:vAlign w:val="center"/>
                </w:tcPr>
                <w:p w:rsidR="00765DB4" w:rsidRDefault="00765DB4" w:rsidP="001E4514">
                  <w:pPr>
                    <w:rPr>
                      <w:rFonts w:ascii="宋体" w:hAnsi="宋体"/>
                      <w:sz w:val="18"/>
                    </w:rPr>
                  </w:pPr>
                  <w:r>
                    <w:rPr>
                      <w:rFonts w:ascii="宋体" w:hAnsi="宋体" w:hint="eastAsia"/>
                      <w:sz w:val="18"/>
                    </w:rPr>
                    <w:t>N</w:t>
                  </w:r>
                </w:p>
              </w:tc>
              <w:tc>
                <w:tcPr>
                  <w:tcW w:w="1276" w:type="dxa"/>
                  <w:vAlign w:val="center"/>
                </w:tcPr>
                <w:p w:rsidR="00765DB4" w:rsidRDefault="00765DB4" w:rsidP="002D7245">
                  <w:pPr>
                    <w:rPr>
                      <w:rFonts w:ascii="宋体" w:hAnsi="宋体" w:cs="宋体"/>
                      <w:sz w:val="18"/>
                    </w:rPr>
                  </w:pPr>
                  <w:r>
                    <w:rPr>
                      <w:rFonts w:ascii="宋体" w:hAnsi="宋体" w:cs="宋体" w:hint="eastAsia"/>
                      <w:sz w:val="18"/>
                    </w:rPr>
                    <w:t>会议ID</w:t>
                  </w:r>
                  <w:r w:rsidR="001637DA">
                    <w:rPr>
                      <w:rFonts w:ascii="宋体" w:hAnsi="宋体" w:cs="宋体" w:hint="eastAsia"/>
                      <w:sz w:val="18"/>
                    </w:rPr>
                    <w:t>会议信息里面签到则非空</w:t>
                  </w:r>
                </w:p>
              </w:tc>
              <w:tc>
                <w:tcPr>
                  <w:tcW w:w="1559" w:type="dxa"/>
                  <w:vAlign w:val="center"/>
                </w:tcPr>
                <w:p w:rsidR="00765DB4" w:rsidRDefault="00765DB4" w:rsidP="001E4514">
                  <w:pPr>
                    <w:rPr>
                      <w:rFonts w:ascii="宋体" w:hAnsi="宋体"/>
                      <w:sz w:val="18"/>
                    </w:rPr>
                  </w:pPr>
                  <w:r>
                    <w:rPr>
                      <w:rFonts w:ascii="宋体" w:hAnsi="宋体" w:hint="eastAsia"/>
                      <w:sz w:val="18"/>
                    </w:rPr>
                    <w:t>meetingID</w:t>
                  </w:r>
                </w:p>
              </w:tc>
              <w:tc>
                <w:tcPr>
                  <w:tcW w:w="1559" w:type="dxa"/>
                  <w:vAlign w:val="center"/>
                </w:tcPr>
                <w:p w:rsidR="00765DB4" w:rsidRPr="00674A20" w:rsidRDefault="00765DB4" w:rsidP="002D7245">
                  <w:pPr>
                    <w:pStyle w:val="a7"/>
                    <w:ind w:left="360" w:firstLineChars="0" w:firstLine="0"/>
                    <w:rPr>
                      <w:rFonts w:ascii="宋体" w:hAnsi="宋体"/>
                      <w:sz w:val="18"/>
                    </w:rPr>
                  </w:pPr>
                </w:p>
              </w:tc>
              <w:tc>
                <w:tcPr>
                  <w:tcW w:w="851" w:type="dxa"/>
                  <w:vAlign w:val="center"/>
                </w:tcPr>
                <w:p w:rsidR="00765DB4" w:rsidRDefault="00765DB4" w:rsidP="001E4514">
                  <w:pPr>
                    <w:rPr>
                      <w:rFonts w:ascii="宋体" w:hAnsi="宋体"/>
                      <w:sz w:val="18"/>
                    </w:rPr>
                  </w:pPr>
                  <w:r>
                    <w:rPr>
                      <w:rFonts w:ascii="宋体" w:hAnsi="宋体" w:hint="eastAsia"/>
                      <w:sz w:val="18"/>
                    </w:rPr>
                    <w:t>String</w:t>
                  </w:r>
                </w:p>
              </w:tc>
            </w:tr>
          </w:tbl>
          <w:p w:rsidR="002D7245" w:rsidRPr="00601888" w:rsidRDefault="002D7245" w:rsidP="001E4514">
            <w:pPr>
              <w:spacing w:before="60" w:after="60" w:line="0" w:lineRule="atLeast"/>
              <w:rPr>
                <w:rFonts w:ascii="宋体" w:hAnsi="宋体"/>
                <w:szCs w:val="21"/>
              </w:rPr>
            </w:pPr>
          </w:p>
        </w:tc>
      </w:tr>
      <w:tr w:rsidR="002D7245" w:rsidRPr="00601888" w:rsidTr="001E4514">
        <w:trPr>
          <w:trHeight w:val="70"/>
        </w:trPr>
        <w:tc>
          <w:tcPr>
            <w:tcW w:w="1536" w:type="dxa"/>
            <w:tcBorders>
              <w:top w:val="single" w:sz="4" w:space="0" w:color="auto"/>
              <w:bottom w:val="single" w:sz="4" w:space="0" w:color="auto"/>
            </w:tcBorders>
            <w:shd w:val="pct15" w:color="auto" w:fill="auto"/>
            <w:vAlign w:val="center"/>
          </w:tcPr>
          <w:p w:rsidR="002D7245" w:rsidRPr="00601888" w:rsidRDefault="002D7245" w:rsidP="001E4514">
            <w:pPr>
              <w:rPr>
                <w:rFonts w:ascii="宋体" w:hAnsi="宋体"/>
                <w:b/>
                <w:highlight w:val="white"/>
              </w:rPr>
            </w:pPr>
            <w:r w:rsidRPr="00601888">
              <w:rPr>
                <w:rFonts w:ascii="宋体" w:hAnsi="宋体" w:hint="eastAsia"/>
                <w:b/>
              </w:rPr>
              <w:t>输出</w:t>
            </w:r>
          </w:p>
        </w:tc>
        <w:tc>
          <w:tcPr>
            <w:tcW w:w="6786" w:type="dxa"/>
            <w:tcBorders>
              <w:top w:val="single" w:sz="4" w:space="0" w:color="auto"/>
              <w:bottom w:val="single" w:sz="4" w:space="0" w:color="auto"/>
            </w:tcBorders>
            <w:shd w:val="pct15" w:color="auto" w:fill="auto"/>
            <w:vAlign w:val="center"/>
          </w:tcPr>
          <w:p w:rsidR="002D7245" w:rsidRPr="00601888" w:rsidRDefault="002D7245" w:rsidP="001E4514">
            <w:pPr>
              <w:spacing w:before="60" w:after="60" w:line="0" w:lineRule="atLeast"/>
              <w:rPr>
                <w:rFonts w:ascii="宋体" w:hAnsi="宋体"/>
                <w:sz w:val="18"/>
              </w:rPr>
            </w:pPr>
            <w:r w:rsidRPr="00601888">
              <w:rPr>
                <w:rFonts w:ascii="宋体" w:hAnsi="宋体" w:hint="eastAsia"/>
                <w:b/>
                <w:szCs w:val="21"/>
              </w:rPr>
              <w:t>说明</w:t>
            </w:r>
          </w:p>
        </w:tc>
      </w:tr>
      <w:tr w:rsidR="002D7245" w:rsidRPr="00601888" w:rsidTr="001E4514">
        <w:trPr>
          <w:trHeight w:val="70"/>
        </w:trPr>
        <w:tc>
          <w:tcPr>
            <w:tcW w:w="1536" w:type="dxa"/>
            <w:tcBorders>
              <w:top w:val="single" w:sz="4" w:space="0" w:color="auto"/>
              <w:bottom w:val="single" w:sz="4" w:space="0" w:color="auto"/>
            </w:tcBorders>
            <w:vAlign w:val="center"/>
          </w:tcPr>
          <w:p w:rsidR="002D7245" w:rsidRPr="00601888" w:rsidRDefault="002D7245" w:rsidP="001E4514">
            <w:pPr>
              <w:rPr>
                <w:rFonts w:ascii="宋体" w:hAnsi="宋体"/>
                <w:b/>
                <w:highlight w:val="white"/>
              </w:rPr>
            </w:pPr>
            <w:r w:rsidRPr="00601888">
              <w:rPr>
                <w:rFonts w:ascii="宋体" w:hAnsi="宋体" w:hint="eastAsia"/>
              </w:rPr>
              <w:t>JSONP对象</w:t>
            </w:r>
          </w:p>
        </w:tc>
        <w:tc>
          <w:tcPr>
            <w:tcW w:w="6786" w:type="dxa"/>
            <w:tcBorders>
              <w:top w:val="single" w:sz="4" w:space="0" w:color="auto"/>
              <w:bottom w:val="single" w:sz="4" w:space="0" w:color="auto"/>
            </w:tcBorders>
            <w:vAlign w:val="center"/>
          </w:tcPr>
          <w:p w:rsidR="002D7245" w:rsidRPr="00601888" w:rsidRDefault="002D7245" w:rsidP="001E4514">
            <w:pPr>
              <w:spacing w:before="60" w:after="60" w:line="0" w:lineRule="atLeast"/>
              <w:rPr>
                <w:rFonts w:ascii="宋体" w:hAnsi="宋体"/>
                <w:sz w:val="18"/>
              </w:rPr>
            </w:pPr>
            <w:r w:rsidRPr="00601888">
              <w:rPr>
                <w:rFonts w:ascii="宋体" w:hAnsi="宋体" w:hint="eastAsia"/>
                <w:sz w:val="18"/>
              </w:rPr>
              <w:t>采用JSNOP形式输出JSON对象</w:t>
            </w:r>
          </w:p>
        </w:tc>
      </w:tr>
      <w:tr w:rsidR="002D7245" w:rsidRPr="00601888" w:rsidTr="001E4514">
        <w:trPr>
          <w:trHeight w:val="70"/>
        </w:trPr>
        <w:tc>
          <w:tcPr>
            <w:tcW w:w="1536" w:type="dxa"/>
            <w:tcBorders>
              <w:top w:val="single" w:sz="4" w:space="0" w:color="auto"/>
              <w:bottom w:val="single" w:sz="4" w:space="0" w:color="auto"/>
            </w:tcBorders>
            <w:shd w:val="pct15" w:color="auto" w:fill="auto"/>
            <w:vAlign w:val="center"/>
          </w:tcPr>
          <w:p w:rsidR="002D7245" w:rsidRPr="00601888" w:rsidRDefault="002D7245" w:rsidP="001E4514">
            <w:pPr>
              <w:rPr>
                <w:rFonts w:ascii="宋体" w:hAnsi="宋体"/>
                <w:b/>
                <w:highlight w:val="white"/>
              </w:rPr>
            </w:pPr>
            <w:r w:rsidRPr="00601888">
              <w:rPr>
                <w:rFonts w:ascii="宋体" w:hAnsi="宋体" w:hint="eastAsia"/>
                <w:b/>
              </w:rPr>
              <w:t>JSON对象参数</w:t>
            </w:r>
          </w:p>
        </w:tc>
        <w:tc>
          <w:tcPr>
            <w:tcW w:w="6786" w:type="dxa"/>
            <w:tcBorders>
              <w:top w:val="single" w:sz="4" w:space="0" w:color="auto"/>
              <w:bottom w:val="single" w:sz="4" w:space="0" w:color="auto"/>
            </w:tcBorders>
            <w:shd w:val="pct15" w:color="auto" w:fill="auto"/>
            <w:vAlign w:val="center"/>
          </w:tcPr>
          <w:p w:rsidR="002D7245" w:rsidRPr="00601888" w:rsidRDefault="002D7245" w:rsidP="001E4514">
            <w:pPr>
              <w:spacing w:before="60" w:after="60" w:line="0" w:lineRule="atLeast"/>
              <w:rPr>
                <w:rFonts w:ascii="宋体" w:hAnsi="宋体"/>
                <w:sz w:val="18"/>
              </w:rPr>
            </w:pPr>
            <w:r w:rsidRPr="00601888">
              <w:rPr>
                <w:rFonts w:ascii="宋体" w:hAnsi="宋体" w:hint="eastAsia"/>
                <w:b/>
                <w:szCs w:val="21"/>
              </w:rPr>
              <w:t>说明</w:t>
            </w:r>
          </w:p>
        </w:tc>
      </w:tr>
      <w:tr w:rsidR="002D7245" w:rsidRPr="00413A6E" w:rsidTr="001E4514">
        <w:trPr>
          <w:trHeight w:val="70"/>
        </w:trPr>
        <w:tc>
          <w:tcPr>
            <w:tcW w:w="1536" w:type="dxa"/>
            <w:vAlign w:val="center"/>
          </w:tcPr>
          <w:p w:rsidR="002D7245" w:rsidRPr="00413A6E" w:rsidRDefault="002D7245" w:rsidP="001E4514">
            <w:pPr>
              <w:rPr>
                <w:rFonts w:ascii="宋体" w:hAnsi="宋体"/>
                <w:color w:val="FF0000"/>
              </w:rPr>
            </w:pPr>
            <w:r w:rsidRPr="00413A6E">
              <w:rPr>
                <w:rFonts w:ascii="宋体" w:hAnsi="宋体" w:hint="eastAsia"/>
                <w:color w:val="FF0000"/>
              </w:rPr>
              <w:t>S</w:t>
            </w:r>
          </w:p>
        </w:tc>
        <w:tc>
          <w:tcPr>
            <w:tcW w:w="6786" w:type="dxa"/>
            <w:vAlign w:val="center"/>
          </w:tcPr>
          <w:p w:rsidR="002D7245" w:rsidRPr="00413A6E" w:rsidRDefault="002D7245" w:rsidP="001E4514">
            <w:pPr>
              <w:spacing w:before="60" w:after="60" w:line="0" w:lineRule="atLeast"/>
              <w:rPr>
                <w:rFonts w:ascii="宋体" w:hAnsi="宋体"/>
                <w:color w:val="FF0000"/>
                <w:sz w:val="18"/>
              </w:rPr>
            </w:pPr>
            <w:r w:rsidRPr="00413A6E">
              <w:rPr>
                <w:rFonts w:ascii="宋体" w:hAnsi="宋体" w:hint="eastAsia"/>
                <w:color w:val="FF0000"/>
                <w:sz w:val="18"/>
              </w:rPr>
              <w:t>是否成功</w:t>
            </w:r>
          </w:p>
        </w:tc>
      </w:tr>
      <w:tr w:rsidR="002D7245" w:rsidRPr="00413A6E" w:rsidTr="001E4514">
        <w:trPr>
          <w:trHeight w:val="70"/>
        </w:trPr>
        <w:tc>
          <w:tcPr>
            <w:tcW w:w="1536" w:type="dxa"/>
            <w:vAlign w:val="center"/>
          </w:tcPr>
          <w:p w:rsidR="002D7245" w:rsidRPr="00413A6E" w:rsidRDefault="002D7245" w:rsidP="001E4514">
            <w:pPr>
              <w:rPr>
                <w:rFonts w:ascii="宋体" w:hAnsi="宋体"/>
                <w:color w:val="FF0000"/>
              </w:rPr>
            </w:pPr>
            <w:r w:rsidRPr="00413A6E">
              <w:rPr>
                <w:rFonts w:ascii="宋体" w:hAnsi="宋体" w:hint="eastAsia"/>
                <w:color w:val="FF0000"/>
              </w:rPr>
              <w:lastRenderedPageBreak/>
              <w:t>M</w:t>
            </w:r>
          </w:p>
        </w:tc>
        <w:tc>
          <w:tcPr>
            <w:tcW w:w="6786" w:type="dxa"/>
            <w:vAlign w:val="center"/>
          </w:tcPr>
          <w:p w:rsidR="002D7245" w:rsidRPr="00413A6E" w:rsidRDefault="00EA3BD6" w:rsidP="00651EED">
            <w:pPr>
              <w:spacing w:before="60" w:after="60" w:line="0" w:lineRule="atLeast"/>
              <w:rPr>
                <w:rFonts w:ascii="宋体" w:hAnsi="宋体"/>
                <w:color w:val="FF0000"/>
                <w:sz w:val="18"/>
              </w:rPr>
            </w:pPr>
            <w:r>
              <w:rPr>
                <w:rFonts w:ascii="宋体" w:hAnsi="宋体" w:hint="eastAsia"/>
                <w:color w:val="FF0000"/>
                <w:sz w:val="18"/>
              </w:rPr>
              <w:t>返回成功或者失败需要显示的内容</w:t>
            </w:r>
            <w:r w:rsidR="00651EED">
              <w:rPr>
                <w:rFonts w:ascii="宋体" w:hAnsi="宋体" w:hint="eastAsia"/>
                <w:color w:val="FF0000"/>
                <w:sz w:val="18"/>
              </w:rPr>
              <w:t>，客户端用于界面显示</w:t>
            </w:r>
            <w:r>
              <w:rPr>
                <w:rFonts w:ascii="宋体" w:hAnsi="宋体" w:hint="eastAsia"/>
                <w:color w:val="FF0000"/>
                <w:sz w:val="18"/>
              </w:rPr>
              <w:t>【成功返回已有多少人签到成功，失败则返回当前会议室没有会议或者其他原因】</w:t>
            </w:r>
          </w:p>
        </w:tc>
      </w:tr>
      <w:tr w:rsidR="002D7245" w:rsidRPr="00413A6E" w:rsidTr="001E4514">
        <w:trPr>
          <w:trHeight w:val="70"/>
        </w:trPr>
        <w:tc>
          <w:tcPr>
            <w:tcW w:w="1536" w:type="dxa"/>
            <w:vAlign w:val="center"/>
          </w:tcPr>
          <w:p w:rsidR="002D7245" w:rsidRPr="00413A6E" w:rsidRDefault="002D7245" w:rsidP="001E4514">
            <w:pPr>
              <w:rPr>
                <w:rFonts w:ascii="宋体" w:hAnsi="宋体"/>
                <w:color w:val="FF0000"/>
              </w:rPr>
            </w:pPr>
            <w:r w:rsidRPr="00413A6E">
              <w:rPr>
                <w:rFonts w:ascii="宋体" w:hAnsi="宋体" w:hint="eastAsia"/>
                <w:color w:val="FF0000"/>
              </w:rPr>
              <w:t>C</w:t>
            </w:r>
          </w:p>
        </w:tc>
        <w:tc>
          <w:tcPr>
            <w:tcW w:w="6786" w:type="dxa"/>
            <w:vAlign w:val="center"/>
          </w:tcPr>
          <w:p w:rsidR="002D7245" w:rsidRPr="00413A6E" w:rsidRDefault="002D7245" w:rsidP="001E4514">
            <w:pPr>
              <w:spacing w:before="60" w:after="60" w:line="0" w:lineRule="atLeast"/>
              <w:rPr>
                <w:rFonts w:ascii="宋体" w:hAnsi="宋体"/>
                <w:color w:val="FF0000"/>
                <w:sz w:val="18"/>
              </w:rPr>
            </w:pPr>
          </w:p>
        </w:tc>
      </w:tr>
      <w:tr w:rsidR="002D7245" w:rsidRPr="00045BA8" w:rsidTr="001E4514">
        <w:trPr>
          <w:trHeight w:val="70"/>
        </w:trPr>
        <w:tc>
          <w:tcPr>
            <w:tcW w:w="1536" w:type="dxa"/>
            <w:vAlign w:val="center"/>
          </w:tcPr>
          <w:p w:rsidR="002D7245" w:rsidRDefault="002D7245" w:rsidP="001E4514">
            <w:pPr>
              <w:rPr>
                <w:rFonts w:ascii="宋体" w:hAnsi="宋体"/>
              </w:rPr>
            </w:pPr>
            <w:r>
              <w:rPr>
                <w:rFonts w:ascii="宋体" w:hAnsi="宋体" w:hint="eastAsia"/>
              </w:rPr>
              <w:t>D</w:t>
            </w:r>
          </w:p>
        </w:tc>
        <w:tc>
          <w:tcPr>
            <w:tcW w:w="6786" w:type="dxa"/>
            <w:vAlign w:val="center"/>
          </w:tcPr>
          <w:p w:rsidR="002D7245" w:rsidRPr="00045BA8" w:rsidRDefault="002D7245" w:rsidP="001E4514">
            <w:pPr>
              <w:pStyle w:val="20"/>
              <w:ind w:firstLineChars="0" w:firstLine="0"/>
              <w:rPr>
                <w:rFonts w:ascii="宋体" w:hAnsi="宋体"/>
                <w:b/>
              </w:rPr>
            </w:pPr>
          </w:p>
        </w:tc>
      </w:tr>
    </w:tbl>
    <w:p w:rsidR="002D7245" w:rsidRPr="002D7245" w:rsidRDefault="002D7245" w:rsidP="006A623B"/>
    <w:p w:rsidR="00BD28B7" w:rsidRDefault="00BD28B7" w:rsidP="00BD28B7">
      <w:pPr>
        <w:pStyle w:val="4"/>
      </w:pPr>
      <w:r>
        <w:rPr>
          <w:rFonts w:hint="eastAsia"/>
          <w:color w:val="3333FF"/>
        </w:rPr>
        <w:t>（</w:t>
      </w:r>
      <w:r w:rsidR="0064088E">
        <w:rPr>
          <w:rFonts w:hint="eastAsia"/>
          <w:color w:val="3333FF"/>
        </w:rPr>
        <w:t>1</w:t>
      </w:r>
      <w:r w:rsidR="00FE2697">
        <w:rPr>
          <w:rFonts w:hint="eastAsia"/>
          <w:color w:val="3333FF"/>
        </w:rPr>
        <w:t>9</w:t>
      </w:r>
      <w:r>
        <w:rPr>
          <w:rFonts w:hint="eastAsia"/>
          <w:color w:val="3333FF"/>
        </w:rPr>
        <w:t>）</w:t>
      </w:r>
      <w:r w:rsidRPr="00452BD4">
        <w:rPr>
          <w:rFonts w:hint="eastAsia"/>
          <w:color w:val="3333FF"/>
        </w:rPr>
        <w:t>-</w:t>
      </w:r>
      <w:r>
        <w:rPr>
          <w:rFonts w:hint="eastAsia"/>
        </w:rPr>
        <w:t>会议邀请接口</w:t>
      </w:r>
    </w:p>
    <w:tbl>
      <w:tblPr>
        <w:tblW w:w="8322" w:type="dxa"/>
        <w:tblInd w:w="15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1536"/>
        <w:gridCol w:w="6786"/>
      </w:tblGrid>
      <w:tr w:rsidR="00BD28B7" w:rsidRPr="00601888" w:rsidTr="001E4514">
        <w:trPr>
          <w:trHeight w:val="742"/>
          <w:tblHeader/>
        </w:trPr>
        <w:tc>
          <w:tcPr>
            <w:tcW w:w="8322" w:type="dxa"/>
            <w:gridSpan w:val="2"/>
            <w:shd w:val="pct12" w:color="000000" w:fill="FFFFFF"/>
            <w:vAlign w:val="center"/>
          </w:tcPr>
          <w:p w:rsidR="00BD28B7" w:rsidRPr="00601888" w:rsidRDefault="00BD28B7" w:rsidP="001E4514">
            <w:pPr>
              <w:spacing w:before="60" w:after="60"/>
              <w:rPr>
                <w:rFonts w:ascii="宋体" w:hAnsi="宋体"/>
                <w:b/>
                <w:sz w:val="28"/>
                <w:szCs w:val="28"/>
              </w:rPr>
            </w:pPr>
            <w:r>
              <w:rPr>
                <w:rFonts w:ascii="宋体" w:hAnsi="宋体" w:hint="eastAsia"/>
                <w:b/>
                <w:sz w:val="28"/>
                <w:szCs w:val="28"/>
              </w:rPr>
              <w:t>会议邀请接口</w:t>
            </w:r>
          </w:p>
        </w:tc>
      </w:tr>
      <w:tr w:rsidR="00BD28B7" w:rsidRPr="00601888" w:rsidTr="001E4514">
        <w:trPr>
          <w:trHeight w:val="70"/>
        </w:trPr>
        <w:tc>
          <w:tcPr>
            <w:tcW w:w="8322" w:type="dxa"/>
            <w:gridSpan w:val="2"/>
            <w:tcBorders>
              <w:bottom w:val="single" w:sz="4" w:space="0" w:color="auto"/>
            </w:tcBorders>
            <w:vAlign w:val="center"/>
          </w:tcPr>
          <w:p w:rsidR="00BD28B7" w:rsidRPr="00392617" w:rsidRDefault="00BD28B7" w:rsidP="001E4514">
            <w:pPr>
              <w:autoSpaceDE w:val="0"/>
              <w:autoSpaceDN w:val="0"/>
              <w:adjustRightInd w:val="0"/>
              <w:jc w:val="left"/>
            </w:pPr>
            <w:r w:rsidRPr="00392617">
              <w:t>服务</w:t>
            </w:r>
            <w:r>
              <w:rPr>
                <w:rFonts w:hint="eastAsia"/>
              </w:rPr>
              <w:t>概述</w:t>
            </w:r>
          </w:p>
          <w:p w:rsidR="00BD28B7" w:rsidRPr="00BC513D" w:rsidRDefault="00BD28B7" w:rsidP="001E4514">
            <w:pPr>
              <w:autoSpaceDE w:val="0"/>
              <w:autoSpaceDN w:val="0"/>
              <w:adjustRightInd w:val="0"/>
              <w:ind w:firstLineChars="200" w:firstLine="420"/>
              <w:jc w:val="left"/>
            </w:pPr>
            <w:r>
              <w:rPr>
                <w:rFonts w:hint="eastAsia"/>
              </w:rPr>
              <w:t>该服务是用于</w:t>
            </w:r>
            <w:r>
              <w:rPr>
                <w:rFonts w:hint="eastAsia"/>
              </w:rPr>
              <w:t xml:space="preserve">Emeeting </w:t>
            </w:r>
            <w:r>
              <w:rPr>
                <w:rFonts w:hint="eastAsia"/>
              </w:rPr>
              <w:t>会议邀请接口。</w:t>
            </w:r>
          </w:p>
          <w:p w:rsidR="00BD28B7" w:rsidRDefault="00BD28B7" w:rsidP="001E4514">
            <w:pPr>
              <w:autoSpaceDE w:val="0"/>
              <w:autoSpaceDN w:val="0"/>
              <w:adjustRightInd w:val="0"/>
              <w:jc w:val="left"/>
            </w:pPr>
            <w:r w:rsidRPr="00392617">
              <w:t>应用场景</w:t>
            </w:r>
          </w:p>
          <w:p w:rsidR="00BD28B7" w:rsidRPr="00BC513D" w:rsidRDefault="00BD28B7" w:rsidP="001E4514">
            <w:pPr>
              <w:autoSpaceDE w:val="0"/>
              <w:autoSpaceDN w:val="0"/>
              <w:adjustRightInd w:val="0"/>
              <w:ind w:firstLineChars="200" w:firstLine="420"/>
              <w:jc w:val="left"/>
            </w:pPr>
            <w:r>
              <w:rPr>
                <w:rFonts w:hint="eastAsia"/>
              </w:rPr>
              <w:t>会议组织者可通过这个接口临时邀请人员加入会议室</w:t>
            </w:r>
          </w:p>
          <w:p w:rsidR="00BD28B7" w:rsidRDefault="00BD28B7" w:rsidP="001E4514">
            <w:pPr>
              <w:autoSpaceDE w:val="0"/>
              <w:autoSpaceDN w:val="0"/>
              <w:adjustRightInd w:val="0"/>
              <w:jc w:val="left"/>
            </w:pPr>
            <w:r>
              <w:rPr>
                <w:rFonts w:hint="eastAsia"/>
              </w:rPr>
              <w:t>服务</w:t>
            </w:r>
            <w:r w:rsidRPr="00392617">
              <w:t>类型</w:t>
            </w:r>
          </w:p>
          <w:p w:rsidR="00BD28B7" w:rsidRPr="00392EDF" w:rsidRDefault="003801D2" w:rsidP="001E4514">
            <w:pPr>
              <w:autoSpaceDE w:val="0"/>
              <w:autoSpaceDN w:val="0"/>
              <w:adjustRightInd w:val="0"/>
              <w:jc w:val="left"/>
            </w:pPr>
            <w:r w:rsidRPr="00392EDF">
              <w:fldChar w:fldCharType="begin">
                <w:ffData>
                  <w:name w:val="Check1"/>
                  <w:enabled/>
                  <w:calcOnExit w:val="0"/>
                  <w:checkBox>
                    <w:sizeAuto/>
                    <w:default w:val="0"/>
                  </w:checkBox>
                </w:ffData>
              </w:fldChar>
            </w:r>
            <w:r w:rsidR="00BD28B7" w:rsidRPr="00392EDF">
              <w:instrText xml:space="preserve"> FORMCHECKBOX </w:instrText>
            </w:r>
            <w:r w:rsidRPr="00392EDF">
              <w:fldChar w:fldCharType="end"/>
            </w:r>
            <w:r w:rsidR="00BD28B7" w:rsidRPr="00392EDF">
              <w:rPr>
                <w:rFonts w:hint="eastAsia"/>
              </w:rPr>
              <w:t>消息服务</w:t>
            </w:r>
          </w:p>
          <w:p w:rsidR="00BD28B7" w:rsidRPr="00392EDF" w:rsidRDefault="003801D2" w:rsidP="001E4514">
            <w:pPr>
              <w:autoSpaceDE w:val="0"/>
              <w:autoSpaceDN w:val="0"/>
              <w:adjustRightInd w:val="0"/>
              <w:jc w:val="left"/>
            </w:pPr>
            <w:r w:rsidRPr="00392EDF">
              <w:fldChar w:fldCharType="begin">
                <w:ffData>
                  <w:name w:val=""/>
                  <w:enabled/>
                  <w:calcOnExit w:val="0"/>
                  <w:checkBox>
                    <w:sizeAuto/>
                    <w:default w:val="0"/>
                  </w:checkBox>
                </w:ffData>
              </w:fldChar>
            </w:r>
            <w:r w:rsidR="00BD28B7" w:rsidRPr="00392EDF">
              <w:instrText xml:space="preserve"> FORMCHECKBOX </w:instrText>
            </w:r>
            <w:r w:rsidRPr="00392EDF">
              <w:fldChar w:fldCharType="end"/>
            </w:r>
            <w:r w:rsidR="00BD28B7" w:rsidRPr="00392EDF">
              <w:rPr>
                <w:rFonts w:hint="eastAsia"/>
              </w:rPr>
              <w:t>流程服务</w:t>
            </w:r>
          </w:p>
          <w:p w:rsidR="00BD28B7" w:rsidRPr="00392EDF" w:rsidRDefault="003801D2" w:rsidP="001E4514">
            <w:pPr>
              <w:autoSpaceDE w:val="0"/>
              <w:autoSpaceDN w:val="0"/>
              <w:adjustRightInd w:val="0"/>
              <w:jc w:val="left"/>
            </w:pPr>
            <w:r w:rsidRPr="00392EDF">
              <w:fldChar w:fldCharType="begin">
                <w:ffData>
                  <w:name w:val=""/>
                  <w:enabled/>
                  <w:calcOnExit w:val="0"/>
                  <w:checkBox>
                    <w:sizeAuto/>
                    <w:default w:val="1"/>
                  </w:checkBox>
                </w:ffData>
              </w:fldChar>
            </w:r>
            <w:r w:rsidR="00BD28B7" w:rsidRPr="00392EDF">
              <w:instrText xml:space="preserve"> FORMCHECKBOX </w:instrText>
            </w:r>
            <w:r w:rsidRPr="00392EDF">
              <w:fldChar w:fldCharType="end"/>
            </w:r>
            <w:r w:rsidR="00BD28B7" w:rsidRPr="00392EDF">
              <w:rPr>
                <w:rFonts w:hint="eastAsia"/>
              </w:rPr>
              <w:t>数据服务</w:t>
            </w:r>
          </w:p>
          <w:p w:rsidR="00BD28B7" w:rsidRDefault="00BD28B7" w:rsidP="001E4514">
            <w:pPr>
              <w:autoSpaceDE w:val="0"/>
              <w:autoSpaceDN w:val="0"/>
              <w:adjustRightInd w:val="0"/>
              <w:jc w:val="left"/>
            </w:pPr>
            <w:r w:rsidRPr="00392617">
              <w:t>业务规则</w:t>
            </w:r>
          </w:p>
          <w:p w:rsidR="00BD28B7" w:rsidRDefault="00BD28B7" w:rsidP="001E4514">
            <w:pPr>
              <w:autoSpaceDE w:val="0"/>
              <w:autoSpaceDN w:val="0"/>
              <w:adjustRightInd w:val="0"/>
              <w:jc w:val="left"/>
            </w:pPr>
          </w:p>
          <w:p w:rsidR="00BD28B7" w:rsidRPr="00C42DB5" w:rsidRDefault="00BD28B7" w:rsidP="001E4514">
            <w:pPr>
              <w:autoSpaceDE w:val="0"/>
              <w:autoSpaceDN w:val="0"/>
              <w:adjustRightInd w:val="0"/>
              <w:jc w:val="left"/>
            </w:pPr>
            <w:r>
              <w:rPr>
                <w:rFonts w:hint="eastAsia"/>
              </w:rPr>
              <w:t>调用规则</w:t>
            </w:r>
          </w:p>
          <w:p w:rsidR="00BD28B7" w:rsidRPr="00392EDF" w:rsidRDefault="00BD28B7" w:rsidP="001E4514">
            <w:pPr>
              <w:autoSpaceDE w:val="0"/>
              <w:autoSpaceDN w:val="0"/>
              <w:adjustRightInd w:val="0"/>
              <w:jc w:val="left"/>
            </w:pPr>
          </w:p>
          <w:p w:rsidR="00BD28B7" w:rsidRDefault="00BD28B7" w:rsidP="001E4514">
            <w:pPr>
              <w:autoSpaceDE w:val="0"/>
              <w:autoSpaceDN w:val="0"/>
              <w:adjustRightInd w:val="0"/>
              <w:jc w:val="left"/>
            </w:pPr>
            <w:r>
              <w:rPr>
                <w:rFonts w:hint="eastAsia"/>
              </w:rPr>
              <w:t>1</w:t>
            </w:r>
            <w:r>
              <w:rPr>
                <w:rFonts w:hint="eastAsia"/>
              </w:rPr>
              <w:t>：调用机制</w:t>
            </w:r>
          </w:p>
          <w:tbl>
            <w:tblPr>
              <w:tblW w:w="0" w:type="auto"/>
              <w:tblInd w:w="534" w:type="dxa"/>
              <w:tblLayout w:type="fixed"/>
              <w:tblLook w:val="01E0"/>
            </w:tblPr>
            <w:tblGrid>
              <w:gridCol w:w="7854"/>
            </w:tblGrid>
            <w:tr w:rsidR="00BD28B7" w:rsidRPr="00992F57" w:rsidTr="001E4514">
              <w:tc>
                <w:tcPr>
                  <w:tcW w:w="7854" w:type="dxa"/>
                </w:tcPr>
                <w:p w:rsidR="00BD28B7" w:rsidRPr="00392EDF" w:rsidRDefault="003801D2" w:rsidP="001E4514">
                  <w:pPr>
                    <w:autoSpaceDE w:val="0"/>
                    <w:autoSpaceDN w:val="0"/>
                    <w:adjustRightInd w:val="0"/>
                    <w:jc w:val="left"/>
                  </w:pPr>
                  <w:r w:rsidRPr="00392EDF">
                    <w:fldChar w:fldCharType="begin">
                      <w:ffData>
                        <w:name w:val=""/>
                        <w:enabled/>
                        <w:calcOnExit w:val="0"/>
                        <w:checkBox>
                          <w:sizeAuto/>
                          <w:default w:val="1"/>
                        </w:checkBox>
                      </w:ffData>
                    </w:fldChar>
                  </w:r>
                  <w:r w:rsidR="00BD28B7" w:rsidRPr="00392EDF">
                    <w:instrText xml:space="preserve"> FORMCHECKBOX </w:instrText>
                  </w:r>
                  <w:r w:rsidRPr="00392EDF">
                    <w:fldChar w:fldCharType="end"/>
                  </w:r>
                  <w:r w:rsidR="00BD28B7" w:rsidRPr="00392EDF">
                    <w:t xml:space="preserve"> </w:t>
                  </w:r>
                  <w:r w:rsidR="00BD28B7" w:rsidRPr="00392EDF">
                    <w:rPr>
                      <w:rFonts w:hint="eastAsia"/>
                    </w:rPr>
                    <w:t>同步调用</w:t>
                  </w:r>
                </w:p>
                <w:p w:rsidR="00BD28B7" w:rsidRPr="00392EDF" w:rsidRDefault="003801D2" w:rsidP="001E4514">
                  <w:pPr>
                    <w:autoSpaceDE w:val="0"/>
                    <w:autoSpaceDN w:val="0"/>
                    <w:adjustRightInd w:val="0"/>
                    <w:jc w:val="left"/>
                  </w:pPr>
                  <w:r w:rsidRPr="00392EDF">
                    <w:fldChar w:fldCharType="begin">
                      <w:ffData>
                        <w:name w:val=""/>
                        <w:enabled/>
                        <w:calcOnExit w:val="0"/>
                        <w:checkBox>
                          <w:sizeAuto/>
                          <w:default w:val="0"/>
                        </w:checkBox>
                      </w:ffData>
                    </w:fldChar>
                  </w:r>
                  <w:r w:rsidR="00BD28B7" w:rsidRPr="00392EDF">
                    <w:instrText xml:space="preserve"> FORMCHECKBOX </w:instrText>
                  </w:r>
                  <w:r w:rsidRPr="00392EDF">
                    <w:fldChar w:fldCharType="end"/>
                  </w:r>
                  <w:r w:rsidR="00BD28B7" w:rsidRPr="00392EDF">
                    <w:t xml:space="preserve"> </w:t>
                  </w:r>
                  <w:r w:rsidR="00BD28B7" w:rsidRPr="00392EDF">
                    <w:rPr>
                      <w:rFonts w:hint="eastAsia"/>
                    </w:rPr>
                    <w:t>异步调用</w:t>
                  </w:r>
                </w:p>
              </w:tc>
            </w:tr>
          </w:tbl>
          <w:p w:rsidR="00BD28B7" w:rsidRDefault="00BD28B7" w:rsidP="001E4514">
            <w:pPr>
              <w:autoSpaceDE w:val="0"/>
              <w:autoSpaceDN w:val="0"/>
              <w:adjustRightInd w:val="0"/>
              <w:jc w:val="left"/>
            </w:pPr>
            <w:r>
              <w:rPr>
                <w:rFonts w:hint="eastAsia"/>
              </w:rPr>
              <w:t>2</w:t>
            </w:r>
            <w:r>
              <w:rPr>
                <w:rFonts w:hint="eastAsia"/>
              </w:rPr>
              <w:t>：异常处理</w:t>
            </w:r>
          </w:p>
          <w:tbl>
            <w:tblPr>
              <w:tblW w:w="0" w:type="auto"/>
              <w:tblInd w:w="534" w:type="dxa"/>
              <w:tblLayout w:type="fixed"/>
              <w:tblLook w:val="01E0"/>
            </w:tblPr>
            <w:tblGrid>
              <w:gridCol w:w="7854"/>
            </w:tblGrid>
            <w:tr w:rsidR="00BD28B7" w:rsidRPr="00992F57" w:rsidTr="001E4514">
              <w:tc>
                <w:tcPr>
                  <w:tcW w:w="7854" w:type="dxa"/>
                </w:tcPr>
                <w:p w:rsidR="00BD28B7" w:rsidRPr="00392EDF" w:rsidRDefault="003801D2" w:rsidP="001E4514">
                  <w:pPr>
                    <w:autoSpaceDE w:val="0"/>
                    <w:autoSpaceDN w:val="0"/>
                    <w:adjustRightInd w:val="0"/>
                    <w:jc w:val="left"/>
                  </w:pPr>
                  <w:r w:rsidRPr="00392EDF">
                    <w:fldChar w:fldCharType="begin">
                      <w:ffData>
                        <w:name w:val=""/>
                        <w:enabled/>
                        <w:calcOnExit w:val="0"/>
                        <w:checkBox>
                          <w:sizeAuto/>
                          <w:default w:val="1"/>
                        </w:checkBox>
                      </w:ffData>
                    </w:fldChar>
                  </w:r>
                  <w:r w:rsidR="00BD28B7" w:rsidRPr="00392EDF">
                    <w:instrText xml:space="preserve"> FORMCHECKBOX </w:instrText>
                  </w:r>
                  <w:r w:rsidRPr="00392EDF">
                    <w:fldChar w:fldCharType="end"/>
                  </w:r>
                  <w:r w:rsidR="00BD28B7" w:rsidRPr="00392EDF">
                    <w:t xml:space="preserve"> </w:t>
                  </w:r>
                  <w:r w:rsidR="00BD28B7" w:rsidRPr="00392EDF">
                    <w:rPr>
                      <w:rFonts w:hint="eastAsia"/>
                    </w:rPr>
                    <w:t>调用失败，业务全部回滚，需重新请求调用</w:t>
                  </w:r>
                </w:p>
                <w:p w:rsidR="00BD28B7" w:rsidRPr="00392EDF" w:rsidRDefault="003801D2" w:rsidP="001E4514">
                  <w:pPr>
                    <w:autoSpaceDE w:val="0"/>
                    <w:autoSpaceDN w:val="0"/>
                    <w:adjustRightInd w:val="0"/>
                    <w:jc w:val="left"/>
                  </w:pPr>
                  <w:r w:rsidRPr="00392EDF">
                    <w:fldChar w:fldCharType="begin">
                      <w:ffData>
                        <w:name w:val=""/>
                        <w:enabled/>
                        <w:calcOnExit w:val="0"/>
                        <w:checkBox>
                          <w:sizeAuto/>
                          <w:default w:val="0"/>
                        </w:checkBox>
                      </w:ffData>
                    </w:fldChar>
                  </w:r>
                  <w:r w:rsidR="00BD28B7" w:rsidRPr="00392EDF">
                    <w:instrText xml:space="preserve"> FORMCHECKBOX </w:instrText>
                  </w:r>
                  <w:r w:rsidRPr="00392EDF">
                    <w:fldChar w:fldCharType="end"/>
                  </w:r>
                  <w:r w:rsidR="00BD28B7" w:rsidRPr="00392EDF">
                    <w:t xml:space="preserve"> </w:t>
                  </w:r>
                  <w:r w:rsidR="00BD28B7" w:rsidRPr="00392EDF">
                    <w:rPr>
                      <w:rFonts w:hint="eastAsia"/>
                    </w:rPr>
                    <w:t>调用失败，出错的数据回滚，并需要进行出错数据的重新请求调用</w:t>
                  </w:r>
                </w:p>
              </w:tc>
            </w:tr>
          </w:tbl>
          <w:p w:rsidR="00BD28B7" w:rsidRPr="00392EDF" w:rsidRDefault="00BD28B7" w:rsidP="001E4514">
            <w:pPr>
              <w:autoSpaceDE w:val="0"/>
              <w:autoSpaceDN w:val="0"/>
              <w:adjustRightInd w:val="0"/>
              <w:jc w:val="left"/>
              <w:rPr>
                <w:rFonts w:ascii="宋体" w:hAnsi="宋体" w:cs="新宋体"/>
                <w:color w:val="800000"/>
                <w:sz w:val="19"/>
                <w:szCs w:val="19"/>
              </w:rPr>
            </w:pPr>
          </w:p>
          <w:p w:rsidR="00BD28B7" w:rsidRPr="00601888" w:rsidRDefault="00BD28B7" w:rsidP="001E4514">
            <w:pPr>
              <w:autoSpaceDE w:val="0"/>
              <w:autoSpaceDN w:val="0"/>
              <w:adjustRightInd w:val="0"/>
              <w:jc w:val="left"/>
              <w:rPr>
                <w:rFonts w:ascii="宋体" w:hAnsi="宋体" w:cs="新宋体"/>
                <w:color w:val="800000"/>
                <w:sz w:val="19"/>
                <w:szCs w:val="19"/>
              </w:rPr>
            </w:pPr>
          </w:p>
        </w:tc>
      </w:tr>
      <w:tr w:rsidR="00BD28B7" w:rsidRPr="00601888" w:rsidTr="001E4514">
        <w:trPr>
          <w:trHeight w:val="70"/>
        </w:trPr>
        <w:tc>
          <w:tcPr>
            <w:tcW w:w="8322" w:type="dxa"/>
            <w:gridSpan w:val="2"/>
            <w:tcBorders>
              <w:top w:val="single" w:sz="4" w:space="0" w:color="auto"/>
              <w:bottom w:val="single" w:sz="4" w:space="0" w:color="auto"/>
            </w:tcBorders>
            <w:shd w:val="pct12" w:color="auto" w:fill="auto"/>
            <w:vAlign w:val="center"/>
          </w:tcPr>
          <w:p w:rsidR="00BD28B7" w:rsidRPr="00601888" w:rsidRDefault="00BD28B7" w:rsidP="001E4514">
            <w:pPr>
              <w:spacing w:before="60" w:after="60" w:line="0" w:lineRule="atLeast"/>
              <w:rPr>
                <w:rFonts w:ascii="宋体" w:hAnsi="宋体"/>
                <w:b/>
                <w:sz w:val="28"/>
                <w:szCs w:val="28"/>
              </w:rPr>
            </w:pPr>
            <w:r w:rsidRPr="00601888">
              <w:rPr>
                <w:rFonts w:ascii="宋体" w:hAnsi="宋体" w:hint="eastAsia"/>
                <w:b/>
                <w:sz w:val="28"/>
                <w:szCs w:val="28"/>
              </w:rPr>
              <w:t>接口、参数说明</w:t>
            </w:r>
          </w:p>
        </w:tc>
      </w:tr>
      <w:tr w:rsidR="00BD28B7" w:rsidRPr="00601888" w:rsidTr="001E4514">
        <w:trPr>
          <w:trHeight w:val="70"/>
        </w:trPr>
        <w:tc>
          <w:tcPr>
            <w:tcW w:w="1536" w:type="dxa"/>
            <w:tcBorders>
              <w:top w:val="single" w:sz="4" w:space="0" w:color="auto"/>
              <w:bottom w:val="single" w:sz="4" w:space="0" w:color="auto"/>
            </w:tcBorders>
            <w:shd w:val="pct15" w:color="auto" w:fill="auto"/>
            <w:vAlign w:val="center"/>
          </w:tcPr>
          <w:p w:rsidR="00BD28B7" w:rsidRPr="00601888" w:rsidRDefault="00BD28B7" w:rsidP="001E4514">
            <w:pPr>
              <w:rPr>
                <w:rFonts w:ascii="宋体" w:hAnsi="宋体"/>
                <w:b/>
                <w:highlight w:val="white"/>
              </w:rPr>
            </w:pPr>
            <w:r w:rsidRPr="00601888">
              <w:rPr>
                <w:rFonts w:ascii="宋体" w:hAnsi="宋体" w:hint="eastAsia"/>
                <w:b/>
              </w:rPr>
              <w:t>输入</w:t>
            </w:r>
          </w:p>
        </w:tc>
        <w:tc>
          <w:tcPr>
            <w:tcW w:w="6786" w:type="dxa"/>
            <w:tcBorders>
              <w:top w:val="single" w:sz="4" w:space="0" w:color="auto"/>
              <w:bottom w:val="single" w:sz="4" w:space="0" w:color="auto"/>
            </w:tcBorders>
            <w:shd w:val="pct15" w:color="auto" w:fill="auto"/>
            <w:vAlign w:val="center"/>
          </w:tcPr>
          <w:p w:rsidR="00BD28B7" w:rsidRPr="00601888" w:rsidRDefault="00BD28B7" w:rsidP="001E4514">
            <w:pPr>
              <w:spacing w:before="60" w:after="60" w:line="0" w:lineRule="atLeast"/>
              <w:rPr>
                <w:rFonts w:ascii="宋体" w:hAnsi="宋体"/>
                <w:sz w:val="18"/>
              </w:rPr>
            </w:pPr>
            <w:r w:rsidRPr="00601888">
              <w:rPr>
                <w:rFonts w:ascii="宋体" w:hAnsi="宋体" w:hint="eastAsia"/>
                <w:b/>
                <w:szCs w:val="21"/>
              </w:rPr>
              <w:t>说明</w:t>
            </w:r>
          </w:p>
        </w:tc>
      </w:tr>
      <w:tr w:rsidR="00BD28B7" w:rsidRPr="00601888" w:rsidTr="001E4514">
        <w:trPr>
          <w:trHeight w:val="70"/>
        </w:trPr>
        <w:tc>
          <w:tcPr>
            <w:tcW w:w="1536" w:type="dxa"/>
            <w:tcBorders>
              <w:top w:val="single" w:sz="4" w:space="0" w:color="auto"/>
              <w:bottom w:val="single" w:sz="4" w:space="0" w:color="auto"/>
            </w:tcBorders>
            <w:vAlign w:val="center"/>
          </w:tcPr>
          <w:p w:rsidR="00BD28B7" w:rsidRPr="00601888" w:rsidRDefault="00BD28B7" w:rsidP="001E4514">
            <w:pPr>
              <w:rPr>
                <w:rFonts w:ascii="宋体" w:hAnsi="宋体"/>
              </w:rPr>
            </w:pPr>
            <w:r w:rsidRPr="00601888">
              <w:rPr>
                <w:rFonts w:ascii="宋体" w:hAnsi="宋体" w:hint="eastAsia"/>
              </w:rPr>
              <w:t>通过URL</w:t>
            </w:r>
          </w:p>
        </w:tc>
        <w:tc>
          <w:tcPr>
            <w:tcW w:w="6786" w:type="dxa"/>
            <w:tcBorders>
              <w:top w:val="single" w:sz="4" w:space="0" w:color="auto"/>
              <w:bottom w:val="single" w:sz="4" w:space="0" w:color="auto"/>
            </w:tcBorders>
            <w:vAlign w:val="center"/>
          </w:tcPr>
          <w:p w:rsidR="00BD28B7" w:rsidRPr="00601888" w:rsidRDefault="00BD28B7" w:rsidP="001E4514">
            <w:pPr>
              <w:spacing w:before="60" w:after="60" w:line="0" w:lineRule="atLeast"/>
              <w:rPr>
                <w:rFonts w:ascii="宋体" w:hAnsi="宋体"/>
                <w:sz w:val="18"/>
              </w:rPr>
            </w:pPr>
            <w:r w:rsidRPr="00601888">
              <w:rPr>
                <w:rFonts w:ascii="宋体" w:hAnsi="宋体" w:hint="eastAsia"/>
                <w:sz w:val="18"/>
              </w:rPr>
              <w:t>通过URL访问JSON服务</w:t>
            </w:r>
          </w:p>
        </w:tc>
      </w:tr>
      <w:tr w:rsidR="00BD28B7" w:rsidRPr="00601888" w:rsidTr="001E4514">
        <w:trPr>
          <w:trHeight w:val="70"/>
        </w:trPr>
        <w:tc>
          <w:tcPr>
            <w:tcW w:w="1536" w:type="dxa"/>
            <w:tcBorders>
              <w:top w:val="single" w:sz="4" w:space="0" w:color="auto"/>
              <w:bottom w:val="single" w:sz="4" w:space="0" w:color="auto"/>
            </w:tcBorders>
            <w:shd w:val="pct15" w:color="auto" w:fill="auto"/>
            <w:vAlign w:val="center"/>
          </w:tcPr>
          <w:p w:rsidR="00BD28B7" w:rsidRPr="00601888" w:rsidRDefault="00BD28B7" w:rsidP="001E4514">
            <w:pPr>
              <w:rPr>
                <w:rFonts w:ascii="宋体" w:hAnsi="宋体"/>
                <w:b/>
              </w:rPr>
            </w:pPr>
            <w:r w:rsidRPr="00601888">
              <w:rPr>
                <w:rFonts w:ascii="宋体" w:hAnsi="宋体" w:hint="eastAsia"/>
                <w:b/>
              </w:rPr>
              <w:t>输入参数</w:t>
            </w:r>
          </w:p>
        </w:tc>
        <w:tc>
          <w:tcPr>
            <w:tcW w:w="6786" w:type="dxa"/>
            <w:tcBorders>
              <w:top w:val="single" w:sz="4" w:space="0" w:color="auto"/>
              <w:bottom w:val="single" w:sz="4" w:space="0" w:color="auto"/>
            </w:tcBorders>
            <w:shd w:val="pct15" w:color="auto" w:fill="auto"/>
            <w:vAlign w:val="center"/>
          </w:tcPr>
          <w:p w:rsidR="00BD28B7" w:rsidRPr="00601888" w:rsidRDefault="00BD28B7" w:rsidP="001E4514">
            <w:pPr>
              <w:spacing w:before="60" w:after="60" w:line="0" w:lineRule="atLeast"/>
              <w:rPr>
                <w:rFonts w:ascii="宋体" w:hAnsi="宋体"/>
                <w:sz w:val="18"/>
              </w:rPr>
            </w:pPr>
            <w:r w:rsidRPr="00601888">
              <w:rPr>
                <w:rFonts w:ascii="宋体" w:hAnsi="宋体" w:hint="eastAsia"/>
                <w:b/>
                <w:szCs w:val="21"/>
              </w:rPr>
              <w:t>说明</w:t>
            </w:r>
          </w:p>
        </w:tc>
      </w:tr>
      <w:tr w:rsidR="00BD28B7" w:rsidRPr="007D2244" w:rsidTr="001E4514">
        <w:trPr>
          <w:trHeight w:val="70"/>
        </w:trPr>
        <w:tc>
          <w:tcPr>
            <w:tcW w:w="1536" w:type="dxa"/>
            <w:tcBorders>
              <w:top w:val="single" w:sz="4" w:space="0" w:color="auto"/>
              <w:bottom w:val="single" w:sz="4" w:space="0" w:color="auto"/>
            </w:tcBorders>
            <w:vAlign w:val="center"/>
          </w:tcPr>
          <w:p w:rsidR="00BD28B7" w:rsidRPr="00601888" w:rsidRDefault="00BD28B7" w:rsidP="001E4514">
            <w:pPr>
              <w:rPr>
                <w:rFonts w:ascii="宋体" w:hAnsi="宋体"/>
              </w:rPr>
            </w:pPr>
            <w:r>
              <w:rPr>
                <w:rFonts w:ascii="宋体" w:hAnsi="宋体" w:hint="eastAsia"/>
              </w:rPr>
              <w:t>C</w:t>
            </w:r>
          </w:p>
        </w:tc>
        <w:tc>
          <w:tcPr>
            <w:tcW w:w="6786" w:type="dxa"/>
            <w:tcBorders>
              <w:top w:val="single" w:sz="4" w:space="0" w:color="auto"/>
              <w:bottom w:val="single" w:sz="4" w:space="0" w:color="auto"/>
            </w:tcBorders>
            <w:vAlign w:val="center"/>
          </w:tcPr>
          <w:p w:rsidR="00BD28B7" w:rsidRPr="007D2244" w:rsidRDefault="00BD28B7" w:rsidP="001E4514">
            <w:pPr>
              <w:spacing w:before="60" w:after="60" w:line="0" w:lineRule="atLeast"/>
              <w:rPr>
                <w:rFonts w:ascii="宋体" w:hAnsi="宋体"/>
                <w:color w:val="000000" w:themeColor="text1"/>
                <w:szCs w:val="21"/>
              </w:rPr>
            </w:pPr>
            <w:r>
              <w:rPr>
                <w:rFonts w:ascii="宋体" w:hAnsi="Times New Roman" w:cs="宋体" w:hint="eastAsia"/>
                <w:color w:val="000000" w:themeColor="text1"/>
                <w:szCs w:val="21"/>
              </w:rPr>
              <w:t>InvitaMeeting</w:t>
            </w:r>
          </w:p>
        </w:tc>
      </w:tr>
      <w:tr w:rsidR="00BD28B7" w:rsidRPr="00601888" w:rsidTr="001E4514">
        <w:trPr>
          <w:trHeight w:val="70"/>
        </w:trPr>
        <w:tc>
          <w:tcPr>
            <w:tcW w:w="1536" w:type="dxa"/>
            <w:tcBorders>
              <w:top w:val="single" w:sz="4" w:space="0" w:color="auto"/>
              <w:bottom w:val="single" w:sz="4" w:space="0" w:color="auto"/>
            </w:tcBorders>
            <w:vAlign w:val="center"/>
          </w:tcPr>
          <w:p w:rsidR="00BD28B7" w:rsidRPr="00601888" w:rsidRDefault="00BD28B7" w:rsidP="001E4514">
            <w:pPr>
              <w:rPr>
                <w:rFonts w:ascii="宋体" w:hAnsi="宋体"/>
              </w:rPr>
            </w:pPr>
            <w:r>
              <w:rPr>
                <w:rFonts w:ascii="宋体" w:hAnsi="宋体"/>
              </w:rPr>
              <w:t>D</w:t>
            </w:r>
          </w:p>
        </w:tc>
        <w:tc>
          <w:tcPr>
            <w:tcW w:w="6786" w:type="dxa"/>
            <w:tcBorders>
              <w:top w:val="single" w:sz="4" w:space="0" w:color="auto"/>
              <w:bottom w:val="single" w:sz="4" w:space="0" w:color="auto"/>
            </w:tcBorders>
            <w:vAlign w:val="center"/>
          </w:tcPr>
          <w:p w:rsidR="00BD28B7" w:rsidRPr="00601888" w:rsidRDefault="00BD28B7" w:rsidP="001E4514">
            <w:pPr>
              <w:spacing w:before="60" w:after="60" w:line="0" w:lineRule="atLeast"/>
              <w:rPr>
                <w:rFonts w:ascii="宋体" w:hAnsi="宋体"/>
                <w:szCs w:val="21"/>
              </w:rPr>
            </w:pPr>
          </w:p>
        </w:tc>
      </w:tr>
      <w:tr w:rsidR="00BD28B7" w:rsidRPr="00601888" w:rsidTr="001E4514">
        <w:trPr>
          <w:trHeight w:val="70"/>
        </w:trPr>
        <w:tc>
          <w:tcPr>
            <w:tcW w:w="1536" w:type="dxa"/>
            <w:tcBorders>
              <w:top w:val="single" w:sz="4" w:space="0" w:color="auto"/>
              <w:bottom w:val="single" w:sz="4" w:space="0" w:color="auto"/>
            </w:tcBorders>
            <w:vAlign w:val="center"/>
          </w:tcPr>
          <w:p w:rsidR="00BD28B7" w:rsidRPr="00601888" w:rsidRDefault="00BD28B7" w:rsidP="001E4514">
            <w:pPr>
              <w:rPr>
                <w:rFonts w:ascii="宋体" w:hAnsi="宋体"/>
              </w:rPr>
            </w:pPr>
            <w:r>
              <w:rPr>
                <w:rFonts w:ascii="宋体" w:hAnsi="宋体" w:hint="eastAsia"/>
              </w:rPr>
              <w:t>F</w:t>
            </w:r>
          </w:p>
        </w:tc>
        <w:tc>
          <w:tcPr>
            <w:tcW w:w="6786" w:type="dxa"/>
            <w:tcBorders>
              <w:top w:val="single" w:sz="4" w:space="0" w:color="auto"/>
              <w:bottom w:val="single" w:sz="4" w:space="0" w:color="auto"/>
            </w:tcBorders>
            <w:vAlign w:val="center"/>
          </w:tcPr>
          <w:tbl>
            <w:tblPr>
              <w:tblW w:w="598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tblPr>
            <w:tblGrid>
              <w:gridCol w:w="737"/>
              <w:gridCol w:w="1276"/>
              <w:gridCol w:w="1559"/>
              <w:gridCol w:w="1559"/>
              <w:gridCol w:w="851"/>
            </w:tblGrid>
            <w:tr w:rsidR="00BD28B7" w:rsidRPr="0001495D" w:rsidTr="001E4514">
              <w:tc>
                <w:tcPr>
                  <w:tcW w:w="737" w:type="dxa"/>
                  <w:shd w:val="clear" w:color="auto" w:fill="BFBFBF"/>
                  <w:vAlign w:val="center"/>
                </w:tcPr>
                <w:p w:rsidR="00BD28B7" w:rsidRPr="0001495D" w:rsidRDefault="00BD28B7" w:rsidP="001E4514">
                  <w:pPr>
                    <w:pStyle w:val="aff"/>
                    <w:widowControl w:val="0"/>
                    <w:rPr>
                      <w:rFonts w:ascii="黑体"/>
                    </w:rPr>
                  </w:pPr>
                  <w:r w:rsidRPr="0001495D">
                    <w:rPr>
                      <w:rFonts w:ascii="黑体" w:hint="eastAsia"/>
                    </w:rPr>
                    <w:t>必输项</w:t>
                  </w:r>
                </w:p>
              </w:tc>
              <w:tc>
                <w:tcPr>
                  <w:tcW w:w="1276" w:type="dxa"/>
                  <w:shd w:val="clear" w:color="auto" w:fill="BFBFBF"/>
                  <w:vAlign w:val="center"/>
                </w:tcPr>
                <w:p w:rsidR="00BD28B7" w:rsidRPr="0001495D" w:rsidRDefault="00BD28B7" w:rsidP="001E4514">
                  <w:pPr>
                    <w:pStyle w:val="aff"/>
                    <w:widowControl w:val="0"/>
                    <w:rPr>
                      <w:rFonts w:ascii="黑体"/>
                    </w:rPr>
                  </w:pPr>
                  <w:r w:rsidRPr="0001495D">
                    <w:rPr>
                      <w:rFonts w:ascii="黑体" w:hint="eastAsia"/>
                    </w:rPr>
                    <w:t>属性</w:t>
                  </w:r>
                </w:p>
              </w:tc>
              <w:tc>
                <w:tcPr>
                  <w:tcW w:w="1559" w:type="dxa"/>
                  <w:shd w:val="clear" w:color="auto" w:fill="BFBFBF"/>
                  <w:vAlign w:val="center"/>
                </w:tcPr>
                <w:p w:rsidR="00BD28B7" w:rsidRPr="0001495D" w:rsidRDefault="00BD28B7" w:rsidP="001E4514">
                  <w:pPr>
                    <w:pStyle w:val="aff"/>
                    <w:widowControl w:val="0"/>
                    <w:rPr>
                      <w:rFonts w:ascii="黑体"/>
                    </w:rPr>
                  </w:pPr>
                  <w:r w:rsidRPr="0001495D">
                    <w:rPr>
                      <w:rFonts w:ascii="黑体" w:hint="eastAsia"/>
                    </w:rPr>
                    <w:t>数据名称</w:t>
                  </w:r>
                </w:p>
              </w:tc>
              <w:tc>
                <w:tcPr>
                  <w:tcW w:w="1559" w:type="dxa"/>
                  <w:shd w:val="clear" w:color="auto" w:fill="BFBFBF"/>
                  <w:vAlign w:val="center"/>
                </w:tcPr>
                <w:p w:rsidR="00BD28B7" w:rsidRPr="0001495D" w:rsidRDefault="00BD28B7" w:rsidP="001E4514">
                  <w:pPr>
                    <w:pStyle w:val="aff"/>
                    <w:widowControl w:val="0"/>
                    <w:rPr>
                      <w:rFonts w:ascii="黑体"/>
                    </w:rPr>
                  </w:pPr>
                  <w:r w:rsidRPr="0001495D">
                    <w:rPr>
                      <w:rFonts w:ascii="黑体" w:hint="eastAsia"/>
                    </w:rPr>
                    <w:t>属性约束</w:t>
                  </w:r>
                </w:p>
              </w:tc>
              <w:tc>
                <w:tcPr>
                  <w:tcW w:w="851" w:type="dxa"/>
                  <w:shd w:val="clear" w:color="auto" w:fill="BFBFBF"/>
                  <w:vAlign w:val="center"/>
                </w:tcPr>
                <w:p w:rsidR="00BD28B7" w:rsidRPr="0001495D" w:rsidRDefault="00BD28B7" w:rsidP="001E4514">
                  <w:pPr>
                    <w:pStyle w:val="aff"/>
                    <w:widowControl w:val="0"/>
                    <w:rPr>
                      <w:rFonts w:ascii="黑体"/>
                    </w:rPr>
                  </w:pPr>
                  <w:r w:rsidRPr="0001495D">
                    <w:rPr>
                      <w:rFonts w:ascii="黑体" w:hint="eastAsia"/>
                    </w:rPr>
                    <w:t>数据类型</w:t>
                  </w:r>
                </w:p>
              </w:tc>
            </w:tr>
            <w:tr w:rsidR="00FD2CE0" w:rsidRPr="00E03BBB" w:rsidTr="001E4514">
              <w:trPr>
                <w:trHeight w:val="717"/>
              </w:trPr>
              <w:tc>
                <w:tcPr>
                  <w:tcW w:w="737" w:type="dxa"/>
                  <w:vAlign w:val="center"/>
                </w:tcPr>
                <w:p w:rsidR="00FD2CE0" w:rsidRDefault="00FD2CE0" w:rsidP="00313E15">
                  <w:pPr>
                    <w:rPr>
                      <w:rFonts w:ascii="宋体" w:hAnsi="宋体"/>
                      <w:sz w:val="18"/>
                    </w:rPr>
                  </w:pPr>
                  <w:bookmarkStart w:id="51" w:name="OLE_LINK28"/>
                  <w:bookmarkStart w:id="52" w:name="OLE_LINK29"/>
                  <w:r>
                    <w:rPr>
                      <w:rFonts w:ascii="宋体" w:hAnsi="宋体" w:hint="eastAsia"/>
                      <w:sz w:val="18"/>
                    </w:rPr>
                    <w:lastRenderedPageBreak/>
                    <w:t>Y</w:t>
                  </w:r>
                </w:p>
              </w:tc>
              <w:tc>
                <w:tcPr>
                  <w:tcW w:w="1276" w:type="dxa"/>
                  <w:vAlign w:val="center"/>
                </w:tcPr>
                <w:p w:rsidR="00FD2CE0" w:rsidRPr="00BD28B7" w:rsidRDefault="00FD2CE0" w:rsidP="00313E15">
                  <w:pPr>
                    <w:rPr>
                      <w:rFonts w:ascii="宋体" w:hAnsi="宋体" w:cs="宋体"/>
                      <w:sz w:val="18"/>
                    </w:rPr>
                  </w:pPr>
                  <w:r>
                    <w:rPr>
                      <w:rFonts w:ascii="宋体" w:hAnsi="宋体" w:cs="宋体" w:hint="eastAsia"/>
                      <w:sz w:val="18"/>
                    </w:rPr>
                    <w:t>会议ID</w:t>
                  </w:r>
                </w:p>
              </w:tc>
              <w:tc>
                <w:tcPr>
                  <w:tcW w:w="1559" w:type="dxa"/>
                  <w:vAlign w:val="center"/>
                </w:tcPr>
                <w:p w:rsidR="00FD2CE0" w:rsidRDefault="00FD2CE0" w:rsidP="00313E15">
                  <w:pPr>
                    <w:rPr>
                      <w:rFonts w:ascii="宋体" w:hAnsi="宋体"/>
                      <w:sz w:val="18"/>
                    </w:rPr>
                  </w:pPr>
                  <w:r>
                    <w:rPr>
                      <w:rFonts w:ascii="宋体" w:hAnsi="宋体" w:hint="eastAsia"/>
                      <w:sz w:val="18"/>
                    </w:rPr>
                    <w:t>ID</w:t>
                  </w:r>
                </w:p>
              </w:tc>
              <w:tc>
                <w:tcPr>
                  <w:tcW w:w="1559" w:type="dxa"/>
                  <w:vAlign w:val="center"/>
                </w:tcPr>
                <w:p w:rsidR="00FD2CE0" w:rsidRPr="00BD28B7" w:rsidRDefault="00FD2CE0" w:rsidP="00313E15">
                  <w:pPr>
                    <w:rPr>
                      <w:rFonts w:ascii="宋体" w:hAnsi="宋体"/>
                      <w:sz w:val="18"/>
                    </w:rPr>
                  </w:pPr>
                </w:p>
              </w:tc>
              <w:tc>
                <w:tcPr>
                  <w:tcW w:w="851" w:type="dxa"/>
                  <w:vAlign w:val="center"/>
                </w:tcPr>
                <w:p w:rsidR="00FD2CE0" w:rsidRPr="00E03BBB" w:rsidRDefault="00FD2CE0" w:rsidP="00313E15">
                  <w:pPr>
                    <w:rPr>
                      <w:rFonts w:ascii="宋体" w:hAnsi="宋体"/>
                      <w:sz w:val="18"/>
                    </w:rPr>
                  </w:pPr>
                  <w:r>
                    <w:rPr>
                      <w:rFonts w:ascii="宋体" w:hAnsi="宋体" w:hint="eastAsia"/>
                      <w:sz w:val="18"/>
                    </w:rPr>
                    <w:t>String</w:t>
                  </w:r>
                </w:p>
              </w:tc>
            </w:tr>
            <w:bookmarkEnd w:id="51"/>
            <w:bookmarkEnd w:id="52"/>
            <w:tr w:rsidR="00FD2CE0" w:rsidRPr="00E03BBB" w:rsidTr="001E4514">
              <w:trPr>
                <w:trHeight w:val="717"/>
              </w:trPr>
              <w:tc>
                <w:tcPr>
                  <w:tcW w:w="737" w:type="dxa"/>
                  <w:vAlign w:val="center"/>
                </w:tcPr>
                <w:p w:rsidR="00FD2CE0" w:rsidRDefault="00FD2CE0" w:rsidP="00313E15">
                  <w:pPr>
                    <w:rPr>
                      <w:rFonts w:ascii="宋体" w:hAnsi="宋体"/>
                      <w:sz w:val="18"/>
                    </w:rPr>
                  </w:pPr>
                  <w:r>
                    <w:rPr>
                      <w:rFonts w:ascii="宋体" w:hAnsi="宋体" w:hint="eastAsia"/>
                      <w:sz w:val="18"/>
                    </w:rPr>
                    <w:t>Y</w:t>
                  </w:r>
                </w:p>
              </w:tc>
              <w:tc>
                <w:tcPr>
                  <w:tcW w:w="1276" w:type="dxa"/>
                  <w:vAlign w:val="center"/>
                </w:tcPr>
                <w:p w:rsidR="00FD2CE0" w:rsidRPr="00BD28B7" w:rsidRDefault="00FD2CE0" w:rsidP="00313E15">
                  <w:pPr>
                    <w:rPr>
                      <w:rFonts w:ascii="宋体" w:hAnsi="宋体" w:cs="宋体"/>
                      <w:sz w:val="18"/>
                    </w:rPr>
                  </w:pPr>
                  <w:r>
                    <w:rPr>
                      <w:rFonts w:ascii="宋体" w:hAnsi="宋体" w:cs="宋体" w:hint="eastAsia"/>
                      <w:sz w:val="18"/>
                    </w:rPr>
                    <w:t>邀请的类型</w:t>
                  </w:r>
                </w:p>
              </w:tc>
              <w:tc>
                <w:tcPr>
                  <w:tcW w:w="1559" w:type="dxa"/>
                  <w:vAlign w:val="center"/>
                </w:tcPr>
                <w:p w:rsidR="00FD2CE0" w:rsidRDefault="00FD2CE0" w:rsidP="00313E15">
                  <w:pPr>
                    <w:rPr>
                      <w:rFonts w:ascii="宋体" w:hAnsi="宋体"/>
                      <w:sz w:val="18"/>
                    </w:rPr>
                  </w:pPr>
                  <w:r>
                    <w:rPr>
                      <w:rFonts w:ascii="宋体" w:hAnsi="宋体" w:hint="eastAsia"/>
                      <w:sz w:val="18"/>
                    </w:rPr>
                    <w:t>Type</w:t>
                  </w:r>
                </w:p>
              </w:tc>
              <w:tc>
                <w:tcPr>
                  <w:tcW w:w="1559" w:type="dxa"/>
                  <w:vAlign w:val="center"/>
                </w:tcPr>
                <w:p w:rsidR="00FD2CE0" w:rsidRPr="00BD28B7" w:rsidRDefault="00FE2697" w:rsidP="00313E15">
                  <w:pPr>
                    <w:rPr>
                      <w:rFonts w:ascii="宋体" w:hAnsi="宋体"/>
                      <w:sz w:val="18"/>
                    </w:rPr>
                  </w:pPr>
                  <w:commentRangeStart w:id="53"/>
                  <w:r>
                    <w:rPr>
                      <w:rFonts w:ascii="宋体" w:hAnsi="Calibri" w:cs="宋体"/>
                      <w:color w:val="000000"/>
                      <w:sz w:val="18"/>
                      <w:lang w:val="zh-CN"/>
                    </w:rPr>
                    <w:t>0</w:t>
                  </w:r>
                  <w:r>
                    <w:rPr>
                      <w:rFonts w:ascii="宋体" w:hAnsi="Calibri" w:cs="宋体" w:hint="eastAsia"/>
                      <w:color w:val="000000"/>
                      <w:sz w:val="18"/>
                      <w:lang w:val="zh-CN"/>
                    </w:rPr>
                    <w:t>：会议室</w:t>
                  </w:r>
                  <w:r>
                    <w:rPr>
                      <w:rFonts w:ascii="宋体" w:hAnsi="Calibri" w:cs="宋体"/>
                      <w:color w:val="000000"/>
                      <w:sz w:val="18"/>
                      <w:lang w:val="zh-CN"/>
                    </w:rPr>
                    <w:t xml:space="preserve"> 1</w:t>
                  </w:r>
                  <w:r>
                    <w:rPr>
                      <w:rFonts w:ascii="宋体" w:hAnsi="Calibri" w:cs="宋体" w:hint="eastAsia"/>
                      <w:color w:val="000000"/>
                      <w:sz w:val="18"/>
                      <w:lang w:val="zh-CN"/>
                    </w:rPr>
                    <w:t>：内线</w:t>
                  </w:r>
                  <w:r>
                    <w:rPr>
                      <w:rFonts w:ascii="宋体" w:hAnsi="Calibri" w:cs="宋体"/>
                      <w:color w:val="000000"/>
                      <w:sz w:val="18"/>
                      <w:lang w:val="zh-CN"/>
                    </w:rPr>
                    <w:t xml:space="preserve"> 2</w:t>
                  </w:r>
                  <w:r>
                    <w:rPr>
                      <w:rFonts w:ascii="宋体" w:hAnsi="Calibri" w:cs="宋体" w:hint="eastAsia"/>
                      <w:color w:val="000000"/>
                      <w:sz w:val="18"/>
                      <w:lang w:val="zh-CN"/>
                    </w:rPr>
                    <w:t>：外线</w:t>
                  </w:r>
                  <w:commentRangeEnd w:id="53"/>
                  <w:r>
                    <w:rPr>
                      <w:rStyle w:val="af"/>
                    </w:rPr>
                    <w:commentReference w:id="53"/>
                  </w:r>
                </w:p>
              </w:tc>
              <w:tc>
                <w:tcPr>
                  <w:tcW w:w="851" w:type="dxa"/>
                  <w:vAlign w:val="center"/>
                </w:tcPr>
                <w:p w:rsidR="00FD2CE0" w:rsidRPr="00E03BBB" w:rsidRDefault="00FD2CE0" w:rsidP="00313E15">
                  <w:pPr>
                    <w:rPr>
                      <w:rFonts w:ascii="宋体" w:hAnsi="宋体"/>
                      <w:sz w:val="18"/>
                    </w:rPr>
                  </w:pPr>
                  <w:r>
                    <w:rPr>
                      <w:rFonts w:ascii="宋体" w:hAnsi="宋体" w:hint="eastAsia"/>
                      <w:sz w:val="18"/>
                    </w:rPr>
                    <w:t>String</w:t>
                  </w:r>
                </w:p>
              </w:tc>
            </w:tr>
            <w:tr w:rsidR="00FD2CE0" w:rsidRPr="00E03BBB" w:rsidTr="001E4514">
              <w:trPr>
                <w:trHeight w:val="717"/>
              </w:trPr>
              <w:tc>
                <w:tcPr>
                  <w:tcW w:w="737" w:type="dxa"/>
                  <w:vAlign w:val="center"/>
                </w:tcPr>
                <w:p w:rsidR="00FD2CE0" w:rsidRDefault="00FD2CE0" w:rsidP="001E4514">
                  <w:pPr>
                    <w:rPr>
                      <w:rFonts w:ascii="宋体" w:hAnsi="宋体"/>
                      <w:sz w:val="18"/>
                    </w:rPr>
                  </w:pPr>
                  <w:r>
                    <w:rPr>
                      <w:rFonts w:ascii="宋体" w:hAnsi="宋体" w:hint="eastAsia"/>
                      <w:sz w:val="18"/>
                    </w:rPr>
                    <w:t>Y</w:t>
                  </w:r>
                </w:p>
              </w:tc>
              <w:tc>
                <w:tcPr>
                  <w:tcW w:w="1276" w:type="dxa"/>
                  <w:vAlign w:val="center"/>
                </w:tcPr>
                <w:p w:rsidR="00FD2CE0" w:rsidRDefault="00FD2CE0" w:rsidP="001E4514">
                  <w:pPr>
                    <w:rPr>
                      <w:rFonts w:ascii="宋体" w:hAnsi="宋体" w:cs="宋体"/>
                      <w:sz w:val="18"/>
                    </w:rPr>
                  </w:pPr>
                  <w:r>
                    <w:rPr>
                      <w:rFonts w:ascii="宋体" w:hAnsi="宋体" w:cs="宋体" w:hint="eastAsia"/>
                      <w:sz w:val="18"/>
                    </w:rPr>
                    <w:t>会议室GK号码/手机号/固话号</w:t>
                  </w:r>
                </w:p>
              </w:tc>
              <w:tc>
                <w:tcPr>
                  <w:tcW w:w="1559" w:type="dxa"/>
                  <w:vAlign w:val="center"/>
                </w:tcPr>
                <w:p w:rsidR="00FD2CE0" w:rsidRDefault="00FD2CE0" w:rsidP="001E4514">
                  <w:pPr>
                    <w:rPr>
                      <w:rFonts w:ascii="宋体" w:hAnsi="宋体"/>
                      <w:sz w:val="18"/>
                    </w:rPr>
                  </w:pPr>
                  <w:r>
                    <w:rPr>
                      <w:rFonts w:ascii="宋体" w:hAnsi="宋体" w:hint="eastAsia"/>
                      <w:sz w:val="18"/>
                    </w:rPr>
                    <w:t>Number</w:t>
                  </w:r>
                </w:p>
              </w:tc>
              <w:tc>
                <w:tcPr>
                  <w:tcW w:w="1559" w:type="dxa"/>
                  <w:vAlign w:val="center"/>
                </w:tcPr>
                <w:p w:rsidR="00FD2CE0" w:rsidRDefault="00FD2CE0" w:rsidP="00BD28B7">
                  <w:pPr>
                    <w:rPr>
                      <w:rFonts w:ascii="宋体" w:hAnsi="宋体" w:cs="宋体"/>
                      <w:sz w:val="18"/>
                    </w:rPr>
                  </w:pPr>
                </w:p>
              </w:tc>
              <w:tc>
                <w:tcPr>
                  <w:tcW w:w="851" w:type="dxa"/>
                  <w:vAlign w:val="center"/>
                </w:tcPr>
                <w:p w:rsidR="00FD2CE0" w:rsidRDefault="00FD2CE0" w:rsidP="00D5141D">
                  <w:pPr>
                    <w:rPr>
                      <w:rFonts w:ascii="宋体" w:hAnsi="宋体"/>
                      <w:sz w:val="18"/>
                    </w:rPr>
                  </w:pPr>
                  <w:r>
                    <w:rPr>
                      <w:rFonts w:ascii="宋体" w:hAnsi="宋体" w:hint="eastAsia"/>
                      <w:sz w:val="18"/>
                    </w:rPr>
                    <w:t>String</w:t>
                  </w:r>
                </w:p>
              </w:tc>
            </w:tr>
            <w:tr w:rsidR="00FD2CE0" w:rsidRPr="00E03BBB" w:rsidTr="001E4514">
              <w:trPr>
                <w:trHeight w:val="717"/>
              </w:trPr>
              <w:tc>
                <w:tcPr>
                  <w:tcW w:w="737" w:type="dxa"/>
                  <w:vAlign w:val="center"/>
                </w:tcPr>
                <w:p w:rsidR="00FD2CE0" w:rsidRDefault="00FD2CE0" w:rsidP="001E4514">
                  <w:pPr>
                    <w:rPr>
                      <w:rFonts w:ascii="宋体" w:hAnsi="宋体"/>
                      <w:sz w:val="18"/>
                    </w:rPr>
                  </w:pPr>
                  <w:r>
                    <w:rPr>
                      <w:rFonts w:ascii="宋体" w:hAnsi="宋体" w:hint="eastAsia"/>
                      <w:sz w:val="18"/>
                    </w:rPr>
                    <w:t>N</w:t>
                  </w:r>
                </w:p>
              </w:tc>
              <w:tc>
                <w:tcPr>
                  <w:tcW w:w="1276" w:type="dxa"/>
                  <w:vAlign w:val="center"/>
                </w:tcPr>
                <w:p w:rsidR="00FD2CE0" w:rsidRDefault="00FD2CE0" w:rsidP="00B04691">
                  <w:pPr>
                    <w:rPr>
                      <w:rFonts w:ascii="宋体" w:hAnsi="宋体" w:cs="宋体"/>
                      <w:sz w:val="18"/>
                    </w:rPr>
                  </w:pPr>
                  <w:r>
                    <w:rPr>
                      <w:rFonts w:ascii="宋体" w:hAnsi="宋体" w:cs="宋体" w:hint="eastAsia"/>
                      <w:sz w:val="18"/>
                    </w:rPr>
                    <w:t>联系人姓名</w:t>
                  </w:r>
                </w:p>
              </w:tc>
              <w:tc>
                <w:tcPr>
                  <w:tcW w:w="1559" w:type="dxa"/>
                  <w:vAlign w:val="center"/>
                </w:tcPr>
                <w:p w:rsidR="00FD2CE0" w:rsidRPr="00AD3FE1" w:rsidRDefault="00FD2CE0" w:rsidP="001E4514">
                  <w:pPr>
                    <w:rPr>
                      <w:rFonts w:ascii="宋体" w:hAnsi="宋体"/>
                      <w:sz w:val="18"/>
                    </w:rPr>
                  </w:pPr>
                  <w:r>
                    <w:rPr>
                      <w:rFonts w:ascii="宋体" w:hAnsi="宋体" w:hint="eastAsia"/>
                      <w:sz w:val="18"/>
                    </w:rPr>
                    <w:t>Name</w:t>
                  </w:r>
                </w:p>
              </w:tc>
              <w:tc>
                <w:tcPr>
                  <w:tcW w:w="1559" w:type="dxa"/>
                  <w:vAlign w:val="center"/>
                </w:tcPr>
                <w:p w:rsidR="00FD2CE0" w:rsidRDefault="00FD2CE0" w:rsidP="00BD28B7">
                  <w:pPr>
                    <w:rPr>
                      <w:rFonts w:ascii="宋体" w:hAnsi="宋体" w:cs="宋体"/>
                      <w:sz w:val="18"/>
                    </w:rPr>
                  </w:pPr>
                </w:p>
              </w:tc>
              <w:tc>
                <w:tcPr>
                  <w:tcW w:w="851" w:type="dxa"/>
                  <w:vAlign w:val="center"/>
                </w:tcPr>
                <w:p w:rsidR="00FD2CE0" w:rsidRDefault="00FD2CE0" w:rsidP="001E4514">
                  <w:pPr>
                    <w:rPr>
                      <w:rFonts w:ascii="宋体" w:hAnsi="宋体"/>
                      <w:sz w:val="18"/>
                    </w:rPr>
                  </w:pPr>
                  <w:r>
                    <w:rPr>
                      <w:rFonts w:ascii="宋体" w:hAnsi="宋体" w:hint="eastAsia"/>
                      <w:sz w:val="18"/>
                    </w:rPr>
                    <w:t>String</w:t>
                  </w:r>
                </w:p>
              </w:tc>
            </w:tr>
          </w:tbl>
          <w:p w:rsidR="00BD28B7" w:rsidRPr="00601888" w:rsidRDefault="00BD28B7" w:rsidP="001E4514">
            <w:pPr>
              <w:spacing w:before="60" w:after="60" w:line="0" w:lineRule="atLeast"/>
              <w:rPr>
                <w:rFonts w:ascii="宋体" w:hAnsi="宋体"/>
                <w:szCs w:val="21"/>
              </w:rPr>
            </w:pPr>
          </w:p>
        </w:tc>
      </w:tr>
      <w:tr w:rsidR="00BD28B7" w:rsidRPr="00601888" w:rsidTr="001E4514">
        <w:trPr>
          <w:trHeight w:val="70"/>
        </w:trPr>
        <w:tc>
          <w:tcPr>
            <w:tcW w:w="1536" w:type="dxa"/>
            <w:tcBorders>
              <w:top w:val="single" w:sz="4" w:space="0" w:color="auto"/>
              <w:bottom w:val="single" w:sz="4" w:space="0" w:color="auto"/>
            </w:tcBorders>
            <w:shd w:val="pct15" w:color="auto" w:fill="auto"/>
            <w:vAlign w:val="center"/>
          </w:tcPr>
          <w:p w:rsidR="00BD28B7" w:rsidRPr="00601888" w:rsidRDefault="00BD28B7" w:rsidP="001E4514">
            <w:pPr>
              <w:rPr>
                <w:rFonts w:ascii="宋体" w:hAnsi="宋体"/>
                <w:b/>
                <w:highlight w:val="white"/>
              </w:rPr>
            </w:pPr>
            <w:r w:rsidRPr="00601888">
              <w:rPr>
                <w:rFonts w:ascii="宋体" w:hAnsi="宋体" w:hint="eastAsia"/>
                <w:b/>
              </w:rPr>
              <w:lastRenderedPageBreak/>
              <w:t>输出</w:t>
            </w:r>
          </w:p>
        </w:tc>
        <w:tc>
          <w:tcPr>
            <w:tcW w:w="6786" w:type="dxa"/>
            <w:tcBorders>
              <w:top w:val="single" w:sz="4" w:space="0" w:color="auto"/>
              <w:bottom w:val="single" w:sz="4" w:space="0" w:color="auto"/>
            </w:tcBorders>
            <w:shd w:val="pct15" w:color="auto" w:fill="auto"/>
            <w:vAlign w:val="center"/>
          </w:tcPr>
          <w:p w:rsidR="00BD28B7" w:rsidRPr="00601888" w:rsidRDefault="00BD28B7" w:rsidP="001E4514">
            <w:pPr>
              <w:spacing w:before="60" w:after="60" w:line="0" w:lineRule="atLeast"/>
              <w:rPr>
                <w:rFonts w:ascii="宋体" w:hAnsi="宋体"/>
                <w:sz w:val="18"/>
              </w:rPr>
            </w:pPr>
            <w:r w:rsidRPr="00601888">
              <w:rPr>
                <w:rFonts w:ascii="宋体" w:hAnsi="宋体" w:hint="eastAsia"/>
                <w:b/>
                <w:szCs w:val="21"/>
              </w:rPr>
              <w:t>说明</w:t>
            </w:r>
          </w:p>
        </w:tc>
      </w:tr>
      <w:tr w:rsidR="00BD28B7" w:rsidRPr="00601888" w:rsidTr="001E4514">
        <w:trPr>
          <w:trHeight w:val="70"/>
        </w:trPr>
        <w:tc>
          <w:tcPr>
            <w:tcW w:w="1536" w:type="dxa"/>
            <w:tcBorders>
              <w:top w:val="single" w:sz="4" w:space="0" w:color="auto"/>
              <w:bottom w:val="single" w:sz="4" w:space="0" w:color="auto"/>
            </w:tcBorders>
            <w:vAlign w:val="center"/>
          </w:tcPr>
          <w:p w:rsidR="00BD28B7" w:rsidRPr="00601888" w:rsidRDefault="00BD28B7" w:rsidP="001E4514">
            <w:pPr>
              <w:rPr>
                <w:rFonts w:ascii="宋体" w:hAnsi="宋体"/>
                <w:b/>
                <w:highlight w:val="white"/>
              </w:rPr>
            </w:pPr>
            <w:r w:rsidRPr="00601888">
              <w:rPr>
                <w:rFonts w:ascii="宋体" w:hAnsi="宋体" w:hint="eastAsia"/>
              </w:rPr>
              <w:t>JSONP对象</w:t>
            </w:r>
          </w:p>
        </w:tc>
        <w:tc>
          <w:tcPr>
            <w:tcW w:w="6786" w:type="dxa"/>
            <w:tcBorders>
              <w:top w:val="single" w:sz="4" w:space="0" w:color="auto"/>
              <w:bottom w:val="single" w:sz="4" w:space="0" w:color="auto"/>
            </w:tcBorders>
            <w:vAlign w:val="center"/>
          </w:tcPr>
          <w:p w:rsidR="00BD28B7" w:rsidRPr="00601888" w:rsidRDefault="00BD28B7" w:rsidP="001E4514">
            <w:pPr>
              <w:spacing w:before="60" w:after="60" w:line="0" w:lineRule="atLeast"/>
              <w:rPr>
                <w:rFonts w:ascii="宋体" w:hAnsi="宋体"/>
                <w:sz w:val="18"/>
              </w:rPr>
            </w:pPr>
            <w:r w:rsidRPr="00601888">
              <w:rPr>
                <w:rFonts w:ascii="宋体" w:hAnsi="宋体" w:hint="eastAsia"/>
                <w:sz w:val="18"/>
              </w:rPr>
              <w:t>采用JSNOP形式输出JSON对象</w:t>
            </w:r>
          </w:p>
        </w:tc>
      </w:tr>
      <w:tr w:rsidR="00BD28B7" w:rsidRPr="00601888" w:rsidTr="001E4514">
        <w:trPr>
          <w:trHeight w:val="70"/>
        </w:trPr>
        <w:tc>
          <w:tcPr>
            <w:tcW w:w="1536" w:type="dxa"/>
            <w:tcBorders>
              <w:top w:val="single" w:sz="4" w:space="0" w:color="auto"/>
              <w:bottom w:val="single" w:sz="4" w:space="0" w:color="auto"/>
            </w:tcBorders>
            <w:shd w:val="pct15" w:color="auto" w:fill="auto"/>
            <w:vAlign w:val="center"/>
          </w:tcPr>
          <w:p w:rsidR="00BD28B7" w:rsidRPr="00601888" w:rsidRDefault="00BD28B7" w:rsidP="001E4514">
            <w:pPr>
              <w:rPr>
                <w:rFonts w:ascii="宋体" w:hAnsi="宋体"/>
                <w:b/>
                <w:highlight w:val="white"/>
              </w:rPr>
            </w:pPr>
            <w:r w:rsidRPr="00601888">
              <w:rPr>
                <w:rFonts w:ascii="宋体" w:hAnsi="宋体" w:hint="eastAsia"/>
                <w:b/>
              </w:rPr>
              <w:t>JSON对象参数</w:t>
            </w:r>
          </w:p>
        </w:tc>
        <w:tc>
          <w:tcPr>
            <w:tcW w:w="6786" w:type="dxa"/>
            <w:tcBorders>
              <w:top w:val="single" w:sz="4" w:space="0" w:color="auto"/>
              <w:bottom w:val="single" w:sz="4" w:space="0" w:color="auto"/>
            </w:tcBorders>
            <w:shd w:val="pct15" w:color="auto" w:fill="auto"/>
            <w:vAlign w:val="center"/>
          </w:tcPr>
          <w:p w:rsidR="00BD28B7" w:rsidRPr="00601888" w:rsidRDefault="00BD28B7" w:rsidP="001E4514">
            <w:pPr>
              <w:spacing w:before="60" w:after="60" w:line="0" w:lineRule="atLeast"/>
              <w:rPr>
                <w:rFonts w:ascii="宋体" w:hAnsi="宋体"/>
                <w:sz w:val="18"/>
              </w:rPr>
            </w:pPr>
            <w:r w:rsidRPr="00601888">
              <w:rPr>
                <w:rFonts w:ascii="宋体" w:hAnsi="宋体" w:hint="eastAsia"/>
                <w:b/>
                <w:szCs w:val="21"/>
              </w:rPr>
              <w:t>说明</w:t>
            </w:r>
          </w:p>
        </w:tc>
      </w:tr>
      <w:tr w:rsidR="00BD28B7" w:rsidRPr="00413A6E" w:rsidTr="001E4514">
        <w:trPr>
          <w:trHeight w:val="70"/>
        </w:trPr>
        <w:tc>
          <w:tcPr>
            <w:tcW w:w="1536" w:type="dxa"/>
            <w:vAlign w:val="center"/>
          </w:tcPr>
          <w:p w:rsidR="00BD28B7" w:rsidRPr="00413A6E" w:rsidRDefault="00BD28B7" w:rsidP="001E4514">
            <w:pPr>
              <w:rPr>
                <w:rFonts w:ascii="宋体" w:hAnsi="宋体"/>
                <w:color w:val="FF0000"/>
              </w:rPr>
            </w:pPr>
            <w:r w:rsidRPr="00413A6E">
              <w:rPr>
                <w:rFonts w:ascii="宋体" w:hAnsi="宋体" w:hint="eastAsia"/>
                <w:color w:val="FF0000"/>
              </w:rPr>
              <w:t>S</w:t>
            </w:r>
          </w:p>
        </w:tc>
        <w:tc>
          <w:tcPr>
            <w:tcW w:w="6786" w:type="dxa"/>
            <w:vAlign w:val="center"/>
          </w:tcPr>
          <w:p w:rsidR="00BD28B7" w:rsidRPr="00413A6E" w:rsidRDefault="00BD28B7" w:rsidP="001E4514">
            <w:pPr>
              <w:spacing w:before="60" w:after="60" w:line="0" w:lineRule="atLeast"/>
              <w:rPr>
                <w:rFonts w:ascii="宋体" w:hAnsi="宋体"/>
                <w:color w:val="FF0000"/>
                <w:sz w:val="18"/>
              </w:rPr>
            </w:pPr>
            <w:r w:rsidRPr="00413A6E">
              <w:rPr>
                <w:rFonts w:ascii="宋体" w:hAnsi="宋体" w:hint="eastAsia"/>
                <w:color w:val="FF0000"/>
                <w:sz w:val="18"/>
              </w:rPr>
              <w:t>是否成功</w:t>
            </w:r>
          </w:p>
        </w:tc>
      </w:tr>
      <w:tr w:rsidR="00BD28B7" w:rsidRPr="00413A6E" w:rsidTr="001E4514">
        <w:trPr>
          <w:trHeight w:val="70"/>
        </w:trPr>
        <w:tc>
          <w:tcPr>
            <w:tcW w:w="1536" w:type="dxa"/>
            <w:vAlign w:val="center"/>
          </w:tcPr>
          <w:p w:rsidR="00BD28B7" w:rsidRPr="00413A6E" w:rsidRDefault="00BD28B7" w:rsidP="001E4514">
            <w:pPr>
              <w:rPr>
                <w:rFonts w:ascii="宋体" w:hAnsi="宋体"/>
                <w:color w:val="FF0000"/>
              </w:rPr>
            </w:pPr>
            <w:r w:rsidRPr="00413A6E">
              <w:rPr>
                <w:rFonts w:ascii="宋体" w:hAnsi="宋体" w:hint="eastAsia"/>
                <w:color w:val="FF0000"/>
              </w:rPr>
              <w:t>M</w:t>
            </w:r>
          </w:p>
        </w:tc>
        <w:tc>
          <w:tcPr>
            <w:tcW w:w="6786" w:type="dxa"/>
            <w:vAlign w:val="center"/>
          </w:tcPr>
          <w:p w:rsidR="00BD28B7" w:rsidRPr="00413A6E" w:rsidRDefault="00421C87" w:rsidP="001E4514">
            <w:pPr>
              <w:spacing w:before="60" w:after="60" w:line="0" w:lineRule="atLeast"/>
              <w:rPr>
                <w:rFonts w:ascii="宋体" w:hAnsi="宋体"/>
                <w:color w:val="FF0000"/>
                <w:sz w:val="18"/>
              </w:rPr>
            </w:pPr>
            <w:r>
              <w:rPr>
                <w:rFonts w:ascii="宋体" w:hAnsi="宋体" w:hint="eastAsia"/>
                <w:b/>
                <w:color w:val="3324F4"/>
              </w:rPr>
              <w:t>如果S返回false,且M字段有值。则直接提示用户M字段的内容。即邀请失败</w:t>
            </w:r>
          </w:p>
        </w:tc>
      </w:tr>
      <w:tr w:rsidR="00BD28B7" w:rsidRPr="00413A6E" w:rsidTr="001E4514">
        <w:trPr>
          <w:trHeight w:val="70"/>
        </w:trPr>
        <w:tc>
          <w:tcPr>
            <w:tcW w:w="1536" w:type="dxa"/>
            <w:vAlign w:val="center"/>
          </w:tcPr>
          <w:p w:rsidR="00BD28B7" w:rsidRPr="00413A6E" w:rsidRDefault="00BD28B7" w:rsidP="001E4514">
            <w:pPr>
              <w:rPr>
                <w:rFonts w:ascii="宋体" w:hAnsi="宋体"/>
                <w:color w:val="FF0000"/>
              </w:rPr>
            </w:pPr>
            <w:r w:rsidRPr="00413A6E">
              <w:rPr>
                <w:rFonts w:ascii="宋体" w:hAnsi="宋体" w:hint="eastAsia"/>
                <w:color w:val="FF0000"/>
              </w:rPr>
              <w:t>C</w:t>
            </w:r>
          </w:p>
        </w:tc>
        <w:tc>
          <w:tcPr>
            <w:tcW w:w="6786" w:type="dxa"/>
            <w:vAlign w:val="center"/>
          </w:tcPr>
          <w:p w:rsidR="00BD28B7" w:rsidRPr="00413A6E" w:rsidRDefault="00BD28B7" w:rsidP="001E4514">
            <w:pPr>
              <w:spacing w:before="60" w:after="60" w:line="0" w:lineRule="atLeast"/>
              <w:rPr>
                <w:rFonts w:ascii="宋体" w:hAnsi="宋体"/>
                <w:color w:val="FF0000"/>
                <w:sz w:val="18"/>
              </w:rPr>
            </w:pPr>
          </w:p>
        </w:tc>
      </w:tr>
      <w:tr w:rsidR="00BD28B7" w:rsidRPr="00045BA8" w:rsidTr="001E4514">
        <w:trPr>
          <w:trHeight w:val="70"/>
        </w:trPr>
        <w:tc>
          <w:tcPr>
            <w:tcW w:w="1536" w:type="dxa"/>
            <w:vAlign w:val="center"/>
          </w:tcPr>
          <w:p w:rsidR="00BD28B7" w:rsidRDefault="00BD28B7" w:rsidP="001E4514">
            <w:pPr>
              <w:rPr>
                <w:rFonts w:ascii="宋体" w:hAnsi="宋体"/>
              </w:rPr>
            </w:pPr>
            <w:r>
              <w:rPr>
                <w:rFonts w:ascii="宋体" w:hAnsi="宋体" w:hint="eastAsia"/>
              </w:rPr>
              <w:t>D</w:t>
            </w:r>
          </w:p>
        </w:tc>
        <w:tc>
          <w:tcPr>
            <w:tcW w:w="6786" w:type="dxa"/>
            <w:vAlign w:val="center"/>
          </w:tcPr>
          <w:p w:rsidR="00BD28B7" w:rsidRPr="00B813D3" w:rsidRDefault="00B813D3" w:rsidP="001E4514">
            <w:pPr>
              <w:pStyle w:val="20"/>
              <w:ind w:firstLineChars="0" w:firstLine="0"/>
              <w:rPr>
                <w:rFonts w:ascii="宋体" w:hAnsi="宋体"/>
                <w:b/>
                <w:color w:val="3324F4"/>
              </w:rPr>
            </w:pPr>
            <w:r>
              <w:rPr>
                <w:rFonts w:ascii="宋体" w:hAnsi="宋体" w:hint="eastAsia"/>
                <w:b/>
                <w:color w:val="3324F4"/>
              </w:rPr>
              <w:t>邀请会议室加入时，如果S返回false,且D字段有值。表示会议室可预订时间和当前会议有冲突。则需要弹出冲突提示，即D字段里面的内容。</w:t>
            </w:r>
          </w:p>
        </w:tc>
      </w:tr>
    </w:tbl>
    <w:p w:rsidR="002D7245" w:rsidRDefault="002D7245" w:rsidP="006A623B"/>
    <w:p w:rsidR="0014381B" w:rsidRDefault="0014381B" w:rsidP="0014381B">
      <w:pPr>
        <w:pStyle w:val="4"/>
      </w:pPr>
      <w:r>
        <w:rPr>
          <w:rFonts w:hint="eastAsia"/>
          <w:color w:val="3333FF"/>
        </w:rPr>
        <w:t>（</w:t>
      </w:r>
      <w:r w:rsidR="0064088E">
        <w:rPr>
          <w:rFonts w:hint="eastAsia"/>
          <w:color w:val="3333FF"/>
        </w:rPr>
        <w:t>1</w:t>
      </w:r>
      <w:r w:rsidR="00FE2697">
        <w:rPr>
          <w:rFonts w:hint="eastAsia"/>
          <w:color w:val="3333FF"/>
        </w:rPr>
        <w:t>9</w:t>
      </w:r>
      <w:r>
        <w:rPr>
          <w:rFonts w:hint="eastAsia"/>
          <w:color w:val="3333FF"/>
        </w:rPr>
        <w:t>）</w:t>
      </w:r>
      <w:r w:rsidRPr="00452BD4">
        <w:rPr>
          <w:rFonts w:hint="eastAsia"/>
          <w:color w:val="3333FF"/>
        </w:rPr>
        <w:t>-</w:t>
      </w:r>
      <w:r>
        <w:rPr>
          <w:rFonts w:hint="eastAsia"/>
        </w:rPr>
        <w:t>会议操作接口</w:t>
      </w:r>
    </w:p>
    <w:tbl>
      <w:tblPr>
        <w:tblW w:w="8322" w:type="dxa"/>
        <w:tblInd w:w="15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1536"/>
        <w:gridCol w:w="6786"/>
      </w:tblGrid>
      <w:tr w:rsidR="0014381B" w:rsidRPr="00601888" w:rsidTr="001E4514">
        <w:trPr>
          <w:trHeight w:val="742"/>
          <w:tblHeader/>
        </w:trPr>
        <w:tc>
          <w:tcPr>
            <w:tcW w:w="8322" w:type="dxa"/>
            <w:gridSpan w:val="2"/>
            <w:shd w:val="pct12" w:color="000000" w:fill="FFFFFF"/>
            <w:vAlign w:val="center"/>
          </w:tcPr>
          <w:p w:rsidR="0014381B" w:rsidRPr="00601888" w:rsidRDefault="0014381B" w:rsidP="001E4514">
            <w:pPr>
              <w:spacing w:before="60" w:after="60"/>
              <w:rPr>
                <w:rFonts w:ascii="宋体" w:hAnsi="宋体"/>
                <w:b/>
                <w:sz w:val="28"/>
                <w:szCs w:val="28"/>
              </w:rPr>
            </w:pPr>
            <w:r>
              <w:rPr>
                <w:rFonts w:ascii="宋体" w:hAnsi="宋体" w:hint="eastAsia"/>
                <w:b/>
                <w:sz w:val="28"/>
                <w:szCs w:val="28"/>
              </w:rPr>
              <w:t>会议操作接口</w:t>
            </w:r>
          </w:p>
        </w:tc>
      </w:tr>
      <w:tr w:rsidR="0014381B" w:rsidRPr="00601888" w:rsidTr="001E4514">
        <w:trPr>
          <w:trHeight w:val="70"/>
        </w:trPr>
        <w:tc>
          <w:tcPr>
            <w:tcW w:w="8322" w:type="dxa"/>
            <w:gridSpan w:val="2"/>
            <w:tcBorders>
              <w:bottom w:val="single" w:sz="4" w:space="0" w:color="auto"/>
            </w:tcBorders>
            <w:vAlign w:val="center"/>
          </w:tcPr>
          <w:p w:rsidR="0014381B" w:rsidRPr="00392617" w:rsidRDefault="0014381B" w:rsidP="001E4514">
            <w:pPr>
              <w:autoSpaceDE w:val="0"/>
              <w:autoSpaceDN w:val="0"/>
              <w:adjustRightInd w:val="0"/>
              <w:jc w:val="left"/>
            </w:pPr>
            <w:r w:rsidRPr="00392617">
              <w:t>服务</w:t>
            </w:r>
            <w:r>
              <w:rPr>
                <w:rFonts w:hint="eastAsia"/>
              </w:rPr>
              <w:t>概述</w:t>
            </w:r>
          </w:p>
          <w:p w:rsidR="0014381B" w:rsidRPr="00BC513D" w:rsidRDefault="0014381B" w:rsidP="001E4514">
            <w:pPr>
              <w:autoSpaceDE w:val="0"/>
              <w:autoSpaceDN w:val="0"/>
              <w:adjustRightInd w:val="0"/>
              <w:ind w:firstLineChars="200" w:firstLine="420"/>
              <w:jc w:val="left"/>
            </w:pPr>
            <w:r>
              <w:rPr>
                <w:rFonts w:hint="eastAsia"/>
              </w:rPr>
              <w:t>该服务是用于</w:t>
            </w:r>
            <w:r>
              <w:rPr>
                <w:rFonts w:hint="eastAsia"/>
              </w:rPr>
              <w:t xml:space="preserve">Emeeting </w:t>
            </w:r>
            <w:r>
              <w:rPr>
                <w:rFonts w:hint="eastAsia"/>
              </w:rPr>
              <w:t>会议操作接口。</w:t>
            </w:r>
          </w:p>
          <w:p w:rsidR="0014381B" w:rsidDel="001E16A4" w:rsidRDefault="0014381B" w:rsidP="00B813D3">
            <w:pPr>
              <w:autoSpaceDE w:val="0"/>
              <w:autoSpaceDN w:val="0"/>
              <w:adjustRightInd w:val="0"/>
              <w:jc w:val="left"/>
              <w:rPr>
                <w:del w:id="54" w:author="User" w:date="2016-04-26T10:52:00Z"/>
              </w:rPr>
            </w:pPr>
            <w:del w:id="55" w:author="User" w:date="2016-04-26T10:52:00Z">
              <w:r w:rsidRPr="00392617" w:rsidDel="001E16A4">
                <w:delText>应用场景</w:delText>
              </w:r>
            </w:del>
          </w:p>
          <w:p w:rsidR="0014381B" w:rsidRPr="00BC513D" w:rsidRDefault="0014381B" w:rsidP="001E4514">
            <w:pPr>
              <w:autoSpaceDE w:val="0"/>
              <w:autoSpaceDN w:val="0"/>
              <w:adjustRightInd w:val="0"/>
              <w:ind w:firstLineChars="200" w:firstLine="420"/>
              <w:jc w:val="left"/>
            </w:pPr>
            <w:r>
              <w:rPr>
                <w:rFonts w:hint="eastAsia"/>
              </w:rPr>
              <w:t>会议组织者可通过这个接口操作会议室</w:t>
            </w:r>
          </w:p>
          <w:p w:rsidR="0014381B" w:rsidRDefault="0014381B" w:rsidP="001E4514">
            <w:pPr>
              <w:autoSpaceDE w:val="0"/>
              <w:autoSpaceDN w:val="0"/>
              <w:adjustRightInd w:val="0"/>
              <w:jc w:val="left"/>
            </w:pPr>
            <w:r>
              <w:rPr>
                <w:rFonts w:hint="eastAsia"/>
              </w:rPr>
              <w:t>服务</w:t>
            </w:r>
            <w:r w:rsidRPr="00392617">
              <w:t>类型</w:t>
            </w:r>
          </w:p>
          <w:p w:rsidR="0014381B" w:rsidRPr="00392EDF" w:rsidRDefault="003801D2" w:rsidP="001E4514">
            <w:pPr>
              <w:autoSpaceDE w:val="0"/>
              <w:autoSpaceDN w:val="0"/>
              <w:adjustRightInd w:val="0"/>
              <w:jc w:val="left"/>
            </w:pPr>
            <w:r w:rsidRPr="00392EDF">
              <w:fldChar w:fldCharType="begin">
                <w:ffData>
                  <w:name w:val="Check1"/>
                  <w:enabled/>
                  <w:calcOnExit w:val="0"/>
                  <w:checkBox>
                    <w:sizeAuto/>
                    <w:default w:val="0"/>
                  </w:checkBox>
                </w:ffData>
              </w:fldChar>
            </w:r>
            <w:r w:rsidR="0014381B" w:rsidRPr="00392EDF">
              <w:instrText xml:space="preserve"> FORMCHECKBOX </w:instrText>
            </w:r>
            <w:r w:rsidRPr="00392EDF">
              <w:fldChar w:fldCharType="end"/>
            </w:r>
            <w:r w:rsidR="0014381B" w:rsidRPr="00392EDF">
              <w:rPr>
                <w:rFonts w:hint="eastAsia"/>
              </w:rPr>
              <w:t>消息服务</w:t>
            </w:r>
          </w:p>
          <w:p w:rsidR="0014381B" w:rsidRPr="00392EDF" w:rsidRDefault="003801D2" w:rsidP="001E4514">
            <w:pPr>
              <w:autoSpaceDE w:val="0"/>
              <w:autoSpaceDN w:val="0"/>
              <w:adjustRightInd w:val="0"/>
              <w:jc w:val="left"/>
            </w:pPr>
            <w:r w:rsidRPr="00392EDF">
              <w:fldChar w:fldCharType="begin">
                <w:ffData>
                  <w:name w:val=""/>
                  <w:enabled/>
                  <w:calcOnExit w:val="0"/>
                  <w:checkBox>
                    <w:sizeAuto/>
                    <w:default w:val="0"/>
                  </w:checkBox>
                </w:ffData>
              </w:fldChar>
            </w:r>
            <w:r w:rsidR="0014381B" w:rsidRPr="00392EDF">
              <w:instrText xml:space="preserve"> FORMCHECKBOX </w:instrText>
            </w:r>
            <w:r w:rsidRPr="00392EDF">
              <w:fldChar w:fldCharType="end"/>
            </w:r>
            <w:r w:rsidR="0014381B" w:rsidRPr="00392EDF">
              <w:rPr>
                <w:rFonts w:hint="eastAsia"/>
              </w:rPr>
              <w:t>流程服务</w:t>
            </w:r>
          </w:p>
          <w:p w:rsidR="0014381B" w:rsidRPr="00392EDF" w:rsidRDefault="003801D2" w:rsidP="001E4514">
            <w:pPr>
              <w:autoSpaceDE w:val="0"/>
              <w:autoSpaceDN w:val="0"/>
              <w:adjustRightInd w:val="0"/>
              <w:jc w:val="left"/>
            </w:pPr>
            <w:r w:rsidRPr="00392EDF">
              <w:fldChar w:fldCharType="begin">
                <w:ffData>
                  <w:name w:val=""/>
                  <w:enabled/>
                  <w:calcOnExit w:val="0"/>
                  <w:checkBox>
                    <w:sizeAuto/>
                    <w:default w:val="1"/>
                  </w:checkBox>
                </w:ffData>
              </w:fldChar>
            </w:r>
            <w:r w:rsidR="0014381B" w:rsidRPr="00392EDF">
              <w:instrText xml:space="preserve"> FORMCHECKBOX </w:instrText>
            </w:r>
            <w:r w:rsidRPr="00392EDF">
              <w:fldChar w:fldCharType="end"/>
            </w:r>
            <w:r w:rsidR="0014381B" w:rsidRPr="00392EDF">
              <w:rPr>
                <w:rFonts w:hint="eastAsia"/>
              </w:rPr>
              <w:t>数据服务</w:t>
            </w:r>
          </w:p>
          <w:p w:rsidR="0014381B" w:rsidRDefault="0014381B" w:rsidP="001E4514">
            <w:pPr>
              <w:autoSpaceDE w:val="0"/>
              <w:autoSpaceDN w:val="0"/>
              <w:adjustRightInd w:val="0"/>
              <w:jc w:val="left"/>
            </w:pPr>
            <w:r w:rsidRPr="00392617">
              <w:t>业务规则</w:t>
            </w:r>
          </w:p>
          <w:p w:rsidR="0014381B" w:rsidRDefault="0014381B" w:rsidP="001E4514">
            <w:pPr>
              <w:autoSpaceDE w:val="0"/>
              <w:autoSpaceDN w:val="0"/>
              <w:adjustRightInd w:val="0"/>
              <w:jc w:val="left"/>
            </w:pPr>
          </w:p>
          <w:p w:rsidR="0014381B" w:rsidRPr="00C42DB5" w:rsidRDefault="0014381B" w:rsidP="001E4514">
            <w:pPr>
              <w:autoSpaceDE w:val="0"/>
              <w:autoSpaceDN w:val="0"/>
              <w:adjustRightInd w:val="0"/>
              <w:jc w:val="left"/>
            </w:pPr>
            <w:r>
              <w:rPr>
                <w:rFonts w:hint="eastAsia"/>
              </w:rPr>
              <w:t>调用规则</w:t>
            </w:r>
          </w:p>
          <w:p w:rsidR="0014381B" w:rsidRPr="00392EDF" w:rsidRDefault="0014381B" w:rsidP="001E4514">
            <w:pPr>
              <w:autoSpaceDE w:val="0"/>
              <w:autoSpaceDN w:val="0"/>
              <w:adjustRightInd w:val="0"/>
              <w:jc w:val="left"/>
            </w:pPr>
          </w:p>
          <w:p w:rsidR="0014381B" w:rsidRDefault="0014381B" w:rsidP="001E4514">
            <w:pPr>
              <w:autoSpaceDE w:val="0"/>
              <w:autoSpaceDN w:val="0"/>
              <w:adjustRightInd w:val="0"/>
              <w:jc w:val="left"/>
            </w:pPr>
            <w:r>
              <w:rPr>
                <w:rFonts w:hint="eastAsia"/>
              </w:rPr>
              <w:t>1</w:t>
            </w:r>
            <w:r>
              <w:rPr>
                <w:rFonts w:hint="eastAsia"/>
              </w:rPr>
              <w:t>：调用机制</w:t>
            </w:r>
          </w:p>
          <w:tbl>
            <w:tblPr>
              <w:tblW w:w="0" w:type="auto"/>
              <w:tblInd w:w="534" w:type="dxa"/>
              <w:tblLayout w:type="fixed"/>
              <w:tblLook w:val="01E0"/>
            </w:tblPr>
            <w:tblGrid>
              <w:gridCol w:w="7854"/>
            </w:tblGrid>
            <w:tr w:rsidR="0014381B" w:rsidRPr="00992F57" w:rsidTr="001E4514">
              <w:tc>
                <w:tcPr>
                  <w:tcW w:w="7854" w:type="dxa"/>
                </w:tcPr>
                <w:p w:rsidR="0014381B" w:rsidRPr="00392EDF" w:rsidRDefault="003801D2" w:rsidP="001E4514">
                  <w:pPr>
                    <w:autoSpaceDE w:val="0"/>
                    <w:autoSpaceDN w:val="0"/>
                    <w:adjustRightInd w:val="0"/>
                    <w:jc w:val="left"/>
                  </w:pPr>
                  <w:r w:rsidRPr="00392EDF">
                    <w:fldChar w:fldCharType="begin">
                      <w:ffData>
                        <w:name w:val=""/>
                        <w:enabled/>
                        <w:calcOnExit w:val="0"/>
                        <w:checkBox>
                          <w:sizeAuto/>
                          <w:default w:val="1"/>
                        </w:checkBox>
                      </w:ffData>
                    </w:fldChar>
                  </w:r>
                  <w:r w:rsidR="0014381B" w:rsidRPr="00392EDF">
                    <w:instrText xml:space="preserve"> FORMCHECKBOX </w:instrText>
                  </w:r>
                  <w:r w:rsidRPr="00392EDF">
                    <w:fldChar w:fldCharType="end"/>
                  </w:r>
                  <w:r w:rsidR="0014381B" w:rsidRPr="00392EDF">
                    <w:t xml:space="preserve"> </w:t>
                  </w:r>
                  <w:r w:rsidR="0014381B" w:rsidRPr="00392EDF">
                    <w:rPr>
                      <w:rFonts w:hint="eastAsia"/>
                    </w:rPr>
                    <w:t>同步调用</w:t>
                  </w:r>
                </w:p>
                <w:p w:rsidR="0014381B" w:rsidRPr="00392EDF" w:rsidRDefault="003801D2" w:rsidP="001E4514">
                  <w:pPr>
                    <w:autoSpaceDE w:val="0"/>
                    <w:autoSpaceDN w:val="0"/>
                    <w:adjustRightInd w:val="0"/>
                    <w:jc w:val="left"/>
                  </w:pPr>
                  <w:r w:rsidRPr="00392EDF">
                    <w:fldChar w:fldCharType="begin">
                      <w:ffData>
                        <w:name w:val=""/>
                        <w:enabled/>
                        <w:calcOnExit w:val="0"/>
                        <w:checkBox>
                          <w:sizeAuto/>
                          <w:default w:val="0"/>
                        </w:checkBox>
                      </w:ffData>
                    </w:fldChar>
                  </w:r>
                  <w:r w:rsidR="0014381B" w:rsidRPr="00392EDF">
                    <w:instrText xml:space="preserve"> FORMCHECKBOX </w:instrText>
                  </w:r>
                  <w:r w:rsidRPr="00392EDF">
                    <w:fldChar w:fldCharType="end"/>
                  </w:r>
                  <w:r w:rsidR="0014381B" w:rsidRPr="00392EDF">
                    <w:t xml:space="preserve"> </w:t>
                  </w:r>
                  <w:r w:rsidR="0014381B" w:rsidRPr="00392EDF">
                    <w:rPr>
                      <w:rFonts w:hint="eastAsia"/>
                    </w:rPr>
                    <w:t>异步调用</w:t>
                  </w:r>
                </w:p>
              </w:tc>
            </w:tr>
          </w:tbl>
          <w:p w:rsidR="0014381B" w:rsidRDefault="0014381B" w:rsidP="001E4514">
            <w:pPr>
              <w:autoSpaceDE w:val="0"/>
              <w:autoSpaceDN w:val="0"/>
              <w:adjustRightInd w:val="0"/>
              <w:jc w:val="left"/>
            </w:pPr>
            <w:r>
              <w:rPr>
                <w:rFonts w:hint="eastAsia"/>
              </w:rPr>
              <w:t>2</w:t>
            </w:r>
            <w:r>
              <w:rPr>
                <w:rFonts w:hint="eastAsia"/>
              </w:rPr>
              <w:t>：异常处理</w:t>
            </w:r>
          </w:p>
          <w:tbl>
            <w:tblPr>
              <w:tblW w:w="0" w:type="auto"/>
              <w:tblInd w:w="534" w:type="dxa"/>
              <w:tblLayout w:type="fixed"/>
              <w:tblLook w:val="01E0"/>
            </w:tblPr>
            <w:tblGrid>
              <w:gridCol w:w="7854"/>
            </w:tblGrid>
            <w:tr w:rsidR="0014381B" w:rsidRPr="00992F57" w:rsidTr="001E4514">
              <w:tc>
                <w:tcPr>
                  <w:tcW w:w="7854" w:type="dxa"/>
                </w:tcPr>
                <w:p w:rsidR="0014381B" w:rsidRPr="00392EDF" w:rsidRDefault="003801D2" w:rsidP="001E4514">
                  <w:pPr>
                    <w:autoSpaceDE w:val="0"/>
                    <w:autoSpaceDN w:val="0"/>
                    <w:adjustRightInd w:val="0"/>
                    <w:jc w:val="left"/>
                  </w:pPr>
                  <w:r w:rsidRPr="00392EDF">
                    <w:lastRenderedPageBreak/>
                    <w:fldChar w:fldCharType="begin">
                      <w:ffData>
                        <w:name w:val=""/>
                        <w:enabled/>
                        <w:calcOnExit w:val="0"/>
                        <w:checkBox>
                          <w:sizeAuto/>
                          <w:default w:val="1"/>
                        </w:checkBox>
                      </w:ffData>
                    </w:fldChar>
                  </w:r>
                  <w:r w:rsidR="0014381B" w:rsidRPr="00392EDF">
                    <w:instrText xml:space="preserve"> FORMCHECKBOX </w:instrText>
                  </w:r>
                  <w:r w:rsidRPr="00392EDF">
                    <w:fldChar w:fldCharType="end"/>
                  </w:r>
                  <w:r w:rsidR="0014381B" w:rsidRPr="00392EDF">
                    <w:t xml:space="preserve"> </w:t>
                  </w:r>
                  <w:r w:rsidR="0014381B" w:rsidRPr="00392EDF">
                    <w:rPr>
                      <w:rFonts w:hint="eastAsia"/>
                    </w:rPr>
                    <w:t>调用失败，业务全部回滚，需重新请求调用</w:t>
                  </w:r>
                </w:p>
                <w:p w:rsidR="0014381B" w:rsidRPr="00392EDF" w:rsidRDefault="003801D2" w:rsidP="001E4514">
                  <w:pPr>
                    <w:autoSpaceDE w:val="0"/>
                    <w:autoSpaceDN w:val="0"/>
                    <w:adjustRightInd w:val="0"/>
                    <w:jc w:val="left"/>
                  </w:pPr>
                  <w:r w:rsidRPr="00392EDF">
                    <w:fldChar w:fldCharType="begin">
                      <w:ffData>
                        <w:name w:val=""/>
                        <w:enabled/>
                        <w:calcOnExit w:val="0"/>
                        <w:checkBox>
                          <w:sizeAuto/>
                          <w:default w:val="0"/>
                        </w:checkBox>
                      </w:ffData>
                    </w:fldChar>
                  </w:r>
                  <w:r w:rsidR="0014381B" w:rsidRPr="00392EDF">
                    <w:instrText xml:space="preserve"> FORMCHECKBOX </w:instrText>
                  </w:r>
                  <w:r w:rsidRPr="00392EDF">
                    <w:fldChar w:fldCharType="end"/>
                  </w:r>
                  <w:r w:rsidR="0014381B" w:rsidRPr="00392EDF">
                    <w:t xml:space="preserve"> </w:t>
                  </w:r>
                  <w:r w:rsidR="0014381B" w:rsidRPr="00392EDF">
                    <w:rPr>
                      <w:rFonts w:hint="eastAsia"/>
                    </w:rPr>
                    <w:t>调用失败，出错的数据回滚，并需要进行出错数据的重新请求调用</w:t>
                  </w:r>
                </w:p>
              </w:tc>
            </w:tr>
          </w:tbl>
          <w:p w:rsidR="0014381B" w:rsidRPr="00392EDF" w:rsidRDefault="0014381B" w:rsidP="001E4514">
            <w:pPr>
              <w:autoSpaceDE w:val="0"/>
              <w:autoSpaceDN w:val="0"/>
              <w:adjustRightInd w:val="0"/>
              <w:jc w:val="left"/>
              <w:rPr>
                <w:rFonts w:ascii="宋体" w:hAnsi="宋体" w:cs="新宋体"/>
                <w:color w:val="800000"/>
                <w:sz w:val="19"/>
                <w:szCs w:val="19"/>
              </w:rPr>
            </w:pPr>
          </w:p>
          <w:p w:rsidR="0014381B" w:rsidRPr="00601888" w:rsidRDefault="0014381B" w:rsidP="001E4514">
            <w:pPr>
              <w:autoSpaceDE w:val="0"/>
              <w:autoSpaceDN w:val="0"/>
              <w:adjustRightInd w:val="0"/>
              <w:jc w:val="left"/>
              <w:rPr>
                <w:rFonts w:ascii="宋体" w:hAnsi="宋体" w:cs="新宋体"/>
                <w:color w:val="800000"/>
                <w:sz w:val="19"/>
                <w:szCs w:val="19"/>
              </w:rPr>
            </w:pPr>
          </w:p>
        </w:tc>
      </w:tr>
      <w:tr w:rsidR="0014381B" w:rsidRPr="00601888" w:rsidTr="001E4514">
        <w:trPr>
          <w:trHeight w:val="70"/>
        </w:trPr>
        <w:tc>
          <w:tcPr>
            <w:tcW w:w="8322" w:type="dxa"/>
            <w:gridSpan w:val="2"/>
            <w:tcBorders>
              <w:top w:val="single" w:sz="4" w:space="0" w:color="auto"/>
              <w:bottom w:val="single" w:sz="4" w:space="0" w:color="auto"/>
            </w:tcBorders>
            <w:shd w:val="pct12" w:color="auto" w:fill="auto"/>
            <w:vAlign w:val="center"/>
          </w:tcPr>
          <w:p w:rsidR="0014381B" w:rsidRPr="00601888" w:rsidRDefault="0014381B" w:rsidP="001E4514">
            <w:pPr>
              <w:spacing w:before="60" w:after="60" w:line="0" w:lineRule="atLeast"/>
              <w:rPr>
                <w:rFonts w:ascii="宋体" w:hAnsi="宋体"/>
                <w:b/>
                <w:sz w:val="28"/>
                <w:szCs w:val="28"/>
              </w:rPr>
            </w:pPr>
            <w:r w:rsidRPr="00601888">
              <w:rPr>
                <w:rFonts w:ascii="宋体" w:hAnsi="宋体" w:hint="eastAsia"/>
                <w:b/>
                <w:sz w:val="28"/>
                <w:szCs w:val="28"/>
              </w:rPr>
              <w:lastRenderedPageBreak/>
              <w:t>接口、参数说明</w:t>
            </w:r>
          </w:p>
        </w:tc>
      </w:tr>
      <w:tr w:rsidR="0014381B" w:rsidRPr="00601888" w:rsidTr="001E4514">
        <w:trPr>
          <w:trHeight w:val="70"/>
        </w:trPr>
        <w:tc>
          <w:tcPr>
            <w:tcW w:w="1536" w:type="dxa"/>
            <w:tcBorders>
              <w:top w:val="single" w:sz="4" w:space="0" w:color="auto"/>
              <w:bottom w:val="single" w:sz="4" w:space="0" w:color="auto"/>
            </w:tcBorders>
            <w:shd w:val="pct15" w:color="auto" w:fill="auto"/>
            <w:vAlign w:val="center"/>
          </w:tcPr>
          <w:p w:rsidR="0014381B" w:rsidRPr="00601888" w:rsidRDefault="0014381B" w:rsidP="001E4514">
            <w:pPr>
              <w:rPr>
                <w:rFonts w:ascii="宋体" w:hAnsi="宋体"/>
                <w:b/>
                <w:highlight w:val="white"/>
              </w:rPr>
            </w:pPr>
            <w:r w:rsidRPr="00601888">
              <w:rPr>
                <w:rFonts w:ascii="宋体" w:hAnsi="宋体" w:hint="eastAsia"/>
                <w:b/>
              </w:rPr>
              <w:t>输入</w:t>
            </w:r>
          </w:p>
        </w:tc>
        <w:tc>
          <w:tcPr>
            <w:tcW w:w="6786" w:type="dxa"/>
            <w:tcBorders>
              <w:top w:val="single" w:sz="4" w:space="0" w:color="auto"/>
              <w:bottom w:val="single" w:sz="4" w:space="0" w:color="auto"/>
            </w:tcBorders>
            <w:shd w:val="pct15" w:color="auto" w:fill="auto"/>
            <w:vAlign w:val="center"/>
          </w:tcPr>
          <w:p w:rsidR="0014381B" w:rsidRPr="00601888" w:rsidRDefault="0014381B" w:rsidP="001E4514">
            <w:pPr>
              <w:spacing w:before="60" w:after="60" w:line="0" w:lineRule="atLeast"/>
              <w:rPr>
                <w:rFonts w:ascii="宋体" w:hAnsi="宋体"/>
                <w:sz w:val="18"/>
              </w:rPr>
            </w:pPr>
            <w:r w:rsidRPr="00601888">
              <w:rPr>
                <w:rFonts w:ascii="宋体" w:hAnsi="宋体" w:hint="eastAsia"/>
                <w:b/>
                <w:szCs w:val="21"/>
              </w:rPr>
              <w:t>说明</w:t>
            </w:r>
          </w:p>
        </w:tc>
      </w:tr>
      <w:tr w:rsidR="0014381B" w:rsidRPr="00601888" w:rsidTr="001E4514">
        <w:trPr>
          <w:trHeight w:val="70"/>
        </w:trPr>
        <w:tc>
          <w:tcPr>
            <w:tcW w:w="1536" w:type="dxa"/>
            <w:tcBorders>
              <w:top w:val="single" w:sz="4" w:space="0" w:color="auto"/>
              <w:bottom w:val="single" w:sz="4" w:space="0" w:color="auto"/>
            </w:tcBorders>
            <w:vAlign w:val="center"/>
          </w:tcPr>
          <w:p w:rsidR="0014381B" w:rsidRPr="00601888" w:rsidRDefault="0014381B" w:rsidP="001E4514">
            <w:pPr>
              <w:rPr>
                <w:rFonts w:ascii="宋体" w:hAnsi="宋体"/>
              </w:rPr>
            </w:pPr>
            <w:r w:rsidRPr="00601888">
              <w:rPr>
                <w:rFonts w:ascii="宋体" w:hAnsi="宋体" w:hint="eastAsia"/>
              </w:rPr>
              <w:t>通过URL</w:t>
            </w:r>
          </w:p>
        </w:tc>
        <w:tc>
          <w:tcPr>
            <w:tcW w:w="6786" w:type="dxa"/>
            <w:tcBorders>
              <w:top w:val="single" w:sz="4" w:space="0" w:color="auto"/>
              <w:bottom w:val="single" w:sz="4" w:space="0" w:color="auto"/>
            </w:tcBorders>
            <w:vAlign w:val="center"/>
          </w:tcPr>
          <w:p w:rsidR="0014381B" w:rsidRPr="00601888" w:rsidRDefault="0014381B" w:rsidP="001E4514">
            <w:pPr>
              <w:spacing w:before="60" w:after="60" w:line="0" w:lineRule="atLeast"/>
              <w:rPr>
                <w:rFonts w:ascii="宋体" w:hAnsi="宋体"/>
                <w:sz w:val="18"/>
              </w:rPr>
            </w:pPr>
            <w:r w:rsidRPr="00601888">
              <w:rPr>
                <w:rFonts w:ascii="宋体" w:hAnsi="宋体" w:hint="eastAsia"/>
                <w:sz w:val="18"/>
              </w:rPr>
              <w:t>通过URL访问JSON服务</w:t>
            </w:r>
          </w:p>
        </w:tc>
      </w:tr>
      <w:tr w:rsidR="0014381B" w:rsidRPr="00601888" w:rsidTr="001E4514">
        <w:trPr>
          <w:trHeight w:val="70"/>
        </w:trPr>
        <w:tc>
          <w:tcPr>
            <w:tcW w:w="1536" w:type="dxa"/>
            <w:tcBorders>
              <w:top w:val="single" w:sz="4" w:space="0" w:color="auto"/>
              <w:bottom w:val="single" w:sz="4" w:space="0" w:color="auto"/>
            </w:tcBorders>
            <w:shd w:val="pct15" w:color="auto" w:fill="auto"/>
            <w:vAlign w:val="center"/>
          </w:tcPr>
          <w:p w:rsidR="0014381B" w:rsidRPr="00601888" w:rsidRDefault="0014381B" w:rsidP="001E4514">
            <w:pPr>
              <w:rPr>
                <w:rFonts w:ascii="宋体" w:hAnsi="宋体"/>
                <w:b/>
              </w:rPr>
            </w:pPr>
            <w:r w:rsidRPr="00601888">
              <w:rPr>
                <w:rFonts w:ascii="宋体" w:hAnsi="宋体" w:hint="eastAsia"/>
                <w:b/>
              </w:rPr>
              <w:t>输入参数</w:t>
            </w:r>
          </w:p>
        </w:tc>
        <w:tc>
          <w:tcPr>
            <w:tcW w:w="6786" w:type="dxa"/>
            <w:tcBorders>
              <w:top w:val="single" w:sz="4" w:space="0" w:color="auto"/>
              <w:bottom w:val="single" w:sz="4" w:space="0" w:color="auto"/>
            </w:tcBorders>
            <w:shd w:val="pct15" w:color="auto" w:fill="auto"/>
            <w:vAlign w:val="center"/>
          </w:tcPr>
          <w:p w:rsidR="0014381B" w:rsidRPr="00601888" w:rsidRDefault="0014381B" w:rsidP="001E4514">
            <w:pPr>
              <w:spacing w:before="60" w:after="60" w:line="0" w:lineRule="atLeast"/>
              <w:rPr>
                <w:rFonts w:ascii="宋体" w:hAnsi="宋体"/>
                <w:sz w:val="18"/>
              </w:rPr>
            </w:pPr>
            <w:r w:rsidRPr="00601888">
              <w:rPr>
                <w:rFonts w:ascii="宋体" w:hAnsi="宋体" w:hint="eastAsia"/>
                <w:b/>
                <w:szCs w:val="21"/>
              </w:rPr>
              <w:t>说明</w:t>
            </w:r>
          </w:p>
        </w:tc>
      </w:tr>
      <w:tr w:rsidR="0014381B" w:rsidRPr="007D2244" w:rsidTr="001E4514">
        <w:trPr>
          <w:trHeight w:val="70"/>
        </w:trPr>
        <w:tc>
          <w:tcPr>
            <w:tcW w:w="1536" w:type="dxa"/>
            <w:tcBorders>
              <w:top w:val="single" w:sz="4" w:space="0" w:color="auto"/>
              <w:bottom w:val="single" w:sz="4" w:space="0" w:color="auto"/>
            </w:tcBorders>
            <w:vAlign w:val="center"/>
          </w:tcPr>
          <w:p w:rsidR="0014381B" w:rsidRPr="00601888" w:rsidRDefault="0014381B" w:rsidP="001E4514">
            <w:pPr>
              <w:rPr>
                <w:rFonts w:ascii="宋体" w:hAnsi="宋体"/>
              </w:rPr>
            </w:pPr>
            <w:r>
              <w:rPr>
                <w:rFonts w:ascii="宋体" w:hAnsi="宋体" w:hint="eastAsia"/>
              </w:rPr>
              <w:t>C</w:t>
            </w:r>
          </w:p>
        </w:tc>
        <w:tc>
          <w:tcPr>
            <w:tcW w:w="6786" w:type="dxa"/>
            <w:tcBorders>
              <w:top w:val="single" w:sz="4" w:space="0" w:color="auto"/>
              <w:bottom w:val="single" w:sz="4" w:space="0" w:color="auto"/>
            </w:tcBorders>
            <w:vAlign w:val="center"/>
          </w:tcPr>
          <w:p w:rsidR="0014381B" w:rsidRPr="007D2244" w:rsidRDefault="0014381B" w:rsidP="001E4514">
            <w:pPr>
              <w:spacing w:before="60" w:after="60" w:line="0" w:lineRule="atLeast"/>
              <w:rPr>
                <w:rFonts w:ascii="宋体" w:hAnsi="宋体"/>
                <w:color w:val="000000" w:themeColor="text1"/>
                <w:szCs w:val="21"/>
              </w:rPr>
            </w:pPr>
            <w:r>
              <w:rPr>
                <w:rFonts w:ascii="宋体" w:hAnsi="Times New Roman" w:cs="宋体" w:hint="eastAsia"/>
                <w:color w:val="000000" w:themeColor="text1"/>
                <w:szCs w:val="21"/>
              </w:rPr>
              <w:t>MeetingOperation</w:t>
            </w:r>
          </w:p>
        </w:tc>
      </w:tr>
      <w:tr w:rsidR="0014381B" w:rsidRPr="00601888" w:rsidTr="001E4514">
        <w:trPr>
          <w:trHeight w:val="70"/>
        </w:trPr>
        <w:tc>
          <w:tcPr>
            <w:tcW w:w="1536" w:type="dxa"/>
            <w:tcBorders>
              <w:top w:val="single" w:sz="4" w:space="0" w:color="auto"/>
              <w:bottom w:val="single" w:sz="4" w:space="0" w:color="auto"/>
            </w:tcBorders>
            <w:vAlign w:val="center"/>
          </w:tcPr>
          <w:p w:rsidR="0014381B" w:rsidRPr="00601888" w:rsidRDefault="0014381B" w:rsidP="001E4514">
            <w:pPr>
              <w:rPr>
                <w:rFonts w:ascii="宋体" w:hAnsi="宋体"/>
              </w:rPr>
            </w:pPr>
            <w:r>
              <w:rPr>
                <w:rFonts w:ascii="宋体" w:hAnsi="宋体"/>
              </w:rPr>
              <w:t>D</w:t>
            </w:r>
          </w:p>
        </w:tc>
        <w:tc>
          <w:tcPr>
            <w:tcW w:w="6786" w:type="dxa"/>
            <w:tcBorders>
              <w:top w:val="single" w:sz="4" w:space="0" w:color="auto"/>
              <w:bottom w:val="single" w:sz="4" w:space="0" w:color="auto"/>
            </w:tcBorders>
            <w:vAlign w:val="center"/>
          </w:tcPr>
          <w:p w:rsidR="0014381B" w:rsidRPr="00601888" w:rsidRDefault="0014381B" w:rsidP="001E4514">
            <w:pPr>
              <w:spacing w:before="60" w:after="60" w:line="0" w:lineRule="atLeast"/>
              <w:rPr>
                <w:rFonts w:ascii="宋体" w:hAnsi="宋体"/>
                <w:szCs w:val="21"/>
              </w:rPr>
            </w:pPr>
          </w:p>
        </w:tc>
      </w:tr>
      <w:tr w:rsidR="0014381B" w:rsidRPr="00601888" w:rsidTr="001E4514">
        <w:trPr>
          <w:trHeight w:val="70"/>
        </w:trPr>
        <w:tc>
          <w:tcPr>
            <w:tcW w:w="1536" w:type="dxa"/>
            <w:tcBorders>
              <w:top w:val="single" w:sz="4" w:space="0" w:color="auto"/>
              <w:bottom w:val="single" w:sz="4" w:space="0" w:color="auto"/>
            </w:tcBorders>
            <w:vAlign w:val="center"/>
          </w:tcPr>
          <w:p w:rsidR="0014381B" w:rsidRPr="00601888" w:rsidRDefault="0014381B" w:rsidP="001E4514">
            <w:pPr>
              <w:rPr>
                <w:rFonts w:ascii="宋体" w:hAnsi="宋体"/>
              </w:rPr>
            </w:pPr>
            <w:r>
              <w:rPr>
                <w:rFonts w:ascii="宋体" w:hAnsi="宋体" w:hint="eastAsia"/>
              </w:rPr>
              <w:t>F</w:t>
            </w:r>
          </w:p>
        </w:tc>
        <w:tc>
          <w:tcPr>
            <w:tcW w:w="6786" w:type="dxa"/>
            <w:tcBorders>
              <w:top w:val="single" w:sz="4" w:space="0" w:color="auto"/>
              <w:bottom w:val="single" w:sz="4" w:space="0" w:color="auto"/>
            </w:tcBorders>
            <w:vAlign w:val="center"/>
          </w:tcPr>
          <w:tbl>
            <w:tblPr>
              <w:tblW w:w="598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tblPr>
            <w:tblGrid>
              <w:gridCol w:w="737"/>
              <w:gridCol w:w="1276"/>
              <w:gridCol w:w="1559"/>
              <w:gridCol w:w="1559"/>
              <w:gridCol w:w="851"/>
            </w:tblGrid>
            <w:tr w:rsidR="0014381B" w:rsidRPr="0001495D" w:rsidTr="001E4514">
              <w:tc>
                <w:tcPr>
                  <w:tcW w:w="737" w:type="dxa"/>
                  <w:shd w:val="clear" w:color="auto" w:fill="BFBFBF"/>
                  <w:vAlign w:val="center"/>
                </w:tcPr>
                <w:p w:rsidR="0014381B" w:rsidRPr="0001495D" w:rsidRDefault="0014381B" w:rsidP="001E4514">
                  <w:pPr>
                    <w:pStyle w:val="aff"/>
                    <w:widowControl w:val="0"/>
                    <w:rPr>
                      <w:rFonts w:ascii="黑体"/>
                    </w:rPr>
                  </w:pPr>
                  <w:r w:rsidRPr="0001495D">
                    <w:rPr>
                      <w:rFonts w:ascii="黑体" w:hint="eastAsia"/>
                    </w:rPr>
                    <w:t>必输项</w:t>
                  </w:r>
                </w:p>
              </w:tc>
              <w:tc>
                <w:tcPr>
                  <w:tcW w:w="1276" w:type="dxa"/>
                  <w:shd w:val="clear" w:color="auto" w:fill="BFBFBF"/>
                  <w:vAlign w:val="center"/>
                </w:tcPr>
                <w:p w:rsidR="0014381B" w:rsidRPr="0001495D" w:rsidRDefault="0014381B" w:rsidP="001E4514">
                  <w:pPr>
                    <w:pStyle w:val="aff"/>
                    <w:widowControl w:val="0"/>
                    <w:rPr>
                      <w:rFonts w:ascii="黑体"/>
                    </w:rPr>
                  </w:pPr>
                  <w:r w:rsidRPr="0001495D">
                    <w:rPr>
                      <w:rFonts w:ascii="黑体" w:hint="eastAsia"/>
                    </w:rPr>
                    <w:t>属性</w:t>
                  </w:r>
                </w:p>
              </w:tc>
              <w:tc>
                <w:tcPr>
                  <w:tcW w:w="1559" w:type="dxa"/>
                  <w:shd w:val="clear" w:color="auto" w:fill="BFBFBF"/>
                  <w:vAlign w:val="center"/>
                </w:tcPr>
                <w:p w:rsidR="0014381B" w:rsidRPr="0001495D" w:rsidRDefault="0014381B" w:rsidP="001E4514">
                  <w:pPr>
                    <w:pStyle w:val="aff"/>
                    <w:widowControl w:val="0"/>
                    <w:rPr>
                      <w:rFonts w:ascii="黑体"/>
                    </w:rPr>
                  </w:pPr>
                  <w:r w:rsidRPr="0001495D">
                    <w:rPr>
                      <w:rFonts w:ascii="黑体" w:hint="eastAsia"/>
                    </w:rPr>
                    <w:t>数据名称</w:t>
                  </w:r>
                </w:p>
              </w:tc>
              <w:tc>
                <w:tcPr>
                  <w:tcW w:w="1559" w:type="dxa"/>
                  <w:shd w:val="clear" w:color="auto" w:fill="BFBFBF"/>
                  <w:vAlign w:val="center"/>
                </w:tcPr>
                <w:p w:rsidR="0014381B" w:rsidRPr="0001495D" w:rsidRDefault="0014381B" w:rsidP="001E4514">
                  <w:pPr>
                    <w:pStyle w:val="aff"/>
                    <w:widowControl w:val="0"/>
                    <w:rPr>
                      <w:rFonts w:ascii="黑体"/>
                    </w:rPr>
                  </w:pPr>
                  <w:r w:rsidRPr="0001495D">
                    <w:rPr>
                      <w:rFonts w:ascii="黑体" w:hint="eastAsia"/>
                    </w:rPr>
                    <w:t>属性约束</w:t>
                  </w:r>
                </w:p>
              </w:tc>
              <w:tc>
                <w:tcPr>
                  <w:tcW w:w="851" w:type="dxa"/>
                  <w:shd w:val="clear" w:color="auto" w:fill="BFBFBF"/>
                  <w:vAlign w:val="center"/>
                </w:tcPr>
                <w:p w:rsidR="0014381B" w:rsidRPr="0001495D" w:rsidRDefault="0014381B" w:rsidP="001E4514">
                  <w:pPr>
                    <w:pStyle w:val="aff"/>
                    <w:widowControl w:val="0"/>
                    <w:rPr>
                      <w:rFonts w:ascii="黑体"/>
                    </w:rPr>
                  </w:pPr>
                  <w:r w:rsidRPr="0001495D">
                    <w:rPr>
                      <w:rFonts w:ascii="黑体" w:hint="eastAsia"/>
                    </w:rPr>
                    <w:t>数据类型</w:t>
                  </w:r>
                </w:p>
              </w:tc>
            </w:tr>
            <w:tr w:rsidR="00AC26D7" w:rsidRPr="0001495D" w:rsidTr="001E4514">
              <w:trPr>
                <w:ins w:id="56" w:author="10103749" w:date="2016-04-26T10:32:00Z"/>
              </w:trPr>
              <w:tc>
                <w:tcPr>
                  <w:tcW w:w="737" w:type="dxa"/>
                  <w:shd w:val="clear" w:color="auto" w:fill="BFBFBF"/>
                  <w:vAlign w:val="center"/>
                </w:tcPr>
                <w:p w:rsidR="00AC26D7" w:rsidRPr="0001495D" w:rsidRDefault="00AC26D7" w:rsidP="001E4514">
                  <w:pPr>
                    <w:pStyle w:val="aff"/>
                    <w:widowControl w:val="0"/>
                    <w:rPr>
                      <w:ins w:id="57" w:author="10103749" w:date="2016-04-26T10:32:00Z"/>
                      <w:rFonts w:ascii="黑体"/>
                    </w:rPr>
                  </w:pPr>
                  <w:ins w:id="58" w:author="10103749" w:date="2016-04-26T10:32:00Z">
                    <w:r>
                      <w:rPr>
                        <w:rFonts w:ascii="黑体" w:hint="eastAsia"/>
                      </w:rPr>
                      <w:t>Y</w:t>
                    </w:r>
                  </w:ins>
                </w:p>
              </w:tc>
              <w:tc>
                <w:tcPr>
                  <w:tcW w:w="1276" w:type="dxa"/>
                  <w:shd w:val="clear" w:color="auto" w:fill="BFBFBF"/>
                  <w:vAlign w:val="center"/>
                </w:tcPr>
                <w:p w:rsidR="00000000" w:rsidRDefault="00AC26D7">
                  <w:pPr>
                    <w:pStyle w:val="aff"/>
                    <w:widowControl w:val="0"/>
                    <w:jc w:val="both"/>
                    <w:rPr>
                      <w:ins w:id="59" w:author="10103749" w:date="2016-04-26T10:32:00Z"/>
                      <w:rFonts w:ascii="黑体"/>
                    </w:rPr>
                    <w:pPrChange w:id="60" w:author="10103749" w:date="2016-04-26T10:32:00Z">
                      <w:pPr>
                        <w:pStyle w:val="aff"/>
                        <w:widowControl w:val="0"/>
                      </w:pPr>
                    </w:pPrChange>
                  </w:pPr>
                  <w:ins w:id="61" w:author="10103749" w:date="2016-04-26T10:32:00Z">
                    <w:r>
                      <w:rPr>
                        <w:rFonts w:ascii="黑体" w:hint="eastAsia"/>
                      </w:rPr>
                      <w:t>会议ID</w:t>
                    </w:r>
                  </w:ins>
                </w:p>
              </w:tc>
              <w:tc>
                <w:tcPr>
                  <w:tcW w:w="1559" w:type="dxa"/>
                  <w:shd w:val="clear" w:color="auto" w:fill="BFBFBF"/>
                  <w:vAlign w:val="center"/>
                </w:tcPr>
                <w:p w:rsidR="00AC26D7" w:rsidRPr="0001495D" w:rsidRDefault="00AC26D7" w:rsidP="001E4514">
                  <w:pPr>
                    <w:pStyle w:val="aff"/>
                    <w:widowControl w:val="0"/>
                    <w:rPr>
                      <w:ins w:id="62" w:author="10103749" w:date="2016-04-26T10:32:00Z"/>
                      <w:rFonts w:ascii="黑体"/>
                    </w:rPr>
                  </w:pPr>
                  <w:ins w:id="63" w:author="10103749" w:date="2016-04-26T10:32:00Z">
                    <w:r>
                      <w:rPr>
                        <w:rFonts w:ascii="新宋体" w:eastAsia="新宋体"/>
                        <w:noProof/>
                        <w:color w:val="A31515"/>
                        <w:sz w:val="18"/>
                      </w:rPr>
                      <w:t>ID</w:t>
                    </w:r>
                  </w:ins>
                </w:p>
              </w:tc>
              <w:tc>
                <w:tcPr>
                  <w:tcW w:w="1559" w:type="dxa"/>
                  <w:shd w:val="clear" w:color="auto" w:fill="BFBFBF"/>
                  <w:vAlign w:val="center"/>
                </w:tcPr>
                <w:p w:rsidR="00AC26D7" w:rsidRPr="0001495D" w:rsidRDefault="00AC26D7" w:rsidP="001E4514">
                  <w:pPr>
                    <w:pStyle w:val="aff"/>
                    <w:widowControl w:val="0"/>
                    <w:rPr>
                      <w:ins w:id="64" w:author="10103749" w:date="2016-04-26T10:32:00Z"/>
                      <w:rFonts w:ascii="黑体"/>
                    </w:rPr>
                  </w:pPr>
                </w:p>
              </w:tc>
              <w:tc>
                <w:tcPr>
                  <w:tcW w:w="851" w:type="dxa"/>
                  <w:shd w:val="clear" w:color="auto" w:fill="BFBFBF"/>
                  <w:vAlign w:val="center"/>
                </w:tcPr>
                <w:p w:rsidR="00AC26D7" w:rsidRPr="0001495D" w:rsidRDefault="00AC26D7" w:rsidP="001E4514">
                  <w:pPr>
                    <w:pStyle w:val="aff"/>
                    <w:widowControl w:val="0"/>
                    <w:rPr>
                      <w:ins w:id="65" w:author="10103749" w:date="2016-04-26T10:32:00Z"/>
                      <w:rFonts w:ascii="黑体"/>
                    </w:rPr>
                  </w:pPr>
                </w:p>
              </w:tc>
            </w:tr>
            <w:tr w:rsidR="00AC26D7" w:rsidRPr="0001495D" w:rsidTr="001E4514">
              <w:trPr>
                <w:ins w:id="66" w:author="10103749" w:date="2016-04-26T10:32:00Z"/>
              </w:trPr>
              <w:tc>
                <w:tcPr>
                  <w:tcW w:w="737" w:type="dxa"/>
                  <w:shd w:val="clear" w:color="auto" w:fill="BFBFBF"/>
                  <w:vAlign w:val="center"/>
                </w:tcPr>
                <w:p w:rsidR="00AC26D7" w:rsidRDefault="00AC26D7" w:rsidP="001E4514">
                  <w:pPr>
                    <w:pStyle w:val="aff"/>
                    <w:widowControl w:val="0"/>
                    <w:rPr>
                      <w:ins w:id="67" w:author="10103749" w:date="2016-04-26T10:32:00Z"/>
                      <w:rFonts w:ascii="黑体"/>
                    </w:rPr>
                  </w:pPr>
                  <w:ins w:id="68" w:author="10103749" w:date="2016-04-26T10:32:00Z">
                    <w:r>
                      <w:rPr>
                        <w:rFonts w:ascii="黑体" w:hint="eastAsia"/>
                      </w:rPr>
                      <w:t>Y</w:t>
                    </w:r>
                  </w:ins>
                </w:p>
              </w:tc>
              <w:tc>
                <w:tcPr>
                  <w:tcW w:w="1276" w:type="dxa"/>
                  <w:shd w:val="clear" w:color="auto" w:fill="BFBFBF"/>
                  <w:vAlign w:val="center"/>
                </w:tcPr>
                <w:p w:rsidR="00AC26D7" w:rsidRDefault="00AC26D7" w:rsidP="00AC26D7">
                  <w:pPr>
                    <w:pStyle w:val="aff"/>
                    <w:widowControl w:val="0"/>
                    <w:jc w:val="both"/>
                    <w:rPr>
                      <w:ins w:id="69" w:author="10103749" w:date="2016-04-26T10:32:00Z"/>
                      <w:rFonts w:ascii="黑体"/>
                    </w:rPr>
                  </w:pPr>
                  <w:ins w:id="70" w:author="10103749" w:date="2016-04-26T10:33:00Z">
                    <w:r>
                      <w:rPr>
                        <w:rFonts w:ascii="黑体" w:hint="eastAsia"/>
                      </w:rPr>
                      <w:t>终端ID</w:t>
                    </w:r>
                  </w:ins>
                </w:p>
              </w:tc>
              <w:tc>
                <w:tcPr>
                  <w:tcW w:w="1559" w:type="dxa"/>
                  <w:shd w:val="clear" w:color="auto" w:fill="BFBFBF"/>
                  <w:vAlign w:val="center"/>
                </w:tcPr>
                <w:p w:rsidR="00AC26D7" w:rsidRDefault="00AC26D7" w:rsidP="001E4514">
                  <w:pPr>
                    <w:pStyle w:val="aff"/>
                    <w:widowControl w:val="0"/>
                    <w:rPr>
                      <w:ins w:id="71" w:author="10103749" w:date="2016-04-26T10:32:00Z"/>
                      <w:rFonts w:ascii="新宋体" w:eastAsia="新宋体"/>
                      <w:noProof/>
                      <w:color w:val="A31515"/>
                      <w:sz w:val="18"/>
                    </w:rPr>
                  </w:pPr>
                  <w:ins w:id="72" w:author="10103749" w:date="2016-04-26T10:33:00Z">
                    <w:r>
                      <w:rPr>
                        <w:rFonts w:ascii="新宋体" w:eastAsia="新宋体"/>
                        <w:noProof/>
                        <w:color w:val="A31515"/>
                        <w:sz w:val="18"/>
                      </w:rPr>
                      <w:t>TermId</w:t>
                    </w:r>
                  </w:ins>
                </w:p>
              </w:tc>
              <w:tc>
                <w:tcPr>
                  <w:tcW w:w="1559" w:type="dxa"/>
                  <w:shd w:val="clear" w:color="auto" w:fill="BFBFBF"/>
                  <w:vAlign w:val="center"/>
                </w:tcPr>
                <w:p w:rsidR="00AC26D7" w:rsidRPr="0001495D" w:rsidRDefault="00AC26D7" w:rsidP="001E4514">
                  <w:pPr>
                    <w:pStyle w:val="aff"/>
                    <w:widowControl w:val="0"/>
                    <w:rPr>
                      <w:ins w:id="73" w:author="10103749" w:date="2016-04-26T10:32:00Z"/>
                      <w:rFonts w:ascii="黑体"/>
                    </w:rPr>
                  </w:pPr>
                </w:p>
              </w:tc>
              <w:tc>
                <w:tcPr>
                  <w:tcW w:w="851" w:type="dxa"/>
                  <w:shd w:val="clear" w:color="auto" w:fill="BFBFBF"/>
                  <w:vAlign w:val="center"/>
                </w:tcPr>
                <w:p w:rsidR="00AC26D7" w:rsidRPr="0001495D" w:rsidRDefault="00AC26D7" w:rsidP="001E4514">
                  <w:pPr>
                    <w:pStyle w:val="aff"/>
                    <w:widowControl w:val="0"/>
                    <w:rPr>
                      <w:ins w:id="74" w:author="10103749" w:date="2016-04-26T10:32:00Z"/>
                      <w:rFonts w:ascii="黑体"/>
                    </w:rPr>
                  </w:pPr>
                </w:p>
              </w:tc>
            </w:tr>
            <w:tr w:rsidR="00AC26D7" w:rsidRPr="0001495D" w:rsidTr="001E4514">
              <w:trPr>
                <w:ins w:id="75" w:author="10103749" w:date="2016-04-26T10:33:00Z"/>
              </w:trPr>
              <w:tc>
                <w:tcPr>
                  <w:tcW w:w="737" w:type="dxa"/>
                  <w:shd w:val="clear" w:color="auto" w:fill="BFBFBF"/>
                  <w:vAlign w:val="center"/>
                </w:tcPr>
                <w:p w:rsidR="00AC26D7" w:rsidRDefault="00AC26D7" w:rsidP="001E4514">
                  <w:pPr>
                    <w:pStyle w:val="aff"/>
                    <w:widowControl w:val="0"/>
                    <w:rPr>
                      <w:ins w:id="76" w:author="10103749" w:date="2016-04-26T10:33:00Z"/>
                      <w:rFonts w:ascii="黑体"/>
                    </w:rPr>
                  </w:pPr>
                  <w:ins w:id="77" w:author="10103749" w:date="2016-04-26T10:33:00Z">
                    <w:r>
                      <w:rPr>
                        <w:rFonts w:ascii="黑体" w:hint="eastAsia"/>
                      </w:rPr>
                      <w:t>Y</w:t>
                    </w:r>
                  </w:ins>
                </w:p>
              </w:tc>
              <w:tc>
                <w:tcPr>
                  <w:tcW w:w="1276" w:type="dxa"/>
                  <w:shd w:val="clear" w:color="auto" w:fill="BFBFBF"/>
                  <w:vAlign w:val="center"/>
                </w:tcPr>
                <w:p w:rsidR="00AC26D7" w:rsidRDefault="00AC26D7" w:rsidP="00AC26D7">
                  <w:pPr>
                    <w:pStyle w:val="aff"/>
                    <w:widowControl w:val="0"/>
                    <w:jc w:val="both"/>
                    <w:rPr>
                      <w:ins w:id="78" w:author="10103749" w:date="2016-04-26T10:33:00Z"/>
                      <w:rFonts w:ascii="黑体"/>
                    </w:rPr>
                  </w:pPr>
                  <w:ins w:id="79" w:author="10103749" w:date="2016-04-26T10:33:00Z">
                    <w:r>
                      <w:rPr>
                        <w:rFonts w:ascii="黑体" w:hint="eastAsia"/>
                      </w:rPr>
                      <w:t>号码</w:t>
                    </w:r>
                  </w:ins>
                </w:p>
              </w:tc>
              <w:tc>
                <w:tcPr>
                  <w:tcW w:w="1559" w:type="dxa"/>
                  <w:shd w:val="clear" w:color="auto" w:fill="BFBFBF"/>
                  <w:vAlign w:val="center"/>
                </w:tcPr>
                <w:p w:rsidR="00AC26D7" w:rsidRDefault="00AC26D7" w:rsidP="001E4514">
                  <w:pPr>
                    <w:pStyle w:val="aff"/>
                    <w:widowControl w:val="0"/>
                    <w:rPr>
                      <w:ins w:id="80" w:author="10103749" w:date="2016-04-26T10:33:00Z"/>
                      <w:rFonts w:ascii="新宋体" w:eastAsia="新宋体"/>
                      <w:noProof/>
                      <w:color w:val="A31515"/>
                      <w:sz w:val="18"/>
                    </w:rPr>
                  </w:pPr>
                  <w:ins w:id="81" w:author="10103749" w:date="2016-04-26T10:33:00Z">
                    <w:r>
                      <w:rPr>
                        <w:rFonts w:ascii="新宋体" w:eastAsia="新宋体"/>
                        <w:noProof/>
                        <w:color w:val="A31515"/>
                        <w:sz w:val="18"/>
                      </w:rPr>
                      <w:t>Number</w:t>
                    </w:r>
                  </w:ins>
                </w:p>
              </w:tc>
              <w:tc>
                <w:tcPr>
                  <w:tcW w:w="1559" w:type="dxa"/>
                  <w:shd w:val="clear" w:color="auto" w:fill="BFBFBF"/>
                  <w:vAlign w:val="center"/>
                </w:tcPr>
                <w:p w:rsidR="00AC26D7" w:rsidRPr="0001495D" w:rsidRDefault="00AC26D7" w:rsidP="001E4514">
                  <w:pPr>
                    <w:pStyle w:val="aff"/>
                    <w:widowControl w:val="0"/>
                    <w:rPr>
                      <w:ins w:id="82" w:author="10103749" w:date="2016-04-26T10:33:00Z"/>
                      <w:rFonts w:ascii="黑体"/>
                    </w:rPr>
                  </w:pPr>
                </w:p>
              </w:tc>
              <w:tc>
                <w:tcPr>
                  <w:tcW w:w="851" w:type="dxa"/>
                  <w:shd w:val="clear" w:color="auto" w:fill="BFBFBF"/>
                  <w:vAlign w:val="center"/>
                </w:tcPr>
                <w:p w:rsidR="00AC26D7" w:rsidRPr="0001495D" w:rsidRDefault="00AC26D7" w:rsidP="001E4514">
                  <w:pPr>
                    <w:pStyle w:val="aff"/>
                    <w:widowControl w:val="0"/>
                    <w:rPr>
                      <w:ins w:id="83" w:author="10103749" w:date="2016-04-26T10:33:00Z"/>
                      <w:rFonts w:ascii="黑体"/>
                    </w:rPr>
                  </w:pPr>
                </w:p>
              </w:tc>
            </w:tr>
            <w:tr w:rsidR="0014381B" w:rsidRPr="00E03BBB" w:rsidTr="001E4514">
              <w:trPr>
                <w:trHeight w:val="717"/>
              </w:trPr>
              <w:tc>
                <w:tcPr>
                  <w:tcW w:w="737" w:type="dxa"/>
                  <w:vAlign w:val="center"/>
                </w:tcPr>
                <w:p w:rsidR="0014381B" w:rsidRDefault="0014381B" w:rsidP="001E4514">
                  <w:pPr>
                    <w:rPr>
                      <w:rFonts w:ascii="宋体" w:hAnsi="宋体"/>
                      <w:sz w:val="18"/>
                    </w:rPr>
                  </w:pPr>
                  <w:bookmarkStart w:id="84" w:name="_GoBack"/>
                  <w:bookmarkEnd w:id="84"/>
                  <w:r>
                    <w:rPr>
                      <w:rFonts w:ascii="宋体" w:hAnsi="宋体" w:hint="eastAsia"/>
                      <w:sz w:val="18"/>
                    </w:rPr>
                    <w:t>Y</w:t>
                  </w:r>
                </w:p>
              </w:tc>
              <w:tc>
                <w:tcPr>
                  <w:tcW w:w="1276" w:type="dxa"/>
                  <w:vAlign w:val="center"/>
                </w:tcPr>
                <w:p w:rsidR="0014381B" w:rsidRDefault="0014381B" w:rsidP="001E4514">
                  <w:pPr>
                    <w:rPr>
                      <w:rFonts w:ascii="宋体" w:hAnsi="宋体" w:cs="宋体"/>
                      <w:sz w:val="18"/>
                    </w:rPr>
                  </w:pPr>
                  <w:r>
                    <w:rPr>
                      <w:rFonts w:ascii="宋体" w:hAnsi="宋体" w:cs="宋体" w:hint="eastAsia"/>
                      <w:sz w:val="18"/>
                    </w:rPr>
                    <w:t>操作类型</w:t>
                  </w:r>
                </w:p>
              </w:tc>
              <w:tc>
                <w:tcPr>
                  <w:tcW w:w="1559" w:type="dxa"/>
                  <w:vAlign w:val="center"/>
                </w:tcPr>
                <w:p w:rsidR="0014381B" w:rsidRDefault="0014381B" w:rsidP="001E4514">
                  <w:pPr>
                    <w:rPr>
                      <w:rFonts w:ascii="宋体" w:hAnsi="宋体"/>
                      <w:sz w:val="18"/>
                    </w:rPr>
                  </w:pPr>
                  <w:r>
                    <w:rPr>
                      <w:rFonts w:ascii="宋体" w:hAnsi="宋体" w:hint="eastAsia"/>
                      <w:sz w:val="18"/>
                    </w:rPr>
                    <w:t>OperationType</w:t>
                  </w:r>
                </w:p>
              </w:tc>
              <w:tc>
                <w:tcPr>
                  <w:tcW w:w="1559" w:type="dxa"/>
                  <w:vAlign w:val="center"/>
                </w:tcPr>
                <w:p w:rsidR="0014381B" w:rsidRDefault="0014381B" w:rsidP="001E4514">
                  <w:pPr>
                    <w:rPr>
                      <w:rFonts w:ascii="宋体" w:hAnsi="宋体" w:cs="宋体"/>
                      <w:sz w:val="18"/>
                    </w:rPr>
                  </w:pPr>
                  <w:r>
                    <w:rPr>
                      <w:rFonts w:ascii="宋体" w:hAnsi="宋体" w:cs="宋体" w:hint="eastAsia"/>
                      <w:sz w:val="18"/>
                    </w:rPr>
                    <w:t>0:挂断</w:t>
                  </w:r>
                </w:p>
                <w:p w:rsidR="0014381B" w:rsidRDefault="0014381B" w:rsidP="001E4514">
                  <w:pPr>
                    <w:rPr>
                      <w:rFonts w:ascii="宋体" w:hAnsi="宋体" w:cs="宋体"/>
                      <w:sz w:val="18"/>
                    </w:rPr>
                  </w:pPr>
                  <w:r>
                    <w:rPr>
                      <w:rFonts w:ascii="宋体" w:hAnsi="宋体" w:cs="宋体" w:hint="eastAsia"/>
                      <w:sz w:val="18"/>
                    </w:rPr>
                    <w:t>1：呼叫</w:t>
                  </w:r>
                </w:p>
                <w:p w:rsidR="0014381B" w:rsidRDefault="0014381B" w:rsidP="001E4514">
                  <w:pPr>
                    <w:rPr>
                      <w:rFonts w:ascii="宋体" w:hAnsi="宋体" w:cs="宋体"/>
                      <w:sz w:val="18"/>
                    </w:rPr>
                  </w:pPr>
                  <w:r>
                    <w:rPr>
                      <w:rFonts w:ascii="宋体" w:hAnsi="宋体" w:cs="宋体" w:hint="eastAsia"/>
                      <w:sz w:val="18"/>
                    </w:rPr>
                    <w:t>2：静音</w:t>
                  </w:r>
                </w:p>
                <w:p w:rsidR="0014381B" w:rsidRDefault="0014381B" w:rsidP="0014381B">
                  <w:pPr>
                    <w:rPr>
                      <w:rFonts w:ascii="宋体" w:hAnsi="宋体" w:cs="宋体"/>
                      <w:sz w:val="18"/>
                    </w:rPr>
                  </w:pPr>
                  <w:r>
                    <w:rPr>
                      <w:rFonts w:ascii="宋体" w:hAnsi="宋体" w:cs="宋体" w:hint="eastAsia"/>
                      <w:sz w:val="18"/>
                    </w:rPr>
                    <w:t>3：取消静音</w:t>
                  </w:r>
                </w:p>
                <w:p w:rsidR="00CF1AAB" w:rsidRDefault="00CF1AAB" w:rsidP="0014381B">
                  <w:pPr>
                    <w:rPr>
                      <w:rFonts w:ascii="宋体" w:hAnsi="宋体" w:cs="宋体"/>
                      <w:sz w:val="18"/>
                    </w:rPr>
                  </w:pPr>
                  <w:commentRangeStart w:id="85"/>
                  <w:r>
                    <w:rPr>
                      <w:rFonts w:ascii="宋体" w:hAnsi="宋体" w:cs="宋体" w:hint="eastAsia"/>
                      <w:sz w:val="18"/>
                    </w:rPr>
                    <w:t>4:</w:t>
                  </w:r>
                  <w:r w:rsidR="008E20B2">
                    <w:rPr>
                      <w:rFonts w:ascii="宋体" w:hAnsi="宋体" w:cs="宋体" w:hint="eastAsia"/>
                      <w:sz w:val="18"/>
                    </w:rPr>
                    <w:t>删除</w:t>
                  </w:r>
                  <w:commentRangeEnd w:id="85"/>
                  <w:r w:rsidR="007D231D">
                    <w:rPr>
                      <w:rStyle w:val="af"/>
                    </w:rPr>
                    <w:commentReference w:id="85"/>
                  </w:r>
                </w:p>
              </w:tc>
              <w:tc>
                <w:tcPr>
                  <w:tcW w:w="851" w:type="dxa"/>
                  <w:vAlign w:val="center"/>
                </w:tcPr>
                <w:p w:rsidR="0014381B" w:rsidRDefault="008E20B2" w:rsidP="001E4514">
                  <w:pPr>
                    <w:rPr>
                      <w:rFonts w:ascii="宋体" w:hAnsi="宋体"/>
                      <w:sz w:val="18"/>
                    </w:rPr>
                  </w:pPr>
                  <w:r>
                    <w:rPr>
                      <w:rFonts w:ascii="宋体" w:hAnsi="宋体" w:hint="eastAsia"/>
                      <w:sz w:val="18"/>
                    </w:rPr>
                    <w:t>String</w:t>
                  </w:r>
                </w:p>
              </w:tc>
            </w:tr>
            <w:tr w:rsidR="00847008" w:rsidRPr="00E03BBB" w:rsidTr="001E4514">
              <w:trPr>
                <w:trHeight w:val="717"/>
              </w:trPr>
              <w:tc>
                <w:tcPr>
                  <w:tcW w:w="737" w:type="dxa"/>
                  <w:vAlign w:val="center"/>
                </w:tcPr>
                <w:p w:rsidR="00847008" w:rsidRDefault="00847008" w:rsidP="001E4514">
                  <w:pPr>
                    <w:rPr>
                      <w:rFonts w:ascii="宋体" w:hAnsi="宋体" w:hint="eastAsia"/>
                      <w:sz w:val="18"/>
                    </w:rPr>
                  </w:pPr>
                  <w:r>
                    <w:rPr>
                      <w:rFonts w:ascii="宋体" w:hAnsi="宋体" w:hint="eastAsia"/>
                      <w:sz w:val="18"/>
                    </w:rPr>
                    <w:t>Y</w:t>
                  </w:r>
                </w:p>
              </w:tc>
              <w:tc>
                <w:tcPr>
                  <w:tcW w:w="1276" w:type="dxa"/>
                  <w:vAlign w:val="center"/>
                </w:tcPr>
                <w:p w:rsidR="00847008" w:rsidRDefault="00847008" w:rsidP="001E4514">
                  <w:pPr>
                    <w:rPr>
                      <w:rFonts w:ascii="宋体" w:hAnsi="宋体" w:cs="宋体" w:hint="eastAsia"/>
                      <w:sz w:val="18"/>
                    </w:rPr>
                  </w:pPr>
                  <w:r>
                    <w:rPr>
                      <w:rFonts w:ascii="宋体" w:hAnsi="宋体" w:cs="宋体" w:hint="eastAsia"/>
                      <w:sz w:val="18"/>
                    </w:rPr>
                    <w:t>终端类型</w:t>
                  </w:r>
                </w:p>
              </w:tc>
              <w:tc>
                <w:tcPr>
                  <w:tcW w:w="1559" w:type="dxa"/>
                  <w:vAlign w:val="center"/>
                </w:tcPr>
                <w:p w:rsidR="00847008" w:rsidRDefault="00847008" w:rsidP="001E4514">
                  <w:pPr>
                    <w:rPr>
                      <w:rFonts w:ascii="宋体" w:hAnsi="宋体" w:hint="eastAsia"/>
                      <w:sz w:val="18"/>
                    </w:rPr>
                  </w:pPr>
                  <w:r>
                    <w:rPr>
                      <w:rFonts w:ascii="宋体" w:hAnsi="Calibri" w:cs="宋体"/>
                      <w:color w:val="000000"/>
                      <w:sz w:val="18"/>
                      <w:lang w:val="zh-CN"/>
                    </w:rPr>
                    <w:t>Type</w:t>
                  </w:r>
                </w:p>
              </w:tc>
              <w:tc>
                <w:tcPr>
                  <w:tcW w:w="1559" w:type="dxa"/>
                  <w:vAlign w:val="center"/>
                </w:tcPr>
                <w:p w:rsidR="00847008" w:rsidRDefault="00847008" w:rsidP="00847008">
                  <w:pPr>
                    <w:autoSpaceDE w:val="0"/>
                    <w:autoSpaceDN w:val="0"/>
                    <w:adjustRightInd w:val="0"/>
                    <w:jc w:val="left"/>
                    <w:rPr>
                      <w:rFonts w:ascii="宋体" w:hAnsi="Calibri" w:cs="宋体"/>
                      <w:color w:val="000000"/>
                      <w:sz w:val="18"/>
                      <w:lang w:val="zh-CN"/>
                    </w:rPr>
                  </w:pPr>
                  <w:r>
                    <w:rPr>
                      <w:rFonts w:ascii="宋体" w:hAnsi="Calibri" w:cs="宋体"/>
                      <w:color w:val="000000"/>
                      <w:sz w:val="18"/>
                      <w:lang w:val="zh-CN"/>
                    </w:rPr>
                    <w:t>0</w:t>
                  </w:r>
                  <w:r>
                    <w:rPr>
                      <w:rFonts w:ascii="宋体" w:hAnsi="Calibri" w:cs="宋体" w:hint="eastAsia"/>
                      <w:color w:val="000000"/>
                      <w:sz w:val="18"/>
                      <w:lang w:val="zh-CN"/>
                    </w:rPr>
                    <w:t>：会议室</w:t>
                  </w:r>
                  <w:r>
                    <w:rPr>
                      <w:rFonts w:ascii="宋体" w:hAnsi="Calibri" w:cs="宋体"/>
                      <w:color w:val="000000"/>
                      <w:sz w:val="18"/>
                      <w:lang w:val="zh-CN"/>
                    </w:rPr>
                    <w:t xml:space="preserve"> 1</w:t>
                  </w:r>
                  <w:r>
                    <w:rPr>
                      <w:rFonts w:ascii="宋体" w:hAnsi="Calibri" w:cs="宋体" w:hint="eastAsia"/>
                      <w:color w:val="000000"/>
                      <w:sz w:val="18"/>
                      <w:lang w:val="zh-CN"/>
                    </w:rPr>
                    <w:t>：内线</w:t>
                  </w:r>
                  <w:r>
                    <w:rPr>
                      <w:rFonts w:ascii="宋体" w:hAnsi="Calibri" w:cs="宋体"/>
                      <w:color w:val="000000"/>
                      <w:sz w:val="18"/>
                      <w:lang w:val="zh-CN"/>
                    </w:rPr>
                    <w:t xml:space="preserve"> 2</w:t>
                  </w:r>
                  <w:r>
                    <w:rPr>
                      <w:rFonts w:ascii="宋体" w:hAnsi="Calibri" w:cs="宋体" w:hint="eastAsia"/>
                      <w:color w:val="000000"/>
                      <w:sz w:val="18"/>
                      <w:lang w:val="zh-CN"/>
                    </w:rPr>
                    <w:t>：外线</w:t>
                  </w:r>
                </w:p>
                <w:p w:rsidR="00847008" w:rsidRDefault="00847008" w:rsidP="001E4514">
                  <w:pPr>
                    <w:rPr>
                      <w:rFonts w:ascii="宋体" w:hAnsi="宋体" w:cs="宋体" w:hint="eastAsia"/>
                      <w:sz w:val="18"/>
                    </w:rPr>
                  </w:pPr>
                </w:p>
              </w:tc>
              <w:tc>
                <w:tcPr>
                  <w:tcW w:w="851" w:type="dxa"/>
                  <w:vAlign w:val="center"/>
                </w:tcPr>
                <w:p w:rsidR="00847008" w:rsidRDefault="00847008" w:rsidP="001E4514">
                  <w:pPr>
                    <w:rPr>
                      <w:rFonts w:ascii="宋体" w:hAnsi="宋体" w:hint="eastAsia"/>
                      <w:sz w:val="18"/>
                    </w:rPr>
                  </w:pPr>
                </w:p>
              </w:tc>
            </w:tr>
          </w:tbl>
          <w:p w:rsidR="0014381B" w:rsidRPr="00601888" w:rsidRDefault="0014381B" w:rsidP="001E4514">
            <w:pPr>
              <w:spacing w:before="60" w:after="60" w:line="0" w:lineRule="atLeast"/>
              <w:rPr>
                <w:rFonts w:ascii="宋体" w:hAnsi="宋体"/>
                <w:szCs w:val="21"/>
              </w:rPr>
            </w:pPr>
          </w:p>
        </w:tc>
      </w:tr>
      <w:tr w:rsidR="0014381B" w:rsidRPr="00601888" w:rsidTr="001E4514">
        <w:trPr>
          <w:trHeight w:val="70"/>
        </w:trPr>
        <w:tc>
          <w:tcPr>
            <w:tcW w:w="1536" w:type="dxa"/>
            <w:tcBorders>
              <w:top w:val="single" w:sz="4" w:space="0" w:color="auto"/>
              <w:bottom w:val="single" w:sz="4" w:space="0" w:color="auto"/>
            </w:tcBorders>
            <w:shd w:val="pct15" w:color="auto" w:fill="auto"/>
            <w:vAlign w:val="center"/>
          </w:tcPr>
          <w:p w:rsidR="0014381B" w:rsidRPr="00601888" w:rsidRDefault="0014381B" w:rsidP="001E4514">
            <w:pPr>
              <w:rPr>
                <w:rFonts w:ascii="宋体" w:hAnsi="宋体"/>
                <w:b/>
                <w:highlight w:val="white"/>
              </w:rPr>
            </w:pPr>
            <w:r w:rsidRPr="00601888">
              <w:rPr>
                <w:rFonts w:ascii="宋体" w:hAnsi="宋体" w:hint="eastAsia"/>
                <w:b/>
              </w:rPr>
              <w:t>输出</w:t>
            </w:r>
          </w:p>
        </w:tc>
        <w:tc>
          <w:tcPr>
            <w:tcW w:w="6786" w:type="dxa"/>
            <w:tcBorders>
              <w:top w:val="single" w:sz="4" w:space="0" w:color="auto"/>
              <w:bottom w:val="single" w:sz="4" w:space="0" w:color="auto"/>
            </w:tcBorders>
            <w:shd w:val="pct15" w:color="auto" w:fill="auto"/>
            <w:vAlign w:val="center"/>
          </w:tcPr>
          <w:p w:rsidR="0014381B" w:rsidRPr="00601888" w:rsidRDefault="0014381B" w:rsidP="001E4514">
            <w:pPr>
              <w:spacing w:before="60" w:after="60" w:line="0" w:lineRule="atLeast"/>
              <w:rPr>
                <w:rFonts w:ascii="宋体" w:hAnsi="宋体"/>
                <w:sz w:val="18"/>
              </w:rPr>
            </w:pPr>
            <w:r w:rsidRPr="00601888">
              <w:rPr>
                <w:rFonts w:ascii="宋体" w:hAnsi="宋体" w:hint="eastAsia"/>
                <w:b/>
                <w:szCs w:val="21"/>
              </w:rPr>
              <w:t>说明</w:t>
            </w:r>
          </w:p>
        </w:tc>
      </w:tr>
      <w:tr w:rsidR="0014381B" w:rsidRPr="00601888" w:rsidTr="001E4514">
        <w:trPr>
          <w:trHeight w:val="70"/>
        </w:trPr>
        <w:tc>
          <w:tcPr>
            <w:tcW w:w="1536" w:type="dxa"/>
            <w:tcBorders>
              <w:top w:val="single" w:sz="4" w:space="0" w:color="auto"/>
              <w:bottom w:val="single" w:sz="4" w:space="0" w:color="auto"/>
            </w:tcBorders>
            <w:vAlign w:val="center"/>
          </w:tcPr>
          <w:p w:rsidR="0014381B" w:rsidRPr="00601888" w:rsidRDefault="0014381B" w:rsidP="001E4514">
            <w:pPr>
              <w:rPr>
                <w:rFonts w:ascii="宋体" w:hAnsi="宋体"/>
                <w:b/>
                <w:highlight w:val="white"/>
              </w:rPr>
            </w:pPr>
            <w:r w:rsidRPr="00601888">
              <w:rPr>
                <w:rFonts w:ascii="宋体" w:hAnsi="宋体" w:hint="eastAsia"/>
              </w:rPr>
              <w:t>JSONP对象</w:t>
            </w:r>
          </w:p>
        </w:tc>
        <w:tc>
          <w:tcPr>
            <w:tcW w:w="6786" w:type="dxa"/>
            <w:tcBorders>
              <w:top w:val="single" w:sz="4" w:space="0" w:color="auto"/>
              <w:bottom w:val="single" w:sz="4" w:space="0" w:color="auto"/>
            </w:tcBorders>
            <w:vAlign w:val="center"/>
          </w:tcPr>
          <w:p w:rsidR="0014381B" w:rsidRPr="00601888" w:rsidRDefault="0014381B" w:rsidP="001E4514">
            <w:pPr>
              <w:spacing w:before="60" w:after="60" w:line="0" w:lineRule="atLeast"/>
              <w:rPr>
                <w:rFonts w:ascii="宋体" w:hAnsi="宋体"/>
                <w:sz w:val="18"/>
              </w:rPr>
            </w:pPr>
            <w:r w:rsidRPr="00601888">
              <w:rPr>
                <w:rFonts w:ascii="宋体" w:hAnsi="宋体" w:hint="eastAsia"/>
                <w:sz w:val="18"/>
              </w:rPr>
              <w:t>采用JSNOP形式输出JSON对象</w:t>
            </w:r>
          </w:p>
        </w:tc>
      </w:tr>
      <w:tr w:rsidR="0014381B" w:rsidRPr="00601888" w:rsidTr="001E4514">
        <w:trPr>
          <w:trHeight w:val="70"/>
        </w:trPr>
        <w:tc>
          <w:tcPr>
            <w:tcW w:w="1536" w:type="dxa"/>
            <w:tcBorders>
              <w:top w:val="single" w:sz="4" w:space="0" w:color="auto"/>
              <w:bottom w:val="single" w:sz="4" w:space="0" w:color="auto"/>
            </w:tcBorders>
            <w:shd w:val="pct15" w:color="auto" w:fill="auto"/>
            <w:vAlign w:val="center"/>
          </w:tcPr>
          <w:p w:rsidR="0014381B" w:rsidRPr="00601888" w:rsidRDefault="0014381B" w:rsidP="001E4514">
            <w:pPr>
              <w:rPr>
                <w:rFonts w:ascii="宋体" w:hAnsi="宋体"/>
                <w:b/>
                <w:highlight w:val="white"/>
              </w:rPr>
            </w:pPr>
            <w:r w:rsidRPr="00601888">
              <w:rPr>
                <w:rFonts w:ascii="宋体" w:hAnsi="宋体" w:hint="eastAsia"/>
                <w:b/>
              </w:rPr>
              <w:t>JSON对象参数</w:t>
            </w:r>
          </w:p>
        </w:tc>
        <w:tc>
          <w:tcPr>
            <w:tcW w:w="6786" w:type="dxa"/>
            <w:tcBorders>
              <w:top w:val="single" w:sz="4" w:space="0" w:color="auto"/>
              <w:bottom w:val="single" w:sz="4" w:space="0" w:color="auto"/>
            </w:tcBorders>
            <w:shd w:val="pct15" w:color="auto" w:fill="auto"/>
            <w:vAlign w:val="center"/>
          </w:tcPr>
          <w:p w:rsidR="0014381B" w:rsidRPr="00601888" w:rsidRDefault="0014381B" w:rsidP="001E4514">
            <w:pPr>
              <w:spacing w:before="60" w:after="60" w:line="0" w:lineRule="atLeast"/>
              <w:rPr>
                <w:rFonts w:ascii="宋体" w:hAnsi="宋体"/>
                <w:sz w:val="18"/>
              </w:rPr>
            </w:pPr>
            <w:r w:rsidRPr="00601888">
              <w:rPr>
                <w:rFonts w:ascii="宋体" w:hAnsi="宋体" w:hint="eastAsia"/>
                <w:b/>
                <w:szCs w:val="21"/>
              </w:rPr>
              <w:t>说明</w:t>
            </w:r>
          </w:p>
        </w:tc>
      </w:tr>
      <w:tr w:rsidR="0014381B" w:rsidRPr="00413A6E" w:rsidTr="001E4514">
        <w:trPr>
          <w:trHeight w:val="70"/>
        </w:trPr>
        <w:tc>
          <w:tcPr>
            <w:tcW w:w="1536" w:type="dxa"/>
            <w:vAlign w:val="center"/>
          </w:tcPr>
          <w:p w:rsidR="0014381B" w:rsidRPr="00413A6E" w:rsidRDefault="0014381B" w:rsidP="001E4514">
            <w:pPr>
              <w:rPr>
                <w:rFonts w:ascii="宋体" w:hAnsi="宋体"/>
                <w:color w:val="FF0000"/>
              </w:rPr>
            </w:pPr>
            <w:r w:rsidRPr="00413A6E">
              <w:rPr>
                <w:rFonts w:ascii="宋体" w:hAnsi="宋体" w:hint="eastAsia"/>
                <w:color w:val="FF0000"/>
              </w:rPr>
              <w:t>S</w:t>
            </w:r>
          </w:p>
        </w:tc>
        <w:tc>
          <w:tcPr>
            <w:tcW w:w="6786" w:type="dxa"/>
            <w:vAlign w:val="center"/>
          </w:tcPr>
          <w:p w:rsidR="0014381B" w:rsidRPr="00413A6E" w:rsidRDefault="0014381B" w:rsidP="001E4514">
            <w:pPr>
              <w:spacing w:before="60" w:after="60" w:line="0" w:lineRule="atLeast"/>
              <w:rPr>
                <w:rFonts w:ascii="宋体" w:hAnsi="宋体"/>
                <w:color w:val="FF0000"/>
                <w:sz w:val="18"/>
              </w:rPr>
            </w:pPr>
            <w:r w:rsidRPr="00413A6E">
              <w:rPr>
                <w:rFonts w:ascii="宋体" w:hAnsi="宋体" w:hint="eastAsia"/>
                <w:color w:val="FF0000"/>
                <w:sz w:val="18"/>
              </w:rPr>
              <w:t>是否成功</w:t>
            </w:r>
          </w:p>
        </w:tc>
      </w:tr>
      <w:tr w:rsidR="0014381B" w:rsidRPr="00413A6E" w:rsidTr="001E4514">
        <w:trPr>
          <w:trHeight w:val="70"/>
        </w:trPr>
        <w:tc>
          <w:tcPr>
            <w:tcW w:w="1536" w:type="dxa"/>
            <w:vAlign w:val="center"/>
          </w:tcPr>
          <w:p w:rsidR="0014381B" w:rsidRPr="00413A6E" w:rsidRDefault="0014381B" w:rsidP="001E4514">
            <w:pPr>
              <w:rPr>
                <w:rFonts w:ascii="宋体" w:hAnsi="宋体"/>
                <w:color w:val="FF0000"/>
              </w:rPr>
            </w:pPr>
            <w:r w:rsidRPr="00413A6E">
              <w:rPr>
                <w:rFonts w:ascii="宋体" w:hAnsi="宋体" w:hint="eastAsia"/>
                <w:color w:val="FF0000"/>
              </w:rPr>
              <w:t>M</w:t>
            </w:r>
          </w:p>
        </w:tc>
        <w:tc>
          <w:tcPr>
            <w:tcW w:w="6786" w:type="dxa"/>
            <w:vAlign w:val="center"/>
          </w:tcPr>
          <w:p w:rsidR="0014381B" w:rsidRPr="00413A6E" w:rsidRDefault="0014381B" w:rsidP="001E4514">
            <w:pPr>
              <w:spacing w:before="60" w:after="60" w:line="0" w:lineRule="atLeast"/>
              <w:rPr>
                <w:rFonts w:ascii="宋体" w:hAnsi="宋体"/>
                <w:color w:val="FF0000"/>
                <w:sz w:val="18"/>
              </w:rPr>
            </w:pPr>
          </w:p>
        </w:tc>
      </w:tr>
      <w:tr w:rsidR="0014381B" w:rsidRPr="00413A6E" w:rsidTr="001E4514">
        <w:trPr>
          <w:trHeight w:val="70"/>
        </w:trPr>
        <w:tc>
          <w:tcPr>
            <w:tcW w:w="1536" w:type="dxa"/>
            <w:vAlign w:val="center"/>
          </w:tcPr>
          <w:p w:rsidR="0014381B" w:rsidRPr="00413A6E" w:rsidRDefault="0014381B" w:rsidP="001E4514">
            <w:pPr>
              <w:rPr>
                <w:rFonts w:ascii="宋体" w:hAnsi="宋体"/>
                <w:color w:val="FF0000"/>
              </w:rPr>
            </w:pPr>
            <w:r w:rsidRPr="00413A6E">
              <w:rPr>
                <w:rFonts w:ascii="宋体" w:hAnsi="宋体" w:hint="eastAsia"/>
                <w:color w:val="FF0000"/>
              </w:rPr>
              <w:t>C</w:t>
            </w:r>
          </w:p>
        </w:tc>
        <w:tc>
          <w:tcPr>
            <w:tcW w:w="6786" w:type="dxa"/>
            <w:vAlign w:val="center"/>
          </w:tcPr>
          <w:p w:rsidR="0014381B" w:rsidRPr="00413A6E" w:rsidRDefault="0014381B" w:rsidP="001E4514">
            <w:pPr>
              <w:spacing w:before="60" w:after="60" w:line="0" w:lineRule="atLeast"/>
              <w:rPr>
                <w:rFonts w:ascii="宋体" w:hAnsi="宋体"/>
                <w:color w:val="FF0000"/>
                <w:sz w:val="18"/>
              </w:rPr>
            </w:pPr>
          </w:p>
        </w:tc>
      </w:tr>
      <w:tr w:rsidR="0014381B" w:rsidRPr="00045BA8" w:rsidTr="001E4514">
        <w:trPr>
          <w:trHeight w:val="70"/>
        </w:trPr>
        <w:tc>
          <w:tcPr>
            <w:tcW w:w="1536" w:type="dxa"/>
            <w:vAlign w:val="center"/>
          </w:tcPr>
          <w:p w:rsidR="0014381B" w:rsidRDefault="0014381B" w:rsidP="001E4514">
            <w:pPr>
              <w:rPr>
                <w:rFonts w:ascii="宋体" w:hAnsi="宋体"/>
              </w:rPr>
            </w:pPr>
            <w:r>
              <w:rPr>
                <w:rFonts w:ascii="宋体" w:hAnsi="宋体" w:hint="eastAsia"/>
              </w:rPr>
              <w:t>D</w:t>
            </w:r>
          </w:p>
        </w:tc>
        <w:tc>
          <w:tcPr>
            <w:tcW w:w="6786" w:type="dxa"/>
            <w:vAlign w:val="center"/>
          </w:tcPr>
          <w:p w:rsidR="0014381B" w:rsidRPr="00045BA8" w:rsidRDefault="0014381B" w:rsidP="001E4514">
            <w:pPr>
              <w:pStyle w:val="20"/>
              <w:ind w:firstLineChars="0" w:firstLine="0"/>
              <w:rPr>
                <w:rFonts w:ascii="宋体" w:hAnsi="宋体"/>
                <w:b/>
              </w:rPr>
            </w:pPr>
          </w:p>
        </w:tc>
      </w:tr>
    </w:tbl>
    <w:p w:rsidR="0014381B" w:rsidRDefault="0014381B" w:rsidP="006A623B"/>
    <w:p w:rsidR="0014381B" w:rsidRDefault="0014381B" w:rsidP="0014381B">
      <w:pPr>
        <w:pStyle w:val="4"/>
      </w:pPr>
      <w:r>
        <w:rPr>
          <w:rFonts w:hint="eastAsia"/>
          <w:color w:val="3333FF"/>
        </w:rPr>
        <w:t>（</w:t>
      </w:r>
      <w:r>
        <w:rPr>
          <w:rFonts w:hint="eastAsia"/>
          <w:color w:val="3333FF"/>
        </w:rPr>
        <w:t>14</w:t>
      </w:r>
      <w:r>
        <w:rPr>
          <w:rFonts w:hint="eastAsia"/>
          <w:color w:val="3333FF"/>
        </w:rPr>
        <w:t>）</w:t>
      </w:r>
      <w:r w:rsidRPr="00452BD4">
        <w:rPr>
          <w:rFonts w:hint="eastAsia"/>
          <w:color w:val="3333FF"/>
        </w:rPr>
        <w:t>-</w:t>
      </w:r>
      <w:r w:rsidR="00AB6118">
        <w:rPr>
          <w:rFonts w:hint="eastAsia"/>
          <w:color w:val="3333FF"/>
        </w:rPr>
        <w:t xml:space="preserve"> </w:t>
      </w:r>
      <w:r w:rsidR="00AB6118">
        <w:rPr>
          <w:rFonts w:hint="eastAsia"/>
          <w:color w:val="3333FF"/>
        </w:rPr>
        <w:t>获取</w:t>
      </w:r>
      <w:r>
        <w:rPr>
          <w:rFonts w:hint="eastAsia"/>
        </w:rPr>
        <w:t>会议时间延长</w:t>
      </w:r>
      <w:r w:rsidR="00AB6118">
        <w:rPr>
          <w:rFonts w:hint="eastAsia"/>
        </w:rPr>
        <w:t>信息</w:t>
      </w:r>
      <w:r>
        <w:rPr>
          <w:rFonts w:hint="eastAsia"/>
        </w:rPr>
        <w:t>接口</w:t>
      </w:r>
    </w:p>
    <w:tbl>
      <w:tblPr>
        <w:tblW w:w="8322" w:type="dxa"/>
        <w:tblInd w:w="15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1536"/>
        <w:gridCol w:w="6786"/>
      </w:tblGrid>
      <w:tr w:rsidR="0014381B" w:rsidRPr="00601888" w:rsidTr="001E4514">
        <w:trPr>
          <w:trHeight w:val="742"/>
          <w:tblHeader/>
        </w:trPr>
        <w:tc>
          <w:tcPr>
            <w:tcW w:w="8322" w:type="dxa"/>
            <w:gridSpan w:val="2"/>
            <w:shd w:val="pct12" w:color="000000" w:fill="FFFFFF"/>
            <w:vAlign w:val="center"/>
          </w:tcPr>
          <w:p w:rsidR="0014381B" w:rsidRPr="00601888" w:rsidRDefault="00AB6118" w:rsidP="001E4514">
            <w:pPr>
              <w:spacing w:before="60" w:after="60"/>
              <w:rPr>
                <w:rFonts w:ascii="宋体" w:hAnsi="宋体"/>
                <w:b/>
                <w:sz w:val="28"/>
                <w:szCs w:val="28"/>
              </w:rPr>
            </w:pPr>
            <w:r>
              <w:rPr>
                <w:rFonts w:ascii="宋体" w:hAnsi="宋体" w:hint="eastAsia"/>
                <w:b/>
                <w:sz w:val="28"/>
                <w:szCs w:val="28"/>
              </w:rPr>
              <w:t>获取</w:t>
            </w:r>
            <w:r w:rsidR="0014381B">
              <w:rPr>
                <w:rFonts w:ascii="宋体" w:hAnsi="宋体" w:hint="eastAsia"/>
                <w:b/>
                <w:sz w:val="28"/>
                <w:szCs w:val="28"/>
              </w:rPr>
              <w:t>会议时间延长</w:t>
            </w:r>
            <w:r>
              <w:rPr>
                <w:rFonts w:ascii="宋体" w:hAnsi="宋体" w:hint="eastAsia"/>
                <w:b/>
                <w:sz w:val="28"/>
                <w:szCs w:val="28"/>
              </w:rPr>
              <w:t>信息</w:t>
            </w:r>
            <w:r w:rsidR="0014381B">
              <w:rPr>
                <w:rFonts w:ascii="宋体" w:hAnsi="宋体" w:hint="eastAsia"/>
                <w:b/>
                <w:sz w:val="28"/>
                <w:szCs w:val="28"/>
              </w:rPr>
              <w:t>接口</w:t>
            </w:r>
          </w:p>
        </w:tc>
      </w:tr>
      <w:tr w:rsidR="0014381B" w:rsidRPr="00601888" w:rsidTr="001E4514">
        <w:trPr>
          <w:trHeight w:val="70"/>
        </w:trPr>
        <w:tc>
          <w:tcPr>
            <w:tcW w:w="8322" w:type="dxa"/>
            <w:gridSpan w:val="2"/>
            <w:tcBorders>
              <w:bottom w:val="single" w:sz="4" w:space="0" w:color="auto"/>
            </w:tcBorders>
            <w:vAlign w:val="center"/>
          </w:tcPr>
          <w:p w:rsidR="0014381B" w:rsidRPr="00392617" w:rsidRDefault="0014381B" w:rsidP="001E4514">
            <w:pPr>
              <w:autoSpaceDE w:val="0"/>
              <w:autoSpaceDN w:val="0"/>
              <w:adjustRightInd w:val="0"/>
              <w:jc w:val="left"/>
            </w:pPr>
            <w:r w:rsidRPr="00392617">
              <w:lastRenderedPageBreak/>
              <w:t>服务</w:t>
            </w:r>
            <w:r>
              <w:rPr>
                <w:rFonts w:hint="eastAsia"/>
              </w:rPr>
              <w:t>概述</w:t>
            </w:r>
          </w:p>
          <w:p w:rsidR="0014381B" w:rsidRPr="00BC513D" w:rsidRDefault="0014381B" w:rsidP="001E4514">
            <w:pPr>
              <w:autoSpaceDE w:val="0"/>
              <w:autoSpaceDN w:val="0"/>
              <w:adjustRightInd w:val="0"/>
              <w:ind w:firstLineChars="200" w:firstLine="420"/>
              <w:jc w:val="left"/>
            </w:pPr>
            <w:r>
              <w:rPr>
                <w:rFonts w:hint="eastAsia"/>
              </w:rPr>
              <w:t>该服务是用于</w:t>
            </w:r>
            <w:r>
              <w:rPr>
                <w:rFonts w:hint="eastAsia"/>
              </w:rPr>
              <w:t xml:space="preserve">Emeeting </w:t>
            </w:r>
            <w:r>
              <w:rPr>
                <w:rFonts w:hint="eastAsia"/>
              </w:rPr>
              <w:t>会议时间延长接口。</w:t>
            </w:r>
          </w:p>
          <w:p w:rsidR="0014381B" w:rsidRDefault="0014381B" w:rsidP="001E4514">
            <w:pPr>
              <w:autoSpaceDE w:val="0"/>
              <w:autoSpaceDN w:val="0"/>
              <w:adjustRightInd w:val="0"/>
              <w:jc w:val="left"/>
            </w:pPr>
            <w:r w:rsidRPr="00392617">
              <w:t>应用场景</w:t>
            </w:r>
          </w:p>
          <w:p w:rsidR="0014381B" w:rsidRPr="00BC513D" w:rsidRDefault="0014381B" w:rsidP="001E4514">
            <w:pPr>
              <w:autoSpaceDE w:val="0"/>
              <w:autoSpaceDN w:val="0"/>
              <w:adjustRightInd w:val="0"/>
              <w:ind w:firstLineChars="200" w:firstLine="420"/>
              <w:jc w:val="left"/>
            </w:pPr>
            <w:r>
              <w:rPr>
                <w:rFonts w:hint="eastAsia"/>
              </w:rPr>
              <w:t>会议组织者可通过这个接口</w:t>
            </w:r>
            <w:r w:rsidR="00AB6118">
              <w:rPr>
                <w:rFonts w:hint="eastAsia"/>
              </w:rPr>
              <w:t>获取</w:t>
            </w:r>
            <w:r>
              <w:rPr>
                <w:rFonts w:hint="eastAsia"/>
              </w:rPr>
              <w:t>延长会议时间</w:t>
            </w:r>
            <w:r w:rsidR="00AB6118">
              <w:rPr>
                <w:rFonts w:hint="eastAsia"/>
              </w:rPr>
              <w:t>的冲突信息</w:t>
            </w:r>
          </w:p>
          <w:p w:rsidR="0014381B" w:rsidRDefault="0014381B" w:rsidP="001E4514">
            <w:pPr>
              <w:autoSpaceDE w:val="0"/>
              <w:autoSpaceDN w:val="0"/>
              <w:adjustRightInd w:val="0"/>
              <w:jc w:val="left"/>
            </w:pPr>
            <w:r>
              <w:rPr>
                <w:rFonts w:hint="eastAsia"/>
              </w:rPr>
              <w:t>服务</w:t>
            </w:r>
            <w:r w:rsidRPr="00392617">
              <w:t>类型</w:t>
            </w:r>
          </w:p>
          <w:p w:rsidR="0014381B" w:rsidRPr="00392EDF" w:rsidRDefault="003801D2" w:rsidP="001E4514">
            <w:pPr>
              <w:autoSpaceDE w:val="0"/>
              <w:autoSpaceDN w:val="0"/>
              <w:adjustRightInd w:val="0"/>
              <w:jc w:val="left"/>
            </w:pPr>
            <w:r w:rsidRPr="00392EDF">
              <w:fldChar w:fldCharType="begin">
                <w:ffData>
                  <w:name w:val="Check1"/>
                  <w:enabled/>
                  <w:calcOnExit w:val="0"/>
                  <w:checkBox>
                    <w:sizeAuto/>
                    <w:default w:val="0"/>
                  </w:checkBox>
                </w:ffData>
              </w:fldChar>
            </w:r>
            <w:r w:rsidR="0014381B" w:rsidRPr="00392EDF">
              <w:instrText xml:space="preserve"> FORMCHECKBOX </w:instrText>
            </w:r>
            <w:r w:rsidRPr="00392EDF">
              <w:fldChar w:fldCharType="end"/>
            </w:r>
            <w:r w:rsidR="0014381B" w:rsidRPr="00392EDF">
              <w:rPr>
                <w:rFonts w:hint="eastAsia"/>
              </w:rPr>
              <w:t>消息服务</w:t>
            </w:r>
          </w:p>
          <w:p w:rsidR="0014381B" w:rsidRPr="00392EDF" w:rsidRDefault="003801D2" w:rsidP="001E4514">
            <w:pPr>
              <w:autoSpaceDE w:val="0"/>
              <w:autoSpaceDN w:val="0"/>
              <w:adjustRightInd w:val="0"/>
              <w:jc w:val="left"/>
            </w:pPr>
            <w:r w:rsidRPr="00392EDF">
              <w:fldChar w:fldCharType="begin">
                <w:ffData>
                  <w:name w:val=""/>
                  <w:enabled/>
                  <w:calcOnExit w:val="0"/>
                  <w:checkBox>
                    <w:sizeAuto/>
                    <w:default w:val="0"/>
                  </w:checkBox>
                </w:ffData>
              </w:fldChar>
            </w:r>
            <w:r w:rsidR="0014381B" w:rsidRPr="00392EDF">
              <w:instrText xml:space="preserve"> FORMCHECKBOX </w:instrText>
            </w:r>
            <w:r w:rsidRPr="00392EDF">
              <w:fldChar w:fldCharType="end"/>
            </w:r>
            <w:r w:rsidR="0014381B" w:rsidRPr="00392EDF">
              <w:rPr>
                <w:rFonts w:hint="eastAsia"/>
              </w:rPr>
              <w:t>流程服务</w:t>
            </w:r>
          </w:p>
          <w:p w:rsidR="0014381B" w:rsidRPr="00392EDF" w:rsidRDefault="003801D2" w:rsidP="001E4514">
            <w:pPr>
              <w:autoSpaceDE w:val="0"/>
              <w:autoSpaceDN w:val="0"/>
              <w:adjustRightInd w:val="0"/>
              <w:jc w:val="left"/>
            </w:pPr>
            <w:r w:rsidRPr="00392EDF">
              <w:fldChar w:fldCharType="begin">
                <w:ffData>
                  <w:name w:val=""/>
                  <w:enabled/>
                  <w:calcOnExit w:val="0"/>
                  <w:checkBox>
                    <w:sizeAuto/>
                    <w:default w:val="1"/>
                  </w:checkBox>
                </w:ffData>
              </w:fldChar>
            </w:r>
            <w:r w:rsidR="0014381B" w:rsidRPr="00392EDF">
              <w:instrText xml:space="preserve"> FORMCHECKBOX </w:instrText>
            </w:r>
            <w:r w:rsidRPr="00392EDF">
              <w:fldChar w:fldCharType="end"/>
            </w:r>
            <w:r w:rsidR="0014381B" w:rsidRPr="00392EDF">
              <w:rPr>
                <w:rFonts w:hint="eastAsia"/>
              </w:rPr>
              <w:t>数据服务</w:t>
            </w:r>
          </w:p>
          <w:p w:rsidR="0014381B" w:rsidRDefault="0014381B" w:rsidP="001E4514">
            <w:pPr>
              <w:autoSpaceDE w:val="0"/>
              <w:autoSpaceDN w:val="0"/>
              <w:adjustRightInd w:val="0"/>
              <w:jc w:val="left"/>
            </w:pPr>
            <w:r w:rsidRPr="00392617">
              <w:t>业务规则</w:t>
            </w:r>
          </w:p>
          <w:p w:rsidR="0014381B" w:rsidRDefault="0014381B" w:rsidP="001E4514">
            <w:pPr>
              <w:autoSpaceDE w:val="0"/>
              <w:autoSpaceDN w:val="0"/>
              <w:adjustRightInd w:val="0"/>
              <w:jc w:val="left"/>
            </w:pPr>
          </w:p>
          <w:p w:rsidR="0014381B" w:rsidRPr="00C42DB5" w:rsidRDefault="0014381B" w:rsidP="001E4514">
            <w:pPr>
              <w:autoSpaceDE w:val="0"/>
              <w:autoSpaceDN w:val="0"/>
              <w:adjustRightInd w:val="0"/>
              <w:jc w:val="left"/>
            </w:pPr>
            <w:r>
              <w:rPr>
                <w:rFonts w:hint="eastAsia"/>
              </w:rPr>
              <w:t>调用规则</w:t>
            </w:r>
          </w:p>
          <w:p w:rsidR="0014381B" w:rsidRPr="00392EDF" w:rsidRDefault="0014381B" w:rsidP="001E4514">
            <w:pPr>
              <w:autoSpaceDE w:val="0"/>
              <w:autoSpaceDN w:val="0"/>
              <w:adjustRightInd w:val="0"/>
              <w:jc w:val="left"/>
            </w:pPr>
          </w:p>
          <w:p w:rsidR="0014381B" w:rsidRDefault="0014381B" w:rsidP="001E4514">
            <w:pPr>
              <w:autoSpaceDE w:val="0"/>
              <w:autoSpaceDN w:val="0"/>
              <w:adjustRightInd w:val="0"/>
              <w:jc w:val="left"/>
            </w:pPr>
            <w:r>
              <w:rPr>
                <w:rFonts w:hint="eastAsia"/>
              </w:rPr>
              <w:t>1</w:t>
            </w:r>
            <w:r>
              <w:rPr>
                <w:rFonts w:hint="eastAsia"/>
              </w:rPr>
              <w:t>：调用机制</w:t>
            </w:r>
          </w:p>
          <w:tbl>
            <w:tblPr>
              <w:tblW w:w="0" w:type="auto"/>
              <w:tblInd w:w="534" w:type="dxa"/>
              <w:tblLayout w:type="fixed"/>
              <w:tblLook w:val="01E0"/>
            </w:tblPr>
            <w:tblGrid>
              <w:gridCol w:w="7854"/>
            </w:tblGrid>
            <w:tr w:rsidR="0014381B" w:rsidRPr="00992F57" w:rsidTr="001E4514">
              <w:tc>
                <w:tcPr>
                  <w:tcW w:w="7854" w:type="dxa"/>
                </w:tcPr>
                <w:p w:rsidR="0014381B" w:rsidRPr="00392EDF" w:rsidRDefault="003801D2" w:rsidP="001E4514">
                  <w:pPr>
                    <w:autoSpaceDE w:val="0"/>
                    <w:autoSpaceDN w:val="0"/>
                    <w:adjustRightInd w:val="0"/>
                    <w:jc w:val="left"/>
                  </w:pPr>
                  <w:r w:rsidRPr="00392EDF">
                    <w:fldChar w:fldCharType="begin">
                      <w:ffData>
                        <w:name w:val=""/>
                        <w:enabled/>
                        <w:calcOnExit w:val="0"/>
                        <w:checkBox>
                          <w:sizeAuto/>
                          <w:default w:val="1"/>
                        </w:checkBox>
                      </w:ffData>
                    </w:fldChar>
                  </w:r>
                  <w:r w:rsidR="0014381B" w:rsidRPr="00392EDF">
                    <w:instrText xml:space="preserve"> FORMCHECKBOX </w:instrText>
                  </w:r>
                  <w:r w:rsidRPr="00392EDF">
                    <w:fldChar w:fldCharType="end"/>
                  </w:r>
                  <w:r w:rsidR="0014381B" w:rsidRPr="00392EDF">
                    <w:t xml:space="preserve"> </w:t>
                  </w:r>
                  <w:r w:rsidR="0014381B" w:rsidRPr="00392EDF">
                    <w:rPr>
                      <w:rFonts w:hint="eastAsia"/>
                    </w:rPr>
                    <w:t>同步调用</w:t>
                  </w:r>
                </w:p>
                <w:p w:rsidR="0014381B" w:rsidRPr="00392EDF" w:rsidRDefault="003801D2" w:rsidP="001E4514">
                  <w:pPr>
                    <w:autoSpaceDE w:val="0"/>
                    <w:autoSpaceDN w:val="0"/>
                    <w:adjustRightInd w:val="0"/>
                    <w:jc w:val="left"/>
                  </w:pPr>
                  <w:r w:rsidRPr="00392EDF">
                    <w:fldChar w:fldCharType="begin">
                      <w:ffData>
                        <w:name w:val=""/>
                        <w:enabled/>
                        <w:calcOnExit w:val="0"/>
                        <w:checkBox>
                          <w:sizeAuto/>
                          <w:default w:val="0"/>
                        </w:checkBox>
                      </w:ffData>
                    </w:fldChar>
                  </w:r>
                  <w:r w:rsidR="0014381B" w:rsidRPr="00392EDF">
                    <w:instrText xml:space="preserve"> FORMCHECKBOX </w:instrText>
                  </w:r>
                  <w:r w:rsidRPr="00392EDF">
                    <w:fldChar w:fldCharType="end"/>
                  </w:r>
                  <w:r w:rsidR="0014381B" w:rsidRPr="00392EDF">
                    <w:t xml:space="preserve"> </w:t>
                  </w:r>
                  <w:r w:rsidR="0014381B" w:rsidRPr="00392EDF">
                    <w:rPr>
                      <w:rFonts w:hint="eastAsia"/>
                    </w:rPr>
                    <w:t>异步调用</w:t>
                  </w:r>
                </w:p>
              </w:tc>
            </w:tr>
          </w:tbl>
          <w:p w:rsidR="0014381B" w:rsidRDefault="0014381B" w:rsidP="001E4514">
            <w:pPr>
              <w:autoSpaceDE w:val="0"/>
              <w:autoSpaceDN w:val="0"/>
              <w:adjustRightInd w:val="0"/>
              <w:jc w:val="left"/>
            </w:pPr>
            <w:r>
              <w:rPr>
                <w:rFonts w:hint="eastAsia"/>
              </w:rPr>
              <w:t>2</w:t>
            </w:r>
            <w:r>
              <w:rPr>
                <w:rFonts w:hint="eastAsia"/>
              </w:rPr>
              <w:t>：异常处理</w:t>
            </w:r>
          </w:p>
          <w:tbl>
            <w:tblPr>
              <w:tblW w:w="0" w:type="auto"/>
              <w:tblInd w:w="534" w:type="dxa"/>
              <w:tblLayout w:type="fixed"/>
              <w:tblLook w:val="01E0"/>
            </w:tblPr>
            <w:tblGrid>
              <w:gridCol w:w="7854"/>
            </w:tblGrid>
            <w:tr w:rsidR="0014381B" w:rsidRPr="00992F57" w:rsidTr="001E4514">
              <w:tc>
                <w:tcPr>
                  <w:tcW w:w="7854" w:type="dxa"/>
                </w:tcPr>
                <w:p w:rsidR="0014381B" w:rsidRPr="00392EDF" w:rsidRDefault="003801D2" w:rsidP="001E4514">
                  <w:pPr>
                    <w:autoSpaceDE w:val="0"/>
                    <w:autoSpaceDN w:val="0"/>
                    <w:adjustRightInd w:val="0"/>
                    <w:jc w:val="left"/>
                  </w:pPr>
                  <w:r w:rsidRPr="00392EDF">
                    <w:fldChar w:fldCharType="begin">
                      <w:ffData>
                        <w:name w:val=""/>
                        <w:enabled/>
                        <w:calcOnExit w:val="0"/>
                        <w:checkBox>
                          <w:sizeAuto/>
                          <w:default w:val="1"/>
                        </w:checkBox>
                      </w:ffData>
                    </w:fldChar>
                  </w:r>
                  <w:r w:rsidR="0014381B" w:rsidRPr="00392EDF">
                    <w:instrText xml:space="preserve"> FORMCHECKBOX </w:instrText>
                  </w:r>
                  <w:r w:rsidRPr="00392EDF">
                    <w:fldChar w:fldCharType="end"/>
                  </w:r>
                  <w:r w:rsidR="0014381B" w:rsidRPr="00392EDF">
                    <w:t xml:space="preserve"> </w:t>
                  </w:r>
                  <w:r w:rsidR="0014381B" w:rsidRPr="00392EDF">
                    <w:rPr>
                      <w:rFonts w:hint="eastAsia"/>
                    </w:rPr>
                    <w:t>调用失败，业务全部回滚，需重新请求调用</w:t>
                  </w:r>
                </w:p>
                <w:p w:rsidR="0014381B" w:rsidRPr="00392EDF" w:rsidRDefault="003801D2" w:rsidP="001E4514">
                  <w:pPr>
                    <w:autoSpaceDE w:val="0"/>
                    <w:autoSpaceDN w:val="0"/>
                    <w:adjustRightInd w:val="0"/>
                    <w:jc w:val="left"/>
                  </w:pPr>
                  <w:r w:rsidRPr="00392EDF">
                    <w:fldChar w:fldCharType="begin">
                      <w:ffData>
                        <w:name w:val=""/>
                        <w:enabled/>
                        <w:calcOnExit w:val="0"/>
                        <w:checkBox>
                          <w:sizeAuto/>
                          <w:default w:val="0"/>
                        </w:checkBox>
                      </w:ffData>
                    </w:fldChar>
                  </w:r>
                  <w:r w:rsidR="0014381B" w:rsidRPr="00392EDF">
                    <w:instrText xml:space="preserve"> FORMCHECKBOX </w:instrText>
                  </w:r>
                  <w:r w:rsidRPr="00392EDF">
                    <w:fldChar w:fldCharType="end"/>
                  </w:r>
                  <w:r w:rsidR="0014381B" w:rsidRPr="00392EDF">
                    <w:t xml:space="preserve"> </w:t>
                  </w:r>
                  <w:r w:rsidR="0014381B" w:rsidRPr="00392EDF">
                    <w:rPr>
                      <w:rFonts w:hint="eastAsia"/>
                    </w:rPr>
                    <w:t>调用失败，出错的数据回滚，并需要进行出错数据的重新请求调用</w:t>
                  </w:r>
                </w:p>
              </w:tc>
            </w:tr>
          </w:tbl>
          <w:p w:rsidR="0014381B" w:rsidRPr="00392EDF" w:rsidRDefault="0014381B" w:rsidP="001E4514">
            <w:pPr>
              <w:autoSpaceDE w:val="0"/>
              <w:autoSpaceDN w:val="0"/>
              <w:adjustRightInd w:val="0"/>
              <w:jc w:val="left"/>
              <w:rPr>
                <w:rFonts w:ascii="宋体" w:hAnsi="宋体" w:cs="新宋体"/>
                <w:color w:val="800000"/>
                <w:sz w:val="19"/>
                <w:szCs w:val="19"/>
              </w:rPr>
            </w:pPr>
          </w:p>
          <w:p w:rsidR="0014381B" w:rsidRPr="00601888" w:rsidRDefault="0014381B" w:rsidP="001E4514">
            <w:pPr>
              <w:autoSpaceDE w:val="0"/>
              <w:autoSpaceDN w:val="0"/>
              <w:adjustRightInd w:val="0"/>
              <w:jc w:val="left"/>
              <w:rPr>
                <w:rFonts w:ascii="宋体" w:hAnsi="宋体" w:cs="新宋体"/>
                <w:color w:val="800000"/>
                <w:sz w:val="19"/>
                <w:szCs w:val="19"/>
              </w:rPr>
            </w:pPr>
          </w:p>
        </w:tc>
      </w:tr>
      <w:tr w:rsidR="0014381B" w:rsidRPr="00601888" w:rsidTr="001E4514">
        <w:trPr>
          <w:trHeight w:val="70"/>
        </w:trPr>
        <w:tc>
          <w:tcPr>
            <w:tcW w:w="8322" w:type="dxa"/>
            <w:gridSpan w:val="2"/>
            <w:tcBorders>
              <w:top w:val="single" w:sz="4" w:space="0" w:color="auto"/>
              <w:bottom w:val="single" w:sz="4" w:space="0" w:color="auto"/>
            </w:tcBorders>
            <w:shd w:val="pct12" w:color="auto" w:fill="auto"/>
            <w:vAlign w:val="center"/>
          </w:tcPr>
          <w:p w:rsidR="0014381B" w:rsidRPr="00601888" w:rsidRDefault="0014381B" w:rsidP="001E4514">
            <w:pPr>
              <w:spacing w:before="60" w:after="60" w:line="0" w:lineRule="atLeast"/>
              <w:rPr>
                <w:rFonts w:ascii="宋体" w:hAnsi="宋体"/>
                <w:b/>
                <w:sz w:val="28"/>
                <w:szCs w:val="28"/>
              </w:rPr>
            </w:pPr>
            <w:r w:rsidRPr="00601888">
              <w:rPr>
                <w:rFonts w:ascii="宋体" w:hAnsi="宋体" w:hint="eastAsia"/>
                <w:b/>
                <w:sz w:val="28"/>
                <w:szCs w:val="28"/>
              </w:rPr>
              <w:t>接口、参数说明</w:t>
            </w:r>
          </w:p>
        </w:tc>
      </w:tr>
      <w:tr w:rsidR="0014381B" w:rsidRPr="00601888" w:rsidTr="001E4514">
        <w:trPr>
          <w:trHeight w:val="70"/>
        </w:trPr>
        <w:tc>
          <w:tcPr>
            <w:tcW w:w="1536" w:type="dxa"/>
            <w:tcBorders>
              <w:top w:val="single" w:sz="4" w:space="0" w:color="auto"/>
              <w:bottom w:val="single" w:sz="4" w:space="0" w:color="auto"/>
            </w:tcBorders>
            <w:shd w:val="pct15" w:color="auto" w:fill="auto"/>
            <w:vAlign w:val="center"/>
          </w:tcPr>
          <w:p w:rsidR="0014381B" w:rsidRPr="00601888" w:rsidRDefault="0014381B" w:rsidP="001E4514">
            <w:pPr>
              <w:rPr>
                <w:rFonts w:ascii="宋体" w:hAnsi="宋体"/>
                <w:b/>
                <w:highlight w:val="white"/>
              </w:rPr>
            </w:pPr>
            <w:r w:rsidRPr="00601888">
              <w:rPr>
                <w:rFonts w:ascii="宋体" w:hAnsi="宋体" w:hint="eastAsia"/>
                <w:b/>
              </w:rPr>
              <w:t>输入</w:t>
            </w:r>
          </w:p>
        </w:tc>
        <w:tc>
          <w:tcPr>
            <w:tcW w:w="6786" w:type="dxa"/>
            <w:tcBorders>
              <w:top w:val="single" w:sz="4" w:space="0" w:color="auto"/>
              <w:bottom w:val="single" w:sz="4" w:space="0" w:color="auto"/>
            </w:tcBorders>
            <w:shd w:val="pct15" w:color="auto" w:fill="auto"/>
            <w:vAlign w:val="center"/>
          </w:tcPr>
          <w:p w:rsidR="0014381B" w:rsidRPr="00601888" w:rsidRDefault="0014381B" w:rsidP="001E4514">
            <w:pPr>
              <w:spacing w:before="60" w:after="60" w:line="0" w:lineRule="atLeast"/>
              <w:rPr>
                <w:rFonts w:ascii="宋体" w:hAnsi="宋体"/>
                <w:sz w:val="18"/>
              </w:rPr>
            </w:pPr>
            <w:r w:rsidRPr="00601888">
              <w:rPr>
                <w:rFonts w:ascii="宋体" w:hAnsi="宋体" w:hint="eastAsia"/>
                <w:b/>
                <w:szCs w:val="21"/>
              </w:rPr>
              <w:t>说明</w:t>
            </w:r>
          </w:p>
        </w:tc>
      </w:tr>
      <w:tr w:rsidR="0014381B" w:rsidRPr="00601888" w:rsidTr="001E4514">
        <w:trPr>
          <w:trHeight w:val="70"/>
        </w:trPr>
        <w:tc>
          <w:tcPr>
            <w:tcW w:w="1536" w:type="dxa"/>
            <w:tcBorders>
              <w:top w:val="single" w:sz="4" w:space="0" w:color="auto"/>
              <w:bottom w:val="single" w:sz="4" w:space="0" w:color="auto"/>
            </w:tcBorders>
            <w:vAlign w:val="center"/>
          </w:tcPr>
          <w:p w:rsidR="0014381B" w:rsidRPr="00601888" w:rsidRDefault="0014381B" w:rsidP="001E4514">
            <w:pPr>
              <w:rPr>
                <w:rFonts w:ascii="宋体" w:hAnsi="宋体"/>
              </w:rPr>
            </w:pPr>
            <w:r w:rsidRPr="00601888">
              <w:rPr>
                <w:rFonts w:ascii="宋体" w:hAnsi="宋体" w:hint="eastAsia"/>
              </w:rPr>
              <w:t>通过URL</w:t>
            </w:r>
          </w:p>
        </w:tc>
        <w:tc>
          <w:tcPr>
            <w:tcW w:w="6786" w:type="dxa"/>
            <w:tcBorders>
              <w:top w:val="single" w:sz="4" w:space="0" w:color="auto"/>
              <w:bottom w:val="single" w:sz="4" w:space="0" w:color="auto"/>
            </w:tcBorders>
            <w:vAlign w:val="center"/>
          </w:tcPr>
          <w:p w:rsidR="0014381B" w:rsidRPr="00601888" w:rsidRDefault="0014381B" w:rsidP="001E4514">
            <w:pPr>
              <w:spacing w:before="60" w:after="60" w:line="0" w:lineRule="atLeast"/>
              <w:rPr>
                <w:rFonts w:ascii="宋体" w:hAnsi="宋体"/>
                <w:sz w:val="18"/>
              </w:rPr>
            </w:pPr>
            <w:r w:rsidRPr="00601888">
              <w:rPr>
                <w:rFonts w:ascii="宋体" w:hAnsi="宋体" w:hint="eastAsia"/>
                <w:sz w:val="18"/>
              </w:rPr>
              <w:t>通过URL访问JSON服务</w:t>
            </w:r>
          </w:p>
        </w:tc>
      </w:tr>
      <w:tr w:rsidR="0014381B" w:rsidRPr="00601888" w:rsidTr="001E4514">
        <w:trPr>
          <w:trHeight w:val="70"/>
        </w:trPr>
        <w:tc>
          <w:tcPr>
            <w:tcW w:w="1536" w:type="dxa"/>
            <w:tcBorders>
              <w:top w:val="single" w:sz="4" w:space="0" w:color="auto"/>
              <w:bottom w:val="single" w:sz="4" w:space="0" w:color="auto"/>
            </w:tcBorders>
            <w:shd w:val="pct15" w:color="auto" w:fill="auto"/>
            <w:vAlign w:val="center"/>
          </w:tcPr>
          <w:p w:rsidR="0014381B" w:rsidRPr="00601888" w:rsidRDefault="0014381B" w:rsidP="001E4514">
            <w:pPr>
              <w:rPr>
                <w:rFonts w:ascii="宋体" w:hAnsi="宋体"/>
                <w:b/>
              </w:rPr>
            </w:pPr>
            <w:r w:rsidRPr="00601888">
              <w:rPr>
                <w:rFonts w:ascii="宋体" w:hAnsi="宋体" w:hint="eastAsia"/>
                <w:b/>
              </w:rPr>
              <w:t>输入参数</w:t>
            </w:r>
          </w:p>
        </w:tc>
        <w:tc>
          <w:tcPr>
            <w:tcW w:w="6786" w:type="dxa"/>
            <w:tcBorders>
              <w:top w:val="single" w:sz="4" w:space="0" w:color="auto"/>
              <w:bottom w:val="single" w:sz="4" w:space="0" w:color="auto"/>
            </w:tcBorders>
            <w:shd w:val="pct15" w:color="auto" w:fill="auto"/>
            <w:vAlign w:val="center"/>
          </w:tcPr>
          <w:p w:rsidR="0014381B" w:rsidRPr="00601888" w:rsidRDefault="0014381B" w:rsidP="001E4514">
            <w:pPr>
              <w:spacing w:before="60" w:after="60" w:line="0" w:lineRule="atLeast"/>
              <w:rPr>
                <w:rFonts w:ascii="宋体" w:hAnsi="宋体"/>
                <w:sz w:val="18"/>
              </w:rPr>
            </w:pPr>
            <w:r w:rsidRPr="00601888">
              <w:rPr>
                <w:rFonts w:ascii="宋体" w:hAnsi="宋体" w:hint="eastAsia"/>
                <w:b/>
                <w:szCs w:val="21"/>
              </w:rPr>
              <w:t>说明</w:t>
            </w:r>
          </w:p>
        </w:tc>
      </w:tr>
      <w:tr w:rsidR="0014381B" w:rsidRPr="007D2244" w:rsidTr="001E4514">
        <w:trPr>
          <w:trHeight w:val="70"/>
        </w:trPr>
        <w:tc>
          <w:tcPr>
            <w:tcW w:w="1536" w:type="dxa"/>
            <w:tcBorders>
              <w:top w:val="single" w:sz="4" w:space="0" w:color="auto"/>
              <w:bottom w:val="single" w:sz="4" w:space="0" w:color="auto"/>
            </w:tcBorders>
            <w:vAlign w:val="center"/>
          </w:tcPr>
          <w:p w:rsidR="0014381B" w:rsidRPr="00601888" w:rsidRDefault="0014381B" w:rsidP="001E4514">
            <w:pPr>
              <w:rPr>
                <w:rFonts w:ascii="宋体" w:hAnsi="宋体"/>
              </w:rPr>
            </w:pPr>
            <w:r>
              <w:rPr>
                <w:rFonts w:ascii="宋体" w:hAnsi="宋体" w:hint="eastAsia"/>
              </w:rPr>
              <w:t>C</w:t>
            </w:r>
          </w:p>
        </w:tc>
        <w:tc>
          <w:tcPr>
            <w:tcW w:w="6786" w:type="dxa"/>
            <w:tcBorders>
              <w:top w:val="single" w:sz="4" w:space="0" w:color="auto"/>
              <w:bottom w:val="single" w:sz="4" w:space="0" w:color="auto"/>
            </w:tcBorders>
            <w:vAlign w:val="center"/>
          </w:tcPr>
          <w:p w:rsidR="0014381B" w:rsidRPr="007D2244" w:rsidRDefault="00ED06DD" w:rsidP="00753496">
            <w:pPr>
              <w:spacing w:before="60" w:after="60" w:line="0" w:lineRule="atLeast"/>
              <w:rPr>
                <w:rFonts w:ascii="宋体" w:hAnsi="宋体"/>
                <w:color w:val="000000" w:themeColor="text1"/>
                <w:szCs w:val="21"/>
              </w:rPr>
            </w:pPr>
            <w:r>
              <w:rPr>
                <w:rFonts w:ascii="宋体" w:hAnsi="Times New Roman" w:cs="宋体" w:hint="eastAsia"/>
                <w:color w:val="000000" w:themeColor="text1"/>
                <w:szCs w:val="21"/>
              </w:rPr>
              <w:t>Get</w:t>
            </w:r>
            <w:r w:rsidR="0014381B">
              <w:rPr>
                <w:rFonts w:ascii="宋体" w:hAnsi="Times New Roman" w:cs="宋体" w:hint="eastAsia"/>
                <w:color w:val="000000" w:themeColor="text1"/>
                <w:szCs w:val="21"/>
              </w:rPr>
              <w:t>Meeting</w:t>
            </w:r>
            <w:r w:rsidR="00753496">
              <w:rPr>
                <w:rFonts w:ascii="宋体" w:hAnsi="Times New Roman" w:cs="宋体" w:hint="eastAsia"/>
                <w:color w:val="000000" w:themeColor="text1"/>
                <w:szCs w:val="21"/>
              </w:rPr>
              <w:t>Prolong</w:t>
            </w:r>
            <w:r>
              <w:rPr>
                <w:rFonts w:ascii="宋体" w:hAnsi="Times New Roman" w:cs="宋体" w:hint="eastAsia"/>
                <w:color w:val="000000" w:themeColor="text1"/>
                <w:szCs w:val="21"/>
              </w:rPr>
              <w:t>Info</w:t>
            </w:r>
          </w:p>
        </w:tc>
      </w:tr>
      <w:tr w:rsidR="0014381B" w:rsidRPr="00601888" w:rsidTr="001E4514">
        <w:trPr>
          <w:trHeight w:val="70"/>
        </w:trPr>
        <w:tc>
          <w:tcPr>
            <w:tcW w:w="1536" w:type="dxa"/>
            <w:tcBorders>
              <w:top w:val="single" w:sz="4" w:space="0" w:color="auto"/>
              <w:bottom w:val="single" w:sz="4" w:space="0" w:color="auto"/>
            </w:tcBorders>
            <w:vAlign w:val="center"/>
          </w:tcPr>
          <w:p w:rsidR="0014381B" w:rsidRPr="00601888" w:rsidRDefault="0014381B" w:rsidP="001E4514">
            <w:pPr>
              <w:rPr>
                <w:rFonts w:ascii="宋体" w:hAnsi="宋体"/>
              </w:rPr>
            </w:pPr>
            <w:r>
              <w:rPr>
                <w:rFonts w:ascii="宋体" w:hAnsi="宋体"/>
              </w:rPr>
              <w:t>D</w:t>
            </w:r>
          </w:p>
        </w:tc>
        <w:tc>
          <w:tcPr>
            <w:tcW w:w="6786" w:type="dxa"/>
            <w:tcBorders>
              <w:top w:val="single" w:sz="4" w:space="0" w:color="auto"/>
              <w:bottom w:val="single" w:sz="4" w:space="0" w:color="auto"/>
            </w:tcBorders>
            <w:vAlign w:val="center"/>
          </w:tcPr>
          <w:p w:rsidR="0014381B" w:rsidRPr="00601888" w:rsidRDefault="0014381B" w:rsidP="001E4514">
            <w:pPr>
              <w:spacing w:before="60" w:after="60" w:line="0" w:lineRule="atLeast"/>
              <w:rPr>
                <w:rFonts w:ascii="宋体" w:hAnsi="宋体"/>
                <w:szCs w:val="21"/>
              </w:rPr>
            </w:pPr>
          </w:p>
        </w:tc>
      </w:tr>
      <w:tr w:rsidR="0014381B" w:rsidRPr="00601888" w:rsidTr="001E4514">
        <w:trPr>
          <w:trHeight w:val="70"/>
        </w:trPr>
        <w:tc>
          <w:tcPr>
            <w:tcW w:w="1536" w:type="dxa"/>
            <w:tcBorders>
              <w:top w:val="single" w:sz="4" w:space="0" w:color="auto"/>
              <w:bottom w:val="single" w:sz="4" w:space="0" w:color="auto"/>
            </w:tcBorders>
            <w:vAlign w:val="center"/>
          </w:tcPr>
          <w:p w:rsidR="0014381B" w:rsidRPr="00601888" w:rsidRDefault="0014381B" w:rsidP="001E4514">
            <w:pPr>
              <w:rPr>
                <w:rFonts w:ascii="宋体" w:hAnsi="宋体"/>
              </w:rPr>
            </w:pPr>
            <w:r>
              <w:rPr>
                <w:rFonts w:ascii="宋体" w:hAnsi="宋体" w:hint="eastAsia"/>
              </w:rPr>
              <w:t>F</w:t>
            </w:r>
          </w:p>
        </w:tc>
        <w:tc>
          <w:tcPr>
            <w:tcW w:w="6786" w:type="dxa"/>
            <w:tcBorders>
              <w:top w:val="single" w:sz="4" w:space="0" w:color="auto"/>
              <w:bottom w:val="single" w:sz="4" w:space="0" w:color="auto"/>
            </w:tcBorders>
            <w:vAlign w:val="center"/>
          </w:tcPr>
          <w:tbl>
            <w:tblPr>
              <w:tblW w:w="598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tblPr>
            <w:tblGrid>
              <w:gridCol w:w="737"/>
              <w:gridCol w:w="1276"/>
              <w:gridCol w:w="1559"/>
              <w:gridCol w:w="1559"/>
              <w:gridCol w:w="851"/>
            </w:tblGrid>
            <w:tr w:rsidR="0014381B" w:rsidRPr="0001495D" w:rsidTr="001E4514">
              <w:tc>
                <w:tcPr>
                  <w:tcW w:w="737" w:type="dxa"/>
                  <w:shd w:val="clear" w:color="auto" w:fill="BFBFBF"/>
                  <w:vAlign w:val="center"/>
                </w:tcPr>
                <w:p w:rsidR="0014381B" w:rsidRPr="0001495D" w:rsidRDefault="0014381B" w:rsidP="001E4514">
                  <w:pPr>
                    <w:pStyle w:val="aff"/>
                    <w:widowControl w:val="0"/>
                    <w:rPr>
                      <w:rFonts w:ascii="黑体"/>
                    </w:rPr>
                  </w:pPr>
                  <w:r w:rsidRPr="0001495D">
                    <w:rPr>
                      <w:rFonts w:ascii="黑体" w:hint="eastAsia"/>
                    </w:rPr>
                    <w:t>必输项</w:t>
                  </w:r>
                </w:p>
              </w:tc>
              <w:tc>
                <w:tcPr>
                  <w:tcW w:w="1276" w:type="dxa"/>
                  <w:shd w:val="clear" w:color="auto" w:fill="BFBFBF"/>
                  <w:vAlign w:val="center"/>
                </w:tcPr>
                <w:p w:rsidR="0014381B" w:rsidRPr="0001495D" w:rsidRDefault="0014381B" w:rsidP="001E4514">
                  <w:pPr>
                    <w:pStyle w:val="aff"/>
                    <w:widowControl w:val="0"/>
                    <w:rPr>
                      <w:rFonts w:ascii="黑体"/>
                    </w:rPr>
                  </w:pPr>
                  <w:r w:rsidRPr="0001495D">
                    <w:rPr>
                      <w:rFonts w:ascii="黑体" w:hint="eastAsia"/>
                    </w:rPr>
                    <w:t>属性</w:t>
                  </w:r>
                </w:p>
              </w:tc>
              <w:tc>
                <w:tcPr>
                  <w:tcW w:w="1559" w:type="dxa"/>
                  <w:shd w:val="clear" w:color="auto" w:fill="BFBFBF"/>
                  <w:vAlign w:val="center"/>
                </w:tcPr>
                <w:p w:rsidR="0014381B" w:rsidRPr="0001495D" w:rsidRDefault="0014381B" w:rsidP="001E4514">
                  <w:pPr>
                    <w:pStyle w:val="aff"/>
                    <w:widowControl w:val="0"/>
                    <w:rPr>
                      <w:rFonts w:ascii="黑体"/>
                    </w:rPr>
                  </w:pPr>
                  <w:r w:rsidRPr="0001495D">
                    <w:rPr>
                      <w:rFonts w:ascii="黑体" w:hint="eastAsia"/>
                    </w:rPr>
                    <w:t>数据名称</w:t>
                  </w:r>
                </w:p>
              </w:tc>
              <w:tc>
                <w:tcPr>
                  <w:tcW w:w="1559" w:type="dxa"/>
                  <w:shd w:val="clear" w:color="auto" w:fill="BFBFBF"/>
                  <w:vAlign w:val="center"/>
                </w:tcPr>
                <w:p w:rsidR="0014381B" w:rsidRPr="0001495D" w:rsidRDefault="0014381B" w:rsidP="001E4514">
                  <w:pPr>
                    <w:pStyle w:val="aff"/>
                    <w:widowControl w:val="0"/>
                    <w:rPr>
                      <w:rFonts w:ascii="黑体"/>
                    </w:rPr>
                  </w:pPr>
                  <w:r w:rsidRPr="0001495D">
                    <w:rPr>
                      <w:rFonts w:ascii="黑体" w:hint="eastAsia"/>
                    </w:rPr>
                    <w:t>属性约束</w:t>
                  </w:r>
                </w:p>
              </w:tc>
              <w:tc>
                <w:tcPr>
                  <w:tcW w:w="851" w:type="dxa"/>
                  <w:shd w:val="clear" w:color="auto" w:fill="BFBFBF"/>
                  <w:vAlign w:val="center"/>
                </w:tcPr>
                <w:p w:rsidR="0014381B" w:rsidRPr="0001495D" w:rsidRDefault="0014381B" w:rsidP="001E4514">
                  <w:pPr>
                    <w:pStyle w:val="aff"/>
                    <w:widowControl w:val="0"/>
                    <w:rPr>
                      <w:rFonts w:ascii="黑体"/>
                    </w:rPr>
                  </w:pPr>
                  <w:r w:rsidRPr="0001495D">
                    <w:rPr>
                      <w:rFonts w:ascii="黑体" w:hint="eastAsia"/>
                    </w:rPr>
                    <w:t>数据类型</w:t>
                  </w:r>
                </w:p>
              </w:tc>
            </w:tr>
            <w:tr w:rsidR="0014381B" w:rsidRPr="00E03BBB" w:rsidTr="001E4514">
              <w:trPr>
                <w:trHeight w:val="717"/>
              </w:trPr>
              <w:tc>
                <w:tcPr>
                  <w:tcW w:w="737" w:type="dxa"/>
                  <w:vAlign w:val="center"/>
                </w:tcPr>
                <w:p w:rsidR="0014381B" w:rsidRDefault="0014381B" w:rsidP="001E4514">
                  <w:pPr>
                    <w:rPr>
                      <w:rFonts w:ascii="宋体" w:hAnsi="宋体"/>
                      <w:sz w:val="18"/>
                    </w:rPr>
                  </w:pPr>
                  <w:r>
                    <w:rPr>
                      <w:rFonts w:ascii="宋体" w:hAnsi="宋体" w:hint="eastAsia"/>
                      <w:sz w:val="18"/>
                    </w:rPr>
                    <w:t>Y</w:t>
                  </w:r>
                </w:p>
              </w:tc>
              <w:tc>
                <w:tcPr>
                  <w:tcW w:w="1276" w:type="dxa"/>
                  <w:vAlign w:val="center"/>
                </w:tcPr>
                <w:p w:rsidR="0014381B" w:rsidRPr="00BD28B7" w:rsidRDefault="00753496" w:rsidP="001E4514">
                  <w:pPr>
                    <w:rPr>
                      <w:rFonts w:ascii="宋体" w:hAnsi="宋体" w:cs="宋体"/>
                      <w:sz w:val="18"/>
                    </w:rPr>
                  </w:pPr>
                  <w:r>
                    <w:rPr>
                      <w:rFonts w:ascii="宋体" w:hAnsi="宋体" w:cs="宋体" w:hint="eastAsia"/>
                      <w:sz w:val="18"/>
                    </w:rPr>
                    <w:t>会议ID</w:t>
                  </w:r>
                </w:p>
              </w:tc>
              <w:tc>
                <w:tcPr>
                  <w:tcW w:w="1559" w:type="dxa"/>
                  <w:vAlign w:val="center"/>
                </w:tcPr>
                <w:p w:rsidR="0014381B" w:rsidRDefault="00753496" w:rsidP="001E4514">
                  <w:pPr>
                    <w:rPr>
                      <w:rFonts w:ascii="宋体" w:hAnsi="宋体"/>
                      <w:sz w:val="18"/>
                    </w:rPr>
                  </w:pPr>
                  <w:r>
                    <w:rPr>
                      <w:rFonts w:ascii="宋体" w:hAnsi="宋体" w:hint="eastAsia"/>
                      <w:sz w:val="18"/>
                    </w:rPr>
                    <w:t>ID</w:t>
                  </w:r>
                </w:p>
              </w:tc>
              <w:tc>
                <w:tcPr>
                  <w:tcW w:w="1559" w:type="dxa"/>
                  <w:vAlign w:val="center"/>
                </w:tcPr>
                <w:p w:rsidR="0014381B" w:rsidRPr="00BD28B7" w:rsidRDefault="0014381B" w:rsidP="001E4514">
                  <w:pPr>
                    <w:rPr>
                      <w:rFonts w:ascii="宋体" w:hAnsi="宋体"/>
                      <w:sz w:val="18"/>
                    </w:rPr>
                  </w:pPr>
                </w:p>
              </w:tc>
              <w:tc>
                <w:tcPr>
                  <w:tcW w:w="851" w:type="dxa"/>
                  <w:vAlign w:val="center"/>
                </w:tcPr>
                <w:p w:rsidR="0014381B" w:rsidRPr="00E03BBB" w:rsidRDefault="0014381B" w:rsidP="001E4514">
                  <w:pPr>
                    <w:rPr>
                      <w:rFonts w:ascii="宋体" w:hAnsi="宋体"/>
                      <w:sz w:val="18"/>
                    </w:rPr>
                  </w:pPr>
                  <w:r>
                    <w:rPr>
                      <w:rFonts w:ascii="宋体" w:hAnsi="宋体" w:hint="eastAsia"/>
                      <w:sz w:val="18"/>
                    </w:rPr>
                    <w:t>String</w:t>
                  </w:r>
                </w:p>
              </w:tc>
            </w:tr>
          </w:tbl>
          <w:p w:rsidR="0014381B" w:rsidRPr="00601888" w:rsidRDefault="0014381B" w:rsidP="001E4514">
            <w:pPr>
              <w:spacing w:before="60" w:after="60" w:line="0" w:lineRule="atLeast"/>
              <w:rPr>
                <w:rFonts w:ascii="宋体" w:hAnsi="宋体"/>
                <w:szCs w:val="21"/>
              </w:rPr>
            </w:pPr>
          </w:p>
        </w:tc>
      </w:tr>
      <w:tr w:rsidR="0014381B" w:rsidRPr="00601888" w:rsidTr="001E4514">
        <w:trPr>
          <w:trHeight w:val="70"/>
        </w:trPr>
        <w:tc>
          <w:tcPr>
            <w:tcW w:w="1536" w:type="dxa"/>
            <w:tcBorders>
              <w:top w:val="single" w:sz="4" w:space="0" w:color="auto"/>
              <w:bottom w:val="single" w:sz="4" w:space="0" w:color="auto"/>
            </w:tcBorders>
            <w:shd w:val="pct15" w:color="auto" w:fill="auto"/>
            <w:vAlign w:val="center"/>
          </w:tcPr>
          <w:p w:rsidR="0014381B" w:rsidRPr="00601888" w:rsidRDefault="0014381B" w:rsidP="001E4514">
            <w:pPr>
              <w:rPr>
                <w:rFonts w:ascii="宋体" w:hAnsi="宋体"/>
                <w:b/>
                <w:highlight w:val="white"/>
              </w:rPr>
            </w:pPr>
            <w:r w:rsidRPr="00601888">
              <w:rPr>
                <w:rFonts w:ascii="宋体" w:hAnsi="宋体" w:hint="eastAsia"/>
                <w:b/>
              </w:rPr>
              <w:t>输出</w:t>
            </w:r>
          </w:p>
        </w:tc>
        <w:tc>
          <w:tcPr>
            <w:tcW w:w="6786" w:type="dxa"/>
            <w:tcBorders>
              <w:top w:val="single" w:sz="4" w:space="0" w:color="auto"/>
              <w:bottom w:val="single" w:sz="4" w:space="0" w:color="auto"/>
            </w:tcBorders>
            <w:shd w:val="pct15" w:color="auto" w:fill="auto"/>
            <w:vAlign w:val="center"/>
          </w:tcPr>
          <w:p w:rsidR="0014381B" w:rsidRPr="00601888" w:rsidRDefault="0014381B" w:rsidP="001E4514">
            <w:pPr>
              <w:spacing w:before="60" w:after="60" w:line="0" w:lineRule="atLeast"/>
              <w:rPr>
                <w:rFonts w:ascii="宋体" w:hAnsi="宋体"/>
                <w:sz w:val="18"/>
              </w:rPr>
            </w:pPr>
            <w:r w:rsidRPr="00601888">
              <w:rPr>
                <w:rFonts w:ascii="宋体" w:hAnsi="宋体" w:hint="eastAsia"/>
                <w:b/>
                <w:szCs w:val="21"/>
              </w:rPr>
              <w:t>说明</w:t>
            </w:r>
          </w:p>
        </w:tc>
      </w:tr>
      <w:tr w:rsidR="0014381B" w:rsidRPr="00601888" w:rsidTr="001E4514">
        <w:trPr>
          <w:trHeight w:val="70"/>
        </w:trPr>
        <w:tc>
          <w:tcPr>
            <w:tcW w:w="1536" w:type="dxa"/>
            <w:tcBorders>
              <w:top w:val="single" w:sz="4" w:space="0" w:color="auto"/>
              <w:bottom w:val="single" w:sz="4" w:space="0" w:color="auto"/>
            </w:tcBorders>
            <w:vAlign w:val="center"/>
          </w:tcPr>
          <w:p w:rsidR="0014381B" w:rsidRPr="00601888" w:rsidRDefault="0014381B" w:rsidP="001E4514">
            <w:pPr>
              <w:rPr>
                <w:rFonts w:ascii="宋体" w:hAnsi="宋体"/>
                <w:b/>
                <w:highlight w:val="white"/>
              </w:rPr>
            </w:pPr>
            <w:r w:rsidRPr="00601888">
              <w:rPr>
                <w:rFonts w:ascii="宋体" w:hAnsi="宋体" w:hint="eastAsia"/>
              </w:rPr>
              <w:t>JSONP对象</w:t>
            </w:r>
          </w:p>
        </w:tc>
        <w:tc>
          <w:tcPr>
            <w:tcW w:w="6786" w:type="dxa"/>
            <w:tcBorders>
              <w:top w:val="single" w:sz="4" w:space="0" w:color="auto"/>
              <w:bottom w:val="single" w:sz="4" w:space="0" w:color="auto"/>
            </w:tcBorders>
            <w:vAlign w:val="center"/>
          </w:tcPr>
          <w:p w:rsidR="0014381B" w:rsidRPr="00601888" w:rsidRDefault="0014381B" w:rsidP="001E4514">
            <w:pPr>
              <w:spacing w:before="60" w:after="60" w:line="0" w:lineRule="atLeast"/>
              <w:rPr>
                <w:rFonts w:ascii="宋体" w:hAnsi="宋体"/>
                <w:sz w:val="18"/>
              </w:rPr>
            </w:pPr>
            <w:r w:rsidRPr="00601888">
              <w:rPr>
                <w:rFonts w:ascii="宋体" w:hAnsi="宋体" w:hint="eastAsia"/>
                <w:sz w:val="18"/>
              </w:rPr>
              <w:t>采用JSNOP形式输出JSON对象</w:t>
            </w:r>
          </w:p>
        </w:tc>
      </w:tr>
      <w:tr w:rsidR="0014381B" w:rsidRPr="00601888" w:rsidTr="001E4514">
        <w:trPr>
          <w:trHeight w:val="70"/>
        </w:trPr>
        <w:tc>
          <w:tcPr>
            <w:tcW w:w="1536" w:type="dxa"/>
            <w:tcBorders>
              <w:top w:val="single" w:sz="4" w:space="0" w:color="auto"/>
              <w:bottom w:val="single" w:sz="4" w:space="0" w:color="auto"/>
            </w:tcBorders>
            <w:shd w:val="pct15" w:color="auto" w:fill="auto"/>
            <w:vAlign w:val="center"/>
          </w:tcPr>
          <w:p w:rsidR="0014381B" w:rsidRPr="00601888" w:rsidRDefault="0014381B" w:rsidP="001E4514">
            <w:pPr>
              <w:rPr>
                <w:rFonts w:ascii="宋体" w:hAnsi="宋体"/>
                <w:b/>
                <w:highlight w:val="white"/>
              </w:rPr>
            </w:pPr>
            <w:r w:rsidRPr="00601888">
              <w:rPr>
                <w:rFonts w:ascii="宋体" w:hAnsi="宋体" w:hint="eastAsia"/>
                <w:b/>
              </w:rPr>
              <w:t>JSON对象参数</w:t>
            </w:r>
          </w:p>
        </w:tc>
        <w:tc>
          <w:tcPr>
            <w:tcW w:w="6786" w:type="dxa"/>
            <w:tcBorders>
              <w:top w:val="single" w:sz="4" w:space="0" w:color="auto"/>
              <w:bottom w:val="single" w:sz="4" w:space="0" w:color="auto"/>
            </w:tcBorders>
            <w:shd w:val="pct15" w:color="auto" w:fill="auto"/>
            <w:vAlign w:val="center"/>
          </w:tcPr>
          <w:p w:rsidR="0014381B" w:rsidRPr="00601888" w:rsidRDefault="0014381B" w:rsidP="001E4514">
            <w:pPr>
              <w:spacing w:before="60" w:after="60" w:line="0" w:lineRule="atLeast"/>
              <w:rPr>
                <w:rFonts w:ascii="宋体" w:hAnsi="宋体"/>
                <w:sz w:val="18"/>
              </w:rPr>
            </w:pPr>
            <w:r w:rsidRPr="00601888">
              <w:rPr>
                <w:rFonts w:ascii="宋体" w:hAnsi="宋体" w:hint="eastAsia"/>
                <w:b/>
                <w:szCs w:val="21"/>
              </w:rPr>
              <w:t>说明</w:t>
            </w:r>
          </w:p>
        </w:tc>
      </w:tr>
      <w:tr w:rsidR="0014381B" w:rsidRPr="00413A6E" w:rsidTr="001E4514">
        <w:trPr>
          <w:trHeight w:val="70"/>
        </w:trPr>
        <w:tc>
          <w:tcPr>
            <w:tcW w:w="1536" w:type="dxa"/>
            <w:vAlign w:val="center"/>
          </w:tcPr>
          <w:p w:rsidR="0014381B" w:rsidRPr="00413A6E" w:rsidRDefault="0014381B" w:rsidP="001E4514">
            <w:pPr>
              <w:rPr>
                <w:rFonts w:ascii="宋体" w:hAnsi="宋体"/>
                <w:color w:val="FF0000"/>
              </w:rPr>
            </w:pPr>
            <w:r w:rsidRPr="00413A6E">
              <w:rPr>
                <w:rFonts w:ascii="宋体" w:hAnsi="宋体" w:hint="eastAsia"/>
                <w:color w:val="FF0000"/>
              </w:rPr>
              <w:t>S</w:t>
            </w:r>
          </w:p>
        </w:tc>
        <w:tc>
          <w:tcPr>
            <w:tcW w:w="6786" w:type="dxa"/>
            <w:vAlign w:val="center"/>
          </w:tcPr>
          <w:p w:rsidR="0014381B" w:rsidRPr="00413A6E" w:rsidRDefault="0014381B" w:rsidP="001E4514">
            <w:pPr>
              <w:spacing w:before="60" w:after="60" w:line="0" w:lineRule="atLeast"/>
              <w:rPr>
                <w:rFonts w:ascii="宋体" w:hAnsi="宋体"/>
                <w:color w:val="FF0000"/>
                <w:sz w:val="18"/>
              </w:rPr>
            </w:pPr>
            <w:r w:rsidRPr="00413A6E">
              <w:rPr>
                <w:rFonts w:ascii="宋体" w:hAnsi="宋体" w:hint="eastAsia"/>
                <w:color w:val="FF0000"/>
                <w:sz w:val="18"/>
              </w:rPr>
              <w:t>是否成功</w:t>
            </w:r>
          </w:p>
        </w:tc>
      </w:tr>
      <w:tr w:rsidR="0014381B" w:rsidRPr="00413A6E" w:rsidTr="001E4514">
        <w:trPr>
          <w:trHeight w:val="70"/>
        </w:trPr>
        <w:tc>
          <w:tcPr>
            <w:tcW w:w="1536" w:type="dxa"/>
            <w:vAlign w:val="center"/>
          </w:tcPr>
          <w:p w:rsidR="0014381B" w:rsidRPr="00413A6E" w:rsidRDefault="0014381B" w:rsidP="001E4514">
            <w:pPr>
              <w:rPr>
                <w:rFonts w:ascii="宋体" w:hAnsi="宋体"/>
                <w:color w:val="FF0000"/>
              </w:rPr>
            </w:pPr>
            <w:r w:rsidRPr="00413A6E">
              <w:rPr>
                <w:rFonts w:ascii="宋体" w:hAnsi="宋体" w:hint="eastAsia"/>
                <w:color w:val="FF0000"/>
              </w:rPr>
              <w:t>M</w:t>
            </w:r>
          </w:p>
        </w:tc>
        <w:tc>
          <w:tcPr>
            <w:tcW w:w="6786" w:type="dxa"/>
            <w:vAlign w:val="center"/>
          </w:tcPr>
          <w:p w:rsidR="0014381B" w:rsidRPr="00413A6E" w:rsidRDefault="0014381B" w:rsidP="001E4514">
            <w:pPr>
              <w:spacing w:before="60" w:after="60" w:line="0" w:lineRule="atLeast"/>
              <w:rPr>
                <w:rFonts w:ascii="宋体" w:hAnsi="宋体"/>
                <w:color w:val="FF0000"/>
                <w:sz w:val="18"/>
              </w:rPr>
            </w:pPr>
          </w:p>
        </w:tc>
      </w:tr>
      <w:tr w:rsidR="0014381B" w:rsidRPr="00413A6E" w:rsidTr="001E4514">
        <w:trPr>
          <w:trHeight w:val="70"/>
        </w:trPr>
        <w:tc>
          <w:tcPr>
            <w:tcW w:w="1536" w:type="dxa"/>
            <w:vAlign w:val="center"/>
          </w:tcPr>
          <w:p w:rsidR="0014381B" w:rsidRPr="00413A6E" w:rsidRDefault="0014381B" w:rsidP="001E4514">
            <w:pPr>
              <w:rPr>
                <w:rFonts w:ascii="宋体" w:hAnsi="宋体"/>
                <w:color w:val="FF0000"/>
              </w:rPr>
            </w:pPr>
            <w:r w:rsidRPr="00413A6E">
              <w:rPr>
                <w:rFonts w:ascii="宋体" w:hAnsi="宋体" w:hint="eastAsia"/>
                <w:color w:val="FF0000"/>
              </w:rPr>
              <w:t>C</w:t>
            </w:r>
          </w:p>
        </w:tc>
        <w:tc>
          <w:tcPr>
            <w:tcW w:w="6786" w:type="dxa"/>
            <w:vAlign w:val="center"/>
          </w:tcPr>
          <w:p w:rsidR="0014381B" w:rsidRPr="00413A6E" w:rsidRDefault="0014381B" w:rsidP="001E4514">
            <w:pPr>
              <w:spacing w:before="60" w:after="60" w:line="0" w:lineRule="atLeast"/>
              <w:rPr>
                <w:rFonts w:ascii="宋体" w:hAnsi="宋体"/>
                <w:color w:val="FF0000"/>
                <w:sz w:val="18"/>
              </w:rPr>
            </w:pPr>
          </w:p>
        </w:tc>
      </w:tr>
      <w:tr w:rsidR="0014381B" w:rsidRPr="00045BA8" w:rsidTr="001E4514">
        <w:trPr>
          <w:trHeight w:val="70"/>
        </w:trPr>
        <w:tc>
          <w:tcPr>
            <w:tcW w:w="1536" w:type="dxa"/>
            <w:vAlign w:val="center"/>
          </w:tcPr>
          <w:p w:rsidR="0014381B" w:rsidRDefault="0014381B" w:rsidP="001E4514">
            <w:pPr>
              <w:rPr>
                <w:rFonts w:ascii="宋体" w:hAnsi="宋体"/>
              </w:rPr>
            </w:pPr>
            <w:r>
              <w:rPr>
                <w:rFonts w:ascii="宋体" w:hAnsi="宋体" w:hint="eastAsia"/>
              </w:rPr>
              <w:t>D</w:t>
            </w:r>
          </w:p>
        </w:tc>
        <w:tc>
          <w:tcPr>
            <w:tcW w:w="6786" w:type="dxa"/>
            <w:vAlign w:val="center"/>
          </w:tcPr>
          <w:p w:rsidR="0014381B" w:rsidRPr="00045BA8" w:rsidRDefault="00753496" w:rsidP="001E4514">
            <w:pPr>
              <w:pStyle w:val="20"/>
              <w:ind w:firstLineChars="0" w:firstLine="0"/>
              <w:rPr>
                <w:rFonts w:ascii="宋体" w:hAnsi="宋体"/>
                <w:b/>
              </w:rPr>
            </w:pPr>
            <w:r>
              <w:rPr>
                <w:rFonts w:ascii="宋体" w:hAnsi="宋体" w:hint="eastAsia"/>
                <w:b/>
              </w:rPr>
              <w:t>【</w:t>
            </w:r>
            <w:hyperlink w:anchor="_新增（14）-会议室时间延长冲突信息对象实体【MeetingProLo" w:history="1">
              <w:r w:rsidRPr="00AB6118">
                <w:rPr>
                  <w:rStyle w:val="a8"/>
                  <w:rFonts w:ascii="宋体" w:hAnsi="宋体" w:hint="eastAsia"/>
                  <w:b/>
                </w:rPr>
                <w:t>会议延长信息对象</w:t>
              </w:r>
            </w:hyperlink>
            <w:r>
              <w:rPr>
                <w:rFonts w:ascii="宋体" w:hAnsi="宋体" w:hint="eastAsia"/>
                <w:b/>
              </w:rPr>
              <w:t>】</w:t>
            </w:r>
            <w:r w:rsidR="00BE661C">
              <w:rPr>
                <w:rFonts w:ascii="宋体" w:hAnsi="宋体" w:hint="eastAsia"/>
                <w:b/>
              </w:rPr>
              <w:t>数组</w:t>
            </w:r>
          </w:p>
        </w:tc>
      </w:tr>
    </w:tbl>
    <w:p w:rsidR="0014381B" w:rsidRDefault="0014381B" w:rsidP="0014381B"/>
    <w:p w:rsidR="00AB6118" w:rsidRDefault="00AB6118" w:rsidP="00AB6118">
      <w:pPr>
        <w:pStyle w:val="4"/>
      </w:pPr>
      <w:r>
        <w:rPr>
          <w:rFonts w:hint="eastAsia"/>
          <w:color w:val="3333FF"/>
        </w:rPr>
        <w:t>（</w:t>
      </w:r>
      <w:r>
        <w:rPr>
          <w:rFonts w:hint="eastAsia"/>
          <w:color w:val="3333FF"/>
        </w:rPr>
        <w:t>14</w:t>
      </w:r>
      <w:r>
        <w:rPr>
          <w:rFonts w:hint="eastAsia"/>
          <w:color w:val="3333FF"/>
        </w:rPr>
        <w:t>）</w:t>
      </w:r>
      <w:r w:rsidRPr="00452BD4">
        <w:rPr>
          <w:rFonts w:hint="eastAsia"/>
          <w:color w:val="3333FF"/>
        </w:rPr>
        <w:t>-</w:t>
      </w:r>
      <w:r>
        <w:rPr>
          <w:rFonts w:hint="eastAsia"/>
          <w:color w:val="3333FF"/>
        </w:rPr>
        <w:t xml:space="preserve"> </w:t>
      </w:r>
      <w:r>
        <w:rPr>
          <w:rFonts w:hint="eastAsia"/>
        </w:rPr>
        <w:t>会议时间延长接口</w:t>
      </w:r>
    </w:p>
    <w:tbl>
      <w:tblPr>
        <w:tblW w:w="8322" w:type="dxa"/>
        <w:tblInd w:w="15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1536"/>
        <w:gridCol w:w="6786"/>
      </w:tblGrid>
      <w:tr w:rsidR="00AB6118" w:rsidRPr="00601888" w:rsidTr="001E4514">
        <w:trPr>
          <w:trHeight w:val="742"/>
          <w:tblHeader/>
        </w:trPr>
        <w:tc>
          <w:tcPr>
            <w:tcW w:w="8322" w:type="dxa"/>
            <w:gridSpan w:val="2"/>
            <w:shd w:val="pct12" w:color="000000" w:fill="FFFFFF"/>
            <w:vAlign w:val="center"/>
          </w:tcPr>
          <w:p w:rsidR="00AB6118" w:rsidRPr="00601888" w:rsidRDefault="00AB6118" w:rsidP="001E4514">
            <w:pPr>
              <w:spacing w:before="60" w:after="60"/>
              <w:rPr>
                <w:rFonts w:ascii="宋体" w:hAnsi="宋体"/>
                <w:b/>
                <w:sz w:val="28"/>
                <w:szCs w:val="28"/>
              </w:rPr>
            </w:pPr>
            <w:r>
              <w:rPr>
                <w:rFonts w:ascii="宋体" w:hAnsi="宋体" w:hint="eastAsia"/>
                <w:b/>
                <w:sz w:val="28"/>
                <w:szCs w:val="28"/>
              </w:rPr>
              <w:t>会议时间延长接口</w:t>
            </w:r>
          </w:p>
        </w:tc>
      </w:tr>
      <w:tr w:rsidR="00AB6118" w:rsidRPr="00601888" w:rsidTr="001E4514">
        <w:trPr>
          <w:trHeight w:val="70"/>
        </w:trPr>
        <w:tc>
          <w:tcPr>
            <w:tcW w:w="8322" w:type="dxa"/>
            <w:gridSpan w:val="2"/>
            <w:tcBorders>
              <w:bottom w:val="single" w:sz="4" w:space="0" w:color="auto"/>
            </w:tcBorders>
            <w:vAlign w:val="center"/>
          </w:tcPr>
          <w:p w:rsidR="00AB6118" w:rsidRPr="00392617" w:rsidRDefault="00AB6118" w:rsidP="001E4514">
            <w:pPr>
              <w:autoSpaceDE w:val="0"/>
              <w:autoSpaceDN w:val="0"/>
              <w:adjustRightInd w:val="0"/>
              <w:jc w:val="left"/>
            </w:pPr>
            <w:r w:rsidRPr="00392617">
              <w:t>服务</w:t>
            </w:r>
            <w:r>
              <w:rPr>
                <w:rFonts w:hint="eastAsia"/>
              </w:rPr>
              <w:t>概述</w:t>
            </w:r>
          </w:p>
          <w:p w:rsidR="00AB6118" w:rsidRPr="00BC513D" w:rsidRDefault="00AB6118" w:rsidP="001E4514">
            <w:pPr>
              <w:autoSpaceDE w:val="0"/>
              <w:autoSpaceDN w:val="0"/>
              <w:adjustRightInd w:val="0"/>
              <w:ind w:firstLineChars="200" w:firstLine="420"/>
              <w:jc w:val="left"/>
            </w:pPr>
            <w:r>
              <w:rPr>
                <w:rFonts w:hint="eastAsia"/>
              </w:rPr>
              <w:t>该服务是用于</w:t>
            </w:r>
            <w:r>
              <w:rPr>
                <w:rFonts w:hint="eastAsia"/>
              </w:rPr>
              <w:t xml:space="preserve">Emeeting </w:t>
            </w:r>
            <w:r>
              <w:rPr>
                <w:rFonts w:hint="eastAsia"/>
              </w:rPr>
              <w:t>会议时间延长接口。</w:t>
            </w:r>
          </w:p>
          <w:p w:rsidR="00AB6118" w:rsidRDefault="00AB6118" w:rsidP="001E4514">
            <w:pPr>
              <w:autoSpaceDE w:val="0"/>
              <w:autoSpaceDN w:val="0"/>
              <w:adjustRightInd w:val="0"/>
              <w:jc w:val="left"/>
            </w:pPr>
            <w:r w:rsidRPr="00392617">
              <w:t>应用场景</w:t>
            </w:r>
          </w:p>
          <w:p w:rsidR="00AB6118" w:rsidRPr="00BC513D" w:rsidRDefault="00AB6118" w:rsidP="001E4514">
            <w:pPr>
              <w:autoSpaceDE w:val="0"/>
              <w:autoSpaceDN w:val="0"/>
              <w:adjustRightInd w:val="0"/>
              <w:ind w:firstLineChars="200" w:firstLine="420"/>
              <w:jc w:val="left"/>
            </w:pPr>
            <w:r>
              <w:rPr>
                <w:rFonts w:hint="eastAsia"/>
              </w:rPr>
              <w:t>会议组织者可通过这个接口延长会议时间</w:t>
            </w:r>
          </w:p>
          <w:p w:rsidR="00AB6118" w:rsidRDefault="00AB6118" w:rsidP="001E4514">
            <w:pPr>
              <w:autoSpaceDE w:val="0"/>
              <w:autoSpaceDN w:val="0"/>
              <w:adjustRightInd w:val="0"/>
              <w:jc w:val="left"/>
            </w:pPr>
            <w:r>
              <w:rPr>
                <w:rFonts w:hint="eastAsia"/>
              </w:rPr>
              <w:t>服务</w:t>
            </w:r>
            <w:r w:rsidRPr="00392617">
              <w:t>类型</w:t>
            </w:r>
          </w:p>
          <w:p w:rsidR="00AB6118" w:rsidRPr="00392EDF" w:rsidRDefault="003801D2" w:rsidP="001E4514">
            <w:pPr>
              <w:autoSpaceDE w:val="0"/>
              <w:autoSpaceDN w:val="0"/>
              <w:adjustRightInd w:val="0"/>
              <w:jc w:val="left"/>
            </w:pPr>
            <w:r w:rsidRPr="00392EDF">
              <w:fldChar w:fldCharType="begin">
                <w:ffData>
                  <w:name w:val="Check1"/>
                  <w:enabled/>
                  <w:calcOnExit w:val="0"/>
                  <w:checkBox>
                    <w:sizeAuto/>
                    <w:default w:val="0"/>
                  </w:checkBox>
                </w:ffData>
              </w:fldChar>
            </w:r>
            <w:r w:rsidR="00AB6118" w:rsidRPr="00392EDF">
              <w:instrText xml:space="preserve"> FORMCHECKBOX </w:instrText>
            </w:r>
            <w:r w:rsidRPr="00392EDF">
              <w:fldChar w:fldCharType="end"/>
            </w:r>
            <w:r w:rsidR="00AB6118" w:rsidRPr="00392EDF">
              <w:rPr>
                <w:rFonts w:hint="eastAsia"/>
              </w:rPr>
              <w:t>消息服务</w:t>
            </w:r>
          </w:p>
          <w:p w:rsidR="00AB6118" w:rsidRPr="00392EDF" w:rsidRDefault="003801D2" w:rsidP="001E4514">
            <w:pPr>
              <w:autoSpaceDE w:val="0"/>
              <w:autoSpaceDN w:val="0"/>
              <w:adjustRightInd w:val="0"/>
              <w:jc w:val="left"/>
            </w:pPr>
            <w:r w:rsidRPr="00392EDF">
              <w:fldChar w:fldCharType="begin">
                <w:ffData>
                  <w:name w:val=""/>
                  <w:enabled/>
                  <w:calcOnExit w:val="0"/>
                  <w:checkBox>
                    <w:sizeAuto/>
                    <w:default w:val="0"/>
                  </w:checkBox>
                </w:ffData>
              </w:fldChar>
            </w:r>
            <w:r w:rsidR="00AB6118" w:rsidRPr="00392EDF">
              <w:instrText xml:space="preserve"> FORMCHECKBOX </w:instrText>
            </w:r>
            <w:r w:rsidRPr="00392EDF">
              <w:fldChar w:fldCharType="end"/>
            </w:r>
            <w:r w:rsidR="00AB6118" w:rsidRPr="00392EDF">
              <w:rPr>
                <w:rFonts w:hint="eastAsia"/>
              </w:rPr>
              <w:t>流程服务</w:t>
            </w:r>
          </w:p>
          <w:p w:rsidR="00AB6118" w:rsidRPr="00392EDF" w:rsidRDefault="003801D2" w:rsidP="001E4514">
            <w:pPr>
              <w:autoSpaceDE w:val="0"/>
              <w:autoSpaceDN w:val="0"/>
              <w:adjustRightInd w:val="0"/>
              <w:jc w:val="left"/>
            </w:pPr>
            <w:r w:rsidRPr="00392EDF">
              <w:fldChar w:fldCharType="begin">
                <w:ffData>
                  <w:name w:val=""/>
                  <w:enabled/>
                  <w:calcOnExit w:val="0"/>
                  <w:checkBox>
                    <w:sizeAuto/>
                    <w:default w:val="1"/>
                  </w:checkBox>
                </w:ffData>
              </w:fldChar>
            </w:r>
            <w:r w:rsidR="00AB6118" w:rsidRPr="00392EDF">
              <w:instrText xml:space="preserve"> FORMCHECKBOX </w:instrText>
            </w:r>
            <w:r w:rsidRPr="00392EDF">
              <w:fldChar w:fldCharType="end"/>
            </w:r>
            <w:r w:rsidR="00AB6118" w:rsidRPr="00392EDF">
              <w:rPr>
                <w:rFonts w:hint="eastAsia"/>
              </w:rPr>
              <w:t>数据服务</w:t>
            </w:r>
          </w:p>
          <w:p w:rsidR="00AB6118" w:rsidRDefault="00AB6118" w:rsidP="001E4514">
            <w:pPr>
              <w:autoSpaceDE w:val="0"/>
              <w:autoSpaceDN w:val="0"/>
              <w:adjustRightInd w:val="0"/>
              <w:jc w:val="left"/>
            </w:pPr>
            <w:r w:rsidRPr="00392617">
              <w:t>业务规则</w:t>
            </w:r>
          </w:p>
          <w:p w:rsidR="00AB6118" w:rsidRDefault="00AB6118" w:rsidP="001E4514">
            <w:pPr>
              <w:autoSpaceDE w:val="0"/>
              <w:autoSpaceDN w:val="0"/>
              <w:adjustRightInd w:val="0"/>
              <w:jc w:val="left"/>
            </w:pPr>
          </w:p>
          <w:p w:rsidR="00AB6118" w:rsidRPr="00C42DB5" w:rsidRDefault="00AB6118" w:rsidP="001E4514">
            <w:pPr>
              <w:autoSpaceDE w:val="0"/>
              <w:autoSpaceDN w:val="0"/>
              <w:adjustRightInd w:val="0"/>
              <w:jc w:val="left"/>
            </w:pPr>
            <w:r>
              <w:rPr>
                <w:rFonts w:hint="eastAsia"/>
              </w:rPr>
              <w:t>调用规则</w:t>
            </w:r>
          </w:p>
          <w:p w:rsidR="00AB6118" w:rsidRPr="00392EDF" w:rsidRDefault="00AB6118" w:rsidP="001E4514">
            <w:pPr>
              <w:autoSpaceDE w:val="0"/>
              <w:autoSpaceDN w:val="0"/>
              <w:adjustRightInd w:val="0"/>
              <w:jc w:val="left"/>
            </w:pPr>
          </w:p>
          <w:p w:rsidR="00AB6118" w:rsidRDefault="00AB6118" w:rsidP="001E4514">
            <w:pPr>
              <w:autoSpaceDE w:val="0"/>
              <w:autoSpaceDN w:val="0"/>
              <w:adjustRightInd w:val="0"/>
              <w:jc w:val="left"/>
            </w:pPr>
            <w:r>
              <w:rPr>
                <w:rFonts w:hint="eastAsia"/>
              </w:rPr>
              <w:t>1</w:t>
            </w:r>
            <w:r>
              <w:rPr>
                <w:rFonts w:hint="eastAsia"/>
              </w:rPr>
              <w:t>：调用机制</w:t>
            </w:r>
          </w:p>
          <w:tbl>
            <w:tblPr>
              <w:tblW w:w="0" w:type="auto"/>
              <w:tblInd w:w="534" w:type="dxa"/>
              <w:tblLayout w:type="fixed"/>
              <w:tblLook w:val="01E0"/>
            </w:tblPr>
            <w:tblGrid>
              <w:gridCol w:w="7854"/>
            </w:tblGrid>
            <w:tr w:rsidR="00AB6118" w:rsidRPr="00992F57" w:rsidTr="001E4514">
              <w:tc>
                <w:tcPr>
                  <w:tcW w:w="7854" w:type="dxa"/>
                </w:tcPr>
                <w:p w:rsidR="00AB6118" w:rsidRPr="00392EDF" w:rsidRDefault="003801D2" w:rsidP="001E4514">
                  <w:pPr>
                    <w:autoSpaceDE w:val="0"/>
                    <w:autoSpaceDN w:val="0"/>
                    <w:adjustRightInd w:val="0"/>
                    <w:jc w:val="left"/>
                  </w:pPr>
                  <w:r w:rsidRPr="00392EDF">
                    <w:fldChar w:fldCharType="begin">
                      <w:ffData>
                        <w:name w:val=""/>
                        <w:enabled/>
                        <w:calcOnExit w:val="0"/>
                        <w:checkBox>
                          <w:sizeAuto/>
                          <w:default w:val="1"/>
                        </w:checkBox>
                      </w:ffData>
                    </w:fldChar>
                  </w:r>
                  <w:r w:rsidR="00AB6118" w:rsidRPr="00392EDF">
                    <w:instrText xml:space="preserve"> FORMCHECKBOX </w:instrText>
                  </w:r>
                  <w:r w:rsidRPr="00392EDF">
                    <w:fldChar w:fldCharType="end"/>
                  </w:r>
                  <w:r w:rsidR="00AB6118" w:rsidRPr="00392EDF">
                    <w:t xml:space="preserve"> </w:t>
                  </w:r>
                  <w:r w:rsidR="00AB6118" w:rsidRPr="00392EDF">
                    <w:rPr>
                      <w:rFonts w:hint="eastAsia"/>
                    </w:rPr>
                    <w:t>同步调用</w:t>
                  </w:r>
                </w:p>
                <w:p w:rsidR="00AB6118" w:rsidRPr="00392EDF" w:rsidRDefault="003801D2" w:rsidP="001E4514">
                  <w:pPr>
                    <w:autoSpaceDE w:val="0"/>
                    <w:autoSpaceDN w:val="0"/>
                    <w:adjustRightInd w:val="0"/>
                    <w:jc w:val="left"/>
                  </w:pPr>
                  <w:r w:rsidRPr="00392EDF">
                    <w:fldChar w:fldCharType="begin">
                      <w:ffData>
                        <w:name w:val=""/>
                        <w:enabled/>
                        <w:calcOnExit w:val="0"/>
                        <w:checkBox>
                          <w:sizeAuto/>
                          <w:default w:val="0"/>
                        </w:checkBox>
                      </w:ffData>
                    </w:fldChar>
                  </w:r>
                  <w:r w:rsidR="00AB6118" w:rsidRPr="00392EDF">
                    <w:instrText xml:space="preserve"> FORMCHECKBOX </w:instrText>
                  </w:r>
                  <w:r w:rsidRPr="00392EDF">
                    <w:fldChar w:fldCharType="end"/>
                  </w:r>
                  <w:r w:rsidR="00AB6118" w:rsidRPr="00392EDF">
                    <w:t xml:space="preserve"> </w:t>
                  </w:r>
                  <w:r w:rsidR="00AB6118" w:rsidRPr="00392EDF">
                    <w:rPr>
                      <w:rFonts w:hint="eastAsia"/>
                    </w:rPr>
                    <w:t>异步调用</w:t>
                  </w:r>
                </w:p>
              </w:tc>
            </w:tr>
          </w:tbl>
          <w:p w:rsidR="00AB6118" w:rsidRDefault="00AB6118" w:rsidP="001E4514">
            <w:pPr>
              <w:autoSpaceDE w:val="0"/>
              <w:autoSpaceDN w:val="0"/>
              <w:adjustRightInd w:val="0"/>
              <w:jc w:val="left"/>
            </w:pPr>
            <w:r>
              <w:rPr>
                <w:rFonts w:hint="eastAsia"/>
              </w:rPr>
              <w:t>2</w:t>
            </w:r>
            <w:r>
              <w:rPr>
                <w:rFonts w:hint="eastAsia"/>
              </w:rPr>
              <w:t>：异常处理</w:t>
            </w:r>
          </w:p>
          <w:tbl>
            <w:tblPr>
              <w:tblW w:w="0" w:type="auto"/>
              <w:tblInd w:w="534" w:type="dxa"/>
              <w:tblLayout w:type="fixed"/>
              <w:tblLook w:val="01E0"/>
            </w:tblPr>
            <w:tblGrid>
              <w:gridCol w:w="7854"/>
            </w:tblGrid>
            <w:tr w:rsidR="00AB6118" w:rsidRPr="00992F57" w:rsidTr="001E4514">
              <w:tc>
                <w:tcPr>
                  <w:tcW w:w="7854" w:type="dxa"/>
                </w:tcPr>
                <w:p w:rsidR="00AB6118" w:rsidRPr="00392EDF" w:rsidRDefault="003801D2" w:rsidP="001E4514">
                  <w:pPr>
                    <w:autoSpaceDE w:val="0"/>
                    <w:autoSpaceDN w:val="0"/>
                    <w:adjustRightInd w:val="0"/>
                    <w:jc w:val="left"/>
                  </w:pPr>
                  <w:r w:rsidRPr="00392EDF">
                    <w:fldChar w:fldCharType="begin">
                      <w:ffData>
                        <w:name w:val=""/>
                        <w:enabled/>
                        <w:calcOnExit w:val="0"/>
                        <w:checkBox>
                          <w:sizeAuto/>
                          <w:default w:val="1"/>
                        </w:checkBox>
                      </w:ffData>
                    </w:fldChar>
                  </w:r>
                  <w:r w:rsidR="00AB6118" w:rsidRPr="00392EDF">
                    <w:instrText xml:space="preserve"> FORMCHECKBOX </w:instrText>
                  </w:r>
                  <w:r w:rsidRPr="00392EDF">
                    <w:fldChar w:fldCharType="end"/>
                  </w:r>
                  <w:r w:rsidR="00AB6118" w:rsidRPr="00392EDF">
                    <w:t xml:space="preserve"> </w:t>
                  </w:r>
                  <w:r w:rsidR="00AB6118" w:rsidRPr="00392EDF">
                    <w:rPr>
                      <w:rFonts w:hint="eastAsia"/>
                    </w:rPr>
                    <w:t>调用失败，业务全部回滚，需重新请求调用</w:t>
                  </w:r>
                </w:p>
                <w:p w:rsidR="00AB6118" w:rsidRPr="00392EDF" w:rsidRDefault="003801D2" w:rsidP="001E4514">
                  <w:pPr>
                    <w:autoSpaceDE w:val="0"/>
                    <w:autoSpaceDN w:val="0"/>
                    <w:adjustRightInd w:val="0"/>
                    <w:jc w:val="left"/>
                  </w:pPr>
                  <w:r w:rsidRPr="00392EDF">
                    <w:fldChar w:fldCharType="begin">
                      <w:ffData>
                        <w:name w:val=""/>
                        <w:enabled/>
                        <w:calcOnExit w:val="0"/>
                        <w:checkBox>
                          <w:sizeAuto/>
                          <w:default w:val="0"/>
                        </w:checkBox>
                      </w:ffData>
                    </w:fldChar>
                  </w:r>
                  <w:r w:rsidR="00AB6118" w:rsidRPr="00392EDF">
                    <w:instrText xml:space="preserve"> FORMCHECKBOX </w:instrText>
                  </w:r>
                  <w:r w:rsidRPr="00392EDF">
                    <w:fldChar w:fldCharType="end"/>
                  </w:r>
                  <w:r w:rsidR="00AB6118" w:rsidRPr="00392EDF">
                    <w:t xml:space="preserve"> </w:t>
                  </w:r>
                  <w:r w:rsidR="00AB6118" w:rsidRPr="00392EDF">
                    <w:rPr>
                      <w:rFonts w:hint="eastAsia"/>
                    </w:rPr>
                    <w:t>调用失败，出错的数据回滚，并需要进行出错数据的重新请求调用</w:t>
                  </w:r>
                </w:p>
              </w:tc>
            </w:tr>
          </w:tbl>
          <w:p w:rsidR="00AB6118" w:rsidRPr="00392EDF" w:rsidRDefault="00AB6118" w:rsidP="001E4514">
            <w:pPr>
              <w:autoSpaceDE w:val="0"/>
              <w:autoSpaceDN w:val="0"/>
              <w:adjustRightInd w:val="0"/>
              <w:jc w:val="left"/>
              <w:rPr>
                <w:rFonts w:ascii="宋体" w:hAnsi="宋体" w:cs="新宋体"/>
                <w:color w:val="800000"/>
                <w:sz w:val="19"/>
                <w:szCs w:val="19"/>
              </w:rPr>
            </w:pPr>
          </w:p>
          <w:p w:rsidR="00AB6118" w:rsidRPr="00601888" w:rsidRDefault="00AB6118" w:rsidP="001E4514">
            <w:pPr>
              <w:autoSpaceDE w:val="0"/>
              <w:autoSpaceDN w:val="0"/>
              <w:adjustRightInd w:val="0"/>
              <w:jc w:val="left"/>
              <w:rPr>
                <w:rFonts w:ascii="宋体" w:hAnsi="宋体" w:cs="新宋体"/>
                <w:color w:val="800000"/>
                <w:sz w:val="19"/>
                <w:szCs w:val="19"/>
              </w:rPr>
            </w:pPr>
          </w:p>
        </w:tc>
      </w:tr>
      <w:tr w:rsidR="00AB6118" w:rsidRPr="00601888" w:rsidTr="001E4514">
        <w:trPr>
          <w:trHeight w:val="70"/>
        </w:trPr>
        <w:tc>
          <w:tcPr>
            <w:tcW w:w="8322" w:type="dxa"/>
            <w:gridSpan w:val="2"/>
            <w:tcBorders>
              <w:top w:val="single" w:sz="4" w:space="0" w:color="auto"/>
              <w:bottom w:val="single" w:sz="4" w:space="0" w:color="auto"/>
            </w:tcBorders>
            <w:shd w:val="pct12" w:color="auto" w:fill="auto"/>
            <w:vAlign w:val="center"/>
          </w:tcPr>
          <w:p w:rsidR="00AB6118" w:rsidRPr="00601888" w:rsidRDefault="00AB6118" w:rsidP="001E4514">
            <w:pPr>
              <w:spacing w:before="60" w:after="60" w:line="0" w:lineRule="atLeast"/>
              <w:rPr>
                <w:rFonts w:ascii="宋体" w:hAnsi="宋体"/>
                <w:b/>
                <w:sz w:val="28"/>
                <w:szCs w:val="28"/>
              </w:rPr>
            </w:pPr>
            <w:r w:rsidRPr="00601888">
              <w:rPr>
                <w:rFonts w:ascii="宋体" w:hAnsi="宋体" w:hint="eastAsia"/>
                <w:b/>
                <w:sz w:val="28"/>
                <w:szCs w:val="28"/>
              </w:rPr>
              <w:t>接口、参数说明</w:t>
            </w:r>
          </w:p>
        </w:tc>
      </w:tr>
      <w:tr w:rsidR="00AB6118" w:rsidRPr="00601888" w:rsidTr="001E4514">
        <w:trPr>
          <w:trHeight w:val="70"/>
        </w:trPr>
        <w:tc>
          <w:tcPr>
            <w:tcW w:w="1536" w:type="dxa"/>
            <w:tcBorders>
              <w:top w:val="single" w:sz="4" w:space="0" w:color="auto"/>
              <w:bottom w:val="single" w:sz="4" w:space="0" w:color="auto"/>
            </w:tcBorders>
            <w:shd w:val="pct15" w:color="auto" w:fill="auto"/>
            <w:vAlign w:val="center"/>
          </w:tcPr>
          <w:p w:rsidR="00AB6118" w:rsidRPr="00601888" w:rsidRDefault="00AB6118" w:rsidP="001E4514">
            <w:pPr>
              <w:rPr>
                <w:rFonts w:ascii="宋体" w:hAnsi="宋体"/>
                <w:b/>
                <w:highlight w:val="white"/>
              </w:rPr>
            </w:pPr>
            <w:r w:rsidRPr="00601888">
              <w:rPr>
                <w:rFonts w:ascii="宋体" w:hAnsi="宋体" w:hint="eastAsia"/>
                <w:b/>
              </w:rPr>
              <w:t>输入</w:t>
            </w:r>
          </w:p>
        </w:tc>
        <w:tc>
          <w:tcPr>
            <w:tcW w:w="6786" w:type="dxa"/>
            <w:tcBorders>
              <w:top w:val="single" w:sz="4" w:space="0" w:color="auto"/>
              <w:bottom w:val="single" w:sz="4" w:space="0" w:color="auto"/>
            </w:tcBorders>
            <w:shd w:val="pct15" w:color="auto" w:fill="auto"/>
            <w:vAlign w:val="center"/>
          </w:tcPr>
          <w:p w:rsidR="00AB6118" w:rsidRPr="00601888" w:rsidRDefault="00AB6118" w:rsidP="001E4514">
            <w:pPr>
              <w:spacing w:before="60" w:after="60" w:line="0" w:lineRule="atLeast"/>
              <w:rPr>
                <w:rFonts w:ascii="宋体" w:hAnsi="宋体"/>
                <w:sz w:val="18"/>
              </w:rPr>
            </w:pPr>
            <w:r w:rsidRPr="00601888">
              <w:rPr>
                <w:rFonts w:ascii="宋体" w:hAnsi="宋体" w:hint="eastAsia"/>
                <w:b/>
                <w:szCs w:val="21"/>
              </w:rPr>
              <w:t>说明</w:t>
            </w:r>
          </w:p>
        </w:tc>
      </w:tr>
      <w:tr w:rsidR="00AB6118" w:rsidRPr="00601888" w:rsidTr="001E4514">
        <w:trPr>
          <w:trHeight w:val="70"/>
        </w:trPr>
        <w:tc>
          <w:tcPr>
            <w:tcW w:w="1536" w:type="dxa"/>
            <w:tcBorders>
              <w:top w:val="single" w:sz="4" w:space="0" w:color="auto"/>
              <w:bottom w:val="single" w:sz="4" w:space="0" w:color="auto"/>
            </w:tcBorders>
            <w:vAlign w:val="center"/>
          </w:tcPr>
          <w:p w:rsidR="00AB6118" w:rsidRPr="00601888" w:rsidRDefault="00AB6118" w:rsidP="001E4514">
            <w:pPr>
              <w:rPr>
                <w:rFonts w:ascii="宋体" w:hAnsi="宋体"/>
              </w:rPr>
            </w:pPr>
            <w:r w:rsidRPr="00601888">
              <w:rPr>
                <w:rFonts w:ascii="宋体" w:hAnsi="宋体" w:hint="eastAsia"/>
              </w:rPr>
              <w:t>通过URL</w:t>
            </w:r>
          </w:p>
        </w:tc>
        <w:tc>
          <w:tcPr>
            <w:tcW w:w="6786" w:type="dxa"/>
            <w:tcBorders>
              <w:top w:val="single" w:sz="4" w:space="0" w:color="auto"/>
              <w:bottom w:val="single" w:sz="4" w:space="0" w:color="auto"/>
            </w:tcBorders>
            <w:vAlign w:val="center"/>
          </w:tcPr>
          <w:p w:rsidR="00AB6118" w:rsidRPr="00601888" w:rsidRDefault="00AB6118" w:rsidP="001E4514">
            <w:pPr>
              <w:spacing w:before="60" w:after="60" w:line="0" w:lineRule="atLeast"/>
              <w:rPr>
                <w:rFonts w:ascii="宋体" w:hAnsi="宋体"/>
                <w:sz w:val="18"/>
              </w:rPr>
            </w:pPr>
            <w:r w:rsidRPr="00601888">
              <w:rPr>
                <w:rFonts w:ascii="宋体" w:hAnsi="宋体" w:hint="eastAsia"/>
                <w:sz w:val="18"/>
              </w:rPr>
              <w:t>通过URL访问JSON服务</w:t>
            </w:r>
          </w:p>
        </w:tc>
      </w:tr>
      <w:tr w:rsidR="00AB6118" w:rsidRPr="00601888" w:rsidTr="001E4514">
        <w:trPr>
          <w:trHeight w:val="70"/>
        </w:trPr>
        <w:tc>
          <w:tcPr>
            <w:tcW w:w="1536" w:type="dxa"/>
            <w:tcBorders>
              <w:top w:val="single" w:sz="4" w:space="0" w:color="auto"/>
              <w:bottom w:val="single" w:sz="4" w:space="0" w:color="auto"/>
            </w:tcBorders>
            <w:shd w:val="pct15" w:color="auto" w:fill="auto"/>
            <w:vAlign w:val="center"/>
          </w:tcPr>
          <w:p w:rsidR="00AB6118" w:rsidRPr="00601888" w:rsidRDefault="00AB6118" w:rsidP="001E4514">
            <w:pPr>
              <w:rPr>
                <w:rFonts w:ascii="宋体" w:hAnsi="宋体"/>
                <w:b/>
              </w:rPr>
            </w:pPr>
            <w:r w:rsidRPr="00601888">
              <w:rPr>
                <w:rFonts w:ascii="宋体" w:hAnsi="宋体" w:hint="eastAsia"/>
                <w:b/>
              </w:rPr>
              <w:t>输入参数</w:t>
            </w:r>
          </w:p>
        </w:tc>
        <w:tc>
          <w:tcPr>
            <w:tcW w:w="6786" w:type="dxa"/>
            <w:tcBorders>
              <w:top w:val="single" w:sz="4" w:space="0" w:color="auto"/>
              <w:bottom w:val="single" w:sz="4" w:space="0" w:color="auto"/>
            </w:tcBorders>
            <w:shd w:val="pct15" w:color="auto" w:fill="auto"/>
            <w:vAlign w:val="center"/>
          </w:tcPr>
          <w:p w:rsidR="00AB6118" w:rsidRPr="00601888" w:rsidRDefault="00AB6118" w:rsidP="001E4514">
            <w:pPr>
              <w:spacing w:before="60" w:after="60" w:line="0" w:lineRule="atLeast"/>
              <w:rPr>
                <w:rFonts w:ascii="宋体" w:hAnsi="宋体"/>
                <w:sz w:val="18"/>
              </w:rPr>
            </w:pPr>
            <w:r w:rsidRPr="00601888">
              <w:rPr>
                <w:rFonts w:ascii="宋体" w:hAnsi="宋体" w:hint="eastAsia"/>
                <w:b/>
                <w:szCs w:val="21"/>
              </w:rPr>
              <w:t>说明</w:t>
            </w:r>
          </w:p>
        </w:tc>
      </w:tr>
      <w:tr w:rsidR="00AB6118" w:rsidRPr="007D2244" w:rsidTr="001E4514">
        <w:trPr>
          <w:trHeight w:val="70"/>
        </w:trPr>
        <w:tc>
          <w:tcPr>
            <w:tcW w:w="1536" w:type="dxa"/>
            <w:tcBorders>
              <w:top w:val="single" w:sz="4" w:space="0" w:color="auto"/>
              <w:bottom w:val="single" w:sz="4" w:space="0" w:color="auto"/>
            </w:tcBorders>
            <w:vAlign w:val="center"/>
          </w:tcPr>
          <w:p w:rsidR="00AB6118" w:rsidRPr="00601888" w:rsidRDefault="00AB6118" w:rsidP="001E4514">
            <w:pPr>
              <w:rPr>
                <w:rFonts w:ascii="宋体" w:hAnsi="宋体"/>
              </w:rPr>
            </w:pPr>
            <w:r>
              <w:rPr>
                <w:rFonts w:ascii="宋体" w:hAnsi="宋体" w:hint="eastAsia"/>
              </w:rPr>
              <w:t>C</w:t>
            </w:r>
          </w:p>
        </w:tc>
        <w:tc>
          <w:tcPr>
            <w:tcW w:w="6786" w:type="dxa"/>
            <w:tcBorders>
              <w:top w:val="single" w:sz="4" w:space="0" w:color="auto"/>
              <w:bottom w:val="single" w:sz="4" w:space="0" w:color="auto"/>
            </w:tcBorders>
            <w:vAlign w:val="center"/>
          </w:tcPr>
          <w:p w:rsidR="00AB6118" w:rsidRPr="007D2244" w:rsidRDefault="00AB6118" w:rsidP="001E4514">
            <w:pPr>
              <w:spacing w:before="60" w:after="60" w:line="0" w:lineRule="atLeast"/>
              <w:rPr>
                <w:rFonts w:ascii="宋体" w:hAnsi="宋体"/>
                <w:color w:val="000000" w:themeColor="text1"/>
                <w:szCs w:val="21"/>
              </w:rPr>
            </w:pPr>
            <w:r>
              <w:rPr>
                <w:rFonts w:ascii="宋体" w:hAnsi="Times New Roman" w:cs="宋体" w:hint="eastAsia"/>
                <w:color w:val="000000" w:themeColor="text1"/>
                <w:szCs w:val="21"/>
              </w:rPr>
              <w:t>MeetingProlong</w:t>
            </w:r>
          </w:p>
        </w:tc>
      </w:tr>
      <w:tr w:rsidR="00AB6118" w:rsidRPr="00601888" w:rsidTr="001E4514">
        <w:trPr>
          <w:trHeight w:val="70"/>
        </w:trPr>
        <w:tc>
          <w:tcPr>
            <w:tcW w:w="1536" w:type="dxa"/>
            <w:tcBorders>
              <w:top w:val="single" w:sz="4" w:space="0" w:color="auto"/>
              <w:bottom w:val="single" w:sz="4" w:space="0" w:color="auto"/>
            </w:tcBorders>
            <w:vAlign w:val="center"/>
          </w:tcPr>
          <w:p w:rsidR="00AB6118" w:rsidRPr="00601888" w:rsidRDefault="00AB6118" w:rsidP="001E4514">
            <w:pPr>
              <w:rPr>
                <w:rFonts w:ascii="宋体" w:hAnsi="宋体"/>
              </w:rPr>
            </w:pPr>
            <w:r>
              <w:rPr>
                <w:rFonts w:ascii="宋体" w:hAnsi="宋体"/>
              </w:rPr>
              <w:t>D</w:t>
            </w:r>
          </w:p>
        </w:tc>
        <w:tc>
          <w:tcPr>
            <w:tcW w:w="6786" w:type="dxa"/>
            <w:tcBorders>
              <w:top w:val="single" w:sz="4" w:space="0" w:color="auto"/>
              <w:bottom w:val="single" w:sz="4" w:space="0" w:color="auto"/>
            </w:tcBorders>
            <w:vAlign w:val="center"/>
          </w:tcPr>
          <w:p w:rsidR="00AB6118" w:rsidRPr="00601888" w:rsidRDefault="00AB6118" w:rsidP="001E4514">
            <w:pPr>
              <w:spacing w:before="60" w:after="60" w:line="0" w:lineRule="atLeast"/>
              <w:rPr>
                <w:rFonts w:ascii="宋体" w:hAnsi="宋体"/>
                <w:szCs w:val="21"/>
              </w:rPr>
            </w:pPr>
          </w:p>
        </w:tc>
      </w:tr>
      <w:tr w:rsidR="00AB6118" w:rsidRPr="00601888" w:rsidTr="001E4514">
        <w:trPr>
          <w:trHeight w:val="70"/>
        </w:trPr>
        <w:tc>
          <w:tcPr>
            <w:tcW w:w="1536" w:type="dxa"/>
            <w:tcBorders>
              <w:top w:val="single" w:sz="4" w:space="0" w:color="auto"/>
              <w:bottom w:val="single" w:sz="4" w:space="0" w:color="auto"/>
            </w:tcBorders>
            <w:vAlign w:val="center"/>
          </w:tcPr>
          <w:p w:rsidR="00AB6118" w:rsidRPr="00601888" w:rsidRDefault="00AB6118" w:rsidP="001E4514">
            <w:pPr>
              <w:rPr>
                <w:rFonts w:ascii="宋体" w:hAnsi="宋体"/>
              </w:rPr>
            </w:pPr>
            <w:r>
              <w:rPr>
                <w:rFonts w:ascii="宋体" w:hAnsi="宋体" w:hint="eastAsia"/>
              </w:rPr>
              <w:t>F</w:t>
            </w:r>
          </w:p>
        </w:tc>
        <w:tc>
          <w:tcPr>
            <w:tcW w:w="6786" w:type="dxa"/>
            <w:tcBorders>
              <w:top w:val="single" w:sz="4" w:space="0" w:color="auto"/>
              <w:bottom w:val="single" w:sz="4" w:space="0" w:color="auto"/>
            </w:tcBorders>
            <w:vAlign w:val="center"/>
          </w:tcPr>
          <w:tbl>
            <w:tblPr>
              <w:tblW w:w="598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tblPr>
            <w:tblGrid>
              <w:gridCol w:w="737"/>
              <w:gridCol w:w="1276"/>
              <w:gridCol w:w="1559"/>
              <w:gridCol w:w="1559"/>
              <w:gridCol w:w="851"/>
            </w:tblGrid>
            <w:tr w:rsidR="00AB6118" w:rsidRPr="0001495D" w:rsidTr="001E4514">
              <w:tc>
                <w:tcPr>
                  <w:tcW w:w="737" w:type="dxa"/>
                  <w:shd w:val="clear" w:color="auto" w:fill="BFBFBF"/>
                  <w:vAlign w:val="center"/>
                </w:tcPr>
                <w:p w:rsidR="00AB6118" w:rsidRPr="0001495D" w:rsidRDefault="00AB6118" w:rsidP="001E4514">
                  <w:pPr>
                    <w:pStyle w:val="aff"/>
                    <w:widowControl w:val="0"/>
                    <w:rPr>
                      <w:rFonts w:ascii="黑体"/>
                    </w:rPr>
                  </w:pPr>
                  <w:bookmarkStart w:id="86" w:name="OLE_LINK15"/>
                  <w:bookmarkStart w:id="87" w:name="OLE_LINK16"/>
                  <w:r w:rsidRPr="0001495D">
                    <w:rPr>
                      <w:rFonts w:ascii="黑体" w:hint="eastAsia"/>
                    </w:rPr>
                    <w:t>必输项</w:t>
                  </w:r>
                </w:p>
              </w:tc>
              <w:tc>
                <w:tcPr>
                  <w:tcW w:w="1276" w:type="dxa"/>
                  <w:shd w:val="clear" w:color="auto" w:fill="BFBFBF"/>
                  <w:vAlign w:val="center"/>
                </w:tcPr>
                <w:p w:rsidR="00AB6118" w:rsidRPr="0001495D" w:rsidRDefault="00AB6118" w:rsidP="001E4514">
                  <w:pPr>
                    <w:pStyle w:val="aff"/>
                    <w:widowControl w:val="0"/>
                    <w:rPr>
                      <w:rFonts w:ascii="黑体"/>
                    </w:rPr>
                  </w:pPr>
                  <w:r w:rsidRPr="0001495D">
                    <w:rPr>
                      <w:rFonts w:ascii="黑体" w:hint="eastAsia"/>
                    </w:rPr>
                    <w:t>属性</w:t>
                  </w:r>
                </w:p>
              </w:tc>
              <w:tc>
                <w:tcPr>
                  <w:tcW w:w="1559" w:type="dxa"/>
                  <w:shd w:val="clear" w:color="auto" w:fill="BFBFBF"/>
                  <w:vAlign w:val="center"/>
                </w:tcPr>
                <w:p w:rsidR="00AB6118" w:rsidRPr="0001495D" w:rsidRDefault="00AB6118" w:rsidP="001E4514">
                  <w:pPr>
                    <w:pStyle w:val="aff"/>
                    <w:widowControl w:val="0"/>
                    <w:rPr>
                      <w:rFonts w:ascii="黑体"/>
                    </w:rPr>
                  </w:pPr>
                  <w:r w:rsidRPr="0001495D">
                    <w:rPr>
                      <w:rFonts w:ascii="黑体" w:hint="eastAsia"/>
                    </w:rPr>
                    <w:t>数据名称</w:t>
                  </w:r>
                </w:p>
              </w:tc>
              <w:tc>
                <w:tcPr>
                  <w:tcW w:w="1559" w:type="dxa"/>
                  <w:shd w:val="clear" w:color="auto" w:fill="BFBFBF"/>
                  <w:vAlign w:val="center"/>
                </w:tcPr>
                <w:p w:rsidR="00AB6118" w:rsidRPr="0001495D" w:rsidRDefault="00AB6118" w:rsidP="001E4514">
                  <w:pPr>
                    <w:pStyle w:val="aff"/>
                    <w:widowControl w:val="0"/>
                    <w:rPr>
                      <w:rFonts w:ascii="黑体"/>
                    </w:rPr>
                  </w:pPr>
                  <w:r w:rsidRPr="0001495D">
                    <w:rPr>
                      <w:rFonts w:ascii="黑体" w:hint="eastAsia"/>
                    </w:rPr>
                    <w:t>属性约束</w:t>
                  </w:r>
                </w:p>
              </w:tc>
              <w:tc>
                <w:tcPr>
                  <w:tcW w:w="851" w:type="dxa"/>
                  <w:shd w:val="clear" w:color="auto" w:fill="BFBFBF"/>
                  <w:vAlign w:val="center"/>
                </w:tcPr>
                <w:p w:rsidR="00AB6118" w:rsidRPr="0001495D" w:rsidRDefault="00AB6118" w:rsidP="001E4514">
                  <w:pPr>
                    <w:pStyle w:val="aff"/>
                    <w:widowControl w:val="0"/>
                    <w:rPr>
                      <w:rFonts w:ascii="黑体"/>
                    </w:rPr>
                  </w:pPr>
                  <w:r w:rsidRPr="0001495D">
                    <w:rPr>
                      <w:rFonts w:ascii="黑体" w:hint="eastAsia"/>
                    </w:rPr>
                    <w:t>数据类型</w:t>
                  </w:r>
                </w:p>
              </w:tc>
            </w:tr>
            <w:tr w:rsidR="00AB6118" w:rsidRPr="00E03BBB" w:rsidTr="001E4514">
              <w:trPr>
                <w:trHeight w:val="717"/>
              </w:trPr>
              <w:tc>
                <w:tcPr>
                  <w:tcW w:w="737" w:type="dxa"/>
                  <w:vAlign w:val="center"/>
                </w:tcPr>
                <w:p w:rsidR="00AB6118" w:rsidRDefault="00AB6118" w:rsidP="001E4514">
                  <w:pPr>
                    <w:rPr>
                      <w:rFonts w:ascii="宋体" w:hAnsi="宋体"/>
                      <w:sz w:val="18"/>
                    </w:rPr>
                  </w:pPr>
                  <w:r>
                    <w:rPr>
                      <w:rFonts w:ascii="宋体" w:hAnsi="宋体" w:hint="eastAsia"/>
                      <w:sz w:val="18"/>
                    </w:rPr>
                    <w:t>Y</w:t>
                  </w:r>
                </w:p>
              </w:tc>
              <w:tc>
                <w:tcPr>
                  <w:tcW w:w="1276" w:type="dxa"/>
                  <w:vAlign w:val="center"/>
                </w:tcPr>
                <w:p w:rsidR="00AB6118" w:rsidRPr="00BD28B7" w:rsidRDefault="00AB6118" w:rsidP="001E4514">
                  <w:pPr>
                    <w:rPr>
                      <w:rFonts w:ascii="宋体" w:hAnsi="宋体" w:cs="宋体"/>
                      <w:sz w:val="18"/>
                    </w:rPr>
                  </w:pPr>
                  <w:r>
                    <w:rPr>
                      <w:rFonts w:ascii="宋体" w:hAnsi="宋体" w:cs="宋体" w:hint="eastAsia"/>
                      <w:sz w:val="18"/>
                    </w:rPr>
                    <w:t>会议ID</w:t>
                  </w:r>
                </w:p>
              </w:tc>
              <w:tc>
                <w:tcPr>
                  <w:tcW w:w="1559" w:type="dxa"/>
                  <w:vAlign w:val="center"/>
                </w:tcPr>
                <w:p w:rsidR="00AB6118" w:rsidRDefault="00AB6118" w:rsidP="001E4514">
                  <w:pPr>
                    <w:rPr>
                      <w:rFonts w:ascii="宋体" w:hAnsi="宋体"/>
                      <w:sz w:val="18"/>
                    </w:rPr>
                  </w:pPr>
                  <w:r>
                    <w:rPr>
                      <w:rFonts w:ascii="宋体" w:hAnsi="宋体" w:hint="eastAsia"/>
                      <w:sz w:val="18"/>
                    </w:rPr>
                    <w:t>ID</w:t>
                  </w:r>
                </w:p>
              </w:tc>
              <w:tc>
                <w:tcPr>
                  <w:tcW w:w="1559" w:type="dxa"/>
                  <w:vAlign w:val="center"/>
                </w:tcPr>
                <w:p w:rsidR="00AB6118" w:rsidRPr="00BD28B7" w:rsidRDefault="00AB6118" w:rsidP="001E4514">
                  <w:pPr>
                    <w:rPr>
                      <w:rFonts w:ascii="宋体" w:hAnsi="宋体"/>
                      <w:sz w:val="18"/>
                    </w:rPr>
                  </w:pPr>
                </w:p>
              </w:tc>
              <w:tc>
                <w:tcPr>
                  <w:tcW w:w="851" w:type="dxa"/>
                  <w:vAlign w:val="center"/>
                </w:tcPr>
                <w:p w:rsidR="00AB6118" w:rsidRPr="00E03BBB" w:rsidRDefault="00AB6118" w:rsidP="001E4514">
                  <w:pPr>
                    <w:rPr>
                      <w:rFonts w:ascii="宋体" w:hAnsi="宋体"/>
                      <w:sz w:val="18"/>
                    </w:rPr>
                  </w:pPr>
                  <w:r>
                    <w:rPr>
                      <w:rFonts w:ascii="宋体" w:hAnsi="宋体" w:hint="eastAsia"/>
                      <w:sz w:val="18"/>
                    </w:rPr>
                    <w:t>String</w:t>
                  </w:r>
                </w:p>
              </w:tc>
            </w:tr>
            <w:bookmarkEnd w:id="86"/>
            <w:bookmarkEnd w:id="87"/>
          </w:tbl>
          <w:p w:rsidR="00AB6118" w:rsidRPr="00601888" w:rsidRDefault="00AB6118" w:rsidP="001E4514">
            <w:pPr>
              <w:spacing w:before="60" w:after="60" w:line="0" w:lineRule="atLeast"/>
              <w:rPr>
                <w:rFonts w:ascii="宋体" w:hAnsi="宋体"/>
                <w:szCs w:val="21"/>
              </w:rPr>
            </w:pPr>
          </w:p>
        </w:tc>
      </w:tr>
      <w:tr w:rsidR="00AB6118" w:rsidRPr="00601888" w:rsidTr="001E4514">
        <w:trPr>
          <w:trHeight w:val="70"/>
        </w:trPr>
        <w:tc>
          <w:tcPr>
            <w:tcW w:w="1536" w:type="dxa"/>
            <w:tcBorders>
              <w:top w:val="single" w:sz="4" w:space="0" w:color="auto"/>
              <w:bottom w:val="single" w:sz="4" w:space="0" w:color="auto"/>
            </w:tcBorders>
            <w:shd w:val="pct15" w:color="auto" w:fill="auto"/>
            <w:vAlign w:val="center"/>
          </w:tcPr>
          <w:p w:rsidR="00AB6118" w:rsidRPr="00601888" w:rsidRDefault="00AB6118" w:rsidP="001E4514">
            <w:pPr>
              <w:rPr>
                <w:rFonts w:ascii="宋体" w:hAnsi="宋体"/>
                <w:b/>
                <w:highlight w:val="white"/>
              </w:rPr>
            </w:pPr>
            <w:r w:rsidRPr="00601888">
              <w:rPr>
                <w:rFonts w:ascii="宋体" w:hAnsi="宋体" w:hint="eastAsia"/>
                <w:b/>
              </w:rPr>
              <w:t>输出</w:t>
            </w:r>
          </w:p>
        </w:tc>
        <w:tc>
          <w:tcPr>
            <w:tcW w:w="6786" w:type="dxa"/>
            <w:tcBorders>
              <w:top w:val="single" w:sz="4" w:space="0" w:color="auto"/>
              <w:bottom w:val="single" w:sz="4" w:space="0" w:color="auto"/>
            </w:tcBorders>
            <w:shd w:val="pct15" w:color="auto" w:fill="auto"/>
            <w:vAlign w:val="center"/>
          </w:tcPr>
          <w:p w:rsidR="00AB6118" w:rsidRPr="00601888" w:rsidRDefault="00AB6118" w:rsidP="001E4514">
            <w:pPr>
              <w:spacing w:before="60" w:after="60" w:line="0" w:lineRule="atLeast"/>
              <w:rPr>
                <w:rFonts w:ascii="宋体" w:hAnsi="宋体"/>
                <w:sz w:val="18"/>
              </w:rPr>
            </w:pPr>
            <w:r w:rsidRPr="00601888">
              <w:rPr>
                <w:rFonts w:ascii="宋体" w:hAnsi="宋体" w:hint="eastAsia"/>
                <w:b/>
                <w:szCs w:val="21"/>
              </w:rPr>
              <w:t>说明</w:t>
            </w:r>
          </w:p>
        </w:tc>
      </w:tr>
      <w:tr w:rsidR="00AB6118" w:rsidRPr="00601888" w:rsidTr="001E4514">
        <w:trPr>
          <w:trHeight w:val="70"/>
        </w:trPr>
        <w:tc>
          <w:tcPr>
            <w:tcW w:w="1536" w:type="dxa"/>
            <w:tcBorders>
              <w:top w:val="single" w:sz="4" w:space="0" w:color="auto"/>
              <w:bottom w:val="single" w:sz="4" w:space="0" w:color="auto"/>
            </w:tcBorders>
            <w:vAlign w:val="center"/>
          </w:tcPr>
          <w:p w:rsidR="00AB6118" w:rsidRPr="00601888" w:rsidRDefault="00AB6118" w:rsidP="001E4514">
            <w:pPr>
              <w:rPr>
                <w:rFonts w:ascii="宋体" w:hAnsi="宋体"/>
                <w:b/>
                <w:highlight w:val="white"/>
              </w:rPr>
            </w:pPr>
            <w:r w:rsidRPr="00601888">
              <w:rPr>
                <w:rFonts w:ascii="宋体" w:hAnsi="宋体" w:hint="eastAsia"/>
              </w:rPr>
              <w:t>JSONP对象</w:t>
            </w:r>
          </w:p>
        </w:tc>
        <w:tc>
          <w:tcPr>
            <w:tcW w:w="6786" w:type="dxa"/>
            <w:tcBorders>
              <w:top w:val="single" w:sz="4" w:space="0" w:color="auto"/>
              <w:bottom w:val="single" w:sz="4" w:space="0" w:color="auto"/>
            </w:tcBorders>
            <w:vAlign w:val="center"/>
          </w:tcPr>
          <w:p w:rsidR="00AB6118" w:rsidRPr="00601888" w:rsidRDefault="00AB6118" w:rsidP="001E4514">
            <w:pPr>
              <w:spacing w:before="60" w:after="60" w:line="0" w:lineRule="atLeast"/>
              <w:rPr>
                <w:rFonts w:ascii="宋体" w:hAnsi="宋体"/>
                <w:sz w:val="18"/>
              </w:rPr>
            </w:pPr>
            <w:r w:rsidRPr="00601888">
              <w:rPr>
                <w:rFonts w:ascii="宋体" w:hAnsi="宋体" w:hint="eastAsia"/>
                <w:sz w:val="18"/>
              </w:rPr>
              <w:t>采用JSNOP形式输出JSON对象</w:t>
            </w:r>
          </w:p>
        </w:tc>
      </w:tr>
      <w:tr w:rsidR="00AB6118" w:rsidRPr="00601888" w:rsidTr="001E4514">
        <w:trPr>
          <w:trHeight w:val="70"/>
        </w:trPr>
        <w:tc>
          <w:tcPr>
            <w:tcW w:w="1536" w:type="dxa"/>
            <w:tcBorders>
              <w:top w:val="single" w:sz="4" w:space="0" w:color="auto"/>
              <w:bottom w:val="single" w:sz="4" w:space="0" w:color="auto"/>
            </w:tcBorders>
            <w:shd w:val="pct15" w:color="auto" w:fill="auto"/>
            <w:vAlign w:val="center"/>
          </w:tcPr>
          <w:p w:rsidR="00AB6118" w:rsidRPr="00601888" w:rsidRDefault="00AB6118" w:rsidP="001E4514">
            <w:pPr>
              <w:rPr>
                <w:rFonts w:ascii="宋体" w:hAnsi="宋体"/>
                <w:b/>
                <w:highlight w:val="white"/>
              </w:rPr>
            </w:pPr>
            <w:r w:rsidRPr="00601888">
              <w:rPr>
                <w:rFonts w:ascii="宋体" w:hAnsi="宋体" w:hint="eastAsia"/>
                <w:b/>
              </w:rPr>
              <w:t>JSON对象参数</w:t>
            </w:r>
          </w:p>
        </w:tc>
        <w:tc>
          <w:tcPr>
            <w:tcW w:w="6786" w:type="dxa"/>
            <w:tcBorders>
              <w:top w:val="single" w:sz="4" w:space="0" w:color="auto"/>
              <w:bottom w:val="single" w:sz="4" w:space="0" w:color="auto"/>
            </w:tcBorders>
            <w:shd w:val="pct15" w:color="auto" w:fill="auto"/>
            <w:vAlign w:val="center"/>
          </w:tcPr>
          <w:p w:rsidR="00AB6118" w:rsidRPr="00601888" w:rsidRDefault="00AB6118" w:rsidP="001E4514">
            <w:pPr>
              <w:spacing w:before="60" w:after="60" w:line="0" w:lineRule="atLeast"/>
              <w:rPr>
                <w:rFonts w:ascii="宋体" w:hAnsi="宋体"/>
                <w:sz w:val="18"/>
              </w:rPr>
            </w:pPr>
            <w:r w:rsidRPr="00601888">
              <w:rPr>
                <w:rFonts w:ascii="宋体" w:hAnsi="宋体" w:hint="eastAsia"/>
                <w:b/>
                <w:szCs w:val="21"/>
              </w:rPr>
              <w:t>说明</w:t>
            </w:r>
          </w:p>
        </w:tc>
      </w:tr>
      <w:tr w:rsidR="00AB6118" w:rsidRPr="00413A6E" w:rsidTr="001E4514">
        <w:trPr>
          <w:trHeight w:val="70"/>
        </w:trPr>
        <w:tc>
          <w:tcPr>
            <w:tcW w:w="1536" w:type="dxa"/>
            <w:vAlign w:val="center"/>
          </w:tcPr>
          <w:p w:rsidR="00AB6118" w:rsidRPr="00413A6E" w:rsidRDefault="00AB6118" w:rsidP="001E4514">
            <w:pPr>
              <w:rPr>
                <w:rFonts w:ascii="宋体" w:hAnsi="宋体"/>
                <w:color w:val="FF0000"/>
              </w:rPr>
            </w:pPr>
            <w:r w:rsidRPr="00413A6E">
              <w:rPr>
                <w:rFonts w:ascii="宋体" w:hAnsi="宋体" w:hint="eastAsia"/>
                <w:color w:val="FF0000"/>
              </w:rPr>
              <w:t>S</w:t>
            </w:r>
          </w:p>
        </w:tc>
        <w:tc>
          <w:tcPr>
            <w:tcW w:w="6786" w:type="dxa"/>
            <w:vAlign w:val="center"/>
          </w:tcPr>
          <w:p w:rsidR="00AB6118" w:rsidRPr="00413A6E" w:rsidRDefault="00AB6118" w:rsidP="001E4514">
            <w:pPr>
              <w:spacing w:before="60" w:after="60" w:line="0" w:lineRule="atLeast"/>
              <w:rPr>
                <w:rFonts w:ascii="宋体" w:hAnsi="宋体"/>
                <w:color w:val="FF0000"/>
                <w:sz w:val="18"/>
              </w:rPr>
            </w:pPr>
            <w:r w:rsidRPr="00413A6E">
              <w:rPr>
                <w:rFonts w:ascii="宋体" w:hAnsi="宋体" w:hint="eastAsia"/>
                <w:color w:val="FF0000"/>
                <w:sz w:val="18"/>
              </w:rPr>
              <w:t>是否成功</w:t>
            </w:r>
          </w:p>
        </w:tc>
      </w:tr>
      <w:tr w:rsidR="00AB6118" w:rsidRPr="00413A6E" w:rsidTr="001E4514">
        <w:trPr>
          <w:trHeight w:val="70"/>
        </w:trPr>
        <w:tc>
          <w:tcPr>
            <w:tcW w:w="1536" w:type="dxa"/>
            <w:vAlign w:val="center"/>
          </w:tcPr>
          <w:p w:rsidR="00AB6118" w:rsidRPr="00413A6E" w:rsidRDefault="00AB6118" w:rsidP="001E4514">
            <w:pPr>
              <w:rPr>
                <w:rFonts w:ascii="宋体" w:hAnsi="宋体"/>
                <w:color w:val="FF0000"/>
              </w:rPr>
            </w:pPr>
            <w:r w:rsidRPr="00413A6E">
              <w:rPr>
                <w:rFonts w:ascii="宋体" w:hAnsi="宋体" w:hint="eastAsia"/>
                <w:color w:val="FF0000"/>
              </w:rPr>
              <w:t>M</w:t>
            </w:r>
          </w:p>
        </w:tc>
        <w:tc>
          <w:tcPr>
            <w:tcW w:w="6786" w:type="dxa"/>
            <w:vAlign w:val="center"/>
          </w:tcPr>
          <w:p w:rsidR="00AB6118" w:rsidRPr="00413A6E" w:rsidRDefault="00AB6118" w:rsidP="001E4514">
            <w:pPr>
              <w:spacing w:before="60" w:after="60" w:line="0" w:lineRule="atLeast"/>
              <w:rPr>
                <w:rFonts w:ascii="宋体" w:hAnsi="宋体"/>
                <w:color w:val="FF0000"/>
                <w:sz w:val="18"/>
              </w:rPr>
            </w:pPr>
          </w:p>
        </w:tc>
      </w:tr>
      <w:tr w:rsidR="00AB6118" w:rsidRPr="00413A6E" w:rsidTr="001E4514">
        <w:trPr>
          <w:trHeight w:val="70"/>
        </w:trPr>
        <w:tc>
          <w:tcPr>
            <w:tcW w:w="1536" w:type="dxa"/>
            <w:vAlign w:val="center"/>
          </w:tcPr>
          <w:p w:rsidR="00AB6118" w:rsidRPr="00413A6E" w:rsidRDefault="00AB6118" w:rsidP="001E4514">
            <w:pPr>
              <w:rPr>
                <w:rFonts w:ascii="宋体" w:hAnsi="宋体"/>
                <w:color w:val="FF0000"/>
              </w:rPr>
            </w:pPr>
            <w:r w:rsidRPr="00413A6E">
              <w:rPr>
                <w:rFonts w:ascii="宋体" w:hAnsi="宋体" w:hint="eastAsia"/>
                <w:color w:val="FF0000"/>
              </w:rPr>
              <w:lastRenderedPageBreak/>
              <w:t>C</w:t>
            </w:r>
          </w:p>
        </w:tc>
        <w:tc>
          <w:tcPr>
            <w:tcW w:w="6786" w:type="dxa"/>
            <w:vAlign w:val="center"/>
          </w:tcPr>
          <w:p w:rsidR="00AB6118" w:rsidRPr="00413A6E" w:rsidRDefault="00AB6118" w:rsidP="001E4514">
            <w:pPr>
              <w:spacing w:before="60" w:after="60" w:line="0" w:lineRule="atLeast"/>
              <w:rPr>
                <w:rFonts w:ascii="宋体" w:hAnsi="宋体"/>
                <w:color w:val="FF0000"/>
                <w:sz w:val="18"/>
              </w:rPr>
            </w:pPr>
          </w:p>
        </w:tc>
      </w:tr>
      <w:tr w:rsidR="00AB6118" w:rsidRPr="00045BA8" w:rsidTr="001E4514">
        <w:trPr>
          <w:trHeight w:val="70"/>
        </w:trPr>
        <w:tc>
          <w:tcPr>
            <w:tcW w:w="1536" w:type="dxa"/>
            <w:vAlign w:val="center"/>
          </w:tcPr>
          <w:p w:rsidR="00AB6118" w:rsidRDefault="00AB6118" w:rsidP="001E4514">
            <w:pPr>
              <w:rPr>
                <w:rFonts w:ascii="宋体" w:hAnsi="宋体"/>
              </w:rPr>
            </w:pPr>
            <w:r>
              <w:rPr>
                <w:rFonts w:ascii="宋体" w:hAnsi="宋体" w:hint="eastAsia"/>
              </w:rPr>
              <w:t>D</w:t>
            </w:r>
          </w:p>
        </w:tc>
        <w:tc>
          <w:tcPr>
            <w:tcW w:w="6786" w:type="dxa"/>
            <w:vAlign w:val="center"/>
          </w:tcPr>
          <w:p w:rsidR="00AB6118" w:rsidRPr="00045BA8" w:rsidRDefault="00AB6118" w:rsidP="001E4514">
            <w:pPr>
              <w:pStyle w:val="20"/>
              <w:ind w:firstLineChars="0" w:firstLine="0"/>
              <w:rPr>
                <w:rFonts w:ascii="宋体" w:hAnsi="宋体"/>
                <w:b/>
              </w:rPr>
            </w:pPr>
          </w:p>
        </w:tc>
      </w:tr>
    </w:tbl>
    <w:p w:rsidR="0014381B" w:rsidRPr="00AB6118" w:rsidRDefault="0014381B" w:rsidP="006A623B"/>
    <w:p w:rsidR="00921670" w:rsidRDefault="00921670" w:rsidP="00921670">
      <w:pPr>
        <w:pStyle w:val="4"/>
      </w:pPr>
      <w:r>
        <w:rPr>
          <w:rFonts w:hint="eastAsia"/>
          <w:color w:val="3333FF"/>
        </w:rPr>
        <w:t>（</w:t>
      </w:r>
      <w:r>
        <w:rPr>
          <w:rFonts w:hint="eastAsia"/>
          <w:color w:val="3333FF"/>
        </w:rPr>
        <w:t>16</w:t>
      </w:r>
      <w:r>
        <w:rPr>
          <w:rFonts w:hint="eastAsia"/>
          <w:color w:val="3333FF"/>
        </w:rPr>
        <w:t>）</w:t>
      </w:r>
      <w:r w:rsidRPr="00452BD4">
        <w:rPr>
          <w:rFonts w:hint="eastAsia"/>
          <w:color w:val="3333FF"/>
        </w:rPr>
        <w:t>-</w:t>
      </w:r>
      <w:r>
        <w:rPr>
          <w:rFonts w:hint="eastAsia"/>
          <w:color w:val="3333FF"/>
        </w:rPr>
        <w:t xml:space="preserve"> </w:t>
      </w:r>
      <w:bookmarkStart w:id="88" w:name="OLE_LINK24"/>
      <w:bookmarkStart w:id="89" w:name="OLE_LINK25"/>
      <w:r w:rsidR="00C87004">
        <w:rPr>
          <w:rFonts w:hint="eastAsia"/>
        </w:rPr>
        <w:t>会议室邀请确认</w:t>
      </w:r>
      <w:r>
        <w:rPr>
          <w:rFonts w:hint="eastAsia"/>
        </w:rPr>
        <w:t>接口</w:t>
      </w:r>
      <w:bookmarkEnd w:id="88"/>
      <w:bookmarkEnd w:id="89"/>
    </w:p>
    <w:tbl>
      <w:tblPr>
        <w:tblW w:w="8322" w:type="dxa"/>
        <w:tblInd w:w="15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1536"/>
        <w:gridCol w:w="6786"/>
      </w:tblGrid>
      <w:tr w:rsidR="00921670" w:rsidRPr="00601888" w:rsidTr="00170B41">
        <w:trPr>
          <w:trHeight w:val="742"/>
          <w:tblHeader/>
        </w:trPr>
        <w:tc>
          <w:tcPr>
            <w:tcW w:w="8322" w:type="dxa"/>
            <w:gridSpan w:val="2"/>
            <w:shd w:val="pct12" w:color="000000" w:fill="FFFFFF"/>
            <w:vAlign w:val="center"/>
          </w:tcPr>
          <w:p w:rsidR="00921670" w:rsidRPr="00601888" w:rsidRDefault="00921670" w:rsidP="00170B41">
            <w:pPr>
              <w:spacing w:before="60" w:after="60"/>
              <w:rPr>
                <w:rFonts w:ascii="宋体" w:hAnsi="宋体"/>
                <w:b/>
                <w:sz w:val="28"/>
                <w:szCs w:val="28"/>
              </w:rPr>
            </w:pPr>
            <w:r>
              <w:rPr>
                <w:rFonts w:ascii="宋体" w:hAnsi="宋体" w:hint="eastAsia"/>
                <w:b/>
                <w:sz w:val="28"/>
                <w:szCs w:val="28"/>
              </w:rPr>
              <w:t>会议时间延长接口</w:t>
            </w:r>
          </w:p>
        </w:tc>
      </w:tr>
      <w:tr w:rsidR="00921670" w:rsidRPr="00601888" w:rsidTr="00170B41">
        <w:trPr>
          <w:trHeight w:val="70"/>
        </w:trPr>
        <w:tc>
          <w:tcPr>
            <w:tcW w:w="8322" w:type="dxa"/>
            <w:gridSpan w:val="2"/>
            <w:tcBorders>
              <w:bottom w:val="single" w:sz="4" w:space="0" w:color="auto"/>
            </w:tcBorders>
            <w:vAlign w:val="center"/>
          </w:tcPr>
          <w:p w:rsidR="00921670" w:rsidRPr="00392617" w:rsidRDefault="00921670" w:rsidP="00170B41">
            <w:pPr>
              <w:autoSpaceDE w:val="0"/>
              <w:autoSpaceDN w:val="0"/>
              <w:adjustRightInd w:val="0"/>
              <w:jc w:val="left"/>
            </w:pPr>
            <w:r w:rsidRPr="00392617">
              <w:t>服务</w:t>
            </w:r>
            <w:r>
              <w:rPr>
                <w:rFonts w:hint="eastAsia"/>
              </w:rPr>
              <w:t>概述</w:t>
            </w:r>
          </w:p>
          <w:p w:rsidR="00921670" w:rsidRPr="00BC513D" w:rsidRDefault="00921670" w:rsidP="00170B41">
            <w:pPr>
              <w:autoSpaceDE w:val="0"/>
              <w:autoSpaceDN w:val="0"/>
              <w:adjustRightInd w:val="0"/>
              <w:ind w:firstLineChars="200" w:firstLine="420"/>
              <w:jc w:val="left"/>
            </w:pPr>
            <w:r>
              <w:rPr>
                <w:rFonts w:hint="eastAsia"/>
              </w:rPr>
              <w:t>该服务是用于</w:t>
            </w:r>
            <w:r>
              <w:rPr>
                <w:rFonts w:hint="eastAsia"/>
              </w:rPr>
              <w:t>Emeeting</w:t>
            </w:r>
            <w:r w:rsidR="00C87004">
              <w:rPr>
                <w:rFonts w:hint="eastAsia"/>
              </w:rPr>
              <w:t>会议室邀请确认接口</w:t>
            </w:r>
            <w:r>
              <w:rPr>
                <w:rFonts w:hint="eastAsia"/>
              </w:rPr>
              <w:t>。</w:t>
            </w:r>
          </w:p>
          <w:p w:rsidR="00921670" w:rsidRDefault="00921670" w:rsidP="00170B41">
            <w:pPr>
              <w:autoSpaceDE w:val="0"/>
              <w:autoSpaceDN w:val="0"/>
              <w:adjustRightInd w:val="0"/>
              <w:jc w:val="left"/>
            </w:pPr>
            <w:r w:rsidRPr="00392617">
              <w:t>应用场景</w:t>
            </w:r>
          </w:p>
          <w:p w:rsidR="00921670" w:rsidRPr="00BC513D" w:rsidRDefault="00C87004" w:rsidP="00170B41">
            <w:pPr>
              <w:autoSpaceDE w:val="0"/>
              <w:autoSpaceDN w:val="0"/>
              <w:adjustRightInd w:val="0"/>
              <w:ind w:firstLineChars="200" w:firstLine="420"/>
              <w:jc w:val="left"/>
            </w:pPr>
            <w:r>
              <w:rPr>
                <w:rFonts w:hint="eastAsia"/>
              </w:rPr>
              <w:t>如果会议室可预订时间和当前会议有冲突，则需要提示用户。确认邀请时，需要调用这个接口确认。</w:t>
            </w:r>
          </w:p>
          <w:p w:rsidR="00921670" w:rsidRDefault="00921670" w:rsidP="00170B41">
            <w:pPr>
              <w:autoSpaceDE w:val="0"/>
              <w:autoSpaceDN w:val="0"/>
              <w:adjustRightInd w:val="0"/>
              <w:jc w:val="left"/>
            </w:pPr>
            <w:r>
              <w:rPr>
                <w:rFonts w:hint="eastAsia"/>
              </w:rPr>
              <w:t>服务</w:t>
            </w:r>
            <w:r w:rsidRPr="00392617">
              <w:t>类型</w:t>
            </w:r>
          </w:p>
          <w:p w:rsidR="00921670" w:rsidRPr="00392EDF" w:rsidRDefault="003801D2" w:rsidP="00170B41">
            <w:pPr>
              <w:autoSpaceDE w:val="0"/>
              <w:autoSpaceDN w:val="0"/>
              <w:adjustRightInd w:val="0"/>
              <w:jc w:val="left"/>
            </w:pPr>
            <w:r w:rsidRPr="00392EDF">
              <w:fldChar w:fldCharType="begin">
                <w:ffData>
                  <w:name w:val="Check1"/>
                  <w:enabled/>
                  <w:calcOnExit w:val="0"/>
                  <w:checkBox>
                    <w:sizeAuto/>
                    <w:default w:val="0"/>
                  </w:checkBox>
                </w:ffData>
              </w:fldChar>
            </w:r>
            <w:r w:rsidR="00921670" w:rsidRPr="00392EDF">
              <w:instrText xml:space="preserve"> FORMCHECKBOX </w:instrText>
            </w:r>
            <w:r w:rsidRPr="00392EDF">
              <w:fldChar w:fldCharType="end"/>
            </w:r>
            <w:r w:rsidR="00921670" w:rsidRPr="00392EDF">
              <w:rPr>
                <w:rFonts w:hint="eastAsia"/>
              </w:rPr>
              <w:t>消息服务</w:t>
            </w:r>
          </w:p>
          <w:p w:rsidR="00921670" w:rsidRPr="00392EDF" w:rsidRDefault="003801D2" w:rsidP="00170B41">
            <w:pPr>
              <w:autoSpaceDE w:val="0"/>
              <w:autoSpaceDN w:val="0"/>
              <w:adjustRightInd w:val="0"/>
              <w:jc w:val="left"/>
            </w:pPr>
            <w:r w:rsidRPr="00392EDF">
              <w:fldChar w:fldCharType="begin">
                <w:ffData>
                  <w:name w:val=""/>
                  <w:enabled/>
                  <w:calcOnExit w:val="0"/>
                  <w:checkBox>
                    <w:sizeAuto/>
                    <w:default w:val="0"/>
                  </w:checkBox>
                </w:ffData>
              </w:fldChar>
            </w:r>
            <w:r w:rsidR="00921670" w:rsidRPr="00392EDF">
              <w:instrText xml:space="preserve"> FORMCHECKBOX </w:instrText>
            </w:r>
            <w:r w:rsidRPr="00392EDF">
              <w:fldChar w:fldCharType="end"/>
            </w:r>
            <w:r w:rsidR="00921670" w:rsidRPr="00392EDF">
              <w:rPr>
                <w:rFonts w:hint="eastAsia"/>
              </w:rPr>
              <w:t>流程服务</w:t>
            </w:r>
          </w:p>
          <w:p w:rsidR="00921670" w:rsidRPr="00392EDF" w:rsidRDefault="003801D2" w:rsidP="00170B41">
            <w:pPr>
              <w:autoSpaceDE w:val="0"/>
              <w:autoSpaceDN w:val="0"/>
              <w:adjustRightInd w:val="0"/>
              <w:jc w:val="left"/>
            </w:pPr>
            <w:r w:rsidRPr="00392EDF">
              <w:fldChar w:fldCharType="begin">
                <w:ffData>
                  <w:name w:val=""/>
                  <w:enabled/>
                  <w:calcOnExit w:val="0"/>
                  <w:checkBox>
                    <w:sizeAuto/>
                    <w:default w:val="1"/>
                  </w:checkBox>
                </w:ffData>
              </w:fldChar>
            </w:r>
            <w:r w:rsidR="00921670" w:rsidRPr="00392EDF">
              <w:instrText xml:space="preserve"> FORMCHECKBOX </w:instrText>
            </w:r>
            <w:r w:rsidRPr="00392EDF">
              <w:fldChar w:fldCharType="end"/>
            </w:r>
            <w:r w:rsidR="00921670" w:rsidRPr="00392EDF">
              <w:rPr>
                <w:rFonts w:hint="eastAsia"/>
              </w:rPr>
              <w:t>数据服务</w:t>
            </w:r>
          </w:p>
          <w:p w:rsidR="00921670" w:rsidRDefault="00921670" w:rsidP="00170B41">
            <w:pPr>
              <w:autoSpaceDE w:val="0"/>
              <w:autoSpaceDN w:val="0"/>
              <w:adjustRightInd w:val="0"/>
              <w:jc w:val="left"/>
            </w:pPr>
            <w:r w:rsidRPr="00392617">
              <w:t>业务规则</w:t>
            </w:r>
          </w:p>
          <w:p w:rsidR="00921670" w:rsidRDefault="00921670" w:rsidP="00170B41">
            <w:pPr>
              <w:autoSpaceDE w:val="0"/>
              <w:autoSpaceDN w:val="0"/>
              <w:adjustRightInd w:val="0"/>
              <w:jc w:val="left"/>
            </w:pPr>
          </w:p>
          <w:p w:rsidR="00921670" w:rsidRPr="00C42DB5" w:rsidRDefault="00921670" w:rsidP="00170B41">
            <w:pPr>
              <w:autoSpaceDE w:val="0"/>
              <w:autoSpaceDN w:val="0"/>
              <w:adjustRightInd w:val="0"/>
              <w:jc w:val="left"/>
            </w:pPr>
            <w:r>
              <w:rPr>
                <w:rFonts w:hint="eastAsia"/>
              </w:rPr>
              <w:t>调用规则</w:t>
            </w:r>
          </w:p>
          <w:p w:rsidR="00921670" w:rsidRPr="00392EDF" w:rsidRDefault="00921670" w:rsidP="00170B41">
            <w:pPr>
              <w:autoSpaceDE w:val="0"/>
              <w:autoSpaceDN w:val="0"/>
              <w:adjustRightInd w:val="0"/>
              <w:jc w:val="left"/>
            </w:pPr>
          </w:p>
          <w:p w:rsidR="00921670" w:rsidRDefault="00921670" w:rsidP="00170B41">
            <w:pPr>
              <w:autoSpaceDE w:val="0"/>
              <w:autoSpaceDN w:val="0"/>
              <w:adjustRightInd w:val="0"/>
              <w:jc w:val="left"/>
            </w:pPr>
            <w:r>
              <w:rPr>
                <w:rFonts w:hint="eastAsia"/>
              </w:rPr>
              <w:t>1</w:t>
            </w:r>
            <w:r>
              <w:rPr>
                <w:rFonts w:hint="eastAsia"/>
              </w:rPr>
              <w:t>：调用机制</w:t>
            </w:r>
          </w:p>
          <w:tbl>
            <w:tblPr>
              <w:tblW w:w="0" w:type="auto"/>
              <w:tblInd w:w="534" w:type="dxa"/>
              <w:tblLayout w:type="fixed"/>
              <w:tblLook w:val="01E0"/>
            </w:tblPr>
            <w:tblGrid>
              <w:gridCol w:w="7854"/>
            </w:tblGrid>
            <w:tr w:rsidR="00921670" w:rsidRPr="00992F57" w:rsidTr="00170B41">
              <w:tc>
                <w:tcPr>
                  <w:tcW w:w="7854" w:type="dxa"/>
                </w:tcPr>
                <w:p w:rsidR="00921670" w:rsidRPr="00392EDF" w:rsidRDefault="003801D2" w:rsidP="00170B41">
                  <w:pPr>
                    <w:autoSpaceDE w:val="0"/>
                    <w:autoSpaceDN w:val="0"/>
                    <w:adjustRightInd w:val="0"/>
                    <w:jc w:val="left"/>
                  </w:pPr>
                  <w:r w:rsidRPr="00392EDF">
                    <w:fldChar w:fldCharType="begin">
                      <w:ffData>
                        <w:name w:val=""/>
                        <w:enabled/>
                        <w:calcOnExit w:val="0"/>
                        <w:checkBox>
                          <w:sizeAuto/>
                          <w:default w:val="1"/>
                        </w:checkBox>
                      </w:ffData>
                    </w:fldChar>
                  </w:r>
                  <w:r w:rsidR="00921670" w:rsidRPr="00392EDF">
                    <w:instrText xml:space="preserve"> FORMCHECKBOX </w:instrText>
                  </w:r>
                  <w:r w:rsidRPr="00392EDF">
                    <w:fldChar w:fldCharType="end"/>
                  </w:r>
                  <w:r w:rsidR="00921670" w:rsidRPr="00392EDF">
                    <w:t xml:space="preserve"> </w:t>
                  </w:r>
                  <w:r w:rsidR="00921670" w:rsidRPr="00392EDF">
                    <w:rPr>
                      <w:rFonts w:hint="eastAsia"/>
                    </w:rPr>
                    <w:t>同步调用</w:t>
                  </w:r>
                </w:p>
                <w:p w:rsidR="00921670" w:rsidRPr="00392EDF" w:rsidRDefault="003801D2" w:rsidP="00170B41">
                  <w:pPr>
                    <w:autoSpaceDE w:val="0"/>
                    <w:autoSpaceDN w:val="0"/>
                    <w:adjustRightInd w:val="0"/>
                    <w:jc w:val="left"/>
                  </w:pPr>
                  <w:r w:rsidRPr="00392EDF">
                    <w:fldChar w:fldCharType="begin">
                      <w:ffData>
                        <w:name w:val=""/>
                        <w:enabled/>
                        <w:calcOnExit w:val="0"/>
                        <w:checkBox>
                          <w:sizeAuto/>
                          <w:default w:val="0"/>
                        </w:checkBox>
                      </w:ffData>
                    </w:fldChar>
                  </w:r>
                  <w:r w:rsidR="00921670" w:rsidRPr="00392EDF">
                    <w:instrText xml:space="preserve"> FORMCHECKBOX </w:instrText>
                  </w:r>
                  <w:r w:rsidRPr="00392EDF">
                    <w:fldChar w:fldCharType="end"/>
                  </w:r>
                  <w:r w:rsidR="00921670" w:rsidRPr="00392EDF">
                    <w:t xml:space="preserve"> </w:t>
                  </w:r>
                  <w:r w:rsidR="00921670" w:rsidRPr="00392EDF">
                    <w:rPr>
                      <w:rFonts w:hint="eastAsia"/>
                    </w:rPr>
                    <w:t>异步调用</w:t>
                  </w:r>
                </w:p>
              </w:tc>
            </w:tr>
          </w:tbl>
          <w:p w:rsidR="00921670" w:rsidRDefault="00921670" w:rsidP="00170B41">
            <w:pPr>
              <w:autoSpaceDE w:val="0"/>
              <w:autoSpaceDN w:val="0"/>
              <w:adjustRightInd w:val="0"/>
              <w:jc w:val="left"/>
            </w:pPr>
            <w:r>
              <w:rPr>
                <w:rFonts w:hint="eastAsia"/>
              </w:rPr>
              <w:t>2</w:t>
            </w:r>
            <w:r>
              <w:rPr>
                <w:rFonts w:hint="eastAsia"/>
              </w:rPr>
              <w:t>：异常处理</w:t>
            </w:r>
          </w:p>
          <w:tbl>
            <w:tblPr>
              <w:tblW w:w="0" w:type="auto"/>
              <w:tblInd w:w="534" w:type="dxa"/>
              <w:tblLayout w:type="fixed"/>
              <w:tblLook w:val="01E0"/>
            </w:tblPr>
            <w:tblGrid>
              <w:gridCol w:w="7854"/>
            </w:tblGrid>
            <w:tr w:rsidR="00921670" w:rsidRPr="00992F57" w:rsidTr="00170B41">
              <w:tc>
                <w:tcPr>
                  <w:tcW w:w="7854" w:type="dxa"/>
                </w:tcPr>
                <w:p w:rsidR="00921670" w:rsidRPr="00392EDF" w:rsidRDefault="003801D2" w:rsidP="00170B41">
                  <w:pPr>
                    <w:autoSpaceDE w:val="0"/>
                    <w:autoSpaceDN w:val="0"/>
                    <w:adjustRightInd w:val="0"/>
                    <w:jc w:val="left"/>
                  </w:pPr>
                  <w:r w:rsidRPr="00392EDF">
                    <w:fldChar w:fldCharType="begin">
                      <w:ffData>
                        <w:name w:val=""/>
                        <w:enabled/>
                        <w:calcOnExit w:val="0"/>
                        <w:checkBox>
                          <w:sizeAuto/>
                          <w:default w:val="1"/>
                        </w:checkBox>
                      </w:ffData>
                    </w:fldChar>
                  </w:r>
                  <w:r w:rsidR="00921670" w:rsidRPr="00392EDF">
                    <w:instrText xml:space="preserve"> FORMCHECKBOX </w:instrText>
                  </w:r>
                  <w:r w:rsidRPr="00392EDF">
                    <w:fldChar w:fldCharType="end"/>
                  </w:r>
                  <w:r w:rsidR="00921670" w:rsidRPr="00392EDF">
                    <w:t xml:space="preserve"> </w:t>
                  </w:r>
                  <w:r w:rsidR="00921670" w:rsidRPr="00392EDF">
                    <w:rPr>
                      <w:rFonts w:hint="eastAsia"/>
                    </w:rPr>
                    <w:t>调用失败，业务全部回滚，需重新请求调用</w:t>
                  </w:r>
                </w:p>
                <w:p w:rsidR="00921670" w:rsidRPr="00392EDF" w:rsidRDefault="003801D2" w:rsidP="00170B41">
                  <w:pPr>
                    <w:autoSpaceDE w:val="0"/>
                    <w:autoSpaceDN w:val="0"/>
                    <w:adjustRightInd w:val="0"/>
                    <w:jc w:val="left"/>
                  </w:pPr>
                  <w:r w:rsidRPr="00392EDF">
                    <w:fldChar w:fldCharType="begin">
                      <w:ffData>
                        <w:name w:val=""/>
                        <w:enabled/>
                        <w:calcOnExit w:val="0"/>
                        <w:checkBox>
                          <w:sizeAuto/>
                          <w:default w:val="0"/>
                        </w:checkBox>
                      </w:ffData>
                    </w:fldChar>
                  </w:r>
                  <w:r w:rsidR="00921670" w:rsidRPr="00392EDF">
                    <w:instrText xml:space="preserve"> FORMCHECKBOX </w:instrText>
                  </w:r>
                  <w:r w:rsidRPr="00392EDF">
                    <w:fldChar w:fldCharType="end"/>
                  </w:r>
                  <w:r w:rsidR="00921670" w:rsidRPr="00392EDF">
                    <w:t xml:space="preserve"> </w:t>
                  </w:r>
                  <w:r w:rsidR="00921670" w:rsidRPr="00392EDF">
                    <w:rPr>
                      <w:rFonts w:hint="eastAsia"/>
                    </w:rPr>
                    <w:t>调用失败，出错的数据回滚，并需要进行出错数据的重新请求调用</w:t>
                  </w:r>
                </w:p>
              </w:tc>
            </w:tr>
          </w:tbl>
          <w:p w:rsidR="00921670" w:rsidRPr="00392EDF" w:rsidRDefault="00921670" w:rsidP="00170B41">
            <w:pPr>
              <w:autoSpaceDE w:val="0"/>
              <w:autoSpaceDN w:val="0"/>
              <w:adjustRightInd w:val="0"/>
              <w:jc w:val="left"/>
              <w:rPr>
                <w:rFonts w:ascii="宋体" w:hAnsi="宋体" w:cs="新宋体"/>
                <w:color w:val="800000"/>
                <w:sz w:val="19"/>
                <w:szCs w:val="19"/>
              </w:rPr>
            </w:pPr>
          </w:p>
          <w:p w:rsidR="00921670" w:rsidRPr="00601888" w:rsidRDefault="00921670" w:rsidP="00170B41">
            <w:pPr>
              <w:autoSpaceDE w:val="0"/>
              <w:autoSpaceDN w:val="0"/>
              <w:adjustRightInd w:val="0"/>
              <w:jc w:val="left"/>
              <w:rPr>
                <w:rFonts w:ascii="宋体" w:hAnsi="宋体" w:cs="新宋体"/>
                <w:color w:val="800000"/>
                <w:sz w:val="19"/>
                <w:szCs w:val="19"/>
              </w:rPr>
            </w:pPr>
          </w:p>
        </w:tc>
      </w:tr>
      <w:tr w:rsidR="00921670" w:rsidRPr="00601888" w:rsidTr="00170B41">
        <w:trPr>
          <w:trHeight w:val="70"/>
        </w:trPr>
        <w:tc>
          <w:tcPr>
            <w:tcW w:w="8322" w:type="dxa"/>
            <w:gridSpan w:val="2"/>
            <w:tcBorders>
              <w:top w:val="single" w:sz="4" w:space="0" w:color="auto"/>
              <w:bottom w:val="single" w:sz="4" w:space="0" w:color="auto"/>
            </w:tcBorders>
            <w:shd w:val="pct12" w:color="auto" w:fill="auto"/>
            <w:vAlign w:val="center"/>
          </w:tcPr>
          <w:p w:rsidR="00921670" w:rsidRPr="00601888" w:rsidRDefault="00921670" w:rsidP="00170B41">
            <w:pPr>
              <w:spacing w:before="60" w:after="60" w:line="0" w:lineRule="atLeast"/>
              <w:rPr>
                <w:rFonts w:ascii="宋体" w:hAnsi="宋体"/>
                <w:b/>
                <w:sz w:val="28"/>
                <w:szCs w:val="28"/>
              </w:rPr>
            </w:pPr>
            <w:r w:rsidRPr="00601888">
              <w:rPr>
                <w:rFonts w:ascii="宋体" w:hAnsi="宋体" w:hint="eastAsia"/>
                <w:b/>
                <w:sz w:val="28"/>
                <w:szCs w:val="28"/>
              </w:rPr>
              <w:t>接口、参数说明</w:t>
            </w:r>
          </w:p>
        </w:tc>
      </w:tr>
      <w:tr w:rsidR="00921670" w:rsidRPr="00601888" w:rsidTr="00170B41">
        <w:trPr>
          <w:trHeight w:val="70"/>
        </w:trPr>
        <w:tc>
          <w:tcPr>
            <w:tcW w:w="1536" w:type="dxa"/>
            <w:tcBorders>
              <w:top w:val="single" w:sz="4" w:space="0" w:color="auto"/>
              <w:bottom w:val="single" w:sz="4" w:space="0" w:color="auto"/>
            </w:tcBorders>
            <w:shd w:val="pct15" w:color="auto" w:fill="auto"/>
            <w:vAlign w:val="center"/>
          </w:tcPr>
          <w:p w:rsidR="00921670" w:rsidRPr="00601888" w:rsidRDefault="00921670" w:rsidP="00170B41">
            <w:pPr>
              <w:rPr>
                <w:rFonts w:ascii="宋体" w:hAnsi="宋体"/>
                <w:b/>
                <w:highlight w:val="white"/>
              </w:rPr>
            </w:pPr>
            <w:r w:rsidRPr="00601888">
              <w:rPr>
                <w:rFonts w:ascii="宋体" w:hAnsi="宋体" w:hint="eastAsia"/>
                <w:b/>
              </w:rPr>
              <w:t>输入</w:t>
            </w:r>
          </w:p>
        </w:tc>
        <w:tc>
          <w:tcPr>
            <w:tcW w:w="6786" w:type="dxa"/>
            <w:tcBorders>
              <w:top w:val="single" w:sz="4" w:space="0" w:color="auto"/>
              <w:bottom w:val="single" w:sz="4" w:space="0" w:color="auto"/>
            </w:tcBorders>
            <w:shd w:val="pct15" w:color="auto" w:fill="auto"/>
            <w:vAlign w:val="center"/>
          </w:tcPr>
          <w:p w:rsidR="00921670" w:rsidRPr="00601888" w:rsidRDefault="00921670" w:rsidP="00170B41">
            <w:pPr>
              <w:spacing w:before="60" w:after="60" w:line="0" w:lineRule="atLeast"/>
              <w:rPr>
                <w:rFonts w:ascii="宋体" w:hAnsi="宋体"/>
                <w:sz w:val="18"/>
              </w:rPr>
            </w:pPr>
            <w:r w:rsidRPr="00601888">
              <w:rPr>
                <w:rFonts w:ascii="宋体" w:hAnsi="宋体" w:hint="eastAsia"/>
                <w:b/>
                <w:szCs w:val="21"/>
              </w:rPr>
              <w:t>说明</w:t>
            </w:r>
          </w:p>
        </w:tc>
      </w:tr>
      <w:tr w:rsidR="00921670" w:rsidRPr="00601888" w:rsidTr="00170B41">
        <w:trPr>
          <w:trHeight w:val="70"/>
        </w:trPr>
        <w:tc>
          <w:tcPr>
            <w:tcW w:w="1536" w:type="dxa"/>
            <w:tcBorders>
              <w:top w:val="single" w:sz="4" w:space="0" w:color="auto"/>
              <w:bottom w:val="single" w:sz="4" w:space="0" w:color="auto"/>
            </w:tcBorders>
            <w:vAlign w:val="center"/>
          </w:tcPr>
          <w:p w:rsidR="00921670" w:rsidRPr="00601888" w:rsidRDefault="00921670" w:rsidP="00170B41">
            <w:pPr>
              <w:rPr>
                <w:rFonts w:ascii="宋体" w:hAnsi="宋体"/>
              </w:rPr>
            </w:pPr>
            <w:r w:rsidRPr="00601888">
              <w:rPr>
                <w:rFonts w:ascii="宋体" w:hAnsi="宋体" w:hint="eastAsia"/>
              </w:rPr>
              <w:t>通过URL</w:t>
            </w:r>
          </w:p>
        </w:tc>
        <w:tc>
          <w:tcPr>
            <w:tcW w:w="6786" w:type="dxa"/>
            <w:tcBorders>
              <w:top w:val="single" w:sz="4" w:space="0" w:color="auto"/>
              <w:bottom w:val="single" w:sz="4" w:space="0" w:color="auto"/>
            </w:tcBorders>
            <w:vAlign w:val="center"/>
          </w:tcPr>
          <w:p w:rsidR="00921670" w:rsidRPr="00601888" w:rsidRDefault="00921670" w:rsidP="00170B41">
            <w:pPr>
              <w:spacing w:before="60" w:after="60" w:line="0" w:lineRule="atLeast"/>
              <w:rPr>
                <w:rFonts w:ascii="宋体" w:hAnsi="宋体"/>
                <w:sz w:val="18"/>
              </w:rPr>
            </w:pPr>
            <w:r w:rsidRPr="00601888">
              <w:rPr>
                <w:rFonts w:ascii="宋体" w:hAnsi="宋体" w:hint="eastAsia"/>
                <w:sz w:val="18"/>
              </w:rPr>
              <w:t>通过URL访问JSON服务</w:t>
            </w:r>
          </w:p>
        </w:tc>
      </w:tr>
      <w:tr w:rsidR="00921670" w:rsidRPr="00601888" w:rsidTr="00170B41">
        <w:trPr>
          <w:trHeight w:val="70"/>
        </w:trPr>
        <w:tc>
          <w:tcPr>
            <w:tcW w:w="1536" w:type="dxa"/>
            <w:tcBorders>
              <w:top w:val="single" w:sz="4" w:space="0" w:color="auto"/>
              <w:bottom w:val="single" w:sz="4" w:space="0" w:color="auto"/>
            </w:tcBorders>
            <w:shd w:val="pct15" w:color="auto" w:fill="auto"/>
            <w:vAlign w:val="center"/>
          </w:tcPr>
          <w:p w:rsidR="00921670" w:rsidRPr="00601888" w:rsidRDefault="00921670" w:rsidP="00170B41">
            <w:pPr>
              <w:rPr>
                <w:rFonts w:ascii="宋体" w:hAnsi="宋体"/>
                <w:b/>
              </w:rPr>
            </w:pPr>
            <w:r w:rsidRPr="00601888">
              <w:rPr>
                <w:rFonts w:ascii="宋体" w:hAnsi="宋体" w:hint="eastAsia"/>
                <w:b/>
              </w:rPr>
              <w:t>输入参数</w:t>
            </w:r>
          </w:p>
        </w:tc>
        <w:tc>
          <w:tcPr>
            <w:tcW w:w="6786" w:type="dxa"/>
            <w:tcBorders>
              <w:top w:val="single" w:sz="4" w:space="0" w:color="auto"/>
              <w:bottom w:val="single" w:sz="4" w:space="0" w:color="auto"/>
            </w:tcBorders>
            <w:shd w:val="pct15" w:color="auto" w:fill="auto"/>
            <w:vAlign w:val="center"/>
          </w:tcPr>
          <w:p w:rsidR="00921670" w:rsidRPr="00601888" w:rsidRDefault="00921670" w:rsidP="00170B41">
            <w:pPr>
              <w:spacing w:before="60" w:after="60" w:line="0" w:lineRule="atLeast"/>
              <w:rPr>
                <w:rFonts w:ascii="宋体" w:hAnsi="宋体"/>
                <w:sz w:val="18"/>
              </w:rPr>
            </w:pPr>
            <w:r w:rsidRPr="00601888">
              <w:rPr>
                <w:rFonts w:ascii="宋体" w:hAnsi="宋体" w:hint="eastAsia"/>
                <w:b/>
                <w:szCs w:val="21"/>
              </w:rPr>
              <w:t>说明</w:t>
            </w:r>
          </w:p>
        </w:tc>
      </w:tr>
      <w:tr w:rsidR="00921670" w:rsidRPr="007D2244" w:rsidTr="00170B41">
        <w:trPr>
          <w:trHeight w:val="70"/>
        </w:trPr>
        <w:tc>
          <w:tcPr>
            <w:tcW w:w="1536" w:type="dxa"/>
            <w:tcBorders>
              <w:top w:val="single" w:sz="4" w:space="0" w:color="auto"/>
              <w:bottom w:val="single" w:sz="4" w:space="0" w:color="auto"/>
            </w:tcBorders>
            <w:vAlign w:val="center"/>
          </w:tcPr>
          <w:p w:rsidR="00921670" w:rsidRPr="00601888" w:rsidRDefault="00921670" w:rsidP="00170B41">
            <w:pPr>
              <w:rPr>
                <w:rFonts w:ascii="宋体" w:hAnsi="宋体"/>
              </w:rPr>
            </w:pPr>
            <w:r>
              <w:rPr>
                <w:rFonts w:ascii="宋体" w:hAnsi="宋体" w:hint="eastAsia"/>
              </w:rPr>
              <w:t>C</w:t>
            </w:r>
          </w:p>
        </w:tc>
        <w:tc>
          <w:tcPr>
            <w:tcW w:w="6786" w:type="dxa"/>
            <w:tcBorders>
              <w:top w:val="single" w:sz="4" w:space="0" w:color="auto"/>
              <w:bottom w:val="single" w:sz="4" w:space="0" w:color="auto"/>
            </w:tcBorders>
            <w:vAlign w:val="center"/>
          </w:tcPr>
          <w:p w:rsidR="00921670" w:rsidRPr="007D2244" w:rsidRDefault="00C87004" w:rsidP="00170B41">
            <w:pPr>
              <w:spacing w:before="60" w:after="60" w:line="0" w:lineRule="atLeast"/>
              <w:rPr>
                <w:rFonts w:ascii="宋体" w:hAnsi="宋体"/>
                <w:color w:val="000000" w:themeColor="text1"/>
                <w:szCs w:val="21"/>
              </w:rPr>
            </w:pPr>
            <w:r>
              <w:rPr>
                <w:rFonts w:ascii="宋体" w:hAnsi="Calibri" w:cs="宋体"/>
                <w:color w:val="000000"/>
                <w:sz w:val="18"/>
                <w:lang w:val="zh-CN"/>
              </w:rPr>
              <w:t>DoInvitaMeeting</w:t>
            </w:r>
          </w:p>
        </w:tc>
      </w:tr>
      <w:tr w:rsidR="00921670" w:rsidRPr="00601888" w:rsidTr="00170B41">
        <w:trPr>
          <w:trHeight w:val="70"/>
        </w:trPr>
        <w:tc>
          <w:tcPr>
            <w:tcW w:w="1536" w:type="dxa"/>
            <w:tcBorders>
              <w:top w:val="single" w:sz="4" w:space="0" w:color="auto"/>
              <w:bottom w:val="single" w:sz="4" w:space="0" w:color="auto"/>
            </w:tcBorders>
            <w:vAlign w:val="center"/>
          </w:tcPr>
          <w:p w:rsidR="00921670" w:rsidRPr="00601888" w:rsidRDefault="00921670" w:rsidP="00170B41">
            <w:pPr>
              <w:rPr>
                <w:rFonts w:ascii="宋体" w:hAnsi="宋体"/>
              </w:rPr>
            </w:pPr>
            <w:r>
              <w:rPr>
                <w:rFonts w:ascii="宋体" w:hAnsi="宋体"/>
              </w:rPr>
              <w:t>D</w:t>
            </w:r>
          </w:p>
        </w:tc>
        <w:tc>
          <w:tcPr>
            <w:tcW w:w="6786" w:type="dxa"/>
            <w:tcBorders>
              <w:top w:val="single" w:sz="4" w:space="0" w:color="auto"/>
              <w:bottom w:val="single" w:sz="4" w:space="0" w:color="auto"/>
            </w:tcBorders>
            <w:vAlign w:val="center"/>
          </w:tcPr>
          <w:p w:rsidR="00921670" w:rsidRPr="00601888" w:rsidRDefault="00921670" w:rsidP="00170B41">
            <w:pPr>
              <w:spacing w:before="60" w:after="60" w:line="0" w:lineRule="atLeast"/>
              <w:rPr>
                <w:rFonts w:ascii="宋体" w:hAnsi="宋体"/>
                <w:szCs w:val="21"/>
              </w:rPr>
            </w:pPr>
          </w:p>
        </w:tc>
      </w:tr>
      <w:tr w:rsidR="00921670" w:rsidRPr="00601888" w:rsidTr="00170B41">
        <w:trPr>
          <w:trHeight w:val="70"/>
        </w:trPr>
        <w:tc>
          <w:tcPr>
            <w:tcW w:w="1536" w:type="dxa"/>
            <w:tcBorders>
              <w:top w:val="single" w:sz="4" w:space="0" w:color="auto"/>
              <w:bottom w:val="single" w:sz="4" w:space="0" w:color="auto"/>
            </w:tcBorders>
            <w:vAlign w:val="center"/>
          </w:tcPr>
          <w:p w:rsidR="00921670" w:rsidRPr="00601888" w:rsidRDefault="00921670" w:rsidP="00170B41">
            <w:pPr>
              <w:rPr>
                <w:rFonts w:ascii="宋体" w:hAnsi="宋体"/>
              </w:rPr>
            </w:pPr>
            <w:r>
              <w:rPr>
                <w:rFonts w:ascii="宋体" w:hAnsi="宋体" w:hint="eastAsia"/>
              </w:rPr>
              <w:t>F</w:t>
            </w:r>
          </w:p>
        </w:tc>
        <w:tc>
          <w:tcPr>
            <w:tcW w:w="6786" w:type="dxa"/>
            <w:tcBorders>
              <w:top w:val="single" w:sz="4" w:space="0" w:color="auto"/>
              <w:bottom w:val="single" w:sz="4" w:space="0" w:color="auto"/>
            </w:tcBorders>
            <w:vAlign w:val="center"/>
          </w:tcPr>
          <w:tbl>
            <w:tblPr>
              <w:tblW w:w="598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tblPr>
            <w:tblGrid>
              <w:gridCol w:w="737"/>
              <w:gridCol w:w="1276"/>
              <w:gridCol w:w="1559"/>
              <w:gridCol w:w="1559"/>
              <w:gridCol w:w="851"/>
            </w:tblGrid>
            <w:tr w:rsidR="00921670" w:rsidRPr="0001495D" w:rsidTr="00170B41">
              <w:tc>
                <w:tcPr>
                  <w:tcW w:w="737" w:type="dxa"/>
                  <w:shd w:val="clear" w:color="auto" w:fill="BFBFBF"/>
                  <w:vAlign w:val="center"/>
                </w:tcPr>
                <w:p w:rsidR="00921670" w:rsidRPr="0001495D" w:rsidRDefault="00921670" w:rsidP="00170B41">
                  <w:pPr>
                    <w:pStyle w:val="aff"/>
                    <w:widowControl w:val="0"/>
                    <w:rPr>
                      <w:rFonts w:ascii="黑体"/>
                    </w:rPr>
                  </w:pPr>
                  <w:r w:rsidRPr="0001495D">
                    <w:rPr>
                      <w:rFonts w:ascii="黑体" w:hint="eastAsia"/>
                    </w:rPr>
                    <w:t>必输项</w:t>
                  </w:r>
                </w:p>
              </w:tc>
              <w:tc>
                <w:tcPr>
                  <w:tcW w:w="1276" w:type="dxa"/>
                  <w:shd w:val="clear" w:color="auto" w:fill="BFBFBF"/>
                  <w:vAlign w:val="center"/>
                </w:tcPr>
                <w:p w:rsidR="00921670" w:rsidRPr="0001495D" w:rsidRDefault="00921670" w:rsidP="00170B41">
                  <w:pPr>
                    <w:pStyle w:val="aff"/>
                    <w:widowControl w:val="0"/>
                    <w:rPr>
                      <w:rFonts w:ascii="黑体"/>
                    </w:rPr>
                  </w:pPr>
                  <w:r w:rsidRPr="0001495D">
                    <w:rPr>
                      <w:rFonts w:ascii="黑体" w:hint="eastAsia"/>
                    </w:rPr>
                    <w:t>属性</w:t>
                  </w:r>
                </w:p>
              </w:tc>
              <w:tc>
                <w:tcPr>
                  <w:tcW w:w="1559" w:type="dxa"/>
                  <w:shd w:val="clear" w:color="auto" w:fill="BFBFBF"/>
                  <w:vAlign w:val="center"/>
                </w:tcPr>
                <w:p w:rsidR="00921670" w:rsidRPr="0001495D" w:rsidRDefault="00921670" w:rsidP="00170B41">
                  <w:pPr>
                    <w:pStyle w:val="aff"/>
                    <w:widowControl w:val="0"/>
                    <w:rPr>
                      <w:rFonts w:ascii="黑体"/>
                    </w:rPr>
                  </w:pPr>
                  <w:r w:rsidRPr="0001495D">
                    <w:rPr>
                      <w:rFonts w:ascii="黑体" w:hint="eastAsia"/>
                    </w:rPr>
                    <w:t>数据名称</w:t>
                  </w:r>
                </w:p>
              </w:tc>
              <w:tc>
                <w:tcPr>
                  <w:tcW w:w="1559" w:type="dxa"/>
                  <w:shd w:val="clear" w:color="auto" w:fill="BFBFBF"/>
                  <w:vAlign w:val="center"/>
                </w:tcPr>
                <w:p w:rsidR="00921670" w:rsidRPr="0001495D" w:rsidRDefault="00921670" w:rsidP="00170B41">
                  <w:pPr>
                    <w:pStyle w:val="aff"/>
                    <w:widowControl w:val="0"/>
                    <w:rPr>
                      <w:rFonts w:ascii="黑体"/>
                    </w:rPr>
                  </w:pPr>
                  <w:r w:rsidRPr="0001495D">
                    <w:rPr>
                      <w:rFonts w:ascii="黑体" w:hint="eastAsia"/>
                    </w:rPr>
                    <w:t>属性约束</w:t>
                  </w:r>
                </w:p>
              </w:tc>
              <w:tc>
                <w:tcPr>
                  <w:tcW w:w="851" w:type="dxa"/>
                  <w:shd w:val="clear" w:color="auto" w:fill="BFBFBF"/>
                  <w:vAlign w:val="center"/>
                </w:tcPr>
                <w:p w:rsidR="00921670" w:rsidRPr="0001495D" w:rsidRDefault="00921670" w:rsidP="00170B41">
                  <w:pPr>
                    <w:pStyle w:val="aff"/>
                    <w:widowControl w:val="0"/>
                    <w:rPr>
                      <w:rFonts w:ascii="黑体"/>
                    </w:rPr>
                  </w:pPr>
                  <w:r w:rsidRPr="0001495D">
                    <w:rPr>
                      <w:rFonts w:ascii="黑体" w:hint="eastAsia"/>
                    </w:rPr>
                    <w:t>数据类型</w:t>
                  </w:r>
                </w:p>
              </w:tc>
            </w:tr>
            <w:tr w:rsidR="00921670" w:rsidRPr="00E03BBB" w:rsidTr="00170B41">
              <w:trPr>
                <w:trHeight w:val="717"/>
              </w:trPr>
              <w:tc>
                <w:tcPr>
                  <w:tcW w:w="737" w:type="dxa"/>
                  <w:vAlign w:val="center"/>
                </w:tcPr>
                <w:p w:rsidR="00921670" w:rsidRDefault="00921670" w:rsidP="00170B41">
                  <w:pPr>
                    <w:rPr>
                      <w:rFonts w:ascii="宋体" w:hAnsi="宋体"/>
                      <w:sz w:val="18"/>
                    </w:rPr>
                  </w:pPr>
                  <w:bookmarkStart w:id="90" w:name="_Hlk451258115"/>
                  <w:r>
                    <w:rPr>
                      <w:rFonts w:ascii="宋体" w:hAnsi="宋体" w:hint="eastAsia"/>
                      <w:sz w:val="18"/>
                    </w:rPr>
                    <w:t>Y</w:t>
                  </w:r>
                </w:p>
              </w:tc>
              <w:tc>
                <w:tcPr>
                  <w:tcW w:w="1276" w:type="dxa"/>
                  <w:vAlign w:val="center"/>
                </w:tcPr>
                <w:p w:rsidR="00921670" w:rsidRPr="00BD28B7" w:rsidRDefault="00921670" w:rsidP="00170B41">
                  <w:pPr>
                    <w:rPr>
                      <w:rFonts w:ascii="宋体" w:hAnsi="宋体" w:cs="宋体"/>
                      <w:sz w:val="18"/>
                    </w:rPr>
                  </w:pPr>
                  <w:r>
                    <w:rPr>
                      <w:rFonts w:ascii="宋体" w:hAnsi="宋体" w:cs="宋体" w:hint="eastAsia"/>
                      <w:sz w:val="18"/>
                    </w:rPr>
                    <w:t>会议ID</w:t>
                  </w:r>
                </w:p>
              </w:tc>
              <w:tc>
                <w:tcPr>
                  <w:tcW w:w="1559" w:type="dxa"/>
                  <w:vAlign w:val="center"/>
                </w:tcPr>
                <w:p w:rsidR="00921670" w:rsidRDefault="00921670" w:rsidP="00170B41">
                  <w:pPr>
                    <w:rPr>
                      <w:rFonts w:ascii="宋体" w:hAnsi="宋体"/>
                      <w:sz w:val="18"/>
                    </w:rPr>
                  </w:pPr>
                  <w:r>
                    <w:rPr>
                      <w:rFonts w:ascii="宋体" w:hAnsi="宋体" w:hint="eastAsia"/>
                      <w:sz w:val="18"/>
                    </w:rPr>
                    <w:t>ID</w:t>
                  </w:r>
                </w:p>
              </w:tc>
              <w:tc>
                <w:tcPr>
                  <w:tcW w:w="1559" w:type="dxa"/>
                  <w:vAlign w:val="center"/>
                </w:tcPr>
                <w:p w:rsidR="00921670" w:rsidRPr="00BD28B7" w:rsidRDefault="00921670" w:rsidP="00170B41">
                  <w:pPr>
                    <w:rPr>
                      <w:rFonts w:ascii="宋体" w:hAnsi="宋体"/>
                      <w:sz w:val="18"/>
                    </w:rPr>
                  </w:pPr>
                </w:p>
              </w:tc>
              <w:tc>
                <w:tcPr>
                  <w:tcW w:w="851" w:type="dxa"/>
                  <w:vAlign w:val="center"/>
                </w:tcPr>
                <w:p w:rsidR="00921670" w:rsidRPr="00E03BBB" w:rsidRDefault="00921670" w:rsidP="00170B41">
                  <w:pPr>
                    <w:rPr>
                      <w:rFonts w:ascii="宋体" w:hAnsi="宋体"/>
                      <w:sz w:val="18"/>
                    </w:rPr>
                  </w:pPr>
                  <w:r>
                    <w:rPr>
                      <w:rFonts w:ascii="宋体" w:hAnsi="宋体" w:hint="eastAsia"/>
                      <w:sz w:val="18"/>
                    </w:rPr>
                    <w:t>String</w:t>
                  </w:r>
                </w:p>
              </w:tc>
            </w:tr>
            <w:bookmarkEnd w:id="90"/>
            <w:tr w:rsidR="00686F36" w:rsidRPr="00E03BBB" w:rsidTr="00170B41">
              <w:trPr>
                <w:trHeight w:val="717"/>
              </w:trPr>
              <w:tc>
                <w:tcPr>
                  <w:tcW w:w="737" w:type="dxa"/>
                  <w:vAlign w:val="center"/>
                </w:tcPr>
                <w:p w:rsidR="00686F36" w:rsidRDefault="00686F36" w:rsidP="00170B41">
                  <w:pPr>
                    <w:rPr>
                      <w:rFonts w:ascii="宋体" w:hAnsi="宋体"/>
                      <w:sz w:val="18"/>
                    </w:rPr>
                  </w:pPr>
                  <w:r>
                    <w:rPr>
                      <w:rFonts w:ascii="宋体" w:hAnsi="宋体" w:hint="eastAsia"/>
                      <w:sz w:val="18"/>
                    </w:rPr>
                    <w:lastRenderedPageBreak/>
                    <w:t>Y</w:t>
                  </w:r>
                </w:p>
              </w:tc>
              <w:tc>
                <w:tcPr>
                  <w:tcW w:w="1276" w:type="dxa"/>
                  <w:vAlign w:val="center"/>
                </w:tcPr>
                <w:p w:rsidR="00686F36" w:rsidRPr="00BD28B7" w:rsidRDefault="00686F36" w:rsidP="00170B41">
                  <w:pPr>
                    <w:rPr>
                      <w:rFonts w:ascii="宋体" w:hAnsi="宋体" w:cs="宋体"/>
                      <w:sz w:val="18"/>
                    </w:rPr>
                  </w:pPr>
                  <w:r>
                    <w:rPr>
                      <w:rFonts w:ascii="宋体" w:hAnsi="宋体" w:cs="宋体" w:hint="eastAsia"/>
                      <w:sz w:val="18"/>
                    </w:rPr>
                    <w:t>终端编号</w:t>
                  </w:r>
                </w:p>
              </w:tc>
              <w:tc>
                <w:tcPr>
                  <w:tcW w:w="1559" w:type="dxa"/>
                  <w:vAlign w:val="center"/>
                </w:tcPr>
                <w:p w:rsidR="00686F36" w:rsidRDefault="00686F36" w:rsidP="00170B41">
                  <w:pPr>
                    <w:rPr>
                      <w:rFonts w:ascii="宋体" w:hAnsi="宋体"/>
                      <w:sz w:val="18"/>
                    </w:rPr>
                  </w:pPr>
                  <w:r>
                    <w:rPr>
                      <w:rFonts w:ascii="宋体" w:hAnsi="宋体" w:hint="eastAsia"/>
                      <w:sz w:val="18"/>
                    </w:rPr>
                    <w:t>Number</w:t>
                  </w:r>
                </w:p>
              </w:tc>
              <w:tc>
                <w:tcPr>
                  <w:tcW w:w="1559" w:type="dxa"/>
                  <w:vAlign w:val="center"/>
                </w:tcPr>
                <w:p w:rsidR="00686F36" w:rsidRPr="00BD28B7" w:rsidRDefault="00686F36" w:rsidP="00170B41">
                  <w:pPr>
                    <w:rPr>
                      <w:rFonts w:ascii="宋体" w:hAnsi="宋体"/>
                      <w:sz w:val="18"/>
                    </w:rPr>
                  </w:pPr>
                </w:p>
              </w:tc>
              <w:tc>
                <w:tcPr>
                  <w:tcW w:w="851" w:type="dxa"/>
                  <w:vAlign w:val="center"/>
                </w:tcPr>
                <w:p w:rsidR="00686F36" w:rsidRPr="00E03BBB" w:rsidRDefault="00686F36" w:rsidP="00170B41">
                  <w:pPr>
                    <w:rPr>
                      <w:rFonts w:ascii="宋体" w:hAnsi="宋体"/>
                      <w:sz w:val="18"/>
                    </w:rPr>
                  </w:pPr>
                  <w:r>
                    <w:rPr>
                      <w:rFonts w:ascii="宋体" w:hAnsi="宋体" w:hint="eastAsia"/>
                      <w:sz w:val="18"/>
                    </w:rPr>
                    <w:t>String</w:t>
                  </w:r>
                </w:p>
              </w:tc>
            </w:tr>
          </w:tbl>
          <w:p w:rsidR="00921670" w:rsidRPr="00601888" w:rsidRDefault="00921670" w:rsidP="00170B41">
            <w:pPr>
              <w:spacing w:before="60" w:after="60" w:line="0" w:lineRule="atLeast"/>
              <w:rPr>
                <w:rFonts w:ascii="宋体" w:hAnsi="宋体"/>
                <w:szCs w:val="21"/>
              </w:rPr>
            </w:pPr>
          </w:p>
        </w:tc>
      </w:tr>
      <w:tr w:rsidR="00921670" w:rsidRPr="00601888" w:rsidTr="00170B41">
        <w:trPr>
          <w:trHeight w:val="70"/>
        </w:trPr>
        <w:tc>
          <w:tcPr>
            <w:tcW w:w="1536" w:type="dxa"/>
            <w:tcBorders>
              <w:top w:val="single" w:sz="4" w:space="0" w:color="auto"/>
              <w:bottom w:val="single" w:sz="4" w:space="0" w:color="auto"/>
            </w:tcBorders>
            <w:shd w:val="pct15" w:color="auto" w:fill="auto"/>
            <w:vAlign w:val="center"/>
          </w:tcPr>
          <w:p w:rsidR="00921670" w:rsidRPr="00601888" w:rsidRDefault="00921670" w:rsidP="00170B41">
            <w:pPr>
              <w:rPr>
                <w:rFonts w:ascii="宋体" w:hAnsi="宋体"/>
                <w:b/>
                <w:highlight w:val="white"/>
              </w:rPr>
            </w:pPr>
            <w:r w:rsidRPr="00601888">
              <w:rPr>
                <w:rFonts w:ascii="宋体" w:hAnsi="宋体" w:hint="eastAsia"/>
                <w:b/>
              </w:rPr>
              <w:lastRenderedPageBreak/>
              <w:t>输出</w:t>
            </w:r>
          </w:p>
        </w:tc>
        <w:tc>
          <w:tcPr>
            <w:tcW w:w="6786" w:type="dxa"/>
            <w:tcBorders>
              <w:top w:val="single" w:sz="4" w:space="0" w:color="auto"/>
              <w:bottom w:val="single" w:sz="4" w:space="0" w:color="auto"/>
            </w:tcBorders>
            <w:shd w:val="pct15" w:color="auto" w:fill="auto"/>
            <w:vAlign w:val="center"/>
          </w:tcPr>
          <w:p w:rsidR="00921670" w:rsidRPr="00601888" w:rsidRDefault="00921670" w:rsidP="00170B41">
            <w:pPr>
              <w:spacing w:before="60" w:after="60" w:line="0" w:lineRule="atLeast"/>
              <w:rPr>
                <w:rFonts w:ascii="宋体" w:hAnsi="宋体"/>
                <w:sz w:val="18"/>
              </w:rPr>
            </w:pPr>
            <w:r w:rsidRPr="00601888">
              <w:rPr>
                <w:rFonts w:ascii="宋体" w:hAnsi="宋体" w:hint="eastAsia"/>
                <w:b/>
                <w:szCs w:val="21"/>
              </w:rPr>
              <w:t>说明</w:t>
            </w:r>
          </w:p>
        </w:tc>
      </w:tr>
      <w:tr w:rsidR="00921670" w:rsidRPr="00601888" w:rsidTr="00170B41">
        <w:trPr>
          <w:trHeight w:val="70"/>
        </w:trPr>
        <w:tc>
          <w:tcPr>
            <w:tcW w:w="1536" w:type="dxa"/>
            <w:tcBorders>
              <w:top w:val="single" w:sz="4" w:space="0" w:color="auto"/>
              <w:bottom w:val="single" w:sz="4" w:space="0" w:color="auto"/>
            </w:tcBorders>
            <w:vAlign w:val="center"/>
          </w:tcPr>
          <w:p w:rsidR="00921670" w:rsidRPr="00601888" w:rsidRDefault="00921670" w:rsidP="00170B41">
            <w:pPr>
              <w:rPr>
                <w:rFonts w:ascii="宋体" w:hAnsi="宋体"/>
                <w:b/>
                <w:highlight w:val="white"/>
              </w:rPr>
            </w:pPr>
            <w:r w:rsidRPr="00601888">
              <w:rPr>
                <w:rFonts w:ascii="宋体" w:hAnsi="宋体" w:hint="eastAsia"/>
              </w:rPr>
              <w:t>JSONP对象</w:t>
            </w:r>
          </w:p>
        </w:tc>
        <w:tc>
          <w:tcPr>
            <w:tcW w:w="6786" w:type="dxa"/>
            <w:tcBorders>
              <w:top w:val="single" w:sz="4" w:space="0" w:color="auto"/>
              <w:bottom w:val="single" w:sz="4" w:space="0" w:color="auto"/>
            </w:tcBorders>
            <w:vAlign w:val="center"/>
          </w:tcPr>
          <w:p w:rsidR="00921670" w:rsidRPr="00601888" w:rsidRDefault="00921670" w:rsidP="00170B41">
            <w:pPr>
              <w:spacing w:before="60" w:after="60" w:line="0" w:lineRule="atLeast"/>
              <w:rPr>
                <w:rFonts w:ascii="宋体" w:hAnsi="宋体"/>
                <w:sz w:val="18"/>
              </w:rPr>
            </w:pPr>
            <w:r w:rsidRPr="00601888">
              <w:rPr>
                <w:rFonts w:ascii="宋体" w:hAnsi="宋体" w:hint="eastAsia"/>
                <w:sz w:val="18"/>
              </w:rPr>
              <w:t>采用JSNOP形式输出JSON对象</w:t>
            </w:r>
          </w:p>
        </w:tc>
      </w:tr>
      <w:tr w:rsidR="00921670" w:rsidRPr="00601888" w:rsidTr="00170B41">
        <w:trPr>
          <w:trHeight w:val="70"/>
        </w:trPr>
        <w:tc>
          <w:tcPr>
            <w:tcW w:w="1536" w:type="dxa"/>
            <w:tcBorders>
              <w:top w:val="single" w:sz="4" w:space="0" w:color="auto"/>
              <w:bottom w:val="single" w:sz="4" w:space="0" w:color="auto"/>
            </w:tcBorders>
            <w:shd w:val="pct15" w:color="auto" w:fill="auto"/>
            <w:vAlign w:val="center"/>
          </w:tcPr>
          <w:p w:rsidR="00921670" w:rsidRPr="00601888" w:rsidRDefault="00921670" w:rsidP="00170B41">
            <w:pPr>
              <w:rPr>
                <w:rFonts w:ascii="宋体" w:hAnsi="宋体"/>
                <w:b/>
                <w:highlight w:val="white"/>
              </w:rPr>
            </w:pPr>
            <w:r w:rsidRPr="00601888">
              <w:rPr>
                <w:rFonts w:ascii="宋体" w:hAnsi="宋体" w:hint="eastAsia"/>
                <w:b/>
              </w:rPr>
              <w:t>JSON对象参数</w:t>
            </w:r>
          </w:p>
        </w:tc>
        <w:tc>
          <w:tcPr>
            <w:tcW w:w="6786" w:type="dxa"/>
            <w:tcBorders>
              <w:top w:val="single" w:sz="4" w:space="0" w:color="auto"/>
              <w:bottom w:val="single" w:sz="4" w:space="0" w:color="auto"/>
            </w:tcBorders>
            <w:shd w:val="pct15" w:color="auto" w:fill="auto"/>
            <w:vAlign w:val="center"/>
          </w:tcPr>
          <w:p w:rsidR="00921670" w:rsidRPr="00601888" w:rsidRDefault="00921670" w:rsidP="00170B41">
            <w:pPr>
              <w:spacing w:before="60" w:after="60" w:line="0" w:lineRule="atLeast"/>
              <w:rPr>
                <w:rFonts w:ascii="宋体" w:hAnsi="宋体"/>
                <w:sz w:val="18"/>
              </w:rPr>
            </w:pPr>
            <w:r w:rsidRPr="00601888">
              <w:rPr>
                <w:rFonts w:ascii="宋体" w:hAnsi="宋体" w:hint="eastAsia"/>
                <w:b/>
                <w:szCs w:val="21"/>
              </w:rPr>
              <w:t>说明</w:t>
            </w:r>
          </w:p>
        </w:tc>
      </w:tr>
      <w:tr w:rsidR="00921670" w:rsidRPr="00413A6E" w:rsidTr="00170B41">
        <w:trPr>
          <w:trHeight w:val="70"/>
        </w:trPr>
        <w:tc>
          <w:tcPr>
            <w:tcW w:w="1536" w:type="dxa"/>
            <w:vAlign w:val="center"/>
          </w:tcPr>
          <w:p w:rsidR="00921670" w:rsidRPr="00413A6E" w:rsidRDefault="00921670" w:rsidP="00170B41">
            <w:pPr>
              <w:rPr>
                <w:rFonts w:ascii="宋体" w:hAnsi="宋体"/>
                <w:color w:val="FF0000"/>
              </w:rPr>
            </w:pPr>
            <w:r w:rsidRPr="00413A6E">
              <w:rPr>
                <w:rFonts w:ascii="宋体" w:hAnsi="宋体" w:hint="eastAsia"/>
                <w:color w:val="FF0000"/>
              </w:rPr>
              <w:t>S</w:t>
            </w:r>
          </w:p>
        </w:tc>
        <w:tc>
          <w:tcPr>
            <w:tcW w:w="6786" w:type="dxa"/>
            <w:vAlign w:val="center"/>
          </w:tcPr>
          <w:p w:rsidR="00921670" w:rsidRPr="00413A6E" w:rsidRDefault="00921670" w:rsidP="00170B41">
            <w:pPr>
              <w:spacing w:before="60" w:after="60" w:line="0" w:lineRule="atLeast"/>
              <w:rPr>
                <w:rFonts w:ascii="宋体" w:hAnsi="宋体"/>
                <w:color w:val="FF0000"/>
                <w:sz w:val="18"/>
              </w:rPr>
            </w:pPr>
            <w:r w:rsidRPr="00413A6E">
              <w:rPr>
                <w:rFonts w:ascii="宋体" w:hAnsi="宋体" w:hint="eastAsia"/>
                <w:color w:val="FF0000"/>
                <w:sz w:val="18"/>
              </w:rPr>
              <w:t>是否成功</w:t>
            </w:r>
          </w:p>
        </w:tc>
      </w:tr>
      <w:tr w:rsidR="00921670" w:rsidRPr="00413A6E" w:rsidTr="00170B41">
        <w:trPr>
          <w:trHeight w:val="70"/>
        </w:trPr>
        <w:tc>
          <w:tcPr>
            <w:tcW w:w="1536" w:type="dxa"/>
            <w:vAlign w:val="center"/>
          </w:tcPr>
          <w:p w:rsidR="00921670" w:rsidRPr="00413A6E" w:rsidRDefault="00921670" w:rsidP="00170B41">
            <w:pPr>
              <w:rPr>
                <w:rFonts w:ascii="宋体" w:hAnsi="宋体"/>
                <w:color w:val="FF0000"/>
              </w:rPr>
            </w:pPr>
            <w:r w:rsidRPr="00413A6E">
              <w:rPr>
                <w:rFonts w:ascii="宋体" w:hAnsi="宋体" w:hint="eastAsia"/>
                <w:color w:val="FF0000"/>
              </w:rPr>
              <w:t>M</w:t>
            </w:r>
          </w:p>
        </w:tc>
        <w:tc>
          <w:tcPr>
            <w:tcW w:w="6786" w:type="dxa"/>
            <w:vAlign w:val="center"/>
          </w:tcPr>
          <w:p w:rsidR="00921670" w:rsidRPr="00413A6E" w:rsidRDefault="00921670" w:rsidP="00170B41">
            <w:pPr>
              <w:spacing w:before="60" w:after="60" w:line="0" w:lineRule="atLeast"/>
              <w:rPr>
                <w:rFonts w:ascii="宋体" w:hAnsi="宋体"/>
                <w:color w:val="FF0000"/>
                <w:sz w:val="18"/>
              </w:rPr>
            </w:pPr>
          </w:p>
        </w:tc>
      </w:tr>
      <w:tr w:rsidR="00921670" w:rsidRPr="00413A6E" w:rsidTr="00170B41">
        <w:trPr>
          <w:trHeight w:val="70"/>
        </w:trPr>
        <w:tc>
          <w:tcPr>
            <w:tcW w:w="1536" w:type="dxa"/>
            <w:vAlign w:val="center"/>
          </w:tcPr>
          <w:p w:rsidR="00921670" w:rsidRPr="00413A6E" w:rsidRDefault="00921670" w:rsidP="00170B41">
            <w:pPr>
              <w:rPr>
                <w:rFonts w:ascii="宋体" w:hAnsi="宋体"/>
                <w:color w:val="FF0000"/>
              </w:rPr>
            </w:pPr>
            <w:r w:rsidRPr="00413A6E">
              <w:rPr>
                <w:rFonts w:ascii="宋体" w:hAnsi="宋体" w:hint="eastAsia"/>
                <w:color w:val="FF0000"/>
              </w:rPr>
              <w:t>C</w:t>
            </w:r>
          </w:p>
        </w:tc>
        <w:tc>
          <w:tcPr>
            <w:tcW w:w="6786" w:type="dxa"/>
            <w:vAlign w:val="center"/>
          </w:tcPr>
          <w:p w:rsidR="00921670" w:rsidRPr="00413A6E" w:rsidRDefault="00921670" w:rsidP="00170B41">
            <w:pPr>
              <w:spacing w:before="60" w:after="60" w:line="0" w:lineRule="atLeast"/>
              <w:rPr>
                <w:rFonts w:ascii="宋体" w:hAnsi="宋体"/>
                <w:color w:val="FF0000"/>
                <w:sz w:val="18"/>
              </w:rPr>
            </w:pPr>
          </w:p>
        </w:tc>
      </w:tr>
      <w:tr w:rsidR="00921670" w:rsidRPr="00045BA8" w:rsidTr="00170B41">
        <w:trPr>
          <w:trHeight w:val="70"/>
        </w:trPr>
        <w:tc>
          <w:tcPr>
            <w:tcW w:w="1536" w:type="dxa"/>
            <w:vAlign w:val="center"/>
          </w:tcPr>
          <w:p w:rsidR="00921670" w:rsidRDefault="00921670" w:rsidP="00170B41">
            <w:pPr>
              <w:rPr>
                <w:rFonts w:ascii="宋体" w:hAnsi="宋体"/>
              </w:rPr>
            </w:pPr>
            <w:r>
              <w:rPr>
                <w:rFonts w:ascii="宋体" w:hAnsi="宋体" w:hint="eastAsia"/>
              </w:rPr>
              <w:t>D</w:t>
            </w:r>
          </w:p>
        </w:tc>
        <w:tc>
          <w:tcPr>
            <w:tcW w:w="6786" w:type="dxa"/>
            <w:vAlign w:val="center"/>
          </w:tcPr>
          <w:p w:rsidR="00921670" w:rsidRPr="00045BA8" w:rsidRDefault="00921670" w:rsidP="00170B41">
            <w:pPr>
              <w:pStyle w:val="20"/>
              <w:ind w:firstLineChars="0" w:firstLine="0"/>
              <w:rPr>
                <w:rFonts w:ascii="宋体" w:hAnsi="宋体"/>
                <w:b/>
              </w:rPr>
            </w:pPr>
          </w:p>
        </w:tc>
      </w:tr>
    </w:tbl>
    <w:p w:rsidR="00BD28B7" w:rsidRPr="00F77525" w:rsidRDefault="00BD28B7" w:rsidP="006A623B"/>
    <w:p w:rsidR="006E0199" w:rsidRDefault="00125DCB" w:rsidP="00AA272C">
      <w:pPr>
        <w:pStyle w:val="2"/>
      </w:pPr>
      <w:bookmarkStart w:id="91" w:name="_Toc429732969"/>
      <w:r>
        <w:rPr>
          <w:rFonts w:hint="eastAsia"/>
        </w:rPr>
        <w:t>业务</w:t>
      </w:r>
      <w:r w:rsidR="006E0199">
        <w:rPr>
          <w:rFonts w:hint="eastAsia"/>
        </w:rPr>
        <w:t>对象描述</w:t>
      </w:r>
      <w:bookmarkEnd w:id="42"/>
      <w:bookmarkEnd w:id="91"/>
    </w:p>
    <w:p w:rsidR="003E7F6A" w:rsidRDefault="003E7F6A" w:rsidP="00331155">
      <w:pPr>
        <w:pStyle w:val="a2"/>
        <w:ind w:firstLine="0"/>
      </w:pPr>
      <w:bookmarkStart w:id="92" w:name="_数据更新时间对象"/>
      <w:bookmarkStart w:id="93" w:name="_信息提示对象"/>
      <w:bookmarkStart w:id="94" w:name="_最新信息提示对象"/>
      <w:bookmarkStart w:id="95" w:name="_消息摘要对象"/>
      <w:bookmarkEnd w:id="92"/>
      <w:bookmarkEnd w:id="93"/>
      <w:bookmarkEnd w:id="94"/>
      <w:bookmarkEnd w:id="95"/>
    </w:p>
    <w:p w:rsidR="004A098C" w:rsidRDefault="004A098C" w:rsidP="00EF46F5">
      <w:pPr>
        <w:pStyle w:val="3"/>
      </w:pPr>
      <w:bookmarkStart w:id="96" w:name="_登录返回对象"/>
      <w:bookmarkStart w:id="97" w:name="_资源文件返回对象"/>
      <w:bookmarkStart w:id="98" w:name="_Toc429732970"/>
      <w:bookmarkStart w:id="99" w:name="_Toc421622055"/>
      <w:bookmarkEnd w:id="96"/>
      <w:bookmarkEnd w:id="97"/>
      <w:r>
        <w:rPr>
          <w:rFonts w:hint="eastAsia"/>
        </w:rPr>
        <w:t>系统对象描述【基础】</w:t>
      </w:r>
      <w:bookmarkEnd w:id="98"/>
    </w:p>
    <w:p w:rsidR="00EF46F5" w:rsidRDefault="0046621F" w:rsidP="004A098C">
      <w:pPr>
        <w:pStyle w:val="4"/>
      </w:pPr>
      <w:r>
        <w:rPr>
          <w:rFonts w:hint="eastAsia"/>
        </w:rPr>
        <w:t>数据更新时间</w:t>
      </w:r>
      <w:r w:rsidR="00F40D3D">
        <w:rPr>
          <w:rFonts w:hint="eastAsia"/>
        </w:rPr>
        <w:t>对象</w:t>
      </w:r>
      <w:r w:rsidR="00337D13">
        <w:rPr>
          <w:rFonts w:hint="eastAsia"/>
        </w:rPr>
        <w:t xml:space="preserve"> </w:t>
      </w:r>
      <w:r w:rsidR="00337D13">
        <w:rPr>
          <w:rFonts w:hint="eastAsia"/>
        </w:rPr>
        <w:t>【</w:t>
      </w:r>
      <w:r w:rsidR="00337D13" w:rsidRPr="00337D13">
        <w:rPr>
          <w:rFonts w:ascii="宋体" w:hAnsi="宋体" w:hint="eastAsia"/>
          <w:color w:val="548DD4" w:themeColor="text2" w:themeTint="99"/>
          <w:szCs w:val="21"/>
        </w:rPr>
        <w:t>LastUpdatetime</w:t>
      </w:r>
      <w:r w:rsidR="00337D13" w:rsidRPr="00337D13">
        <w:rPr>
          <w:rFonts w:ascii="宋体" w:hAnsi="宋体" w:hint="eastAsia"/>
          <w:color w:val="548DD4" w:themeColor="text2" w:themeTint="99"/>
        </w:rPr>
        <w:t>Info</w:t>
      </w:r>
      <w:r w:rsidR="00337D13">
        <w:rPr>
          <w:rFonts w:hint="eastAsia"/>
        </w:rPr>
        <w:t>】</w:t>
      </w:r>
    </w:p>
    <w:tbl>
      <w:tblPr>
        <w:tblW w:w="790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1277"/>
        <w:gridCol w:w="1525"/>
        <w:gridCol w:w="3543"/>
        <w:gridCol w:w="1560"/>
      </w:tblGrid>
      <w:tr w:rsidR="004A098C" w:rsidRPr="00BD5352" w:rsidTr="004A098C">
        <w:trPr>
          <w:trHeight w:val="562"/>
        </w:trPr>
        <w:tc>
          <w:tcPr>
            <w:tcW w:w="7905" w:type="dxa"/>
            <w:gridSpan w:val="4"/>
            <w:tcBorders>
              <w:top w:val="single" w:sz="4" w:space="0" w:color="auto"/>
            </w:tcBorders>
            <w:shd w:val="clear" w:color="auto" w:fill="D9D9D9"/>
            <w:vAlign w:val="center"/>
          </w:tcPr>
          <w:p w:rsidR="004A098C" w:rsidRDefault="004A098C" w:rsidP="00337D13">
            <w:pPr>
              <w:jc w:val="center"/>
              <w:rPr>
                <w:rFonts w:ascii="宋体" w:hAnsi="宋体"/>
                <w:szCs w:val="21"/>
              </w:rPr>
            </w:pPr>
            <w:r>
              <w:rPr>
                <w:rFonts w:ascii="宋体" w:hAnsi="宋体" w:hint="eastAsia"/>
                <w:szCs w:val="21"/>
              </w:rPr>
              <w:t>更新时间对象</w:t>
            </w:r>
          </w:p>
        </w:tc>
      </w:tr>
      <w:tr w:rsidR="004A098C" w:rsidRPr="00BD5352" w:rsidTr="002A3488">
        <w:trPr>
          <w:trHeight w:val="70"/>
        </w:trPr>
        <w:tc>
          <w:tcPr>
            <w:tcW w:w="1277" w:type="dxa"/>
            <w:tcBorders>
              <w:top w:val="single" w:sz="4" w:space="0" w:color="auto"/>
            </w:tcBorders>
            <w:vAlign w:val="center"/>
          </w:tcPr>
          <w:p w:rsidR="004A098C" w:rsidRPr="00BD5352" w:rsidRDefault="004A098C" w:rsidP="002F1491">
            <w:pPr>
              <w:ind w:firstLineChars="200" w:firstLine="360"/>
              <w:rPr>
                <w:sz w:val="18"/>
              </w:rPr>
            </w:pPr>
            <w:r>
              <w:rPr>
                <w:rFonts w:hint="eastAsia"/>
                <w:sz w:val="18"/>
              </w:rPr>
              <w:t>Name</w:t>
            </w:r>
          </w:p>
        </w:tc>
        <w:tc>
          <w:tcPr>
            <w:tcW w:w="1525" w:type="dxa"/>
            <w:tcBorders>
              <w:top w:val="single" w:sz="4" w:space="0" w:color="auto"/>
            </w:tcBorders>
            <w:vAlign w:val="center"/>
          </w:tcPr>
          <w:p w:rsidR="004A098C" w:rsidRPr="00BD5352" w:rsidRDefault="004A098C" w:rsidP="002F1491">
            <w:pPr>
              <w:rPr>
                <w:sz w:val="18"/>
              </w:rPr>
            </w:pPr>
            <w:r>
              <w:rPr>
                <w:sz w:val="18"/>
              </w:rPr>
              <w:t>数据名称</w:t>
            </w:r>
          </w:p>
        </w:tc>
        <w:tc>
          <w:tcPr>
            <w:tcW w:w="3543" w:type="dxa"/>
            <w:tcBorders>
              <w:top w:val="single" w:sz="4" w:space="0" w:color="auto"/>
            </w:tcBorders>
            <w:vAlign w:val="center"/>
          </w:tcPr>
          <w:p w:rsidR="004A098C" w:rsidRDefault="004A098C" w:rsidP="004A098C">
            <w:pPr>
              <w:rPr>
                <w:sz w:val="18"/>
              </w:rPr>
            </w:pPr>
            <w:r w:rsidRPr="004464ED">
              <w:rPr>
                <w:sz w:val="18"/>
              </w:rPr>
              <w:t>Sys</w:t>
            </w:r>
            <w:r>
              <w:rPr>
                <w:rFonts w:hint="eastAsia"/>
                <w:sz w:val="18"/>
              </w:rPr>
              <w:t>Meeting</w:t>
            </w:r>
            <w:r w:rsidR="0040367D">
              <w:rPr>
                <w:rFonts w:hint="eastAsia"/>
                <w:sz w:val="18"/>
              </w:rPr>
              <w:t>Room</w:t>
            </w:r>
            <w:r>
              <w:rPr>
                <w:rFonts w:hint="eastAsia"/>
                <w:sz w:val="18"/>
              </w:rPr>
              <w:t>Address</w:t>
            </w:r>
            <w:r>
              <w:rPr>
                <w:rFonts w:hint="eastAsia"/>
                <w:sz w:val="18"/>
              </w:rPr>
              <w:t>：会议</w:t>
            </w:r>
            <w:r w:rsidR="0040367D">
              <w:rPr>
                <w:rFonts w:hint="eastAsia"/>
                <w:sz w:val="18"/>
              </w:rPr>
              <w:t>室</w:t>
            </w:r>
            <w:r>
              <w:rPr>
                <w:rFonts w:hint="eastAsia"/>
                <w:sz w:val="18"/>
              </w:rPr>
              <w:t>地址表</w:t>
            </w:r>
          </w:p>
          <w:p w:rsidR="004A098C" w:rsidRPr="00BD5352" w:rsidRDefault="004A098C" w:rsidP="004A098C">
            <w:pPr>
              <w:rPr>
                <w:sz w:val="18"/>
              </w:rPr>
            </w:pPr>
            <w:r w:rsidRPr="004464ED">
              <w:rPr>
                <w:sz w:val="18"/>
              </w:rPr>
              <w:t>Sys</w:t>
            </w:r>
            <w:r>
              <w:rPr>
                <w:rFonts w:hint="eastAsia"/>
                <w:sz w:val="18"/>
              </w:rPr>
              <w:t>MeetingRoomInfo</w:t>
            </w:r>
            <w:r>
              <w:rPr>
                <w:rFonts w:hint="eastAsia"/>
                <w:sz w:val="18"/>
              </w:rPr>
              <w:t>：会议室信息表</w:t>
            </w:r>
          </w:p>
        </w:tc>
        <w:tc>
          <w:tcPr>
            <w:tcW w:w="1560" w:type="dxa"/>
            <w:tcBorders>
              <w:top w:val="single" w:sz="4" w:space="0" w:color="auto"/>
            </w:tcBorders>
          </w:tcPr>
          <w:p w:rsidR="004A098C" w:rsidRPr="004464ED" w:rsidRDefault="004A098C" w:rsidP="002F1491">
            <w:pPr>
              <w:rPr>
                <w:sz w:val="18"/>
              </w:rPr>
            </w:pPr>
            <w:r>
              <w:rPr>
                <w:rFonts w:hint="eastAsia"/>
                <w:sz w:val="18"/>
              </w:rPr>
              <w:t>String</w:t>
            </w:r>
          </w:p>
        </w:tc>
      </w:tr>
      <w:tr w:rsidR="004A098C" w:rsidRPr="00E00F65" w:rsidTr="002A3488">
        <w:trPr>
          <w:trHeight w:val="70"/>
        </w:trPr>
        <w:tc>
          <w:tcPr>
            <w:tcW w:w="1277" w:type="dxa"/>
            <w:vAlign w:val="center"/>
          </w:tcPr>
          <w:p w:rsidR="004A098C" w:rsidRPr="00E00F65" w:rsidRDefault="004A098C" w:rsidP="002F1491">
            <w:pPr>
              <w:ind w:firstLineChars="200" w:firstLine="360"/>
              <w:rPr>
                <w:sz w:val="18"/>
              </w:rPr>
            </w:pPr>
            <w:r>
              <w:rPr>
                <w:rFonts w:hint="eastAsia"/>
                <w:sz w:val="18"/>
              </w:rPr>
              <w:t>LDT</w:t>
            </w:r>
          </w:p>
        </w:tc>
        <w:tc>
          <w:tcPr>
            <w:tcW w:w="1525" w:type="dxa"/>
            <w:vAlign w:val="center"/>
          </w:tcPr>
          <w:p w:rsidR="004A098C" w:rsidRPr="00E00F65" w:rsidRDefault="004A098C" w:rsidP="002F1491">
            <w:pPr>
              <w:rPr>
                <w:sz w:val="18"/>
              </w:rPr>
            </w:pPr>
            <w:r>
              <w:rPr>
                <w:rFonts w:hint="eastAsia"/>
                <w:sz w:val="18"/>
              </w:rPr>
              <w:t>最后更新时间</w:t>
            </w:r>
          </w:p>
        </w:tc>
        <w:tc>
          <w:tcPr>
            <w:tcW w:w="3543" w:type="dxa"/>
            <w:vAlign w:val="center"/>
          </w:tcPr>
          <w:p w:rsidR="004A098C" w:rsidRPr="00E00F65" w:rsidRDefault="004A098C" w:rsidP="002F1491">
            <w:pPr>
              <w:rPr>
                <w:rFonts w:ascii="新宋体" w:eastAsia="新宋体"/>
                <w:noProof/>
                <w:sz w:val="18"/>
              </w:rPr>
            </w:pPr>
            <w:r>
              <w:rPr>
                <w:rFonts w:hint="eastAsia"/>
                <w:sz w:val="18"/>
              </w:rPr>
              <w:t>格式：</w:t>
            </w:r>
            <w:r w:rsidRPr="00D04905">
              <w:rPr>
                <w:sz w:val="18"/>
              </w:rPr>
              <w:t>yyyy-MM-dd hh:mm:ss</w:t>
            </w:r>
          </w:p>
        </w:tc>
        <w:tc>
          <w:tcPr>
            <w:tcW w:w="1560" w:type="dxa"/>
          </w:tcPr>
          <w:p w:rsidR="004A098C" w:rsidRPr="004A098C" w:rsidRDefault="004A098C" w:rsidP="002F1491">
            <w:pPr>
              <w:rPr>
                <w:sz w:val="18"/>
              </w:rPr>
            </w:pPr>
            <w:r>
              <w:rPr>
                <w:rFonts w:hint="eastAsia"/>
                <w:sz w:val="18"/>
              </w:rPr>
              <w:t>String</w:t>
            </w:r>
          </w:p>
        </w:tc>
      </w:tr>
    </w:tbl>
    <w:p w:rsidR="00B639DD" w:rsidRPr="0046621F" w:rsidRDefault="00B639DD" w:rsidP="00B639DD">
      <w:pPr>
        <w:pStyle w:val="a2"/>
        <w:ind w:firstLine="0"/>
        <w:rPr>
          <w:sz w:val="18"/>
        </w:rPr>
      </w:pPr>
    </w:p>
    <w:p w:rsidR="006B19B0" w:rsidRPr="006B19B0" w:rsidRDefault="00F279CB" w:rsidP="004A098C">
      <w:pPr>
        <w:pStyle w:val="4"/>
      </w:pPr>
      <w:bookmarkStart w:id="100" w:name="_待我处理输出实体对象"/>
      <w:bookmarkStart w:id="101" w:name="_待我处理实体"/>
      <w:bookmarkStart w:id="102" w:name="_会议地址对象【MettingAddress】"/>
      <w:bookmarkStart w:id="103" w:name="_会议室地址对象【MeetingRoomAddress】"/>
      <w:bookmarkStart w:id="104" w:name="_修改-会议室地址对象【MeetingRoomAddress】"/>
      <w:bookmarkEnd w:id="99"/>
      <w:bookmarkEnd w:id="100"/>
      <w:bookmarkEnd w:id="101"/>
      <w:bookmarkEnd w:id="102"/>
      <w:bookmarkEnd w:id="103"/>
      <w:bookmarkEnd w:id="104"/>
      <w:r w:rsidRPr="00F279CB">
        <w:rPr>
          <w:rFonts w:hint="eastAsia"/>
          <w:color w:val="3333FF"/>
        </w:rPr>
        <w:t>修改</w:t>
      </w:r>
      <w:r w:rsidRPr="00F279CB">
        <w:rPr>
          <w:rFonts w:hint="eastAsia"/>
          <w:color w:val="3333FF"/>
        </w:rPr>
        <w:t>-</w:t>
      </w:r>
      <w:r w:rsidR="00337D13">
        <w:rPr>
          <w:rFonts w:hint="eastAsia"/>
        </w:rPr>
        <w:t>会议</w:t>
      </w:r>
      <w:r w:rsidR="00F24055">
        <w:rPr>
          <w:rFonts w:hint="eastAsia"/>
        </w:rPr>
        <w:t>室</w:t>
      </w:r>
      <w:r w:rsidR="00337D13">
        <w:rPr>
          <w:rFonts w:hint="eastAsia"/>
        </w:rPr>
        <w:t>地址对象【</w:t>
      </w:r>
      <w:r w:rsidR="0082058F">
        <w:rPr>
          <w:rFonts w:ascii="宋体" w:hAnsi="宋体" w:hint="eastAsia"/>
          <w:color w:val="548DD4" w:themeColor="text2" w:themeTint="99"/>
          <w:szCs w:val="21"/>
        </w:rPr>
        <w:t>Meeting</w:t>
      </w:r>
      <w:r w:rsidR="00EF52B4">
        <w:rPr>
          <w:rFonts w:ascii="宋体" w:hAnsi="宋体" w:hint="eastAsia"/>
          <w:color w:val="548DD4" w:themeColor="text2" w:themeTint="99"/>
          <w:szCs w:val="21"/>
        </w:rPr>
        <w:t>Room</w:t>
      </w:r>
      <w:r w:rsidR="00337D13">
        <w:rPr>
          <w:rFonts w:ascii="宋体" w:hAnsi="宋体" w:hint="eastAsia"/>
          <w:color w:val="548DD4" w:themeColor="text2" w:themeTint="99"/>
          <w:szCs w:val="21"/>
        </w:rPr>
        <w:t>Address</w:t>
      </w:r>
      <w:r w:rsidR="00337D13">
        <w:rPr>
          <w:rFonts w:hint="eastAsia"/>
        </w:rPr>
        <w:t>】</w:t>
      </w:r>
    </w:p>
    <w:tbl>
      <w:tblPr>
        <w:tblW w:w="7850" w:type="dxa"/>
        <w:tblInd w:w="93" w:type="dxa"/>
        <w:tblLook w:val="0000"/>
      </w:tblPr>
      <w:tblGrid>
        <w:gridCol w:w="1575"/>
        <w:gridCol w:w="2693"/>
        <w:gridCol w:w="2106"/>
        <w:gridCol w:w="1476"/>
      </w:tblGrid>
      <w:tr w:rsidR="008B59DA" w:rsidRPr="00F529E1" w:rsidTr="006B49C7">
        <w:trPr>
          <w:trHeight w:val="70"/>
        </w:trPr>
        <w:tc>
          <w:tcPr>
            <w:tcW w:w="1575" w:type="dxa"/>
            <w:tcBorders>
              <w:top w:val="single" w:sz="4" w:space="0" w:color="auto"/>
              <w:left w:val="single" w:sz="4" w:space="0" w:color="auto"/>
              <w:bottom w:val="single" w:sz="4" w:space="0" w:color="auto"/>
              <w:right w:val="single" w:sz="4" w:space="0" w:color="auto"/>
            </w:tcBorders>
            <w:shd w:val="clear" w:color="auto" w:fill="C0C0C0"/>
            <w:vAlign w:val="center"/>
          </w:tcPr>
          <w:p w:rsidR="008B59DA" w:rsidRPr="00F529E1" w:rsidRDefault="008B59DA" w:rsidP="00BA2595">
            <w:pPr>
              <w:ind w:left="-57" w:right="-57"/>
              <w:jc w:val="center"/>
              <w:rPr>
                <w:rFonts w:hAnsi="宋体" w:cs="宋体"/>
                <w:b/>
                <w:bCs/>
                <w:sz w:val="20"/>
              </w:rPr>
            </w:pPr>
            <w:r w:rsidRPr="00F529E1">
              <w:rPr>
                <w:rFonts w:hAnsi="宋体" w:cs="宋体" w:hint="eastAsia"/>
                <w:b/>
                <w:bCs/>
                <w:sz w:val="20"/>
              </w:rPr>
              <w:t>属性</w:t>
            </w:r>
          </w:p>
        </w:tc>
        <w:tc>
          <w:tcPr>
            <w:tcW w:w="2693" w:type="dxa"/>
            <w:tcBorders>
              <w:top w:val="single" w:sz="4" w:space="0" w:color="auto"/>
              <w:left w:val="nil"/>
              <w:bottom w:val="single" w:sz="4" w:space="0" w:color="auto"/>
              <w:right w:val="single" w:sz="4" w:space="0" w:color="auto"/>
            </w:tcBorders>
            <w:shd w:val="clear" w:color="auto" w:fill="C0C0C0"/>
            <w:vAlign w:val="center"/>
          </w:tcPr>
          <w:p w:rsidR="008B59DA" w:rsidRPr="00F529E1" w:rsidRDefault="008B59DA" w:rsidP="00BA2595">
            <w:pPr>
              <w:ind w:left="-57" w:right="-57"/>
              <w:jc w:val="center"/>
              <w:rPr>
                <w:rFonts w:hAnsi="宋体" w:cs="宋体"/>
                <w:b/>
                <w:bCs/>
                <w:sz w:val="20"/>
              </w:rPr>
            </w:pPr>
            <w:r w:rsidRPr="00F529E1">
              <w:rPr>
                <w:rFonts w:hAnsi="宋体" w:cs="宋体" w:hint="eastAsia"/>
                <w:b/>
                <w:bCs/>
                <w:sz w:val="20"/>
              </w:rPr>
              <w:t>属性约束</w:t>
            </w:r>
          </w:p>
        </w:tc>
        <w:tc>
          <w:tcPr>
            <w:tcW w:w="2106" w:type="dxa"/>
            <w:tcBorders>
              <w:top w:val="single" w:sz="4" w:space="0" w:color="auto"/>
              <w:left w:val="nil"/>
              <w:bottom w:val="single" w:sz="4" w:space="0" w:color="auto"/>
              <w:right w:val="single" w:sz="4" w:space="0" w:color="auto"/>
            </w:tcBorders>
            <w:shd w:val="clear" w:color="auto" w:fill="C0C0C0"/>
            <w:vAlign w:val="center"/>
          </w:tcPr>
          <w:p w:rsidR="008B59DA" w:rsidRPr="00F529E1" w:rsidRDefault="008B59DA" w:rsidP="00BA2595">
            <w:pPr>
              <w:ind w:left="-57" w:right="-57"/>
              <w:jc w:val="center"/>
              <w:rPr>
                <w:rFonts w:hAnsi="宋体" w:cs="宋体"/>
                <w:b/>
                <w:bCs/>
                <w:sz w:val="20"/>
              </w:rPr>
            </w:pPr>
            <w:r w:rsidRPr="00F529E1">
              <w:rPr>
                <w:rFonts w:hAnsi="宋体" w:cs="宋体" w:hint="eastAsia"/>
                <w:b/>
                <w:bCs/>
                <w:sz w:val="20"/>
              </w:rPr>
              <w:t>数据名称</w:t>
            </w:r>
          </w:p>
        </w:tc>
        <w:tc>
          <w:tcPr>
            <w:tcW w:w="1476" w:type="dxa"/>
            <w:tcBorders>
              <w:top w:val="single" w:sz="4" w:space="0" w:color="auto"/>
              <w:left w:val="nil"/>
              <w:bottom w:val="single" w:sz="4" w:space="0" w:color="auto"/>
              <w:right w:val="single" w:sz="4" w:space="0" w:color="auto"/>
            </w:tcBorders>
            <w:shd w:val="clear" w:color="auto" w:fill="C0C0C0"/>
            <w:vAlign w:val="center"/>
          </w:tcPr>
          <w:p w:rsidR="008B59DA" w:rsidRPr="00F529E1" w:rsidRDefault="008B59DA" w:rsidP="00BA2595">
            <w:pPr>
              <w:ind w:left="-57" w:right="-57"/>
              <w:jc w:val="center"/>
              <w:rPr>
                <w:rFonts w:hAnsi="宋体" w:cs="宋体"/>
                <w:b/>
                <w:bCs/>
                <w:sz w:val="20"/>
              </w:rPr>
            </w:pPr>
            <w:r w:rsidRPr="00F529E1">
              <w:rPr>
                <w:rFonts w:hAnsi="宋体" w:cs="宋体"/>
                <w:b/>
                <w:bCs/>
                <w:sz w:val="20"/>
              </w:rPr>
              <w:t>数据类型</w:t>
            </w:r>
          </w:p>
        </w:tc>
      </w:tr>
      <w:tr w:rsidR="008B59DA" w:rsidRPr="00A145FE" w:rsidTr="006B49C7">
        <w:trPr>
          <w:trHeight w:val="255"/>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rsidR="008B59DA" w:rsidRPr="00A145FE" w:rsidRDefault="00337D13" w:rsidP="008B59DA">
            <w:pPr>
              <w:widowControl/>
              <w:jc w:val="left"/>
              <w:rPr>
                <w:rFonts w:ascii="宋体" w:hAnsi="宋体"/>
                <w:sz w:val="18"/>
              </w:rPr>
            </w:pPr>
            <w:r>
              <w:rPr>
                <w:rFonts w:ascii="宋体" w:hAnsi="宋体" w:hint="eastAsia"/>
                <w:sz w:val="18"/>
              </w:rPr>
              <w:t>ID</w:t>
            </w:r>
          </w:p>
        </w:tc>
        <w:tc>
          <w:tcPr>
            <w:tcW w:w="2693" w:type="dxa"/>
            <w:tcBorders>
              <w:top w:val="single" w:sz="4" w:space="0" w:color="auto"/>
              <w:left w:val="nil"/>
              <w:bottom w:val="single" w:sz="4" w:space="0" w:color="auto"/>
              <w:right w:val="single" w:sz="4" w:space="0" w:color="auto"/>
            </w:tcBorders>
            <w:shd w:val="clear" w:color="auto" w:fill="auto"/>
            <w:noWrap/>
            <w:vAlign w:val="center"/>
          </w:tcPr>
          <w:p w:rsidR="008B59DA" w:rsidRPr="00A145FE" w:rsidRDefault="008B59DA" w:rsidP="00BA2595">
            <w:pPr>
              <w:rPr>
                <w:rFonts w:ascii="宋体" w:hAnsi="宋体"/>
                <w:sz w:val="18"/>
              </w:rPr>
            </w:pPr>
            <w:r>
              <w:rPr>
                <w:rFonts w:ascii="宋体" w:hAnsi="宋体" w:hint="eastAsia"/>
                <w:sz w:val="18"/>
              </w:rPr>
              <w:t>Not null</w:t>
            </w:r>
          </w:p>
        </w:tc>
        <w:tc>
          <w:tcPr>
            <w:tcW w:w="2106" w:type="dxa"/>
            <w:tcBorders>
              <w:top w:val="single" w:sz="4" w:space="0" w:color="auto"/>
              <w:left w:val="nil"/>
              <w:bottom w:val="single" w:sz="4" w:space="0" w:color="auto"/>
              <w:right w:val="single" w:sz="4" w:space="0" w:color="auto"/>
            </w:tcBorders>
            <w:shd w:val="clear" w:color="auto" w:fill="auto"/>
            <w:noWrap/>
            <w:vAlign w:val="center"/>
          </w:tcPr>
          <w:p w:rsidR="008B59DA" w:rsidRPr="00A145FE" w:rsidRDefault="00337D13" w:rsidP="00BA2595">
            <w:pPr>
              <w:rPr>
                <w:rFonts w:ascii="宋体" w:hAnsi="宋体"/>
                <w:sz w:val="18"/>
              </w:rPr>
            </w:pPr>
            <w:r>
              <w:rPr>
                <w:rFonts w:ascii="宋体" w:hAnsi="宋体" w:hint="eastAsia"/>
                <w:sz w:val="18"/>
              </w:rPr>
              <w:t>ID</w:t>
            </w:r>
          </w:p>
        </w:tc>
        <w:tc>
          <w:tcPr>
            <w:tcW w:w="1476" w:type="dxa"/>
            <w:tcBorders>
              <w:top w:val="single" w:sz="4" w:space="0" w:color="auto"/>
              <w:left w:val="nil"/>
              <w:bottom w:val="single" w:sz="4" w:space="0" w:color="auto"/>
              <w:right w:val="single" w:sz="4" w:space="0" w:color="auto"/>
            </w:tcBorders>
            <w:shd w:val="clear" w:color="auto" w:fill="auto"/>
            <w:noWrap/>
            <w:vAlign w:val="center"/>
          </w:tcPr>
          <w:p w:rsidR="008B59DA" w:rsidRPr="00A145FE" w:rsidRDefault="008B59DA" w:rsidP="00BA2595">
            <w:pPr>
              <w:rPr>
                <w:rFonts w:ascii="宋体" w:hAnsi="宋体"/>
                <w:sz w:val="18"/>
              </w:rPr>
            </w:pPr>
            <w:r>
              <w:rPr>
                <w:rFonts w:ascii="宋体" w:hAnsi="宋体"/>
                <w:sz w:val="18"/>
              </w:rPr>
              <w:t>S</w:t>
            </w:r>
            <w:r>
              <w:rPr>
                <w:rFonts w:ascii="宋体" w:hAnsi="宋体" w:hint="eastAsia"/>
                <w:sz w:val="18"/>
              </w:rPr>
              <w:t>tring</w:t>
            </w:r>
          </w:p>
        </w:tc>
      </w:tr>
      <w:tr w:rsidR="008B59DA" w:rsidRPr="00A145FE" w:rsidTr="006B49C7">
        <w:trPr>
          <w:trHeight w:val="255"/>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rsidR="008B59DA" w:rsidRPr="00A145FE" w:rsidRDefault="00337D13" w:rsidP="008B59DA">
            <w:pPr>
              <w:widowControl/>
              <w:jc w:val="left"/>
              <w:rPr>
                <w:rFonts w:ascii="宋体" w:hAnsi="宋体"/>
                <w:sz w:val="18"/>
              </w:rPr>
            </w:pPr>
            <w:r>
              <w:rPr>
                <w:rFonts w:hint="eastAsia"/>
              </w:rPr>
              <w:t>父</w:t>
            </w:r>
            <w:r>
              <w:rPr>
                <w:rFonts w:hint="eastAsia"/>
              </w:rPr>
              <w:t>ID</w:t>
            </w:r>
          </w:p>
        </w:tc>
        <w:tc>
          <w:tcPr>
            <w:tcW w:w="2693" w:type="dxa"/>
            <w:tcBorders>
              <w:top w:val="single" w:sz="4" w:space="0" w:color="auto"/>
              <w:left w:val="nil"/>
              <w:bottom w:val="single" w:sz="4" w:space="0" w:color="auto"/>
              <w:right w:val="single" w:sz="4" w:space="0" w:color="auto"/>
            </w:tcBorders>
            <w:shd w:val="clear" w:color="auto" w:fill="auto"/>
            <w:noWrap/>
            <w:vAlign w:val="center"/>
          </w:tcPr>
          <w:p w:rsidR="008B59DA" w:rsidRPr="00A145FE" w:rsidRDefault="008B59DA" w:rsidP="00BA2595">
            <w:pPr>
              <w:rPr>
                <w:rFonts w:ascii="宋体" w:hAnsi="宋体"/>
                <w:sz w:val="18"/>
              </w:rPr>
            </w:pPr>
            <w:r>
              <w:rPr>
                <w:rFonts w:ascii="宋体" w:hAnsi="宋体" w:hint="eastAsia"/>
                <w:sz w:val="18"/>
              </w:rPr>
              <w:t>Not null</w:t>
            </w:r>
          </w:p>
        </w:tc>
        <w:tc>
          <w:tcPr>
            <w:tcW w:w="2106" w:type="dxa"/>
            <w:tcBorders>
              <w:top w:val="single" w:sz="4" w:space="0" w:color="auto"/>
              <w:left w:val="nil"/>
              <w:bottom w:val="single" w:sz="4" w:space="0" w:color="auto"/>
              <w:right w:val="single" w:sz="4" w:space="0" w:color="auto"/>
            </w:tcBorders>
            <w:shd w:val="clear" w:color="auto" w:fill="auto"/>
            <w:noWrap/>
            <w:vAlign w:val="center"/>
          </w:tcPr>
          <w:p w:rsidR="008B59DA" w:rsidRPr="00A145FE" w:rsidRDefault="00337D13" w:rsidP="00BA2595">
            <w:pPr>
              <w:rPr>
                <w:rFonts w:ascii="宋体" w:hAnsi="宋体"/>
                <w:sz w:val="18"/>
              </w:rPr>
            </w:pPr>
            <w:r>
              <w:rPr>
                <w:rFonts w:ascii="宋体" w:hAnsi="宋体" w:hint="eastAsia"/>
                <w:sz w:val="18"/>
              </w:rPr>
              <w:t>PID</w:t>
            </w:r>
          </w:p>
        </w:tc>
        <w:tc>
          <w:tcPr>
            <w:tcW w:w="1476" w:type="dxa"/>
            <w:tcBorders>
              <w:top w:val="single" w:sz="4" w:space="0" w:color="auto"/>
              <w:left w:val="nil"/>
              <w:bottom w:val="single" w:sz="4" w:space="0" w:color="auto"/>
              <w:right w:val="single" w:sz="4" w:space="0" w:color="auto"/>
            </w:tcBorders>
            <w:shd w:val="clear" w:color="auto" w:fill="auto"/>
            <w:noWrap/>
            <w:vAlign w:val="center"/>
          </w:tcPr>
          <w:p w:rsidR="008B59DA" w:rsidRPr="00D41802" w:rsidRDefault="008B59DA" w:rsidP="00BA2595">
            <w:pPr>
              <w:rPr>
                <w:rFonts w:ascii="宋体" w:hAnsi="宋体"/>
                <w:sz w:val="18"/>
              </w:rPr>
            </w:pPr>
            <w:r>
              <w:rPr>
                <w:rFonts w:ascii="宋体" w:hAnsi="宋体"/>
                <w:sz w:val="18"/>
              </w:rPr>
              <w:t>S</w:t>
            </w:r>
            <w:r>
              <w:rPr>
                <w:rFonts w:ascii="宋体" w:hAnsi="宋体" w:hint="eastAsia"/>
                <w:sz w:val="18"/>
              </w:rPr>
              <w:t>tring</w:t>
            </w:r>
          </w:p>
        </w:tc>
      </w:tr>
      <w:tr w:rsidR="008B59DA" w:rsidRPr="00A145FE" w:rsidTr="006B49C7">
        <w:trPr>
          <w:trHeight w:val="255"/>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rsidR="008B59DA" w:rsidRPr="00A145FE" w:rsidRDefault="00337D13" w:rsidP="008B59DA">
            <w:pPr>
              <w:widowControl/>
              <w:jc w:val="left"/>
              <w:rPr>
                <w:rFonts w:ascii="宋体" w:hAnsi="宋体"/>
                <w:sz w:val="18"/>
              </w:rPr>
            </w:pPr>
            <w:r>
              <w:rPr>
                <w:rFonts w:hint="eastAsia"/>
              </w:rPr>
              <w:t>地址中文名称</w:t>
            </w:r>
          </w:p>
        </w:tc>
        <w:tc>
          <w:tcPr>
            <w:tcW w:w="2693" w:type="dxa"/>
            <w:tcBorders>
              <w:top w:val="single" w:sz="4" w:space="0" w:color="auto"/>
              <w:left w:val="nil"/>
              <w:bottom w:val="single" w:sz="4" w:space="0" w:color="auto"/>
              <w:right w:val="single" w:sz="4" w:space="0" w:color="auto"/>
            </w:tcBorders>
            <w:shd w:val="clear" w:color="auto" w:fill="auto"/>
            <w:noWrap/>
            <w:vAlign w:val="center"/>
          </w:tcPr>
          <w:p w:rsidR="008B59DA" w:rsidRPr="00A145FE" w:rsidRDefault="008B59DA" w:rsidP="00337D13">
            <w:pPr>
              <w:rPr>
                <w:rFonts w:ascii="宋体" w:hAnsi="宋体"/>
                <w:sz w:val="18"/>
              </w:rPr>
            </w:pPr>
            <w:r>
              <w:rPr>
                <w:rFonts w:ascii="宋体" w:hAnsi="宋体" w:hint="eastAsia"/>
                <w:sz w:val="18"/>
              </w:rPr>
              <w:t>Not null</w:t>
            </w:r>
            <w:r w:rsidR="008036FE">
              <w:rPr>
                <w:rFonts w:ascii="宋体" w:hAnsi="宋体" w:hint="eastAsia"/>
                <w:sz w:val="18"/>
              </w:rPr>
              <w:t>，地址</w:t>
            </w:r>
            <w:r w:rsidR="00337D13">
              <w:rPr>
                <w:rFonts w:ascii="宋体" w:hAnsi="宋体" w:hint="eastAsia"/>
                <w:sz w:val="18"/>
              </w:rPr>
              <w:t>中文摘要名称</w:t>
            </w:r>
          </w:p>
        </w:tc>
        <w:tc>
          <w:tcPr>
            <w:tcW w:w="2106" w:type="dxa"/>
            <w:tcBorders>
              <w:top w:val="single" w:sz="4" w:space="0" w:color="auto"/>
              <w:left w:val="nil"/>
              <w:bottom w:val="single" w:sz="4" w:space="0" w:color="auto"/>
              <w:right w:val="single" w:sz="4" w:space="0" w:color="auto"/>
            </w:tcBorders>
            <w:shd w:val="clear" w:color="auto" w:fill="auto"/>
            <w:noWrap/>
            <w:vAlign w:val="center"/>
          </w:tcPr>
          <w:p w:rsidR="008B59DA" w:rsidRPr="00A145FE" w:rsidRDefault="00337D13" w:rsidP="00337D13">
            <w:pPr>
              <w:rPr>
                <w:rFonts w:ascii="宋体" w:hAnsi="宋体"/>
                <w:sz w:val="18"/>
              </w:rPr>
            </w:pPr>
            <w:r>
              <w:rPr>
                <w:rFonts w:ascii="宋体" w:cs="宋体" w:hint="eastAsia"/>
                <w:color w:val="000000"/>
                <w:sz w:val="18"/>
              </w:rPr>
              <w:t>ASC 【</w:t>
            </w:r>
            <w:r>
              <w:rPr>
                <w:rFonts w:ascii="宋体" w:cs="宋体"/>
                <w:color w:val="000000"/>
                <w:sz w:val="18"/>
              </w:rPr>
              <w:t>A</w:t>
            </w:r>
            <w:r>
              <w:rPr>
                <w:rFonts w:ascii="宋体" w:cs="宋体" w:hint="eastAsia"/>
                <w:color w:val="000000"/>
                <w:sz w:val="18"/>
              </w:rPr>
              <w:t>ddessChinese】</w:t>
            </w:r>
          </w:p>
        </w:tc>
        <w:tc>
          <w:tcPr>
            <w:tcW w:w="1476" w:type="dxa"/>
            <w:tcBorders>
              <w:top w:val="single" w:sz="4" w:space="0" w:color="auto"/>
              <w:left w:val="nil"/>
              <w:bottom w:val="single" w:sz="4" w:space="0" w:color="auto"/>
              <w:right w:val="single" w:sz="4" w:space="0" w:color="auto"/>
            </w:tcBorders>
            <w:shd w:val="clear" w:color="auto" w:fill="auto"/>
            <w:noWrap/>
            <w:vAlign w:val="center"/>
          </w:tcPr>
          <w:p w:rsidR="008B59DA" w:rsidRPr="00D41802" w:rsidRDefault="008B59DA" w:rsidP="00BA2595">
            <w:pPr>
              <w:rPr>
                <w:rFonts w:ascii="宋体" w:hAnsi="宋体"/>
                <w:sz w:val="18"/>
              </w:rPr>
            </w:pPr>
            <w:r>
              <w:rPr>
                <w:rFonts w:ascii="宋体" w:hAnsi="宋体"/>
                <w:sz w:val="18"/>
              </w:rPr>
              <w:t>S</w:t>
            </w:r>
            <w:r>
              <w:rPr>
                <w:rFonts w:ascii="宋体" w:hAnsi="宋体" w:hint="eastAsia"/>
                <w:sz w:val="18"/>
              </w:rPr>
              <w:t>tring</w:t>
            </w:r>
          </w:p>
        </w:tc>
      </w:tr>
      <w:tr w:rsidR="008B59DA" w:rsidRPr="00A145FE" w:rsidTr="006B49C7">
        <w:trPr>
          <w:trHeight w:val="255"/>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rsidR="008B59DA" w:rsidRPr="00A145FE" w:rsidRDefault="00337D13" w:rsidP="008B59DA">
            <w:pPr>
              <w:widowControl/>
              <w:jc w:val="left"/>
              <w:rPr>
                <w:rFonts w:ascii="宋体" w:hAnsi="宋体"/>
                <w:sz w:val="18"/>
              </w:rPr>
            </w:pPr>
            <w:r>
              <w:rPr>
                <w:rFonts w:hint="eastAsia"/>
              </w:rPr>
              <w:t>排序号</w:t>
            </w:r>
          </w:p>
        </w:tc>
        <w:tc>
          <w:tcPr>
            <w:tcW w:w="2693" w:type="dxa"/>
            <w:tcBorders>
              <w:top w:val="single" w:sz="4" w:space="0" w:color="auto"/>
              <w:left w:val="nil"/>
              <w:bottom w:val="single" w:sz="4" w:space="0" w:color="auto"/>
              <w:right w:val="single" w:sz="4" w:space="0" w:color="auto"/>
            </w:tcBorders>
            <w:shd w:val="clear" w:color="auto" w:fill="auto"/>
            <w:noWrap/>
            <w:vAlign w:val="center"/>
          </w:tcPr>
          <w:p w:rsidR="008B59DA" w:rsidRPr="00A145FE" w:rsidRDefault="008B59DA" w:rsidP="00BA2595">
            <w:pPr>
              <w:rPr>
                <w:rFonts w:ascii="宋体" w:hAnsi="宋体"/>
                <w:sz w:val="18"/>
              </w:rPr>
            </w:pPr>
            <w:r>
              <w:rPr>
                <w:rFonts w:ascii="宋体" w:hAnsi="宋体" w:hint="eastAsia"/>
                <w:sz w:val="18"/>
              </w:rPr>
              <w:t>Not null</w:t>
            </w:r>
            <w:r w:rsidR="00337D13">
              <w:rPr>
                <w:rFonts w:ascii="宋体" w:hAnsi="宋体" w:hint="eastAsia"/>
                <w:sz w:val="18"/>
              </w:rPr>
              <w:t>，地址显示顺序</w:t>
            </w:r>
          </w:p>
        </w:tc>
        <w:tc>
          <w:tcPr>
            <w:tcW w:w="2106" w:type="dxa"/>
            <w:tcBorders>
              <w:top w:val="single" w:sz="4" w:space="0" w:color="auto"/>
              <w:left w:val="nil"/>
              <w:bottom w:val="single" w:sz="4" w:space="0" w:color="auto"/>
              <w:right w:val="single" w:sz="4" w:space="0" w:color="auto"/>
            </w:tcBorders>
            <w:shd w:val="clear" w:color="auto" w:fill="auto"/>
            <w:noWrap/>
            <w:vAlign w:val="center"/>
          </w:tcPr>
          <w:p w:rsidR="008B59DA" w:rsidRPr="00A145FE" w:rsidRDefault="00337D13" w:rsidP="00337D13">
            <w:pPr>
              <w:rPr>
                <w:rFonts w:ascii="宋体" w:hAnsi="宋体"/>
                <w:sz w:val="18"/>
              </w:rPr>
            </w:pPr>
            <w:r>
              <w:rPr>
                <w:rFonts w:ascii="宋体" w:hAnsi="宋体" w:hint="eastAsia"/>
                <w:sz w:val="18"/>
              </w:rPr>
              <w:t>OID【OrderID】</w:t>
            </w:r>
          </w:p>
        </w:tc>
        <w:tc>
          <w:tcPr>
            <w:tcW w:w="1476" w:type="dxa"/>
            <w:tcBorders>
              <w:top w:val="single" w:sz="4" w:space="0" w:color="auto"/>
              <w:left w:val="nil"/>
              <w:bottom w:val="single" w:sz="4" w:space="0" w:color="auto"/>
              <w:right w:val="single" w:sz="4" w:space="0" w:color="auto"/>
            </w:tcBorders>
            <w:shd w:val="clear" w:color="auto" w:fill="auto"/>
            <w:noWrap/>
            <w:vAlign w:val="center"/>
          </w:tcPr>
          <w:p w:rsidR="008B59DA" w:rsidRPr="00D41802" w:rsidRDefault="008B59DA" w:rsidP="00BA2595">
            <w:pPr>
              <w:rPr>
                <w:rFonts w:ascii="宋体" w:hAnsi="宋体"/>
                <w:sz w:val="18"/>
              </w:rPr>
            </w:pPr>
            <w:r>
              <w:rPr>
                <w:rFonts w:ascii="宋体" w:hAnsi="宋体"/>
                <w:sz w:val="18"/>
              </w:rPr>
              <w:t>S</w:t>
            </w:r>
            <w:r>
              <w:rPr>
                <w:rFonts w:ascii="宋体" w:hAnsi="宋体" w:hint="eastAsia"/>
                <w:sz w:val="18"/>
              </w:rPr>
              <w:t>tring</w:t>
            </w:r>
          </w:p>
        </w:tc>
      </w:tr>
      <w:tr w:rsidR="008B59DA" w:rsidRPr="00A145FE" w:rsidTr="006B49C7">
        <w:trPr>
          <w:trHeight w:val="255"/>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rsidR="008B59DA" w:rsidRPr="00A145FE" w:rsidRDefault="00337D13" w:rsidP="008B59DA">
            <w:pPr>
              <w:widowControl/>
              <w:jc w:val="left"/>
              <w:rPr>
                <w:rFonts w:ascii="宋体" w:hAnsi="宋体"/>
                <w:sz w:val="18"/>
              </w:rPr>
            </w:pPr>
            <w:r>
              <w:rPr>
                <w:rFonts w:hint="eastAsia"/>
              </w:rPr>
              <w:t>节点层级</w:t>
            </w:r>
          </w:p>
        </w:tc>
        <w:tc>
          <w:tcPr>
            <w:tcW w:w="2693" w:type="dxa"/>
            <w:tcBorders>
              <w:top w:val="single" w:sz="4" w:space="0" w:color="auto"/>
              <w:left w:val="nil"/>
              <w:bottom w:val="single" w:sz="4" w:space="0" w:color="auto"/>
              <w:right w:val="single" w:sz="4" w:space="0" w:color="auto"/>
            </w:tcBorders>
            <w:shd w:val="clear" w:color="auto" w:fill="auto"/>
            <w:noWrap/>
            <w:vAlign w:val="center"/>
          </w:tcPr>
          <w:p w:rsidR="008B59DA" w:rsidRPr="00A145FE" w:rsidRDefault="008B59DA" w:rsidP="00E1150F">
            <w:pPr>
              <w:rPr>
                <w:rFonts w:ascii="宋体" w:hAnsi="宋体"/>
                <w:sz w:val="18"/>
              </w:rPr>
            </w:pPr>
            <w:r>
              <w:rPr>
                <w:rFonts w:ascii="宋体" w:hAnsi="宋体" w:hint="eastAsia"/>
                <w:sz w:val="18"/>
              </w:rPr>
              <w:t>Not null</w:t>
            </w:r>
            <w:r w:rsidR="00337D13">
              <w:rPr>
                <w:rFonts w:ascii="宋体" w:hAnsi="宋体" w:hint="eastAsia"/>
                <w:sz w:val="18"/>
              </w:rPr>
              <w:t>，地址所属层级（如</w:t>
            </w:r>
            <w:r w:rsidR="00E1150F">
              <w:rPr>
                <w:rFonts w:ascii="宋体" w:hAnsi="宋体" w:hint="eastAsia"/>
                <w:sz w:val="18"/>
              </w:rPr>
              <w:t>城市</w:t>
            </w:r>
            <w:r w:rsidR="00337D13">
              <w:rPr>
                <w:rFonts w:ascii="宋体" w:hAnsi="宋体" w:hint="eastAsia"/>
                <w:sz w:val="18"/>
              </w:rPr>
              <w:t>、</w:t>
            </w:r>
            <w:r w:rsidR="00E1150F">
              <w:rPr>
                <w:rFonts w:ascii="宋体" w:hAnsi="宋体" w:hint="eastAsia"/>
                <w:sz w:val="18"/>
              </w:rPr>
              <w:t>园区</w:t>
            </w:r>
            <w:r w:rsidR="00337D13">
              <w:rPr>
                <w:rFonts w:ascii="宋体" w:hAnsi="宋体" w:hint="eastAsia"/>
                <w:sz w:val="18"/>
              </w:rPr>
              <w:t>、</w:t>
            </w:r>
            <w:r w:rsidR="00E1150F">
              <w:rPr>
                <w:rFonts w:ascii="宋体" w:hAnsi="宋体" w:hint="eastAsia"/>
                <w:sz w:val="18"/>
              </w:rPr>
              <w:t>建筑</w:t>
            </w:r>
            <w:r w:rsidR="00D31B26">
              <w:rPr>
                <w:rFonts w:ascii="宋体" w:hAnsi="宋体" w:hint="eastAsia"/>
                <w:sz w:val="18"/>
              </w:rPr>
              <w:t>、</w:t>
            </w:r>
            <w:r w:rsidR="00D31B26" w:rsidRPr="00D31B26">
              <w:rPr>
                <w:rFonts w:ascii="宋体" w:hAnsi="宋体" w:hint="eastAsia"/>
                <w:color w:val="3333FF"/>
                <w:sz w:val="18"/>
              </w:rPr>
              <w:t>楼层</w:t>
            </w:r>
            <w:r w:rsidR="00337D13">
              <w:rPr>
                <w:rFonts w:ascii="宋体" w:hAnsi="宋体" w:hint="eastAsia"/>
                <w:sz w:val="18"/>
              </w:rPr>
              <w:t>）</w:t>
            </w:r>
          </w:p>
        </w:tc>
        <w:tc>
          <w:tcPr>
            <w:tcW w:w="2106" w:type="dxa"/>
            <w:tcBorders>
              <w:top w:val="single" w:sz="4" w:space="0" w:color="auto"/>
              <w:left w:val="nil"/>
              <w:bottom w:val="single" w:sz="4" w:space="0" w:color="auto"/>
              <w:right w:val="single" w:sz="4" w:space="0" w:color="auto"/>
            </w:tcBorders>
            <w:shd w:val="clear" w:color="auto" w:fill="auto"/>
            <w:noWrap/>
            <w:vAlign w:val="center"/>
          </w:tcPr>
          <w:p w:rsidR="008B59DA" w:rsidRPr="00A145FE" w:rsidRDefault="00337D13" w:rsidP="00337D13">
            <w:pPr>
              <w:rPr>
                <w:rFonts w:ascii="宋体" w:hAnsi="宋体"/>
                <w:sz w:val="18"/>
              </w:rPr>
            </w:pPr>
            <w:r>
              <w:rPr>
                <w:rFonts w:ascii="宋体" w:hAnsi="宋体" w:hint="eastAsia"/>
                <w:sz w:val="18"/>
              </w:rPr>
              <w:t>LID【LevelId】</w:t>
            </w:r>
          </w:p>
        </w:tc>
        <w:tc>
          <w:tcPr>
            <w:tcW w:w="1476" w:type="dxa"/>
            <w:tcBorders>
              <w:top w:val="single" w:sz="4" w:space="0" w:color="auto"/>
              <w:left w:val="nil"/>
              <w:bottom w:val="single" w:sz="4" w:space="0" w:color="auto"/>
              <w:right w:val="single" w:sz="4" w:space="0" w:color="auto"/>
            </w:tcBorders>
            <w:shd w:val="clear" w:color="auto" w:fill="auto"/>
            <w:noWrap/>
            <w:vAlign w:val="center"/>
          </w:tcPr>
          <w:p w:rsidR="008B59DA" w:rsidRPr="00D41802" w:rsidRDefault="006479B9" w:rsidP="00BA2595">
            <w:pPr>
              <w:rPr>
                <w:rFonts w:ascii="宋体" w:hAnsi="宋体"/>
                <w:sz w:val="18"/>
              </w:rPr>
            </w:pPr>
            <w:r>
              <w:rPr>
                <w:rFonts w:ascii="宋体" w:hAnsi="宋体" w:hint="eastAsia"/>
                <w:sz w:val="18"/>
              </w:rPr>
              <w:t>String</w:t>
            </w:r>
          </w:p>
        </w:tc>
      </w:tr>
      <w:tr w:rsidR="008B59DA" w:rsidRPr="00A145FE" w:rsidTr="006B49C7">
        <w:trPr>
          <w:trHeight w:val="255"/>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rsidR="008B59DA" w:rsidRPr="00A145FE" w:rsidRDefault="00337D13" w:rsidP="00BA2595">
            <w:pPr>
              <w:widowControl/>
              <w:jc w:val="left"/>
              <w:rPr>
                <w:rFonts w:ascii="宋体" w:hAnsi="宋体"/>
                <w:sz w:val="18"/>
              </w:rPr>
            </w:pPr>
            <w:r>
              <w:rPr>
                <w:rFonts w:hint="eastAsia"/>
              </w:rPr>
              <w:t>有效标识</w:t>
            </w:r>
          </w:p>
        </w:tc>
        <w:tc>
          <w:tcPr>
            <w:tcW w:w="2693" w:type="dxa"/>
            <w:tcBorders>
              <w:top w:val="single" w:sz="4" w:space="0" w:color="auto"/>
              <w:left w:val="nil"/>
              <w:bottom w:val="single" w:sz="4" w:space="0" w:color="auto"/>
              <w:right w:val="single" w:sz="4" w:space="0" w:color="auto"/>
            </w:tcBorders>
            <w:shd w:val="clear" w:color="auto" w:fill="auto"/>
            <w:noWrap/>
            <w:vAlign w:val="center"/>
          </w:tcPr>
          <w:p w:rsidR="00337D13" w:rsidRDefault="008B59DA" w:rsidP="00BA2595">
            <w:pPr>
              <w:rPr>
                <w:rFonts w:ascii="宋体" w:hAnsi="宋体"/>
                <w:strike/>
                <w:sz w:val="18"/>
              </w:rPr>
            </w:pPr>
            <w:r>
              <w:rPr>
                <w:rFonts w:ascii="宋体" w:hAnsi="宋体" w:hint="eastAsia"/>
                <w:sz w:val="18"/>
              </w:rPr>
              <w:t>1:</w:t>
            </w:r>
            <w:r w:rsidR="00337D13">
              <w:rPr>
                <w:rFonts w:ascii="宋体" w:hAnsi="宋体" w:hint="eastAsia"/>
                <w:sz w:val="18"/>
              </w:rPr>
              <w:t>有效</w:t>
            </w:r>
            <w:r>
              <w:rPr>
                <w:rFonts w:ascii="宋体" w:hAnsi="宋体" w:hint="eastAsia"/>
                <w:sz w:val="18"/>
              </w:rPr>
              <w:t>；</w:t>
            </w:r>
          </w:p>
          <w:p w:rsidR="008B59DA" w:rsidRDefault="008B59DA" w:rsidP="00BA2595">
            <w:pPr>
              <w:rPr>
                <w:rFonts w:ascii="宋体" w:hAnsi="宋体"/>
                <w:strike/>
                <w:sz w:val="18"/>
              </w:rPr>
            </w:pPr>
            <w:r>
              <w:rPr>
                <w:rFonts w:ascii="宋体" w:hAnsi="宋体" w:hint="eastAsia"/>
                <w:sz w:val="18"/>
              </w:rPr>
              <w:t>0：</w:t>
            </w:r>
            <w:r w:rsidR="00337D13">
              <w:rPr>
                <w:rFonts w:ascii="宋体" w:hAnsi="宋体" w:hint="eastAsia"/>
                <w:sz w:val="18"/>
              </w:rPr>
              <w:t>无效；</w:t>
            </w:r>
          </w:p>
          <w:p w:rsidR="00337D13" w:rsidRPr="00337D13" w:rsidRDefault="00337D13" w:rsidP="00BA2595">
            <w:pPr>
              <w:rPr>
                <w:rFonts w:ascii="宋体" w:hAnsi="宋体"/>
                <w:strike/>
                <w:sz w:val="18"/>
              </w:rPr>
            </w:pPr>
            <w:r>
              <w:rPr>
                <w:rFonts w:ascii="宋体" w:hAnsi="宋体" w:hint="eastAsia"/>
                <w:strike/>
                <w:sz w:val="18"/>
              </w:rPr>
              <w:t>标识地址的有效性，支持地址的软删除</w:t>
            </w:r>
          </w:p>
        </w:tc>
        <w:tc>
          <w:tcPr>
            <w:tcW w:w="2106" w:type="dxa"/>
            <w:tcBorders>
              <w:top w:val="single" w:sz="4" w:space="0" w:color="auto"/>
              <w:left w:val="nil"/>
              <w:bottom w:val="single" w:sz="4" w:space="0" w:color="auto"/>
              <w:right w:val="single" w:sz="4" w:space="0" w:color="auto"/>
            </w:tcBorders>
            <w:shd w:val="clear" w:color="auto" w:fill="auto"/>
            <w:noWrap/>
            <w:vAlign w:val="center"/>
          </w:tcPr>
          <w:p w:rsidR="008B59DA" w:rsidRPr="00A145FE" w:rsidRDefault="00337D13" w:rsidP="00337D13">
            <w:pPr>
              <w:rPr>
                <w:rFonts w:ascii="宋体" w:hAnsi="宋体"/>
                <w:sz w:val="18"/>
              </w:rPr>
            </w:pPr>
            <w:r>
              <w:rPr>
                <w:rFonts w:ascii="宋体" w:hAnsi="宋体" w:hint="eastAsia"/>
                <w:sz w:val="18"/>
              </w:rPr>
              <w:t>IVID【IsValidId】</w:t>
            </w:r>
          </w:p>
        </w:tc>
        <w:tc>
          <w:tcPr>
            <w:tcW w:w="1476" w:type="dxa"/>
            <w:tcBorders>
              <w:top w:val="single" w:sz="4" w:space="0" w:color="auto"/>
              <w:left w:val="nil"/>
              <w:bottom w:val="single" w:sz="4" w:space="0" w:color="auto"/>
              <w:right w:val="single" w:sz="4" w:space="0" w:color="auto"/>
            </w:tcBorders>
            <w:shd w:val="clear" w:color="auto" w:fill="auto"/>
            <w:noWrap/>
            <w:vAlign w:val="center"/>
          </w:tcPr>
          <w:p w:rsidR="008B59DA" w:rsidRPr="00A145FE" w:rsidRDefault="008B59DA" w:rsidP="00BA2595">
            <w:pPr>
              <w:rPr>
                <w:rFonts w:ascii="宋体" w:hAnsi="宋体"/>
                <w:sz w:val="18"/>
              </w:rPr>
            </w:pPr>
            <w:r>
              <w:rPr>
                <w:rFonts w:ascii="宋体" w:hAnsi="宋体"/>
                <w:sz w:val="18"/>
              </w:rPr>
              <w:t>S</w:t>
            </w:r>
            <w:r>
              <w:rPr>
                <w:rFonts w:ascii="宋体" w:hAnsi="宋体" w:hint="eastAsia"/>
                <w:sz w:val="18"/>
              </w:rPr>
              <w:t>tring</w:t>
            </w:r>
          </w:p>
        </w:tc>
      </w:tr>
      <w:tr w:rsidR="00F24FBB" w:rsidRPr="00A145FE" w:rsidTr="006B49C7">
        <w:trPr>
          <w:trHeight w:val="255"/>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rsidR="00F24FBB" w:rsidRDefault="00F24FBB" w:rsidP="00BA2595">
            <w:pPr>
              <w:widowControl/>
              <w:jc w:val="left"/>
            </w:pPr>
            <w:r>
              <w:rPr>
                <w:rFonts w:hint="eastAsia"/>
              </w:rPr>
              <w:t>地址完整中文名称</w:t>
            </w:r>
          </w:p>
        </w:tc>
        <w:tc>
          <w:tcPr>
            <w:tcW w:w="2693" w:type="dxa"/>
            <w:tcBorders>
              <w:top w:val="single" w:sz="4" w:space="0" w:color="auto"/>
              <w:left w:val="nil"/>
              <w:bottom w:val="single" w:sz="4" w:space="0" w:color="auto"/>
              <w:right w:val="single" w:sz="4" w:space="0" w:color="auto"/>
            </w:tcBorders>
            <w:shd w:val="clear" w:color="auto" w:fill="auto"/>
            <w:noWrap/>
            <w:vAlign w:val="center"/>
          </w:tcPr>
          <w:p w:rsidR="00F24FBB" w:rsidRDefault="00F24FBB" w:rsidP="00BA2595">
            <w:pPr>
              <w:rPr>
                <w:rFonts w:ascii="宋体" w:hAnsi="宋体"/>
                <w:sz w:val="18"/>
              </w:rPr>
            </w:pPr>
          </w:p>
        </w:tc>
        <w:tc>
          <w:tcPr>
            <w:tcW w:w="2106" w:type="dxa"/>
            <w:tcBorders>
              <w:top w:val="single" w:sz="4" w:space="0" w:color="auto"/>
              <w:left w:val="nil"/>
              <w:bottom w:val="single" w:sz="4" w:space="0" w:color="auto"/>
              <w:right w:val="single" w:sz="4" w:space="0" w:color="auto"/>
            </w:tcBorders>
            <w:shd w:val="clear" w:color="auto" w:fill="auto"/>
            <w:noWrap/>
            <w:vAlign w:val="center"/>
          </w:tcPr>
          <w:p w:rsidR="00F24FBB" w:rsidRDefault="00F24FBB" w:rsidP="00337D13">
            <w:pPr>
              <w:rPr>
                <w:rFonts w:ascii="宋体" w:hAnsi="宋体"/>
                <w:sz w:val="18"/>
              </w:rPr>
            </w:pPr>
            <w:r>
              <w:rPr>
                <w:rFonts w:ascii="宋体" w:cs="宋体" w:hint="eastAsia"/>
                <w:color w:val="000000"/>
                <w:sz w:val="18"/>
              </w:rPr>
              <w:t>LASC 【Long</w:t>
            </w:r>
            <w:r>
              <w:rPr>
                <w:rFonts w:ascii="宋体" w:cs="宋体"/>
                <w:color w:val="000000"/>
                <w:sz w:val="18"/>
              </w:rPr>
              <w:t>A</w:t>
            </w:r>
            <w:r>
              <w:rPr>
                <w:rFonts w:ascii="宋体" w:cs="宋体" w:hint="eastAsia"/>
                <w:color w:val="000000"/>
                <w:sz w:val="18"/>
              </w:rPr>
              <w:t>ddessChinese】</w:t>
            </w:r>
          </w:p>
        </w:tc>
        <w:tc>
          <w:tcPr>
            <w:tcW w:w="1476" w:type="dxa"/>
            <w:tcBorders>
              <w:top w:val="single" w:sz="4" w:space="0" w:color="auto"/>
              <w:left w:val="nil"/>
              <w:bottom w:val="single" w:sz="4" w:space="0" w:color="auto"/>
              <w:right w:val="single" w:sz="4" w:space="0" w:color="auto"/>
            </w:tcBorders>
            <w:shd w:val="clear" w:color="auto" w:fill="auto"/>
            <w:noWrap/>
            <w:vAlign w:val="center"/>
          </w:tcPr>
          <w:p w:rsidR="00F24FBB" w:rsidRDefault="00AA5FA9" w:rsidP="00BA2595">
            <w:pPr>
              <w:rPr>
                <w:rFonts w:ascii="宋体" w:hAnsi="宋体"/>
                <w:sz w:val="18"/>
              </w:rPr>
            </w:pPr>
            <w:r>
              <w:rPr>
                <w:rFonts w:ascii="宋体" w:hAnsi="宋体" w:hint="eastAsia"/>
                <w:sz w:val="18"/>
              </w:rPr>
              <w:t>String</w:t>
            </w:r>
          </w:p>
        </w:tc>
      </w:tr>
    </w:tbl>
    <w:p w:rsidR="00F279CB" w:rsidRDefault="00F279CB" w:rsidP="00F279CB">
      <w:bookmarkStart w:id="105" w:name="_与我相关实体"/>
      <w:bookmarkStart w:id="106" w:name="_会议室基本信息对象【MeetingRoomInfo】"/>
      <w:bookmarkEnd w:id="105"/>
      <w:bookmarkEnd w:id="106"/>
    </w:p>
    <w:p w:rsidR="00F279CB" w:rsidRDefault="00F279CB" w:rsidP="00F279CB"/>
    <w:p w:rsidR="00F279CB" w:rsidRDefault="00F279CB" w:rsidP="00F279CB"/>
    <w:p w:rsidR="00FF29AC" w:rsidRDefault="0082058F" w:rsidP="004A098C">
      <w:pPr>
        <w:pStyle w:val="4"/>
      </w:pPr>
      <w:bookmarkStart w:id="107" w:name="_会议室基本信息对象【MeetingRoomInfo】_1"/>
      <w:bookmarkEnd w:id="107"/>
      <w:r>
        <w:rPr>
          <w:rFonts w:hint="eastAsia"/>
        </w:rPr>
        <w:lastRenderedPageBreak/>
        <w:t>会议室基本信息对象【</w:t>
      </w:r>
      <w:r>
        <w:rPr>
          <w:rFonts w:ascii="宋体" w:hAnsi="宋体" w:hint="eastAsia"/>
          <w:color w:val="548DD4" w:themeColor="text2" w:themeTint="99"/>
          <w:szCs w:val="21"/>
        </w:rPr>
        <w:t>MeetingRoomInfo</w:t>
      </w:r>
      <w:r>
        <w:rPr>
          <w:rFonts w:hint="eastAsia"/>
        </w:rPr>
        <w:t>】</w:t>
      </w:r>
    </w:p>
    <w:tbl>
      <w:tblPr>
        <w:tblW w:w="8210" w:type="dxa"/>
        <w:tblInd w:w="93" w:type="dxa"/>
        <w:tblLook w:val="0000"/>
      </w:tblPr>
      <w:tblGrid>
        <w:gridCol w:w="1575"/>
        <w:gridCol w:w="2693"/>
        <w:gridCol w:w="2466"/>
        <w:gridCol w:w="1476"/>
      </w:tblGrid>
      <w:tr w:rsidR="00FD1E6B" w:rsidRPr="00F529E1" w:rsidTr="00F36DD9">
        <w:trPr>
          <w:trHeight w:val="70"/>
        </w:trPr>
        <w:tc>
          <w:tcPr>
            <w:tcW w:w="1575" w:type="dxa"/>
            <w:tcBorders>
              <w:top w:val="single" w:sz="4" w:space="0" w:color="auto"/>
              <w:left w:val="single" w:sz="4" w:space="0" w:color="auto"/>
              <w:bottom w:val="single" w:sz="4" w:space="0" w:color="auto"/>
              <w:right w:val="single" w:sz="4" w:space="0" w:color="auto"/>
            </w:tcBorders>
            <w:shd w:val="clear" w:color="auto" w:fill="C0C0C0"/>
            <w:vAlign w:val="center"/>
          </w:tcPr>
          <w:p w:rsidR="00FD1E6B" w:rsidRPr="00F529E1" w:rsidRDefault="00FD1E6B" w:rsidP="002F1491">
            <w:pPr>
              <w:ind w:left="-57" w:right="-57"/>
              <w:jc w:val="center"/>
              <w:rPr>
                <w:rFonts w:hAnsi="宋体" w:cs="宋体"/>
                <w:b/>
                <w:bCs/>
                <w:sz w:val="20"/>
              </w:rPr>
            </w:pPr>
            <w:r w:rsidRPr="00F529E1">
              <w:rPr>
                <w:rFonts w:hAnsi="宋体" w:cs="宋体" w:hint="eastAsia"/>
                <w:b/>
                <w:bCs/>
                <w:sz w:val="20"/>
              </w:rPr>
              <w:t>属性</w:t>
            </w:r>
          </w:p>
        </w:tc>
        <w:tc>
          <w:tcPr>
            <w:tcW w:w="2693" w:type="dxa"/>
            <w:tcBorders>
              <w:top w:val="single" w:sz="4" w:space="0" w:color="auto"/>
              <w:left w:val="nil"/>
              <w:bottom w:val="single" w:sz="4" w:space="0" w:color="auto"/>
              <w:right w:val="single" w:sz="4" w:space="0" w:color="auto"/>
            </w:tcBorders>
            <w:shd w:val="clear" w:color="auto" w:fill="C0C0C0"/>
            <w:vAlign w:val="center"/>
          </w:tcPr>
          <w:p w:rsidR="00FD1E6B" w:rsidRPr="00F529E1" w:rsidRDefault="00FD1E6B" w:rsidP="002F1491">
            <w:pPr>
              <w:ind w:left="-57" w:right="-57"/>
              <w:jc w:val="center"/>
              <w:rPr>
                <w:rFonts w:hAnsi="宋体" w:cs="宋体"/>
                <w:b/>
                <w:bCs/>
                <w:sz w:val="20"/>
              </w:rPr>
            </w:pPr>
            <w:r w:rsidRPr="00F529E1">
              <w:rPr>
                <w:rFonts w:hAnsi="宋体" w:cs="宋体" w:hint="eastAsia"/>
                <w:b/>
                <w:bCs/>
                <w:sz w:val="20"/>
              </w:rPr>
              <w:t>属性约束</w:t>
            </w:r>
          </w:p>
        </w:tc>
        <w:tc>
          <w:tcPr>
            <w:tcW w:w="2466" w:type="dxa"/>
            <w:tcBorders>
              <w:top w:val="single" w:sz="4" w:space="0" w:color="auto"/>
              <w:left w:val="nil"/>
              <w:bottom w:val="single" w:sz="4" w:space="0" w:color="auto"/>
              <w:right w:val="single" w:sz="4" w:space="0" w:color="auto"/>
            </w:tcBorders>
            <w:shd w:val="clear" w:color="auto" w:fill="C0C0C0"/>
            <w:vAlign w:val="center"/>
          </w:tcPr>
          <w:p w:rsidR="00FD1E6B" w:rsidRPr="00F529E1" w:rsidRDefault="00FD1E6B" w:rsidP="002F1491">
            <w:pPr>
              <w:ind w:left="-57" w:right="-57"/>
              <w:jc w:val="center"/>
              <w:rPr>
                <w:rFonts w:hAnsi="宋体" w:cs="宋体"/>
                <w:b/>
                <w:bCs/>
                <w:sz w:val="20"/>
              </w:rPr>
            </w:pPr>
            <w:r w:rsidRPr="00F529E1">
              <w:rPr>
                <w:rFonts w:hAnsi="宋体" w:cs="宋体" w:hint="eastAsia"/>
                <w:b/>
                <w:bCs/>
                <w:sz w:val="20"/>
              </w:rPr>
              <w:t>数据名称</w:t>
            </w:r>
          </w:p>
        </w:tc>
        <w:tc>
          <w:tcPr>
            <w:tcW w:w="1476" w:type="dxa"/>
            <w:tcBorders>
              <w:top w:val="single" w:sz="4" w:space="0" w:color="auto"/>
              <w:left w:val="nil"/>
              <w:bottom w:val="single" w:sz="4" w:space="0" w:color="auto"/>
              <w:right w:val="single" w:sz="4" w:space="0" w:color="auto"/>
            </w:tcBorders>
            <w:shd w:val="clear" w:color="auto" w:fill="C0C0C0"/>
            <w:vAlign w:val="center"/>
          </w:tcPr>
          <w:p w:rsidR="00FD1E6B" w:rsidRPr="00F529E1" w:rsidRDefault="00FD1E6B" w:rsidP="002F1491">
            <w:pPr>
              <w:ind w:left="-57" w:right="-57"/>
              <w:jc w:val="center"/>
              <w:rPr>
                <w:rFonts w:hAnsi="宋体" w:cs="宋体"/>
                <w:b/>
                <w:bCs/>
                <w:sz w:val="20"/>
              </w:rPr>
            </w:pPr>
            <w:r w:rsidRPr="00F529E1">
              <w:rPr>
                <w:rFonts w:hAnsi="宋体" w:cs="宋体"/>
                <w:b/>
                <w:bCs/>
                <w:sz w:val="20"/>
              </w:rPr>
              <w:t>数据类型</w:t>
            </w:r>
          </w:p>
        </w:tc>
      </w:tr>
      <w:tr w:rsidR="00FD1E6B" w:rsidRPr="00A145FE" w:rsidTr="00F36DD9">
        <w:trPr>
          <w:trHeight w:val="255"/>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rsidR="00FD1E6B" w:rsidRPr="00A145FE" w:rsidRDefault="00FD1E6B" w:rsidP="002F1491">
            <w:pPr>
              <w:widowControl/>
              <w:jc w:val="left"/>
              <w:rPr>
                <w:rFonts w:ascii="宋体" w:hAnsi="宋体"/>
                <w:sz w:val="18"/>
              </w:rPr>
            </w:pPr>
            <w:bookmarkStart w:id="108" w:name="_Hlk427328104"/>
            <w:r>
              <w:rPr>
                <w:rFonts w:ascii="宋体" w:hAnsi="宋体" w:hint="eastAsia"/>
                <w:sz w:val="18"/>
              </w:rPr>
              <w:t>ID</w:t>
            </w:r>
          </w:p>
        </w:tc>
        <w:tc>
          <w:tcPr>
            <w:tcW w:w="2693" w:type="dxa"/>
            <w:tcBorders>
              <w:top w:val="single" w:sz="4" w:space="0" w:color="auto"/>
              <w:left w:val="nil"/>
              <w:bottom w:val="single" w:sz="4" w:space="0" w:color="auto"/>
              <w:right w:val="single" w:sz="4" w:space="0" w:color="auto"/>
            </w:tcBorders>
            <w:shd w:val="clear" w:color="auto" w:fill="auto"/>
            <w:noWrap/>
            <w:vAlign w:val="center"/>
          </w:tcPr>
          <w:p w:rsidR="00FD1E6B" w:rsidRPr="00A145FE" w:rsidRDefault="00FD1E6B" w:rsidP="002F1491">
            <w:pPr>
              <w:rPr>
                <w:rFonts w:ascii="宋体" w:hAnsi="宋体"/>
                <w:sz w:val="18"/>
              </w:rPr>
            </w:pPr>
            <w:r>
              <w:rPr>
                <w:rFonts w:ascii="宋体" w:hAnsi="宋体" w:hint="eastAsia"/>
                <w:sz w:val="18"/>
              </w:rPr>
              <w:t>Not null</w:t>
            </w:r>
          </w:p>
        </w:tc>
        <w:tc>
          <w:tcPr>
            <w:tcW w:w="2466" w:type="dxa"/>
            <w:tcBorders>
              <w:top w:val="single" w:sz="4" w:space="0" w:color="auto"/>
              <w:left w:val="nil"/>
              <w:bottom w:val="single" w:sz="4" w:space="0" w:color="auto"/>
              <w:right w:val="single" w:sz="4" w:space="0" w:color="auto"/>
            </w:tcBorders>
            <w:shd w:val="clear" w:color="auto" w:fill="auto"/>
            <w:noWrap/>
            <w:vAlign w:val="center"/>
          </w:tcPr>
          <w:p w:rsidR="00FD1E6B" w:rsidRPr="00A145FE" w:rsidRDefault="00FD1E6B" w:rsidP="002F1491">
            <w:pPr>
              <w:rPr>
                <w:rFonts w:ascii="宋体" w:hAnsi="宋体"/>
                <w:sz w:val="18"/>
              </w:rPr>
            </w:pPr>
            <w:r>
              <w:rPr>
                <w:rFonts w:ascii="宋体" w:hAnsi="宋体" w:hint="eastAsia"/>
                <w:sz w:val="18"/>
              </w:rPr>
              <w:t>ID</w:t>
            </w:r>
          </w:p>
        </w:tc>
        <w:tc>
          <w:tcPr>
            <w:tcW w:w="1476" w:type="dxa"/>
            <w:tcBorders>
              <w:top w:val="single" w:sz="4" w:space="0" w:color="auto"/>
              <w:left w:val="nil"/>
              <w:bottom w:val="single" w:sz="4" w:space="0" w:color="auto"/>
              <w:right w:val="single" w:sz="4" w:space="0" w:color="auto"/>
            </w:tcBorders>
            <w:shd w:val="clear" w:color="auto" w:fill="auto"/>
            <w:noWrap/>
            <w:vAlign w:val="center"/>
          </w:tcPr>
          <w:p w:rsidR="00FD1E6B" w:rsidRPr="00A145FE" w:rsidRDefault="00FD1E6B" w:rsidP="002F1491">
            <w:pPr>
              <w:rPr>
                <w:rFonts w:ascii="宋体" w:hAnsi="宋体"/>
                <w:sz w:val="18"/>
              </w:rPr>
            </w:pPr>
            <w:r>
              <w:rPr>
                <w:rFonts w:ascii="宋体" w:hAnsi="宋体"/>
                <w:sz w:val="18"/>
              </w:rPr>
              <w:t>S</w:t>
            </w:r>
            <w:r>
              <w:rPr>
                <w:rFonts w:ascii="宋体" w:hAnsi="宋体" w:hint="eastAsia"/>
                <w:sz w:val="18"/>
              </w:rPr>
              <w:t>tring</w:t>
            </w:r>
          </w:p>
        </w:tc>
      </w:tr>
      <w:tr w:rsidR="00FD1E6B" w:rsidRPr="00A145FE" w:rsidTr="00F36DD9">
        <w:trPr>
          <w:trHeight w:val="255"/>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rsidR="00FD1E6B" w:rsidRPr="00A145FE" w:rsidRDefault="00FD1E6B" w:rsidP="002F1491">
            <w:pPr>
              <w:widowControl/>
              <w:jc w:val="left"/>
              <w:rPr>
                <w:rFonts w:ascii="宋体" w:hAnsi="宋体"/>
                <w:sz w:val="18"/>
              </w:rPr>
            </w:pPr>
            <w:r>
              <w:rPr>
                <w:rFonts w:hint="eastAsia"/>
              </w:rPr>
              <w:t>会议室编号</w:t>
            </w:r>
          </w:p>
        </w:tc>
        <w:tc>
          <w:tcPr>
            <w:tcW w:w="2693" w:type="dxa"/>
            <w:tcBorders>
              <w:top w:val="single" w:sz="4" w:space="0" w:color="auto"/>
              <w:left w:val="nil"/>
              <w:bottom w:val="single" w:sz="4" w:space="0" w:color="auto"/>
              <w:right w:val="single" w:sz="4" w:space="0" w:color="auto"/>
            </w:tcBorders>
            <w:shd w:val="clear" w:color="auto" w:fill="auto"/>
            <w:noWrap/>
            <w:vAlign w:val="center"/>
          </w:tcPr>
          <w:p w:rsidR="00FD1E6B" w:rsidRPr="00A145FE" w:rsidRDefault="00FD1E6B" w:rsidP="002F1491">
            <w:pPr>
              <w:rPr>
                <w:rFonts w:ascii="宋体" w:hAnsi="宋体"/>
                <w:sz w:val="18"/>
              </w:rPr>
            </w:pPr>
            <w:r>
              <w:rPr>
                <w:rFonts w:ascii="宋体" w:hAnsi="宋体" w:hint="eastAsia"/>
                <w:sz w:val="18"/>
              </w:rPr>
              <w:t>Not null</w:t>
            </w:r>
          </w:p>
        </w:tc>
        <w:tc>
          <w:tcPr>
            <w:tcW w:w="2466" w:type="dxa"/>
            <w:tcBorders>
              <w:top w:val="single" w:sz="4" w:space="0" w:color="auto"/>
              <w:left w:val="nil"/>
              <w:bottom w:val="single" w:sz="4" w:space="0" w:color="auto"/>
              <w:right w:val="single" w:sz="4" w:space="0" w:color="auto"/>
            </w:tcBorders>
            <w:shd w:val="clear" w:color="auto" w:fill="auto"/>
            <w:noWrap/>
            <w:vAlign w:val="center"/>
          </w:tcPr>
          <w:p w:rsidR="00FD1E6B" w:rsidRPr="00A145FE" w:rsidRDefault="00FD1E6B" w:rsidP="00FD1E6B">
            <w:pPr>
              <w:rPr>
                <w:rFonts w:ascii="宋体" w:hAnsi="宋体"/>
                <w:sz w:val="18"/>
              </w:rPr>
            </w:pPr>
            <w:r>
              <w:rPr>
                <w:rFonts w:ascii="宋体" w:cs="宋体" w:hint="eastAsia"/>
                <w:color w:val="000000"/>
                <w:sz w:val="18"/>
              </w:rPr>
              <w:t>MRN 【MeetingRoomNo】</w:t>
            </w:r>
          </w:p>
        </w:tc>
        <w:tc>
          <w:tcPr>
            <w:tcW w:w="1476" w:type="dxa"/>
            <w:tcBorders>
              <w:top w:val="single" w:sz="4" w:space="0" w:color="auto"/>
              <w:left w:val="nil"/>
              <w:bottom w:val="single" w:sz="4" w:space="0" w:color="auto"/>
              <w:right w:val="single" w:sz="4" w:space="0" w:color="auto"/>
            </w:tcBorders>
            <w:shd w:val="clear" w:color="auto" w:fill="auto"/>
            <w:noWrap/>
            <w:vAlign w:val="center"/>
          </w:tcPr>
          <w:p w:rsidR="00FD1E6B" w:rsidRPr="00D41802" w:rsidRDefault="00FD1E6B" w:rsidP="002F1491">
            <w:pPr>
              <w:rPr>
                <w:rFonts w:ascii="宋体" w:hAnsi="宋体"/>
                <w:sz w:val="18"/>
              </w:rPr>
            </w:pPr>
            <w:r>
              <w:rPr>
                <w:rFonts w:ascii="宋体" w:hAnsi="宋体"/>
                <w:sz w:val="18"/>
              </w:rPr>
              <w:t>S</w:t>
            </w:r>
            <w:r>
              <w:rPr>
                <w:rFonts w:ascii="宋体" w:hAnsi="宋体" w:hint="eastAsia"/>
                <w:sz w:val="18"/>
              </w:rPr>
              <w:t>tring</w:t>
            </w:r>
          </w:p>
        </w:tc>
      </w:tr>
      <w:tr w:rsidR="00FD1E6B" w:rsidRPr="00A145FE" w:rsidTr="00F36DD9">
        <w:trPr>
          <w:trHeight w:val="255"/>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rsidR="00FD1E6B" w:rsidRPr="00867302" w:rsidRDefault="003E4517" w:rsidP="002F1491">
            <w:pPr>
              <w:widowControl/>
              <w:jc w:val="left"/>
              <w:rPr>
                <w:rFonts w:ascii="宋体" w:hAnsi="宋体"/>
                <w:color w:val="000000" w:themeColor="text1"/>
                <w:sz w:val="18"/>
              </w:rPr>
            </w:pPr>
            <w:r w:rsidRPr="00867302">
              <w:rPr>
                <w:rFonts w:hint="eastAsia"/>
                <w:color w:val="000000" w:themeColor="text1"/>
              </w:rPr>
              <w:t>会议室</w:t>
            </w:r>
            <w:r w:rsidR="00FD1E6B" w:rsidRPr="00867302">
              <w:rPr>
                <w:rFonts w:hint="eastAsia"/>
                <w:color w:val="000000" w:themeColor="text1"/>
              </w:rPr>
              <w:t>中文名称</w:t>
            </w:r>
            <w:r w:rsidR="00AC35AA" w:rsidRPr="00867302">
              <w:rPr>
                <w:rFonts w:hint="eastAsia"/>
                <w:color w:val="000000" w:themeColor="text1"/>
              </w:rPr>
              <w:t>（摘要名称）</w:t>
            </w:r>
          </w:p>
        </w:tc>
        <w:tc>
          <w:tcPr>
            <w:tcW w:w="2693" w:type="dxa"/>
            <w:tcBorders>
              <w:top w:val="single" w:sz="4" w:space="0" w:color="auto"/>
              <w:left w:val="nil"/>
              <w:bottom w:val="single" w:sz="4" w:space="0" w:color="auto"/>
              <w:right w:val="single" w:sz="4" w:space="0" w:color="auto"/>
            </w:tcBorders>
            <w:shd w:val="clear" w:color="auto" w:fill="auto"/>
            <w:noWrap/>
            <w:vAlign w:val="center"/>
          </w:tcPr>
          <w:p w:rsidR="00FD1E6B" w:rsidRPr="00867302" w:rsidRDefault="00FD1E6B" w:rsidP="008036FE">
            <w:pPr>
              <w:rPr>
                <w:rFonts w:ascii="宋体" w:hAnsi="宋体"/>
                <w:color w:val="000000" w:themeColor="text1"/>
                <w:sz w:val="18"/>
              </w:rPr>
            </w:pPr>
            <w:r w:rsidRPr="00867302">
              <w:rPr>
                <w:rFonts w:ascii="宋体" w:hAnsi="宋体" w:hint="eastAsia"/>
                <w:color w:val="000000" w:themeColor="text1"/>
                <w:sz w:val="18"/>
              </w:rPr>
              <w:t>Not null，</w:t>
            </w:r>
            <w:r w:rsidR="008036FE" w:rsidRPr="00867302">
              <w:rPr>
                <w:rFonts w:ascii="宋体" w:hAnsi="宋体" w:hint="eastAsia"/>
                <w:color w:val="000000" w:themeColor="text1"/>
                <w:sz w:val="18"/>
              </w:rPr>
              <w:t>会议室</w:t>
            </w:r>
            <w:r w:rsidRPr="00867302">
              <w:rPr>
                <w:rFonts w:ascii="宋体" w:hAnsi="宋体" w:hint="eastAsia"/>
                <w:color w:val="000000" w:themeColor="text1"/>
                <w:sz w:val="18"/>
              </w:rPr>
              <w:t>中文名称</w:t>
            </w:r>
          </w:p>
        </w:tc>
        <w:tc>
          <w:tcPr>
            <w:tcW w:w="2466" w:type="dxa"/>
            <w:tcBorders>
              <w:top w:val="single" w:sz="4" w:space="0" w:color="auto"/>
              <w:left w:val="nil"/>
              <w:bottom w:val="single" w:sz="4" w:space="0" w:color="auto"/>
              <w:right w:val="single" w:sz="4" w:space="0" w:color="auto"/>
            </w:tcBorders>
            <w:shd w:val="clear" w:color="auto" w:fill="auto"/>
            <w:noWrap/>
            <w:vAlign w:val="center"/>
          </w:tcPr>
          <w:p w:rsidR="00FD1E6B" w:rsidRPr="00867302" w:rsidRDefault="003E4517" w:rsidP="002F1491">
            <w:pPr>
              <w:rPr>
                <w:rFonts w:ascii="宋体" w:hAnsi="宋体"/>
                <w:color w:val="000000" w:themeColor="text1"/>
                <w:sz w:val="18"/>
              </w:rPr>
            </w:pPr>
            <w:r w:rsidRPr="00867302">
              <w:rPr>
                <w:rFonts w:ascii="宋体" w:cs="宋体" w:hint="eastAsia"/>
                <w:color w:val="000000" w:themeColor="text1"/>
                <w:sz w:val="18"/>
              </w:rPr>
              <w:t>MRC</w:t>
            </w:r>
            <w:r w:rsidR="00FD1E6B" w:rsidRPr="00867302">
              <w:rPr>
                <w:rFonts w:ascii="宋体" w:cs="宋体" w:hint="eastAsia"/>
                <w:color w:val="000000" w:themeColor="text1"/>
                <w:sz w:val="18"/>
              </w:rPr>
              <w:t xml:space="preserve"> 【</w:t>
            </w:r>
            <w:r w:rsidRPr="00867302">
              <w:rPr>
                <w:rFonts w:ascii="宋体" w:cs="宋体" w:hint="eastAsia"/>
                <w:color w:val="000000" w:themeColor="text1"/>
                <w:sz w:val="18"/>
              </w:rPr>
              <w:t>MeetingRoom</w:t>
            </w:r>
            <w:r w:rsidR="00FD1E6B" w:rsidRPr="00867302">
              <w:rPr>
                <w:rFonts w:ascii="宋体" w:cs="宋体" w:hint="eastAsia"/>
                <w:color w:val="000000" w:themeColor="text1"/>
                <w:sz w:val="18"/>
              </w:rPr>
              <w:t>Chinese】</w:t>
            </w:r>
          </w:p>
        </w:tc>
        <w:tc>
          <w:tcPr>
            <w:tcW w:w="1476" w:type="dxa"/>
            <w:tcBorders>
              <w:top w:val="single" w:sz="4" w:space="0" w:color="auto"/>
              <w:left w:val="nil"/>
              <w:bottom w:val="single" w:sz="4" w:space="0" w:color="auto"/>
              <w:right w:val="single" w:sz="4" w:space="0" w:color="auto"/>
            </w:tcBorders>
            <w:shd w:val="clear" w:color="auto" w:fill="auto"/>
            <w:noWrap/>
            <w:vAlign w:val="center"/>
          </w:tcPr>
          <w:p w:rsidR="00FD1E6B" w:rsidRPr="00867302" w:rsidRDefault="00FD1E6B" w:rsidP="002F1491">
            <w:pPr>
              <w:rPr>
                <w:rFonts w:ascii="宋体" w:hAnsi="宋体"/>
                <w:color w:val="000000" w:themeColor="text1"/>
                <w:sz w:val="18"/>
              </w:rPr>
            </w:pPr>
            <w:r w:rsidRPr="00867302">
              <w:rPr>
                <w:rFonts w:ascii="宋体" w:hAnsi="宋体"/>
                <w:color w:val="000000" w:themeColor="text1"/>
                <w:sz w:val="18"/>
              </w:rPr>
              <w:t>S</w:t>
            </w:r>
            <w:r w:rsidRPr="00867302">
              <w:rPr>
                <w:rFonts w:ascii="宋体" w:hAnsi="宋体" w:hint="eastAsia"/>
                <w:color w:val="000000" w:themeColor="text1"/>
                <w:sz w:val="18"/>
              </w:rPr>
              <w:t>tring</w:t>
            </w:r>
          </w:p>
        </w:tc>
      </w:tr>
      <w:tr w:rsidR="00A22337" w:rsidRPr="00A145FE" w:rsidTr="00F36DD9">
        <w:trPr>
          <w:trHeight w:val="255"/>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22337" w:rsidRPr="00867302" w:rsidRDefault="00A22337" w:rsidP="002F1491">
            <w:pPr>
              <w:widowControl/>
              <w:jc w:val="left"/>
              <w:rPr>
                <w:color w:val="000000" w:themeColor="text1"/>
              </w:rPr>
            </w:pPr>
            <w:r w:rsidRPr="00867302">
              <w:rPr>
                <w:rFonts w:hint="eastAsia"/>
                <w:color w:val="000000" w:themeColor="text1"/>
              </w:rPr>
              <w:t>会议室中文长名称（全称）</w:t>
            </w:r>
          </w:p>
        </w:tc>
        <w:tc>
          <w:tcPr>
            <w:tcW w:w="2693" w:type="dxa"/>
            <w:tcBorders>
              <w:top w:val="single" w:sz="4" w:space="0" w:color="auto"/>
              <w:left w:val="nil"/>
              <w:bottom w:val="single" w:sz="4" w:space="0" w:color="auto"/>
              <w:right w:val="single" w:sz="4" w:space="0" w:color="auto"/>
            </w:tcBorders>
            <w:shd w:val="clear" w:color="auto" w:fill="auto"/>
            <w:noWrap/>
            <w:vAlign w:val="center"/>
          </w:tcPr>
          <w:p w:rsidR="00A22337" w:rsidRPr="00867302" w:rsidRDefault="00A22337" w:rsidP="008036FE">
            <w:pPr>
              <w:rPr>
                <w:rFonts w:ascii="宋体" w:hAnsi="宋体"/>
                <w:color w:val="000000" w:themeColor="text1"/>
                <w:sz w:val="18"/>
              </w:rPr>
            </w:pPr>
            <w:r w:rsidRPr="00867302">
              <w:rPr>
                <w:rFonts w:ascii="宋体" w:hAnsi="宋体" w:hint="eastAsia"/>
                <w:color w:val="000000" w:themeColor="text1"/>
                <w:sz w:val="18"/>
              </w:rPr>
              <w:t>Not null，会议室完整中文名称</w:t>
            </w:r>
          </w:p>
        </w:tc>
        <w:tc>
          <w:tcPr>
            <w:tcW w:w="2466" w:type="dxa"/>
            <w:tcBorders>
              <w:top w:val="single" w:sz="4" w:space="0" w:color="auto"/>
              <w:left w:val="nil"/>
              <w:bottom w:val="single" w:sz="4" w:space="0" w:color="auto"/>
              <w:right w:val="single" w:sz="4" w:space="0" w:color="auto"/>
            </w:tcBorders>
            <w:shd w:val="clear" w:color="auto" w:fill="auto"/>
            <w:noWrap/>
            <w:vAlign w:val="center"/>
          </w:tcPr>
          <w:p w:rsidR="00A22337" w:rsidRPr="00867302" w:rsidRDefault="00A22337" w:rsidP="002F1491">
            <w:pPr>
              <w:rPr>
                <w:rFonts w:ascii="宋体" w:cs="宋体"/>
                <w:color w:val="000000" w:themeColor="text1"/>
                <w:sz w:val="18"/>
              </w:rPr>
            </w:pPr>
          </w:p>
        </w:tc>
        <w:tc>
          <w:tcPr>
            <w:tcW w:w="1476" w:type="dxa"/>
            <w:tcBorders>
              <w:top w:val="single" w:sz="4" w:space="0" w:color="auto"/>
              <w:left w:val="nil"/>
              <w:bottom w:val="single" w:sz="4" w:space="0" w:color="auto"/>
              <w:right w:val="single" w:sz="4" w:space="0" w:color="auto"/>
            </w:tcBorders>
            <w:shd w:val="clear" w:color="auto" w:fill="auto"/>
            <w:noWrap/>
            <w:vAlign w:val="center"/>
          </w:tcPr>
          <w:p w:rsidR="00A22337" w:rsidRPr="00867302" w:rsidRDefault="00853E57" w:rsidP="002F1491">
            <w:pPr>
              <w:rPr>
                <w:rFonts w:ascii="宋体" w:hAnsi="宋体"/>
                <w:color w:val="000000" w:themeColor="text1"/>
                <w:sz w:val="18"/>
              </w:rPr>
            </w:pPr>
            <w:r w:rsidRPr="00867302">
              <w:rPr>
                <w:rFonts w:ascii="宋体" w:hAnsi="宋体" w:hint="eastAsia"/>
                <w:color w:val="000000" w:themeColor="text1"/>
                <w:sz w:val="18"/>
              </w:rPr>
              <w:t>String</w:t>
            </w:r>
          </w:p>
        </w:tc>
      </w:tr>
      <w:tr w:rsidR="00FD1E6B" w:rsidRPr="00A145FE" w:rsidTr="00F36DD9">
        <w:trPr>
          <w:trHeight w:val="255"/>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rsidR="00FD1E6B" w:rsidRPr="00A145FE" w:rsidRDefault="008036FE" w:rsidP="002F1491">
            <w:pPr>
              <w:widowControl/>
              <w:jc w:val="left"/>
              <w:rPr>
                <w:rFonts w:ascii="宋体" w:hAnsi="宋体"/>
                <w:sz w:val="18"/>
              </w:rPr>
            </w:pPr>
            <w:r>
              <w:rPr>
                <w:rFonts w:hint="eastAsia"/>
              </w:rPr>
              <w:t>所属组织</w:t>
            </w:r>
          </w:p>
        </w:tc>
        <w:tc>
          <w:tcPr>
            <w:tcW w:w="2693" w:type="dxa"/>
            <w:tcBorders>
              <w:top w:val="single" w:sz="4" w:space="0" w:color="auto"/>
              <w:left w:val="nil"/>
              <w:bottom w:val="single" w:sz="4" w:space="0" w:color="auto"/>
              <w:right w:val="single" w:sz="4" w:space="0" w:color="auto"/>
            </w:tcBorders>
            <w:shd w:val="clear" w:color="auto" w:fill="auto"/>
            <w:noWrap/>
            <w:vAlign w:val="center"/>
          </w:tcPr>
          <w:p w:rsidR="008036FE" w:rsidRDefault="00FD1E6B" w:rsidP="008036FE">
            <w:pPr>
              <w:rPr>
                <w:rFonts w:ascii="宋体" w:hAnsi="宋体"/>
                <w:sz w:val="18"/>
              </w:rPr>
            </w:pPr>
            <w:r>
              <w:rPr>
                <w:rFonts w:ascii="宋体" w:hAnsi="宋体" w:hint="eastAsia"/>
                <w:sz w:val="18"/>
              </w:rPr>
              <w:t>Not null</w:t>
            </w:r>
            <w:r w:rsidR="008036FE">
              <w:rPr>
                <w:rFonts w:ascii="宋体" w:hAnsi="宋体" w:hint="eastAsia"/>
                <w:sz w:val="18"/>
              </w:rPr>
              <w:t>,</w:t>
            </w:r>
          </w:p>
          <w:p w:rsidR="00FD1E6B" w:rsidRPr="00A145FE" w:rsidRDefault="008036FE" w:rsidP="008036FE">
            <w:pPr>
              <w:rPr>
                <w:rFonts w:ascii="宋体" w:hAnsi="宋体"/>
                <w:sz w:val="18"/>
              </w:rPr>
            </w:pPr>
            <w:r w:rsidRPr="00240387">
              <w:rPr>
                <w:rFonts w:ascii="宋体" w:hAnsi="宋体" w:hint="eastAsia"/>
                <w:sz w:val="18"/>
              </w:rPr>
              <w:t>对应Emeeting_Organization主键</w:t>
            </w:r>
          </w:p>
        </w:tc>
        <w:tc>
          <w:tcPr>
            <w:tcW w:w="2466" w:type="dxa"/>
            <w:tcBorders>
              <w:top w:val="single" w:sz="4" w:space="0" w:color="auto"/>
              <w:left w:val="nil"/>
              <w:bottom w:val="single" w:sz="4" w:space="0" w:color="auto"/>
              <w:right w:val="single" w:sz="4" w:space="0" w:color="auto"/>
            </w:tcBorders>
            <w:shd w:val="clear" w:color="auto" w:fill="auto"/>
            <w:noWrap/>
            <w:vAlign w:val="center"/>
          </w:tcPr>
          <w:p w:rsidR="00FD1E6B" w:rsidRPr="00A145FE" w:rsidRDefault="008036FE" w:rsidP="008036FE">
            <w:pPr>
              <w:rPr>
                <w:rFonts w:ascii="宋体" w:hAnsi="宋体"/>
                <w:sz w:val="18"/>
              </w:rPr>
            </w:pPr>
            <w:r>
              <w:rPr>
                <w:rFonts w:ascii="宋体" w:hAnsi="宋体" w:hint="eastAsia"/>
                <w:sz w:val="18"/>
              </w:rPr>
              <w:t>ON</w:t>
            </w:r>
            <w:r w:rsidR="00FD1E6B">
              <w:rPr>
                <w:rFonts w:ascii="宋体" w:hAnsi="宋体" w:hint="eastAsia"/>
                <w:sz w:val="18"/>
              </w:rPr>
              <w:t>【</w:t>
            </w:r>
            <w:r w:rsidRPr="00240387">
              <w:rPr>
                <w:rFonts w:ascii="宋体" w:hAnsi="宋体" w:hint="eastAsia"/>
                <w:sz w:val="18"/>
              </w:rPr>
              <w:t>O</w:t>
            </w:r>
            <w:r>
              <w:rPr>
                <w:rFonts w:ascii="宋体" w:hAnsi="宋体" w:hint="eastAsia"/>
                <w:sz w:val="18"/>
              </w:rPr>
              <w:t>rganisation</w:t>
            </w:r>
            <w:r w:rsidRPr="00240387">
              <w:rPr>
                <w:rFonts w:ascii="宋体" w:hAnsi="宋体" w:hint="eastAsia"/>
                <w:sz w:val="18"/>
              </w:rPr>
              <w:t>N</w:t>
            </w:r>
            <w:r>
              <w:rPr>
                <w:rFonts w:ascii="宋体" w:hAnsi="宋体" w:hint="eastAsia"/>
                <w:sz w:val="18"/>
              </w:rPr>
              <w:t>o</w:t>
            </w:r>
            <w:r w:rsidR="00FD1E6B">
              <w:rPr>
                <w:rFonts w:ascii="宋体" w:hAnsi="宋体" w:hint="eastAsia"/>
                <w:sz w:val="18"/>
              </w:rPr>
              <w:t>】</w:t>
            </w:r>
          </w:p>
        </w:tc>
        <w:tc>
          <w:tcPr>
            <w:tcW w:w="1476" w:type="dxa"/>
            <w:tcBorders>
              <w:top w:val="single" w:sz="4" w:space="0" w:color="auto"/>
              <w:left w:val="nil"/>
              <w:bottom w:val="single" w:sz="4" w:space="0" w:color="auto"/>
              <w:right w:val="single" w:sz="4" w:space="0" w:color="auto"/>
            </w:tcBorders>
            <w:shd w:val="clear" w:color="auto" w:fill="auto"/>
            <w:noWrap/>
            <w:vAlign w:val="center"/>
          </w:tcPr>
          <w:p w:rsidR="00FD1E6B" w:rsidRPr="00D41802" w:rsidRDefault="00FD1E6B" w:rsidP="002F1491">
            <w:pPr>
              <w:rPr>
                <w:rFonts w:ascii="宋体" w:hAnsi="宋体"/>
                <w:sz w:val="18"/>
              </w:rPr>
            </w:pPr>
            <w:r>
              <w:rPr>
                <w:rFonts w:ascii="宋体" w:hAnsi="宋体"/>
                <w:sz w:val="18"/>
              </w:rPr>
              <w:t>S</w:t>
            </w:r>
            <w:r>
              <w:rPr>
                <w:rFonts w:ascii="宋体" w:hAnsi="宋体" w:hint="eastAsia"/>
                <w:sz w:val="18"/>
              </w:rPr>
              <w:t>tring</w:t>
            </w:r>
          </w:p>
        </w:tc>
      </w:tr>
      <w:tr w:rsidR="00FD1E6B" w:rsidRPr="00A145FE" w:rsidTr="00F36DD9">
        <w:trPr>
          <w:trHeight w:val="255"/>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rsidR="00FD1E6B" w:rsidRPr="00A145FE" w:rsidRDefault="00850052" w:rsidP="002F1491">
            <w:pPr>
              <w:widowControl/>
              <w:jc w:val="left"/>
              <w:rPr>
                <w:rFonts w:ascii="宋体" w:hAnsi="宋体"/>
                <w:sz w:val="18"/>
              </w:rPr>
            </w:pPr>
            <w:r>
              <w:rPr>
                <w:rFonts w:hint="eastAsia"/>
              </w:rPr>
              <w:t>收费标准</w:t>
            </w:r>
          </w:p>
        </w:tc>
        <w:tc>
          <w:tcPr>
            <w:tcW w:w="2693" w:type="dxa"/>
            <w:tcBorders>
              <w:top w:val="single" w:sz="4" w:space="0" w:color="auto"/>
              <w:left w:val="nil"/>
              <w:bottom w:val="single" w:sz="4" w:space="0" w:color="auto"/>
              <w:right w:val="single" w:sz="4" w:space="0" w:color="auto"/>
            </w:tcBorders>
            <w:shd w:val="clear" w:color="auto" w:fill="auto"/>
            <w:noWrap/>
            <w:vAlign w:val="center"/>
          </w:tcPr>
          <w:p w:rsidR="00FD1E6B" w:rsidRPr="00A145FE" w:rsidRDefault="00FD1E6B" w:rsidP="00850052">
            <w:pPr>
              <w:rPr>
                <w:rFonts w:ascii="宋体" w:hAnsi="宋体"/>
                <w:sz w:val="18"/>
              </w:rPr>
            </w:pPr>
            <w:r>
              <w:rPr>
                <w:rFonts w:ascii="宋体" w:hAnsi="宋体" w:hint="eastAsia"/>
                <w:sz w:val="18"/>
              </w:rPr>
              <w:t>Not null，</w:t>
            </w:r>
            <w:r w:rsidR="00850052">
              <w:rPr>
                <w:rFonts w:ascii="宋体" w:hAnsi="宋体" w:hint="eastAsia"/>
                <w:sz w:val="18"/>
              </w:rPr>
              <w:t>单位：元/小时</w:t>
            </w:r>
            <w:r w:rsidR="00850052" w:rsidRPr="00A145FE">
              <w:rPr>
                <w:rFonts w:ascii="宋体" w:hAnsi="宋体"/>
                <w:sz w:val="18"/>
              </w:rPr>
              <w:t xml:space="preserve"> </w:t>
            </w:r>
          </w:p>
        </w:tc>
        <w:tc>
          <w:tcPr>
            <w:tcW w:w="2466" w:type="dxa"/>
            <w:tcBorders>
              <w:top w:val="single" w:sz="4" w:space="0" w:color="auto"/>
              <w:left w:val="nil"/>
              <w:bottom w:val="single" w:sz="4" w:space="0" w:color="auto"/>
              <w:right w:val="single" w:sz="4" w:space="0" w:color="auto"/>
            </w:tcBorders>
            <w:shd w:val="clear" w:color="auto" w:fill="auto"/>
            <w:noWrap/>
            <w:vAlign w:val="center"/>
          </w:tcPr>
          <w:p w:rsidR="00FD1E6B" w:rsidRPr="00A145FE" w:rsidRDefault="00AA5FA9" w:rsidP="00AA5FA9">
            <w:pPr>
              <w:rPr>
                <w:rFonts w:ascii="宋体" w:hAnsi="宋体"/>
                <w:sz w:val="18"/>
              </w:rPr>
            </w:pPr>
            <w:r>
              <w:rPr>
                <w:rFonts w:ascii="宋体" w:hAnsi="宋体" w:hint="eastAsia"/>
                <w:sz w:val="18"/>
              </w:rPr>
              <w:t>CSD</w:t>
            </w:r>
            <w:r w:rsidR="00FD1E6B">
              <w:rPr>
                <w:rFonts w:ascii="宋体" w:hAnsi="宋体" w:hint="eastAsia"/>
                <w:sz w:val="18"/>
              </w:rPr>
              <w:t>【</w:t>
            </w:r>
            <w:r>
              <w:rPr>
                <w:rFonts w:ascii="宋体" w:hAnsi="宋体" w:hint="eastAsia"/>
                <w:sz w:val="18"/>
              </w:rPr>
              <w:t>ChargeStandard</w:t>
            </w:r>
            <w:r w:rsidR="00FD1E6B">
              <w:rPr>
                <w:rFonts w:ascii="宋体" w:hAnsi="宋体" w:hint="eastAsia"/>
                <w:sz w:val="18"/>
              </w:rPr>
              <w:t>】</w:t>
            </w:r>
          </w:p>
        </w:tc>
        <w:tc>
          <w:tcPr>
            <w:tcW w:w="1476" w:type="dxa"/>
            <w:tcBorders>
              <w:top w:val="single" w:sz="4" w:space="0" w:color="auto"/>
              <w:left w:val="nil"/>
              <w:bottom w:val="single" w:sz="4" w:space="0" w:color="auto"/>
              <w:right w:val="single" w:sz="4" w:space="0" w:color="auto"/>
            </w:tcBorders>
            <w:shd w:val="clear" w:color="auto" w:fill="auto"/>
            <w:noWrap/>
            <w:vAlign w:val="center"/>
          </w:tcPr>
          <w:p w:rsidR="00FD1E6B" w:rsidRPr="00D41802" w:rsidRDefault="004A098C" w:rsidP="002F1491">
            <w:pPr>
              <w:rPr>
                <w:rFonts w:ascii="宋体" w:hAnsi="宋体"/>
                <w:sz w:val="18"/>
              </w:rPr>
            </w:pPr>
            <w:r>
              <w:rPr>
                <w:rFonts w:ascii="宋体" w:hAnsi="宋体"/>
                <w:sz w:val="18"/>
              </w:rPr>
              <w:t>S</w:t>
            </w:r>
            <w:r>
              <w:rPr>
                <w:rFonts w:ascii="宋体" w:hAnsi="宋体" w:hint="eastAsia"/>
                <w:sz w:val="18"/>
              </w:rPr>
              <w:t>tring</w:t>
            </w:r>
          </w:p>
        </w:tc>
      </w:tr>
      <w:tr w:rsidR="00FD1E6B" w:rsidRPr="00A145FE" w:rsidTr="00F36DD9">
        <w:trPr>
          <w:trHeight w:val="255"/>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rsidR="00FD1E6B" w:rsidRPr="00A145FE" w:rsidRDefault="00FD1E6B" w:rsidP="002F1491">
            <w:pPr>
              <w:widowControl/>
              <w:jc w:val="left"/>
              <w:rPr>
                <w:rFonts w:ascii="宋体" w:hAnsi="宋体"/>
                <w:sz w:val="18"/>
              </w:rPr>
            </w:pPr>
            <w:r>
              <w:rPr>
                <w:rFonts w:hint="eastAsia"/>
              </w:rPr>
              <w:t>有效标识</w:t>
            </w:r>
          </w:p>
        </w:tc>
        <w:tc>
          <w:tcPr>
            <w:tcW w:w="2693" w:type="dxa"/>
            <w:tcBorders>
              <w:top w:val="single" w:sz="4" w:space="0" w:color="auto"/>
              <w:left w:val="nil"/>
              <w:bottom w:val="single" w:sz="4" w:space="0" w:color="auto"/>
              <w:right w:val="single" w:sz="4" w:space="0" w:color="auto"/>
            </w:tcBorders>
            <w:shd w:val="clear" w:color="auto" w:fill="auto"/>
            <w:noWrap/>
            <w:vAlign w:val="center"/>
          </w:tcPr>
          <w:p w:rsidR="00444D7B" w:rsidRDefault="00444D7B" w:rsidP="002F1491">
            <w:pPr>
              <w:rPr>
                <w:rFonts w:ascii="宋体" w:hAnsi="宋体"/>
                <w:sz w:val="18"/>
              </w:rPr>
            </w:pPr>
            <w:r>
              <w:rPr>
                <w:rFonts w:ascii="宋体" w:hAnsi="宋体" w:hint="eastAsia"/>
                <w:sz w:val="18"/>
              </w:rPr>
              <w:t>Not null，</w:t>
            </w:r>
          </w:p>
          <w:p w:rsidR="006A41B6" w:rsidRPr="006A41B6" w:rsidRDefault="006A41B6" w:rsidP="002F1491">
            <w:pPr>
              <w:rPr>
                <w:rFonts w:ascii="宋体" w:hAnsi="宋体"/>
                <w:strike/>
                <w:sz w:val="18"/>
              </w:rPr>
            </w:pPr>
            <w:r>
              <w:rPr>
                <w:rFonts w:ascii="宋体" w:hAnsi="宋体" w:hint="eastAsia"/>
                <w:sz w:val="18"/>
              </w:rPr>
              <w:t>0：无效；</w:t>
            </w:r>
          </w:p>
          <w:p w:rsidR="00FD1E6B" w:rsidRDefault="00FD1E6B" w:rsidP="002F1491">
            <w:pPr>
              <w:rPr>
                <w:rFonts w:ascii="宋体" w:hAnsi="宋体"/>
                <w:strike/>
                <w:sz w:val="18"/>
              </w:rPr>
            </w:pPr>
            <w:r>
              <w:rPr>
                <w:rFonts w:ascii="宋体" w:hAnsi="宋体" w:hint="eastAsia"/>
                <w:sz w:val="18"/>
              </w:rPr>
              <w:t>1:有效；</w:t>
            </w:r>
          </w:p>
          <w:p w:rsidR="00FD1E6B" w:rsidRPr="00337D13" w:rsidRDefault="00FD1E6B" w:rsidP="002F1491">
            <w:pPr>
              <w:rPr>
                <w:rFonts w:ascii="宋体" w:hAnsi="宋体"/>
                <w:strike/>
                <w:sz w:val="18"/>
              </w:rPr>
            </w:pPr>
            <w:r>
              <w:rPr>
                <w:rFonts w:ascii="宋体" w:hAnsi="宋体" w:hint="eastAsia"/>
                <w:strike/>
                <w:sz w:val="18"/>
              </w:rPr>
              <w:t>标识地址的有效性，支持地址的软删除</w:t>
            </w:r>
          </w:p>
        </w:tc>
        <w:tc>
          <w:tcPr>
            <w:tcW w:w="2466" w:type="dxa"/>
            <w:tcBorders>
              <w:top w:val="single" w:sz="4" w:space="0" w:color="auto"/>
              <w:left w:val="nil"/>
              <w:bottom w:val="single" w:sz="4" w:space="0" w:color="auto"/>
              <w:right w:val="single" w:sz="4" w:space="0" w:color="auto"/>
            </w:tcBorders>
            <w:shd w:val="clear" w:color="auto" w:fill="auto"/>
            <w:noWrap/>
            <w:vAlign w:val="center"/>
          </w:tcPr>
          <w:p w:rsidR="00FD1E6B" w:rsidRPr="00A145FE" w:rsidRDefault="00FD1E6B" w:rsidP="002F1491">
            <w:pPr>
              <w:rPr>
                <w:rFonts w:ascii="宋体" w:hAnsi="宋体"/>
                <w:sz w:val="18"/>
              </w:rPr>
            </w:pPr>
            <w:r>
              <w:rPr>
                <w:rFonts w:ascii="宋体" w:hAnsi="宋体" w:hint="eastAsia"/>
                <w:sz w:val="18"/>
              </w:rPr>
              <w:t>IVID【IsValidId】</w:t>
            </w:r>
          </w:p>
        </w:tc>
        <w:tc>
          <w:tcPr>
            <w:tcW w:w="1476" w:type="dxa"/>
            <w:tcBorders>
              <w:top w:val="single" w:sz="4" w:space="0" w:color="auto"/>
              <w:left w:val="nil"/>
              <w:bottom w:val="single" w:sz="4" w:space="0" w:color="auto"/>
              <w:right w:val="single" w:sz="4" w:space="0" w:color="auto"/>
            </w:tcBorders>
            <w:shd w:val="clear" w:color="auto" w:fill="auto"/>
            <w:noWrap/>
            <w:vAlign w:val="center"/>
          </w:tcPr>
          <w:p w:rsidR="00FD1E6B" w:rsidRPr="00A145FE" w:rsidRDefault="00FD1E6B" w:rsidP="002F1491">
            <w:pPr>
              <w:rPr>
                <w:rFonts w:ascii="宋体" w:hAnsi="宋体"/>
                <w:sz w:val="18"/>
              </w:rPr>
            </w:pPr>
            <w:r>
              <w:rPr>
                <w:rFonts w:ascii="宋体" w:hAnsi="宋体"/>
                <w:sz w:val="18"/>
              </w:rPr>
              <w:t>S</w:t>
            </w:r>
            <w:r>
              <w:rPr>
                <w:rFonts w:ascii="宋体" w:hAnsi="宋体" w:hint="eastAsia"/>
                <w:sz w:val="18"/>
              </w:rPr>
              <w:t>tring</w:t>
            </w:r>
          </w:p>
        </w:tc>
      </w:tr>
      <w:tr w:rsidR="00FD1E6B" w:rsidRPr="00A145FE" w:rsidTr="00F36DD9">
        <w:trPr>
          <w:trHeight w:val="255"/>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rsidR="00FD1E6B" w:rsidRDefault="00511587" w:rsidP="00511587">
            <w:pPr>
              <w:widowControl/>
              <w:jc w:val="left"/>
            </w:pPr>
            <w:r>
              <w:rPr>
                <w:rFonts w:ascii="宋体" w:hAnsi="宋体" w:hint="eastAsia"/>
                <w:sz w:val="18"/>
              </w:rPr>
              <w:t>会议室地址</w:t>
            </w:r>
            <w:r w:rsidR="00447891" w:rsidRPr="00240387">
              <w:rPr>
                <w:rFonts w:ascii="宋体" w:hAnsi="宋体" w:hint="eastAsia"/>
                <w:sz w:val="18"/>
              </w:rPr>
              <w:t>ID串</w:t>
            </w:r>
          </w:p>
        </w:tc>
        <w:tc>
          <w:tcPr>
            <w:tcW w:w="2693" w:type="dxa"/>
            <w:tcBorders>
              <w:top w:val="single" w:sz="4" w:space="0" w:color="auto"/>
              <w:left w:val="nil"/>
              <w:bottom w:val="single" w:sz="4" w:space="0" w:color="auto"/>
              <w:right w:val="single" w:sz="4" w:space="0" w:color="auto"/>
            </w:tcBorders>
            <w:shd w:val="clear" w:color="auto" w:fill="auto"/>
            <w:noWrap/>
            <w:vAlign w:val="center"/>
          </w:tcPr>
          <w:p w:rsidR="009D3419" w:rsidRDefault="009D3419" w:rsidP="00FE42ED">
            <w:pPr>
              <w:rPr>
                <w:rFonts w:ascii="宋体" w:hAnsi="宋体"/>
                <w:sz w:val="18"/>
              </w:rPr>
            </w:pPr>
            <w:r>
              <w:rPr>
                <w:rFonts w:ascii="宋体" w:hAnsi="宋体" w:hint="eastAsia"/>
                <w:sz w:val="18"/>
              </w:rPr>
              <w:t>Not null，</w:t>
            </w:r>
          </w:p>
          <w:p w:rsidR="00FD1E6B" w:rsidRDefault="00BE7805" w:rsidP="00FE42ED">
            <w:pPr>
              <w:rPr>
                <w:rFonts w:ascii="宋体" w:hAnsi="宋体"/>
                <w:sz w:val="18"/>
              </w:rPr>
            </w:pPr>
            <w:r>
              <w:rPr>
                <w:rFonts w:ascii="宋体" w:hAnsi="宋体" w:hint="eastAsia"/>
                <w:sz w:val="18"/>
              </w:rPr>
              <w:t>对应会议室地址</w:t>
            </w:r>
            <w:r w:rsidR="00BC06E6">
              <w:rPr>
                <w:rFonts w:ascii="宋体" w:hAnsi="宋体" w:hint="eastAsia"/>
                <w:sz w:val="18"/>
              </w:rPr>
              <w:t>对象【MeetingRoomAddress】ID</w:t>
            </w:r>
            <w:r w:rsidR="00FE42ED">
              <w:rPr>
                <w:rFonts w:ascii="宋体" w:hAnsi="宋体" w:hint="eastAsia"/>
                <w:sz w:val="18"/>
              </w:rPr>
              <w:t>串</w:t>
            </w:r>
            <w:r w:rsidR="00FE42ED" w:rsidRPr="00240387">
              <w:rPr>
                <w:rFonts w:ascii="宋体" w:hAnsi="宋体" w:hint="eastAsia"/>
                <w:sz w:val="18"/>
              </w:rPr>
              <w:t>(用,号隔开)</w:t>
            </w:r>
            <w:r w:rsidR="00447891">
              <w:rPr>
                <w:rFonts w:ascii="宋体" w:hAnsi="宋体" w:hint="eastAsia"/>
                <w:sz w:val="18"/>
              </w:rPr>
              <w:t>，</w:t>
            </w:r>
            <w:r w:rsidR="00FE42ED">
              <w:rPr>
                <w:rFonts w:ascii="宋体" w:hAnsi="宋体" w:hint="eastAsia"/>
                <w:sz w:val="18"/>
              </w:rPr>
              <w:t>如：</w:t>
            </w:r>
          </w:p>
          <w:p w:rsidR="00FE42ED" w:rsidRDefault="00FE42ED" w:rsidP="00FE42ED">
            <w:pPr>
              <w:rPr>
                <w:rFonts w:ascii="宋体" w:hAnsi="宋体"/>
                <w:sz w:val="18"/>
              </w:rPr>
            </w:pPr>
            <w:r>
              <w:rPr>
                <w:rFonts w:ascii="宋体" w:hAnsi="宋体" w:hint="eastAsia"/>
                <w:sz w:val="18"/>
              </w:rPr>
              <w:t>深圳-南山区-研发大楼-4层；</w:t>
            </w:r>
          </w:p>
          <w:p w:rsidR="00FE42ED" w:rsidRDefault="00FE42ED" w:rsidP="00FE42ED">
            <w:pPr>
              <w:rPr>
                <w:rFonts w:ascii="宋体" w:hAnsi="宋体"/>
                <w:sz w:val="18"/>
              </w:rPr>
            </w:pPr>
            <w:r>
              <w:rPr>
                <w:rFonts w:ascii="宋体" w:hAnsi="宋体" w:hint="eastAsia"/>
                <w:sz w:val="18"/>
              </w:rPr>
              <w:t>9857（4层），5875（研发大楼）,5871（南山区）,3677（深圳）</w:t>
            </w:r>
          </w:p>
        </w:tc>
        <w:tc>
          <w:tcPr>
            <w:tcW w:w="2466" w:type="dxa"/>
            <w:tcBorders>
              <w:top w:val="single" w:sz="4" w:space="0" w:color="auto"/>
              <w:left w:val="nil"/>
              <w:bottom w:val="single" w:sz="4" w:space="0" w:color="auto"/>
              <w:right w:val="single" w:sz="4" w:space="0" w:color="auto"/>
            </w:tcBorders>
            <w:shd w:val="clear" w:color="auto" w:fill="auto"/>
            <w:noWrap/>
            <w:vAlign w:val="center"/>
          </w:tcPr>
          <w:p w:rsidR="00FD1E6B" w:rsidRDefault="00CF2986" w:rsidP="008373A1">
            <w:pPr>
              <w:rPr>
                <w:rFonts w:ascii="宋体" w:hAnsi="宋体"/>
                <w:sz w:val="18"/>
              </w:rPr>
            </w:pPr>
            <w:r>
              <w:rPr>
                <w:rFonts w:ascii="宋体" w:cs="宋体" w:hint="eastAsia"/>
                <w:color w:val="000000"/>
                <w:sz w:val="18"/>
              </w:rPr>
              <w:t>MRAID</w:t>
            </w:r>
            <w:r w:rsidR="00447891">
              <w:rPr>
                <w:rFonts w:ascii="宋体" w:cs="宋体" w:hint="eastAsia"/>
                <w:color w:val="000000"/>
                <w:sz w:val="18"/>
              </w:rPr>
              <w:t>S</w:t>
            </w:r>
            <w:r w:rsidR="00FD1E6B">
              <w:rPr>
                <w:rFonts w:ascii="宋体" w:cs="宋体" w:hint="eastAsia"/>
                <w:color w:val="000000"/>
                <w:sz w:val="18"/>
              </w:rPr>
              <w:t>【</w:t>
            </w:r>
            <w:r w:rsidR="008373A1">
              <w:rPr>
                <w:rFonts w:ascii="宋体" w:cs="宋体" w:hint="eastAsia"/>
                <w:color w:val="000000"/>
                <w:sz w:val="18"/>
              </w:rPr>
              <w:t>MeetingRoomAddressId</w:t>
            </w:r>
            <w:r w:rsidR="00447891">
              <w:rPr>
                <w:rFonts w:ascii="宋体" w:cs="宋体" w:hint="eastAsia"/>
                <w:color w:val="000000"/>
                <w:sz w:val="18"/>
              </w:rPr>
              <w:t>s</w:t>
            </w:r>
            <w:r w:rsidR="00FD1E6B">
              <w:rPr>
                <w:rFonts w:ascii="宋体" w:cs="宋体" w:hint="eastAsia"/>
                <w:color w:val="000000"/>
                <w:sz w:val="18"/>
              </w:rPr>
              <w:t>】</w:t>
            </w:r>
          </w:p>
        </w:tc>
        <w:tc>
          <w:tcPr>
            <w:tcW w:w="1476" w:type="dxa"/>
            <w:tcBorders>
              <w:top w:val="single" w:sz="4" w:space="0" w:color="auto"/>
              <w:left w:val="nil"/>
              <w:bottom w:val="single" w:sz="4" w:space="0" w:color="auto"/>
              <w:right w:val="single" w:sz="4" w:space="0" w:color="auto"/>
            </w:tcBorders>
            <w:shd w:val="clear" w:color="auto" w:fill="auto"/>
            <w:noWrap/>
            <w:vAlign w:val="center"/>
          </w:tcPr>
          <w:p w:rsidR="00FD1E6B" w:rsidRDefault="009F7452" w:rsidP="002F1491">
            <w:pPr>
              <w:rPr>
                <w:rFonts w:ascii="宋体" w:hAnsi="宋体"/>
                <w:sz w:val="18"/>
              </w:rPr>
            </w:pPr>
            <w:r>
              <w:rPr>
                <w:rFonts w:ascii="宋体" w:hAnsi="宋体" w:hint="eastAsia"/>
                <w:sz w:val="18"/>
              </w:rPr>
              <w:t>String</w:t>
            </w:r>
          </w:p>
        </w:tc>
      </w:tr>
      <w:tr w:rsidR="00F36DD9" w:rsidRPr="00A145FE" w:rsidTr="00F36DD9">
        <w:trPr>
          <w:trHeight w:val="255"/>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rsidR="00F36DD9" w:rsidRDefault="00F36DD9" w:rsidP="002F1491">
            <w:pPr>
              <w:widowControl/>
            </w:pPr>
            <w:r>
              <w:rPr>
                <w:rFonts w:hint="eastAsia"/>
              </w:rPr>
              <w:t>会议室规模</w:t>
            </w:r>
          </w:p>
        </w:tc>
        <w:tc>
          <w:tcPr>
            <w:tcW w:w="2693" w:type="dxa"/>
            <w:tcBorders>
              <w:top w:val="single" w:sz="4" w:space="0" w:color="auto"/>
              <w:left w:val="nil"/>
              <w:bottom w:val="single" w:sz="4" w:space="0" w:color="auto"/>
              <w:right w:val="single" w:sz="4" w:space="0" w:color="auto"/>
            </w:tcBorders>
            <w:shd w:val="clear" w:color="auto" w:fill="auto"/>
            <w:noWrap/>
            <w:vAlign w:val="center"/>
          </w:tcPr>
          <w:p w:rsidR="002000C5" w:rsidRDefault="002000C5" w:rsidP="002F1491">
            <w:pPr>
              <w:rPr>
                <w:rFonts w:ascii="宋体" w:hAnsi="宋体"/>
                <w:sz w:val="18"/>
              </w:rPr>
            </w:pPr>
            <w:r>
              <w:rPr>
                <w:rFonts w:ascii="宋体" w:hAnsi="宋体" w:hint="eastAsia"/>
                <w:sz w:val="18"/>
              </w:rPr>
              <w:t>Not null，</w:t>
            </w:r>
          </w:p>
          <w:p w:rsidR="00F36DD9" w:rsidRPr="00D41802" w:rsidRDefault="0001679D" w:rsidP="002F1491">
            <w:pPr>
              <w:rPr>
                <w:rFonts w:ascii="宋体" w:hAnsi="宋体"/>
                <w:sz w:val="18"/>
              </w:rPr>
            </w:pPr>
            <w:r>
              <w:rPr>
                <w:rFonts w:ascii="宋体" w:hAnsi="宋体" w:hint="eastAsia"/>
                <w:color w:val="FF0000"/>
                <w:sz w:val="18"/>
              </w:rPr>
              <w:t>座位数</w:t>
            </w:r>
          </w:p>
        </w:tc>
        <w:tc>
          <w:tcPr>
            <w:tcW w:w="2466" w:type="dxa"/>
            <w:tcBorders>
              <w:top w:val="single" w:sz="4" w:space="0" w:color="auto"/>
              <w:left w:val="nil"/>
              <w:bottom w:val="single" w:sz="4" w:space="0" w:color="auto"/>
              <w:right w:val="single" w:sz="4" w:space="0" w:color="auto"/>
            </w:tcBorders>
            <w:shd w:val="clear" w:color="auto" w:fill="auto"/>
            <w:noWrap/>
            <w:vAlign w:val="center"/>
          </w:tcPr>
          <w:p w:rsidR="00F36DD9" w:rsidRDefault="00F36DD9" w:rsidP="002F1491">
            <w:pPr>
              <w:rPr>
                <w:rFonts w:ascii="宋体" w:hAnsi="宋体"/>
                <w:sz w:val="18"/>
              </w:rPr>
            </w:pPr>
            <w:r>
              <w:rPr>
                <w:rFonts w:ascii="宋体" w:hAnsi="宋体" w:hint="eastAsia"/>
                <w:sz w:val="18"/>
              </w:rPr>
              <w:t>MRS【MeetingRoomScale】</w:t>
            </w:r>
          </w:p>
        </w:tc>
        <w:tc>
          <w:tcPr>
            <w:tcW w:w="1476" w:type="dxa"/>
            <w:tcBorders>
              <w:top w:val="single" w:sz="4" w:space="0" w:color="auto"/>
              <w:left w:val="nil"/>
              <w:bottom w:val="single" w:sz="4" w:space="0" w:color="auto"/>
              <w:right w:val="single" w:sz="4" w:space="0" w:color="auto"/>
            </w:tcBorders>
            <w:shd w:val="clear" w:color="auto" w:fill="auto"/>
            <w:noWrap/>
          </w:tcPr>
          <w:p w:rsidR="00F36DD9" w:rsidRPr="00461B7C" w:rsidRDefault="00F36DD9" w:rsidP="002F1491">
            <w:pPr>
              <w:rPr>
                <w:rFonts w:ascii="宋体" w:hAnsi="宋体"/>
                <w:sz w:val="18"/>
              </w:rPr>
            </w:pPr>
            <w:r w:rsidRPr="00461B7C">
              <w:rPr>
                <w:rFonts w:ascii="宋体" w:hAnsi="宋体"/>
                <w:sz w:val="18"/>
              </w:rPr>
              <w:t>S</w:t>
            </w:r>
            <w:r w:rsidRPr="00461B7C">
              <w:rPr>
                <w:rFonts w:ascii="宋体" w:hAnsi="宋体" w:hint="eastAsia"/>
                <w:sz w:val="18"/>
              </w:rPr>
              <w:t>tring</w:t>
            </w:r>
          </w:p>
        </w:tc>
      </w:tr>
      <w:tr w:rsidR="00F36DD9" w:rsidRPr="00A145FE" w:rsidTr="00F36DD9">
        <w:trPr>
          <w:trHeight w:val="255"/>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rsidR="00F36DD9" w:rsidRDefault="00F36DD9" w:rsidP="002F1491">
            <w:pPr>
              <w:widowControl/>
            </w:pPr>
            <w:r>
              <w:rPr>
                <w:rFonts w:hint="eastAsia"/>
              </w:rPr>
              <w:t>投影仪状态</w:t>
            </w:r>
          </w:p>
        </w:tc>
        <w:tc>
          <w:tcPr>
            <w:tcW w:w="2693" w:type="dxa"/>
            <w:tcBorders>
              <w:top w:val="single" w:sz="4" w:space="0" w:color="auto"/>
              <w:left w:val="nil"/>
              <w:bottom w:val="single" w:sz="4" w:space="0" w:color="auto"/>
              <w:right w:val="single" w:sz="4" w:space="0" w:color="auto"/>
            </w:tcBorders>
            <w:shd w:val="clear" w:color="auto" w:fill="auto"/>
            <w:noWrap/>
            <w:vAlign w:val="center"/>
          </w:tcPr>
          <w:p w:rsidR="00B342F5" w:rsidRDefault="00B342F5" w:rsidP="002F1491">
            <w:pPr>
              <w:rPr>
                <w:rFonts w:ascii="宋体" w:hAnsi="宋体"/>
                <w:sz w:val="18"/>
              </w:rPr>
            </w:pPr>
            <w:r>
              <w:rPr>
                <w:rFonts w:ascii="宋体" w:hAnsi="宋体" w:hint="eastAsia"/>
                <w:sz w:val="18"/>
              </w:rPr>
              <w:t>Not null，</w:t>
            </w:r>
          </w:p>
          <w:p w:rsidR="00F36DD9" w:rsidRDefault="00F36DD9" w:rsidP="002F1491">
            <w:pPr>
              <w:rPr>
                <w:rFonts w:ascii="宋体" w:hAnsi="宋体"/>
                <w:sz w:val="18"/>
              </w:rPr>
            </w:pPr>
            <w:r>
              <w:rPr>
                <w:rFonts w:ascii="宋体" w:hAnsi="宋体" w:hint="eastAsia"/>
                <w:sz w:val="18"/>
              </w:rPr>
              <w:t>0</w:t>
            </w:r>
            <w:r w:rsidRPr="00451D4F">
              <w:rPr>
                <w:rFonts w:ascii="宋体" w:hAnsi="宋体" w:hint="eastAsia"/>
                <w:sz w:val="18"/>
              </w:rPr>
              <w:t>-&gt;</w:t>
            </w:r>
            <w:r>
              <w:rPr>
                <w:rFonts w:ascii="宋体" w:hAnsi="宋体" w:hint="eastAsia"/>
                <w:sz w:val="18"/>
              </w:rPr>
              <w:t>没有</w:t>
            </w:r>
          </w:p>
          <w:p w:rsidR="00F36DD9" w:rsidRDefault="00F36DD9" w:rsidP="002F1491">
            <w:pPr>
              <w:rPr>
                <w:rFonts w:ascii="宋体" w:hAnsi="宋体"/>
                <w:sz w:val="18"/>
              </w:rPr>
            </w:pPr>
            <w:r>
              <w:rPr>
                <w:rFonts w:ascii="宋体" w:hAnsi="宋体" w:hint="eastAsia"/>
                <w:sz w:val="18"/>
              </w:rPr>
              <w:t>1</w:t>
            </w:r>
            <w:r w:rsidRPr="00451D4F">
              <w:rPr>
                <w:rFonts w:ascii="宋体" w:hAnsi="宋体" w:hint="eastAsia"/>
                <w:sz w:val="18"/>
              </w:rPr>
              <w:t>-&gt;不支持双流</w:t>
            </w:r>
          </w:p>
          <w:p w:rsidR="00F36DD9" w:rsidRDefault="00F36DD9" w:rsidP="002F1491">
            <w:pPr>
              <w:rPr>
                <w:rFonts w:ascii="宋体" w:hAnsi="宋体"/>
                <w:sz w:val="18"/>
              </w:rPr>
            </w:pPr>
            <w:r>
              <w:rPr>
                <w:rFonts w:ascii="宋体" w:hAnsi="宋体" w:hint="eastAsia"/>
                <w:sz w:val="18"/>
              </w:rPr>
              <w:t>2</w:t>
            </w:r>
            <w:r w:rsidRPr="00451D4F">
              <w:rPr>
                <w:rFonts w:ascii="宋体" w:hAnsi="宋体" w:hint="eastAsia"/>
                <w:sz w:val="18"/>
              </w:rPr>
              <w:t>-&gt;支持</w:t>
            </w:r>
            <w:r>
              <w:rPr>
                <w:rFonts w:ascii="宋体" w:hAnsi="宋体" w:hint="eastAsia"/>
                <w:sz w:val="18"/>
              </w:rPr>
              <w:t>双流</w:t>
            </w:r>
            <w:r w:rsidRPr="00451D4F">
              <w:rPr>
                <w:rFonts w:ascii="宋体" w:hAnsi="宋体" w:hint="eastAsia"/>
                <w:sz w:val="18"/>
              </w:rPr>
              <w:t>接收</w:t>
            </w:r>
          </w:p>
          <w:p w:rsidR="00F36DD9" w:rsidRPr="00D41802" w:rsidRDefault="00F36DD9" w:rsidP="002F1491">
            <w:pPr>
              <w:rPr>
                <w:rFonts w:ascii="宋体" w:hAnsi="宋体"/>
                <w:sz w:val="18"/>
              </w:rPr>
            </w:pPr>
            <w:r>
              <w:rPr>
                <w:rFonts w:ascii="宋体" w:hAnsi="宋体" w:hint="eastAsia"/>
                <w:sz w:val="18"/>
              </w:rPr>
              <w:t>3</w:t>
            </w:r>
            <w:r w:rsidRPr="00451D4F">
              <w:rPr>
                <w:rFonts w:ascii="宋体" w:hAnsi="宋体" w:hint="eastAsia"/>
                <w:sz w:val="18"/>
              </w:rPr>
              <w:t>-&gt;支持</w:t>
            </w:r>
            <w:r>
              <w:rPr>
                <w:rFonts w:ascii="宋体" w:hAnsi="宋体" w:hint="eastAsia"/>
                <w:sz w:val="18"/>
              </w:rPr>
              <w:t>双流</w:t>
            </w:r>
            <w:r w:rsidRPr="00451D4F">
              <w:rPr>
                <w:rFonts w:ascii="宋体" w:hAnsi="宋体" w:hint="eastAsia"/>
                <w:sz w:val="18"/>
              </w:rPr>
              <w:t>接收发送</w:t>
            </w:r>
          </w:p>
        </w:tc>
        <w:tc>
          <w:tcPr>
            <w:tcW w:w="2466" w:type="dxa"/>
            <w:tcBorders>
              <w:top w:val="single" w:sz="4" w:space="0" w:color="auto"/>
              <w:left w:val="nil"/>
              <w:bottom w:val="single" w:sz="4" w:space="0" w:color="auto"/>
              <w:right w:val="single" w:sz="4" w:space="0" w:color="auto"/>
            </w:tcBorders>
            <w:shd w:val="clear" w:color="auto" w:fill="auto"/>
            <w:noWrap/>
            <w:vAlign w:val="center"/>
          </w:tcPr>
          <w:p w:rsidR="00F36DD9" w:rsidRDefault="00F36DD9" w:rsidP="002F1491">
            <w:pPr>
              <w:rPr>
                <w:rFonts w:ascii="宋体" w:hAnsi="宋体"/>
                <w:sz w:val="18"/>
              </w:rPr>
            </w:pPr>
            <w:r>
              <w:rPr>
                <w:rFonts w:ascii="宋体" w:hAnsi="宋体" w:hint="eastAsia"/>
                <w:sz w:val="18"/>
              </w:rPr>
              <w:t>PJS【ProjectorState】</w:t>
            </w:r>
          </w:p>
        </w:tc>
        <w:tc>
          <w:tcPr>
            <w:tcW w:w="1476" w:type="dxa"/>
            <w:tcBorders>
              <w:top w:val="single" w:sz="4" w:space="0" w:color="auto"/>
              <w:left w:val="nil"/>
              <w:bottom w:val="single" w:sz="4" w:space="0" w:color="auto"/>
              <w:right w:val="single" w:sz="4" w:space="0" w:color="auto"/>
            </w:tcBorders>
            <w:shd w:val="clear" w:color="auto" w:fill="auto"/>
            <w:noWrap/>
          </w:tcPr>
          <w:p w:rsidR="00F36DD9" w:rsidRPr="00461B7C" w:rsidRDefault="00F36DD9" w:rsidP="002F1491">
            <w:pPr>
              <w:rPr>
                <w:rFonts w:ascii="宋体" w:hAnsi="宋体"/>
                <w:sz w:val="18"/>
              </w:rPr>
            </w:pPr>
            <w:r w:rsidRPr="00461B7C">
              <w:rPr>
                <w:rFonts w:ascii="宋体" w:hAnsi="宋体"/>
                <w:sz w:val="18"/>
              </w:rPr>
              <w:t>S</w:t>
            </w:r>
            <w:r w:rsidRPr="00461B7C">
              <w:rPr>
                <w:rFonts w:ascii="宋体" w:hAnsi="宋体" w:hint="eastAsia"/>
                <w:sz w:val="18"/>
              </w:rPr>
              <w:t>tring</w:t>
            </w:r>
          </w:p>
        </w:tc>
      </w:tr>
      <w:tr w:rsidR="00F36DD9" w:rsidRPr="00A145FE" w:rsidTr="00F36DD9">
        <w:trPr>
          <w:trHeight w:val="255"/>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rsidR="00F36DD9" w:rsidRDefault="00F36DD9" w:rsidP="002F1491">
            <w:pPr>
              <w:widowControl/>
            </w:pPr>
            <w:r>
              <w:rPr>
                <w:rFonts w:hint="eastAsia"/>
              </w:rPr>
              <w:t>电视状态</w:t>
            </w:r>
          </w:p>
        </w:tc>
        <w:tc>
          <w:tcPr>
            <w:tcW w:w="2693" w:type="dxa"/>
            <w:tcBorders>
              <w:top w:val="single" w:sz="4" w:space="0" w:color="auto"/>
              <w:left w:val="nil"/>
              <w:bottom w:val="single" w:sz="4" w:space="0" w:color="auto"/>
              <w:right w:val="single" w:sz="4" w:space="0" w:color="auto"/>
            </w:tcBorders>
            <w:shd w:val="clear" w:color="auto" w:fill="auto"/>
            <w:noWrap/>
            <w:vAlign w:val="center"/>
          </w:tcPr>
          <w:p w:rsidR="009A15C8" w:rsidRDefault="009A15C8" w:rsidP="002F1491">
            <w:pPr>
              <w:rPr>
                <w:rFonts w:ascii="宋体" w:hAnsi="宋体"/>
                <w:sz w:val="18"/>
              </w:rPr>
            </w:pPr>
            <w:r>
              <w:rPr>
                <w:rFonts w:ascii="宋体" w:hAnsi="宋体" w:hint="eastAsia"/>
                <w:sz w:val="18"/>
              </w:rPr>
              <w:t>Not null，</w:t>
            </w:r>
          </w:p>
          <w:p w:rsidR="00F36DD9" w:rsidRDefault="00F36DD9" w:rsidP="002F1491">
            <w:pPr>
              <w:rPr>
                <w:rFonts w:ascii="宋体" w:hAnsi="宋体"/>
                <w:sz w:val="18"/>
              </w:rPr>
            </w:pPr>
            <w:r>
              <w:rPr>
                <w:rFonts w:ascii="宋体" w:hAnsi="宋体" w:hint="eastAsia"/>
                <w:sz w:val="18"/>
              </w:rPr>
              <w:t>0</w:t>
            </w:r>
            <w:r w:rsidRPr="00451D4F">
              <w:rPr>
                <w:rFonts w:ascii="宋体" w:hAnsi="宋体" w:hint="eastAsia"/>
                <w:sz w:val="18"/>
              </w:rPr>
              <w:t>-&gt;</w:t>
            </w:r>
            <w:r>
              <w:rPr>
                <w:rFonts w:ascii="宋体" w:hAnsi="宋体" w:hint="eastAsia"/>
                <w:sz w:val="18"/>
              </w:rPr>
              <w:t>没有</w:t>
            </w:r>
          </w:p>
          <w:p w:rsidR="00F36DD9" w:rsidRPr="00D41802" w:rsidRDefault="00F36DD9" w:rsidP="0001679D">
            <w:pPr>
              <w:rPr>
                <w:rFonts w:ascii="宋体" w:hAnsi="宋体"/>
                <w:sz w:val="18"/>
              </w:rPr>
            </w:pPr>
            <w:r>
              <w:rPr>
                <w:rFonts w:ascii="宋体" w:hAnsi="宋体" w:hint="eastAsia"/>
                <w:sz w:val="18"/>
              </w:rPr>
              <w:t>1</w:t>
            </w:r>
            <w:r w:rsidRPr="00451D4F">
              <w:rPr>
                <w:rFonts w:ascii="宋体" w:hAnsi="宋体" w:hint="eastAsia"/>
                <w:sz w:val="18"/>
              </w:rPr>
              <w:t>-&gt;</w:t>
            </w:r>
            <w:r>
              <w:rPr>
                <w:rFonts w:ascii="宋体" w:hAnsi="宋体" w:hint="eastAsia"/>
                <w:sz w:val="18"/>
              </w:rPr>
              <w:t>有</w:t>
            </w:r>
          </w:p>
        </w:tc>
        <w:tc>
          <w:tcPr>
            <w:tcW w:w="2466" w:type="dxa"/>
            <w:tcBorders>
              <w:top w:val="single" w:sz="4" w:space="0" w:color="auto"/>
              <w:left w:val="nil"/>
              <w:bottom w:val="single" w:sz="4" w:space="0" w:color="auto"/>
              <w:right w:val="single" w:sz="4" w:space="0" w:color="auto"/>
            </w:tcBorders>
            <w:shd w:val="clear" w:color="auto" w:fill="auto"/>
            <w:noWrap/>
            <w:vAlign w:val="center"/>
          </w:tcPr>
          <w:p w:rsidR="00F36DD9" w:rsidRDefault="00F36DD9" w:rsidP="002F1491">
            <w:pPr>
              <w:rPr>
                <w:rFonts w:ascii="宋体" w:hAnsi="宋体"/>
                <w:sz w:val="18"/>
              </w:rPr>
            </w:pPr>
            <w:r>
              <w:rPr>
                <w:rFonts w:ascii="宋体" w:hAnsi="宋体" w:hint="eastAsia"/>
                <w:sz w:val="18"/>
              </w:rPr>
              <w:t>TVS【TelevisionState】</w:t>
            </w:r>
          </w:p>
        </w:tc>
        <w:tc>
          <w:tcPr>
            <w:tcW w:w="1476" w:type="dxa"/>
            <w:tcBorders>
              <w:top w:val="single" w:sz="4" w:space="0" w:color="auto"/>
              <w:left w:val="nil"/>
              <w:bottom w:val="single" w:sz="4" w:space="0" w:color="auto"/>
              <w:right w:val="single" w:sz="4" w:space="0" w:color="auto"/>
            </w:tcBorders>
            <w:shd w:val="clear" w:color="auto" w:fill="auto"/>
            <w:noWrap/>
          </w:tcPr>
          <w:p w:rsidR="00F36DD9" w:rsidRPr="00461B7C" w:rsidRDefault="00F36DD9" w:rsidP="002F1491">
            <w:pPr>
              <w:rPr>
                <w:rFonts w:ascii="宋体" w:hAnsi="宋体"/>
                <w:sz w:val="18"/>
              </w:rPr>
            </w:pPr>
            <w:r w:rsidRPr="00461B7C">
              <w:rPr>
                <w:rFonts w:ascii="宋体" w:hAnsi="宋体"/>
                <w:sz w:val="18"/>
              </w:rPr>
              <w:t>S</w:t>
            </w:r>
            <w:r w:rsidRPr="00461B7C">
              <w:rPr>
                <w:rFonts w:ascii="宋体" w:hAnsi="宋体" w:hint="eastAsia"/>
                <w:sz w:val="18"/>
              </w:rPr>
              <w:t>tring</w:t>
            </w:r>
          </w:p>
        </w:tc>
      </w:tr>
      <w:tr w:rsidR="00F36DD9" w:rsidRPr="00A145FE" w:rsidTr="00F36DD9">
        <w:trPr>
          <w:trHeight w:val="255"/>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rsidR="00F36DD9" w:rsidRDefault="00F36DD9" w:rsidP="002F1491">
            <w:pPr>
              <w:widowControl/>
            </w:pPr>
            <w:r>
              <w:rPr>
                <w:rFonts w:hint="eastAsia"/>
              </w:rPr>
              <w:t>电话状态</w:t>
            </w:r>
          </w:p>
        </w:tc>
        <w:tc>
          <w:tcPr>
            <w:tcW w:w="2693" w:type="dxa"/>
            <w:tcBorders>
              <w:top w:val="single" w:sz="4" w:space="0" w:color="auto"/>
              <w:left w:val="nil"/>
              <w:bottom w:val="single" w:sz="4" w:space="0" w:color="auto"/>
              <w:right w:val="single" w:sz="4" w:space="0" w:color="auto"/>
            </w:tcBorders>
            <w:shd w:val="clear" w:color="auto" w:fill="auto"/>
            <w:noWrap/>
            <w:vAlign w:val="center"/>
          </w:tcPr>
          <w:p w:rsidR="009A15C8" w:rsidRDefault="009A15C8" w:rsidP="002F1491">
            <w:pPr>
              <w:rPr>
                <w:rFonts w:ascii="宋体" w:hAnsi="宋体"/>
                <w:sz w:val="18"/>
              </w:rPr>
            </w:pPr>
            <w:r>
              <w:rPr>
                <w:rFonts w:ascii="宋体" w:hAnsi="宋体" w:hint="eastAsia"/>
                <w:sz w:val="18"/>
              </w:rPr>
              <w:t>Not null，</w:t>
            </w:r>
          </w:p>
          <w:p w:rsidR="00F36DD9" w:rsidRDefault="00F36DD9" w:rsidP="002F1491">
            <w:pPr>
              <w:rPr>
                <w:rFonts w:ascii="宋体" w:hAnsi="宋体"/>
                <w:sz w:val="18"/>
              </w:rPr>
            </w:pPr>
            <w:r>
              <w:rPr>
                <w:rFonts w:ascii="宋体" w:hAnsi="宋体" w:hint="eastAsia"/>
                <w:sz w:val="18"/>
              </w:rPr>
              <w:t>0</w:t>
            </w:r>
            <w:r w:rsidRPr="00451D4F">
              <w:rPr>
                <w:rFonts w:ascii="宋体" w:hAnsi="宋体" w:hint="eastAsia"/>
                <w:sz w:val="18"/>
              </w:rPr>
              <w:t>-&gt;</w:t>
            </w:r>
            <w:r>
              <w:rPr>
                <w:rFonts w:ascii="宋体" w:hAnsi="宋体" w:hint="eastAsia"/>
                <w:sz w:val="18"/>
              </w:rPr>
              <w:t>没有</w:t>
            </w:r>
          </w:p>
          <w:p w:rsidR="00F36DD9" w:rsidRDefault="00F36DD9" w:rsidP="002F1491">
            <w:pPr>
              <w:rPr>
                <w:rFonts w:ascii="宋体" w:hAnsi="宋体"/>
                <w:sz w:val="18"/>
              </w:rPr>
            </w:pPr>
            <w:r>
              <w:rPr>
                <w:rFonts w:ascii="宋体" w:hAnsi="宋体" w:hint="eastAsia"/>
                <w:sz w:val="18"/>
              </w:rPr>
              <w:t>1</w:t>
            </w:r>
            <w:r w:rsidRPr="00451D4F">
              <w:rPr>
                <w:rFonts w:ascii="宋体" w:hAnsi="宋体" w:hint="eastAsia"/>
                <w:sz w:val="18"/>
              </w:rPr>
              <w:t>-&gt;</w:t>
            </w:r>
            <w:r w:rsidRPr="002E41B8">
              <w:rPr>
                <w:rFonts w:ascii="宋体" w:hAnsi="宋体" w:hint="eastAsia"/>
                <w:sz w:val="18"/>
              </w:rPr>
              <w:t xml:space="preserve"> POLYCOM</w:t>
            </w:r>
          </w:p>
          <w:p w:rsidR="00F36DD9" w:rsidRPr="00531E80" w:rsidRDefault="00F36DD9" w:rsidP="0001679D">
            <w:pPr>
              <w:rPr>
                <w:rFonts w:ascii="宋体" w:hAnsi="宋体"/>
                <w:sz w:val="18"/>
              </w:rPr>
            </w:pPr>
            <w:r>
              <w:rPr>
                <w:rFonts w:ascii="宋体" w:hAnsi="宋体" w:hint="eastAsia"/>
                <w:sz w:val="18"/>
              </w:rPr>
              <w:t>2</w:t>
            </w:r>
            <w:r w:rsidRPr="00451D4F">
              <w:rPr>
                <w:rFonts w:ascii="宋体" w:hAnsi="宋体" w:hint="eastAsia"/>
                <w:sz w:val="18"/>
              </w:rPr>
              <w:t>-&gt;</w:t>
            </w:r>
            <w:r w:rsidRPr="002E41B8">
              <w:rPr>
                <w:rFonts w:ascii="宋体" w:hAnsi="宋体" w:hint="eastAsia"/>
                <w:sz w:val="18"/>
              </w:rPr>
              <w:t xml:space="preserve"> USB-Phone</w:t>
            </w:r>
            <w:r w:rsidR="0001679D" w:rsidRPr="00531E80">
              <w:rPr>
                <w:rFonts w:ascii="宋体" w:hAnsi="宋体"/>
                <w:sz w:val="18"/>
              </w:rPr>
              <w:t xml:space="preserve"> </w:t>
            </w:r>
          </w:p>
        </w:tc>
        <w:tc>
          <w:tcPr>
            <w:tcW w:w="2466" w:type="dxa"/>
            <w:tcBorders>
              <w:top w:val="single" w:sz="4" w:space="0" w:color="auto"/>
              <w:left w:val="nil"/>
              <w:bottom w:val="single" w:sz="4" w:space="0" w:color="auto"/>
              <w:right w:val="single" w:sz="4" w:space="0" w:color="auto"/>
            </w:tcBorders>
            <w:shd w:val="clear" w:color="auto" w:fill="auto"/>
            <w:noWrap/>
            <w:vAlign w:val="center"/>
          </w:tcPr>
          <w:p w:rsidR="00F36DD9" w:rsidRDefault="00F36DD9" w:rsidP="002F1491">
            <w:pPr>
              <w:rPr>
                <w:rFonts w:ascii="宋体" w:hAnsi="宋体"/>
                <w:sz w:val="18"/>
              </w:rPr>
            </w:pPr>
            <w:r>
              <w:rPr>
                <w:rFonts w:ascii="宋体" w:hAnsi="宋体" w:hint="eastAsia"/>
                <w:sz w:val="18"/>
              </w:rPr>
              <w:t>PS【PhoneState】</w:t>
            </w:r>
          </w:p>
        </w:tc>
        <w:tc>
          <w:tcPr>
            <w:tcW w:w="1476" w:type="dxa"/>
            <w:tcBorders>
              <w:top w:val="single" w:sz="4" w:space="0" w:color="auto"/>
              <w:left w:val="nil"/>
              <w:bottom w:val="single" w:sz="4" w:space="0" w:color="auto"/>
              <w:right w:val="single" w:sz="4" w:space="0" w:color="auto"/>
            </w:tcBorders>
            <w:shd w:val="clear" w:color="auto" w:fill="auto"/>
            <w:noWrap/>
          </w:tcPr>
          <w:p w:rsidR="00F36DD9" w:rsidRPr="00461B7C" w:rsidRDefault="00F36DD9" w:rsidP="002F1491">
            <w:pPr>
              <w:rPr>
                <w:rFonts w:ascii="宋体" w:hAnsi="宋体"/>
                <w:sz w:val="18"/>
              </w:rPr>
            </w:pPr>
            <w:r w:rsidRPr="00461B7C">
              <w:rPr>
                <w:rFonts w:ascii="宋体" w:hAnsi="宋体"/>
                <w:sz w:val="18"/>
              </w:rPr>
              <w:t>S</w:t>
            </w:r>
            <w:r w:rsidRPr="00461B7C">
              <w:rPr>
                <w:rFonts w:ascii="宋体" w:hAnsi="宋体" w:hint="eastAsia"/>
                <w:sz w:val="18"/>
              </w:rPr>
              <w:t>tring</w:t>
            </w:r>
          </w:p>
        </w:tc>
      </w:tr>
      <w:tr w:rsidR="00DF759C" w:rsidRPr="00A145FE" w:rsidTr="00F36DD9">
        <w:trPr>
          <w:trHeight w:val="255"/>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rsidR="00DF759C" w:rsidRDefault="00DF759C" w:rsidP="002F1491">
            <w:pPr>
              <w:widowControl/>
            </w:pPr>
            <w:r>
              <w:rPr>
                <w:rFonts w:hint="eastAsia"/>
              </w:rPr>
              <w:t>巡检人中文名称</w:t>
            </w:r>
          </w:p>
        </w:tc>
        <w:tc>
          <w:tcPr>
            <w:tcW w:w="2693" w:type="dxa"/>
            <w:tcBorders>
              <w:top w:val="single" w:sz="4" w:space="0" w:color="auto"/>
              <w:left w:val="nil"/>
              <w:bottom w:val="single" w:sz="4" w:space="0" w:color="auto"/>
              <w:right w:val="single" w:sz="4" w:space="0" w:color="auto"/>
            </w:tcBorders>
            <w:shd w:val="clear" w:color="auto" w:fill="auto"/>
            <w:noWrap/>
            <w:vAlign w:val="center"/>
          </w:tcPr>
          <w:p w:rsidR="00DF759C" w:rsidRDefault="00967241" w:rsidP="002F1491">
            <w:pPr>
              <w:rPr>
                <w:rFonts w:ascii="宋体" w:hAnsi="宋体"/>
                <w:sz w:val="18"/>
              </w:rPr>
            </w:pPr>
            <w:r>
              <w:rPr>
                <w:rFonts w:ascii="宋体" w:hAnsi="宋体" w:hint="eastAsia"/>
                <w:sz w:val="18"/>
              </w:rPr>
              <w:t>Not null</w:t>
            </w:r>
          </w:p>
        </w:tc>
        <w:tc>
          <w:tcPr>
            <w:tcW w:w="2466" w:type="dxa"/>
            <w:tcBorders>
              <w:top w:val="single" w:sz="4" w:space="0" w:color="auto"/>
              <w:left w:val="nil"/>
              <w:bottom w:val="single" w:sz="4" w:space="0" w:color="auto"/>
              <w:right w:val="single" w:sz="4" w:space="0" w:color="auto"/>
            </w:tcBorders>
            <w:shd w:val="clear" w:color="auto" w:fill="auto"/>
            <w:noWrap/>
            <w:vAlign w:val="center"/>
          </w:tcPr>
          <w:p w:rsidR="00DF759C" w:rsidRDefault="00F8656E" w:rsidP="002F1491">
            <w:pPr>
              <w:rPr>
                <w:rFonts w:ascii="宋体" w:hAnsi="宋体"/>
                <w:sz w:val="18"/>
              </w:rPr>
            </w:pPr>
            <w:r>
              <w:rPr>
                <w:rFonts w:ascii="宋体" w:hAnsi="宋体" w:hint="eastAsia"/>
                <w:sz w:val="18"/>
              </w:rPr>
              <w:t>CCN【CheckingChineseName】</w:t>
            </w:r>
          </w:p>
        </w:tc>
        <w:tc>
          <w:tcPr>
            <w:tcW w:w="1476" w:type="dxa"/>
            <w:tcBorders>
              <w:top w:val="single" w:sz="4" w:space="0" w:color="auto"/>
              <w:left w:val="nil"/>
              <w:bottom w:val="single" w:sz="4" w:space="0" w:color="auto"/>
              <w:right w:val="single" w:sz="4" w:space="0" w:color="auto"/>
            </w:tcBorders>
            <w:shd w:val="clear" w:color="auto" w:fill="auto"/>
            <w:noWrap/>
          </w:tcPr>
          <w:p w:rsidR="00DF759C" w:rsidRPr="00461B7C" w:rsidRDefault="00DF759C" w:rsidP="002F1491">
            <w:pPr>
              <w:rPr>
                <w:rFonts w:ascii="宋体" w:hAnsi="宋体"/>
                <w:sz w:val="18"/>
              </w:rPr>
            </w:pPr>
            <w:r>
              <w:rPr>
                <w:rFonts w:ascii="宋体" w:hAnsi="宋体" w:hint="eastAsia"/>
                <w:sz w:val="18"/>
              </w:rPr>
              <w:t>String</w:t>
            </w:r>
          </w:p>
        </w:tc>
      </w:tr>
      <w:bookmarkEnd w:id="108"/>
    </w:tbl>
    <w:p w:rsidR="008920FB" w:rsidRDefault="008920FB" w:rsidP="00634B20">
      <w:pPr>
        <w:pStyle w:val="a2"/>
        <w:ind w:firstLine="0"/>
      </w:pPr>
    </w:p>
    <w:p w:rsidR="007F22AC" w:rsidRDefault="002E4D39" w:rsidP="00D119E9">
      <w:pPr>
        <w:pStyle w:val="3"/>
      </w:pPr>
      <w:bookmarkStart w:id="109" w:name="_单据基本信息实体对象"/>
      <w:bookmarkStart w:id="110" w:name="_View单据基本信息实体"/>
      <w:bookmarkStart w:id="111" w:name="_Toc429732971"/>
      <w:bookmarkEnd w:id="109"/>
      <w:bookmarkEnd w:id="110"/>
      <w:r>
        <w:rPr>
          <w:rFonts w:hint="eastAsia"/>
        </w:rPr>
        <w:lastRenderedPageBreak/>
        <w:t>业务对象描述</w:t>
      </w:r>
      <w:bookmarkEnd w:id="111"/>
    </w:p>
    <w:p w:rsidR="00340290" w:rsidRDefault="00340290" w:rsidP="00634B20">
      <w:pPr>
        <w:pStyle w:val="a2"/>
        <w:ind w:firstLine="0"/>
      </w:pPr>
    </w:p>
    <w:p w:rsidR="001A31EB" w:rsidRDefault="009772B3" w:rsidP="002E4D39">
      <w:pPr>
        <w:pStyle w:val="4"/>
      </w:pPr>
      <w:bookmarkStart w:id="112" w:name="_提示信息实体"/>
      <w:bookmarkStart w:id="113" w:name="_view提示信息实体"/>
      <w:bookmarkStart w:id="114" w:name="_会议室预定情况对象实体【MeetingRoomBookingsInfo"/>
      <w:bookmarkStart w:id="115" w:name="_会议室信息对象实体【MeetingRoomInfo】"/>
      <w:bookmarkEnd w:id="112"/>
      <w:bookmarkEnd w:id="113"/>
      <w:bookmarkEnd w:id="114"/>
      <w:bookmarkEnd w:id="115"/>
      <w:r>
        <w:rPr>
          <w:rFonts w:hint="eastAsia"/>
          <w:color w:val="3333FF"/>
        </w:rPr>
        <w:t>（</w:t>
      </w:r>
      <w:r>
        <w:rPr>
          <w:rFonts w:hint="eastAsia"/>
          <w:color w:val="3333FF"/>
        </w:rPr>
        <w:t>1</w:t>
      </w:r>
      <w:r>
        <w:rPr>
          <w:rFonts w:hint="eastAsia"/>
          <w:color w:val="3333FF"/>
        </w:rPr>
        <w:t>）</w:t>
      </w:r>
      <w:r w:rsidR="00D633C4">
        <w:rPr>
          <w:rFonts w:hint="eastAsia"/>
        </w:rPr>
        <w:t>会议室</w:t>
      </w:r>
      <w:r w:rsidR="00190E59">
        <w:rPr>
          <w:rFonts w:hint="eastAsia"/>
        </w:rPr>
        <w:t>信息</w:t>
      </w:r>
      <w:r w:rsidR="00D633C4">
        <w:rPr>
          <w:rFonts w:hint="eastAsia"/>
        </w:rPr>
        <w:t>对象实体</w:t>
      </w:r>
      <w:r w:rsidR="00096C1A">
        <w:rPr>
          <w:rFonts w:hint="eastAsia"/>
        </w:rPr>
        <w:t>【</w:t>
      </w:r>
      <w:r w:rsidR="00096C1A">
        <w:rPr>
          <w:rFonts w:hint="eastAsia"/>
        </w:rPr>
        <w:t>MeetingRoomInfo</w:t>
      </w:r>
      <w:r w:rsidR="00096C1A">
        <w:rPr>
          <w:rFonts w:hint="eastAsia"/>
        </w:rPr>
        <w:t>】</w:t>
      </w:r>
    </w:p>
    <w:tbl>
      <w:tblPr>
        <w:tblW w:w="8046"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tblPr>
      <w:tblGrid>
        <w:gridCol w:w="1526"/>
        <w:gridCol w:w="2268"/>
        <w:gridCol w:w="2693"/>
        <w:gridCol w:w="1559"/>
      </w:tblGrid>
      <w:tr w:rsidR="00FD49B1" w:rsidTr="00CA3A50">
        <w:tc>
          <w:tcPr>
            <w:tcW w:w="1526" w:type="dxa"/>
            <w:shd w:val="clear" w:color="auto" w:fill="BFBFBF"/>
            <w:vAlign w:val="center"/>
          </w:tcPr>
          <w:p w:rsidR="00FD49B1" w:rsidRPr="0001495D" w:rsidRDefault="00FD49B1" w:rsidP="00BA2595">
            <w:pPr>
              <w:pStyle w:val="aff"/>
              <w:widowControl w:val="0"/>
              <w:rPr>
                <w:rFonts w:ascii="黑体"/>
              </w:rPr>
            </w:pPr>
            <w:r w:rsidRPr="0001495D">
              <w:rPr>
                <w:rFonts w:ascii="黑体" w:hint="eastAsia"/>
              </w:rPr>
              <w:t>属性</w:t>
            </w:r>
          </w:p>
        </w:tc>
        <w:tc>
          <w:tcPr>
            <w:tcW w:w="2268" w:type="dxa"/>
            <w:shd w:val="clear" w:color="auto" w:fill="BFBFBF"/>
            <w:vAlign w:val="center"/>
          </w:tcPr>
          <w:p w:rsidR="00FD49B1" w:rsidRPr="0001495D" w:rsidRDefault="00FD49B1" w:rsidP="00BA2595">
            <w:pPr>
              <w:pStyle w:val="aff"/>
              <w:widowControl w:val="0"/>
              <w:rPr>
                <w:rFonts w:ascii="黑体"/>
              </w:rPr>
            </w:pPr>
            <w:r w:rsidRPr="0001495D">
              <w:rPr>
                <w:rFonts w:ascii="黑体" w:hint="eastAsia"/>
              </w:rPr>
              <w:t>属性约束</w:t>
            </w:r>
          </w:p>
        </w:tc>
        <w:tc>
          <w:tcPr>
            <w:tcW w:w="2693" w:type="dxa"/>
            <w:shd w:val="clear" w:color="auto" w:fill="BFBFBF"/>
            <w:vAlign w:val="center"/>
          </w:tcPr>
          <w:p w:rsidR="00FD49B1" w:rsidRPr="0001495D" w:rsidRDefault="00FD49B1" w:rsidP="00BA2595">
            <w:pPr>
              <w:pStyle w:val="aff"/>
              <w:widowControl w:val="0"/>
              <w:rPr>
                <w:rFonts w:ascii="黑体"/>
              </w:rPr>
            </w:pPr>
            <w:r w:rsidRPr="0001495D">
              <w:rPr>
                <w:rFonts w:ascii="黑体" w:hint="eastAsia"/>
              </w:rPr>
              <w:t>数据名称</w:t>
            </w:r>
          </w:p>
        </w:tc>
        <w:tc>
          <w:tcPr>
            <w:tcW w:w="1559" w:type="dxa"/>
            <w:shd w:val="clear" w:color="auto" w:fill="BFBFBF"/>
            <w:vAlign w:val="center"/>
          </w:tcPr>
          <w:p w:rsidR="00FD49B1" w:rsidRPr="0001495D" w:rsidRDefault="00FD49B1" w:rsidP="00BA2595">
            <w:pPr>
              <w:pStyle w:val="aff"/>
              <w:widowControl w:val="0"/>
              <w:rPr>
                <w:rFonts w:ascii="黑体"/>
              </w:rPr>
            </w:pPr>
            <w:r w:rsidRPr="0001495D">
              <w:rPr>
                <w:rFonts w:ascii="黑体" w:hint="eastAsia"/>
              </w:rPr>
              <w:t>数据类型</w:t>
            </w:r>
          </w:p>
        </w:tc>
      </w:tr>
      <w:tr w:rsidR="00FD49B1" w:rsidRPr="00B803AD" w:rsidTr="00CA3A50">
        <w:tc>
          <w:tcPr>
            <w:tcW w:w="1526" w:type="dxa"/>
            <w:vAlign w:val="center"/>
          </w:tcPr>
          <w:p w:rsidR="00FD49B1" w:rsidRPr="00867302" w:rsidRDefault="002432ED" w:rsidP="00FD49B1">
            <w:pPr>
              <w:widowControl/>
              <w:rPr>
                <w:rFonts w:ascii="宋体" w:hAnsi="宋体"/>
                <w:color w:val="000000" w:themeColor="text1"/>
                <w:sz w:val="18"/>
              </w:rPr>
            </w:pPr>
            <w:r w:rsidRPr="00867302">
              <w:rPr>
                <w:rFonts w:hint="eastAsia"/>
                <w:color w:val="000000" w:themeColor="text1"/>
              </w:rPr>
              <w:t>会议室</w:t>
            </w:r>
            <w:r w:rsidRPr="00867302">
              <w:rPr>
                <w:rFonts w:hint="eastAsia"/>
                <w:color w:val="000000" w:themeColor="text1"/>
              </w:rPr>
              <w:t>ID</w:t>
            </w:r>
          </w:p>
        </w:tc>
        <w:tc>
          <w:tcPr>
            <w:tcW w:w="2268" w:type="dxa"/>
            <w:vAlign w:val="center"/>
          </w:tcPr>
          <w:p w:rsidR="00FD49B1" w:rsidRPr="00867302" w:rsidRDefault="00405969" w:rsidP="00BA2595">
            <w:pPr>
              <w:rPr>
                <w:rFonts w:ascii="宋体" w:hAnsi="宋体"/>
                <w:color w:val="000000" w:themeColor="text1"/>
                <w:sz w:val="18"/>
              </w:rPr>
            </w:pPr>
            <w:r w:rsidRPr="00867302">
              <w:rPr>
                <w:rFonts w:ascii="宋体" w:hAnsi="宋体" w:hint="eastAsia"/>
                <w:color w:val="000000" w:themeColor="text1"/>
                <w:sz w:val="18"/>
              </w:rPr>
              <w:t>Not null</w:t>
            </w:r>
          </w:p>
        </w:tc>
        <w:tc>
          <w:tcPr>
            <w:tcW w:w="2693" w:type="dxa"/>
            <w:vAlign w:val="center"/>
          </w:tcPr>
          <w:p w:rsidR="00FD49B1" w:rsidRPr="00D41802" w:rsidRDefault="00832573" w:rsidP="00BA2595">
            <w:pPr>
              <w:rPr>
                <w:rFonts w:ascii="宋体" w:hAnsi="宋体"/>
                <w:sz w:val="18"/>
              </w:rPr>
            </w:pPr>
            <w:r>
              <w:rPr>
                <w:rFonts w:ascii="宋体" w:hAnsi="宋体" w:hint="eastAsia"/>
                <w:sz w:val="18"/>
              </w:rPr>
              <w:t>MRID【MeetingRoomId】</w:t>
            </w:r>
          </w:p>
        </w:tc>
        <w:tc>
          <w:tcPr>
            <w:tcW w:w="1559" w:type="dxa"/>
          </w:tcPr>
          <w:p w:rsidR="00FD49B1" w:rsidRPr="00461B7C" w:rsidRDefault="00FD49B1" w:rsidP="00461B7C">
            <w:pPr>
              <w:rPr>
                <w:rFonts w:ascii="宋体" w:hAnsi="宋体"/>
                <w:sz w:val="18"/>
              </w:rPr>
            </w:pPr>
            <w:r w:rsidRPr="00461B7C">
              <w:rPr>
                <w:rFonts w:ascii="宋体" w:hAnsi="宋体"/>
                <w:sz w:val="18"/>
              </w:rPr>
              <w:t>S</w:t>
            </w:r>
            <w:r w:rsidRPr="00461B7C">
              <w:rPr>
                <w:rFonts w:ascii="宋体" w:hAnsi="宋体" w:hint="eastAsia"/>
                <w:sz w:val="18"/>
              </w:rPr>
              <w:t>tring</w:t>
            </w:r>
          </w:p>
        </w:tc>
      </w:tr>
      <w:tr w:rsidR="00FD49B1" w:rsidRPr="00B803AD" w:rsidTr="00CA3A50">
        <w:tc>
          <w:tcPr>
            <w:tcW w:w="1526" w:type="dxa"/>
            <w:vAlign w:val="center"/>
          </w:tcPr>
          <w:p w:rsidR="00FD49B1" w:rsidRPr="00867302" w:rsidRDefault="002432ED" w:rsidP="00FD49B1">
            <w:pPr>
              <w:widowControl/>
              <w:rPr>
                <w:rFonts w:ascii="宋体" w:hAnsi="宋体"/>
                <w:color w:val="000000" w:themeColor="text1"/>
                <w:sz w:val="18"/>
              </w:rPr>
            </w:pPr>
            <w:r w:rsidRPr="00867302">
              <w:rPr>
                <w:rFonts w:hint="eastAsia"/>
                <w:color w:val="000000" w:themeColor="text1"/>
              </w:rPr>
              <w:t>会议室名称</w:t>
            </w:r>
          </w:p>
        </w:tc>
        <w:tc>
          <w:tcPr>
            <w:tcW w:w="2268" w:type="dxa"/>
            <w:vAlign w:val="center"/>
          </w:tcPr>
          <w:p w:rsidR="00FD49B1" w:rsidRPr="00867302" w:rsidRDefault="00405969" w:rsidP="00BA2595">
            <w:pPr>
              <w:rPr>
                <w:rFonts w:ascii="宋体" w:hAnsi="宋体"/>
                <w:color w:val="000000" w:themeColor="text1"/>
                <w:sz w:val="18"/>
              </w:rPr>
            </w:pPr>
            <w:r w:rsidRPr="00867302">
              <w:rPr>
                <w:rFonts w:ascii="宋体" w:hAnsi="宋体" w:hint="eastAsia"/>
                <w:color w:val="000000" w:themeColor="text1"/>
                <w:sz w:val="18"/>
              </w:rPr>
              <w:t>Not null</w:t>
            </w:r>
          </w:p>
        </w:tc>
        <w:tc>
          <w:tcPr>
            <w:tcW w:w="2693" w:type="dxa"/>
            <w:vAlign w:val="center"/>
          </w:tcPr>
          <w:p w:rsidR="00FD49B1" w:rsidRPr="00D41802" w:rsidRDefault="00A85FD9" w:rsidP="00BA2595">
            <w:pPr>
              <w:rPr>
                <w:rFonts w:ascii="宋体" w:hAnsi="宋体"/>
                <w:sz w:val="18"/>
              </w:rPr>
            </w:pPr>
            <w:r>
              <w:rPr>
                <w:rFonts w:ascii="宋体" w:hAnsi="宋体" w:hint="eastAsia"/>
                <w:sz w:val="18"/>
              </w:rPr>
              <w:t>MRN</w:t>
            </w:r>
            <w:r w:rsidR="002A49D4">
              <w:rPr>
                <w:rFonts w:ascii="宋体" w:hAnsi="宋体" w:hint="eastAsia"/>
                <w:sz w:val="18"/>
              </w:rPr>
              <w:t>【MeetingRoomName】</w:t>
            </w:r>
          </w:p>
        </w:tc>
        <w:tc>
          <w:tcPr>
            <w:tcW w:w="1559" w:type="dxa"/>
          </w:tcPr>
          <w:p w:rsidR="00FD49B1" w:rsidRPr="00461B7C" w:rsidRDefault="006D66D5" w:rsidP="00461B7C">
            <w:pPr>
              <w:rPr>
                <w:rFonts w:ascii="宋体" w:hAnsi="宋体"/>
                <w:sz w:val="18"/>
              </w:rPr>
            </w:pPr>
            <w:r w:rsidRPr="00461B7C">
              <w:rPr>
                <w:rFonts w:ascii="宋体" w:hAnsi="宋体"/>
                <w:sz w:val="18"/>
              </w:rPr>
              <w:t>S</w:t>
            </w:r>
            <w:r w:rsidRPr="00461B7C">
              <w:rPr>
                <w:rFonts w:ascii="宋体" w:hAnsi="宋体" w:hint="eastAsia"/>
                <w:sz w:val="18"/>
              </w:rPr>
              <w:t>tring</w:t>
            </w:r>
          </w:p>
        </w:tc>
      </w:tr>
      <w:tr w:rsidR="00E707BA" w:rsidRPr="00B803AD" w:rsidTr="00CA3A50">
        <w:tc>
          <w:tcPr>
            <w:tcW w:w="1526" w:type="dxa"/>
            <w:vAlign w:val="center"/>
          </w:tcPr>
          <w:p w:rsidR="00E707BA" w:rsidRPr="00867302" w:rsidRDefault="00511587" w:rsidP="00FD49B1">
            <w:pPr>
              <w:widowControl/>
              <w:rPr>
                <w:color w:val="000000" w:themeColor="text1"/>
              </w:rPr>
            </w:pPr>
            <w:r w:rsidRPr="00867302">
              <w:rPr>
                <w:rFonts w:ascii="宋体" w:hAnsi="宋体" w:hint="eastAsia"/>
                <w:color w:val="000000" w:themeColor="text1"/>
                <w:sz w:val="18"/>
              </w:rPr>
              <w:t>会议室地址ID串</w:t>
            </w:r>
          </w:p>
        </w:tc>
        <w:tc>
          <w:tcPr>
            <w:tcW w:w="2268" w:type="dxa"/>
            <w:vAlign w:val="center"/>
          </w:tcPr>
          <w:p w:rsidR="00E707BA" w:rsidRPr="00867302" w:rsidRDefault="0016263D" w:rsidP="00BA2595">
            <w:pPr>
              <w:rPr>
                <w:rFonts w:ascii="宋体" w:hAnsi="宋体"/>
                <w:color w:val="000000" w:themeColor="text1"/>
                <w:sz w:val="18"/>
              </w:rPr>
            </w:pPr>
            <w:r w:rsidRPr="00867302">
              <w:rPr>
                <w:rFonts w:ascii="宋体" w:hAnsi="宋体" w:hint="eastAsia"/>
                <w:color w:val="000000" w:themeColor="text1"/>
                <w:sz w:val="18"/>
              </w:rPr>
              <w:t>会议室详情接口返回</w:t>
            </w:r>
          </w:p>
        </w:tc>
        <w:tc>
          <w:tcPr>
            <w:tcW w:w="2693" w:type="dxa"/>
            <w:vAlign w:val="center"/>
          </w:tcPr>
          <w:p w:rsidR="00E707BA" w:rsidRDefault="00511587" w:rsidP="00BA2595">
            <w:pPr>
              <w:rPr>
                <w:rFonts w:ascii="宋体" w:hAnsi="宋体"/>
                <w:sz w:val="18"/>
              </w:rPr>
            </w:pPr>
            <w:r>
              <w:rPr>
                <w:rFonts w:ascii="宋体" w:cs="宋体" w:hint="eastAsia"/>
                <w:color w:val="000000"/>
                <w:sz w:val="18"/>
              </w:rPr>
              <w:t>MRAIDS【MeetingRoomAddressIds】</w:t>
            </w:r>
          </w:p>
        </w:tc>
        <w:tc>
          <w:tcPr>
            <w:tcW w:w="1559" w:type="dxa"/>
          </w:tcPr>
          <w:p w:rsidR="00E707BA" w:rsidRPr="00461B7C" w:rsidRDefault="006D66D5" w:rsidP="00461B7C">
            <w:pPr>
              <w:rPr>
                <w:rFonts w:ascii="宋体" w:hAnsi="宋体"/>
                <w:sz w:val="18"/>
              </w:rPr>
            </w:pPr>
            <w:r w:rsidRPr="00461B7C">
              <w:rPr>
                <w:rFonts w:ascii="宋体" w:hAnsi="宋体"/>
                <w:sz w:val="18"/>
              </w:rPr>
              <w:t>S</w:t>
            </w:r>
            <w:r w:rsidRPr="00461B7C">
              <w:rPr>
                <w:rFonts w:ascii="宋体" w:hAnsi="宋体" w:hint="eastAsia"/>
                <w:sz w:val="18"/>
              </w:rPr>
              <w:t>tring</w:t>
            </w:r>
          </w:p>
        </w:tc>
      </w:tr>
      <w:tr w:rsidR="0078473B" w:rsidRPr="00B803AD" w:rsidTr="00CA3A50">
        <w:tc>
          <w:tcPr>
            <w:tcW w:w="1526" w:type="dxa"/>
            <w:vAlign w:val="center"/>
          </w:tcPr>
          <w:p w:rsidR="0078473B" w:rsidRPr="00867302" w:rsidRDefault="0078473B" w:rsidP="00FD49B1">
            <w:pPr>
              <w:widowControl/>
              <w:rPr>
                <w:color w:val="000000" w:themeColor="text1"/>
              </w:rPr>
            </w:pPr>
            <w:r w:rsidRPr="00867302">
              <w:rPr>
                <w:rFonts w:hint="eastAsia"/>
                <w:color w:val="000000" w:themeColor="text1"/>
              </w:rPr>
              <w:t>会议室规模</w:t>
            </w:r>
          </w:p>
        </w:tc>
        <w:tc>
          <w:tcPr>
            <w:tcW w:w="2268" w:type="dxa"/>
            <w:vAlign w:val="center"/>
          </w:tcPr>
          <w:p w:rsidR="0078473B" w:rsidRPr="00867302" w:rsidRDefault="0016263D" w:rsidP="00BA2595">
            <w:pPr>
              <w:rPr>
                <w:rFonts w:ascii="宋体" w:hAnsi="宋体"/>
                <w:color w:val="000000" w:themeColor="text1"/>
                <w:sz w:val="18"/>
              </w:rPr>
            </w:pPr>
            <w:r w:rsidRPr="00867302">
              <w:rPr>
                <w:rFonts w:ascii="宋体" w:hAnsi="宋体" w:hint="eastAsia"/>
                <w:color w:val="000000" w:themeColor="text1"/>
                <w:sz w:val="18"/>
              </w:rPr>
              <w:t>会议室详情接口返回</w:t>
            </w:r>
          </w:p>
        </w:tc>
        <w:tc>
          <w:tcPr>
            <w:tcW w:w="2693" w:type="dxa"/>
            <w:vAlign w:val="center"/>
          </w:tcPr>
          <w:p w:rsidR="0078473B" w:rsidRDefault="00CA3A50" w:rsidP="00296BBD">
            <w:pPr>
              <w:rPr>
                <w:rFonts w:ascii="宋体" w:hAnsi="宋体"/>
                <w:sz w:val="18"/>
              </w:rPr>
            </w:pPr>
            <w:r>
              <w:rPr>
                <w:rFonts w:ascii="宋体" w:hAnsi="宋体" w:hint="eastAsia"/>
                <w:sz w:val="18"/>
              </w:rPr>
              <w:t>M</w:t>
            </w:r>
            <w:r w:rsidR="00EE19D8">
              <w:rPr>
                <w:rFonts w:ascii="宋体" w:hAnsi="宋体" w:hint="eastAsia"/>
                <w:sz w:val="18"/>
              </w:rPr>
              <w:t>R</w:t>
            </w:r>
            <w:r w:rsidR="00296BBD">
              <w:rPr>
                <w:rFonts w:ascii="宋体" w:hAnsi="宋体" w:hint="eastAsia"/>
                <w:sz w:val="18"/>
              </w:rPr>
              <w:t>S</w:t>
            </w:r>
            <w:r>
              <w:rPr>
                <w:rFonts w:ascii="宋体" w:hAnsi="宋体" w:hint="eastAsia"/>
                <w:sz w:val="18"/>
              </w:rPr>
              <w:t>【Meeting</w:t>
            </w:r>
            <w:r w:rsidR="009C7625">
              <w:rPr>
                <w:rFonts w:ascii="宋体" w:hAnsi="宋体" w:hint="eastAsia"/>
                <w:sz w:val="18"/>
              </w:rPr>
              <w:t>Room</w:t>
            </w:r>
            <w:r w:rsidR="004B6D37">
              <w:rPr>
                <w:rFonts w:ascii="宋体" w:hAnsi="宋体" w:hint="eastAsia"/>
                <w:sz w:val="18"/>
              </w:rPr>
              <w:t>Scale</w:t>
            </w:r>
            <w:r>
              <w:rPr>
                <w:rFonts w:ascii="宋体" w:hAnsi="宋体" w:hint="eastAsia"/>
                <w:sz w:val="18"/>
              </w:rPr>
              <w:t>】</w:t>
            </w:r>
          </w:p>
        </w:tc>
        <w:tc>
          <w:tcPr>
            <w:tcW w:w="1559" w:type="dxa"/>
          </w:tcPr>
          <w:p w:rsidR="0078473B" w:rsidRPr="00461B7C" w:rsidRDefault="006D66D5" w:rsidP="00461B7C">
            <w:pPr>
              <w:rPr>
                <w:rFonts w:ascii="宋体" w:hAnsi="宋体"/>
                <w:sz w:val="18"/>
              </w:rPr>
            </w:pPr>
            <w:r w:rsidRPr="00461B7C">
              <w:rPr>
                <w:rFonts w:ascii="宋体" w:hAnsi="宋体"/>
                <w:sz w:val="18"/>
              </w:rPr>
              <w:t>S</w:t>
            </w:r>
            <w:r w:rsidRPr="00461B7C">
              <w:rPr>
                <w:rFonts w:ascii="宋体" w:hAnsi="宋体" w:hint="eastAsia"/>
                <w:sz w:val="18"/>
              </w:rPr>
              <w:t>tring</w:t>
            </w:r>
          </w:p>
        </w:tc>
      </w:tr>
      <w:tr w:rsidR="0078473B" w:rsidRPr="00B803AD" w:rsidTr="00124A96">
        <w:trPr>
          <w:trHeight w:val="1610"/>
        </w:trPr>
        <w:tc>
          <w:tcPr>
            <w:tcW w:w="1526" w:type="dxa"/>
            <w:vAlign w:val="center"/>
          </w:tcPr>
          <w:p w:rsidR="0078473B" w:rsidRPr="00867302" w:rsidRDefault="0078473B" w:rsidP="003C3430">
            <w:pPr>
              <w:widowControl/>
              <w:rPr>
                <w:color w:val="000000" w:themeColor="text1"/>
              </w:rPr>
            </w:pPr>
            <w:r w:rsidRPr="00867302">
              <w:rPr>
                <w:rFonts w:hint="eastAsia"/>
                <w:color w:val="000000" w:themeColor="text1"/>
              </w:rPr>
              <w:t>投影仪</w:t>
            </w:r>
            <w:r w:rsidR="003C3430" w:rsidRPr="00867302">
              <w:rPr>
                <w:rFonts w:hint="eastAsia"/>
                <w:color w:val="000000" w:themeColor="text1"/>
              </w:rPr>
              <w:t>状态</w:t>
            </w:r>
          </w:p>
        </w:tc>
        <w:tc>
          <w:tcPr>
            <w:tcW w:w="2268" w:type="dxa"/>
            <w:vAlign w:val="center"/>
          </w:tcPr>
          <w:p w:rsidR="00637E92" w:rsidRPr="00867302" w:rsidRDefault="00637E92" w:rsidP="00BA2595">
            <w:pPr>
              <w:rPr>
                <w:rFonts w:ascii="宋体" w:hAnsi="宋体"/>
                <w:color w:val="000000" w:themeColor="text1"/>
                <w:sz w:val="18"/>
              </w:rPr>
            </w:pPr>
            <w:r w:rsidRPr="00867302">
              <w:rPr>
                <w:rFonts w:ascii="宋体" w:hAnsi="宋体" w:hint="eastAsia"/>
                <w:color w:val="000000" w:themeColor="text1"/>
                <w:sz w:val="18"/>
              </w:rPr>
              <w:t>0-&gt;没有</w:t>
            </w:r>
          </w:p>
          <w:p w:rsidR="00637E92" w:rsidRPr="00867302" w:rsidRDefault="00637E92" w:rsidP="00BA2595">
            <w:pPr>
              <w:rPr>
                <w:rFonts w:ascii="宋体" w:hAnsi="宋体"/>
                <w:color w:val="000000" w:themeColor="text1"/>
                <w:sz w:val="18"/>
              </w:rPr>
            </w:pPr>
            <w:r w:rsidRPr="00867302">
              <w:rPr>
                <w:rFonts w:ascii="宋体" w:hAnsi="宋体" w:hint="eastAsia"/>
                <w:color w:val="000000" w:themeColor="text1"/>
                <w:sz w:val="18"/>
              </w:rPr>
              <w:t>1</w:t>
            </w:r>
            <w:r w:rsidR="008610C3" w:rsidRPr="00867302">
              <w:rPr>
                <w:rFonts w:ascii="宋体" w:hAnsi="宋体" w:hint="eastAsia"/>
                <w:color w:val="000000" w:themeColor="text1"/>
                <w:sz w:val="18"/>
              </w:rPr>
              <w:t>-&gt;不支持</w:t>
            </w:r>
            <w:r w:rsidRPr="00867302">
              <w:rPr>
                <w:rFonts w:ascii="宋体" w:hAnsi="宋体" w:hint="eastAsia"/>
                <w:color w:val="000000" w:themeColor="text1"/>
                <w:sz w:val="18"/>
              </w:rPr>
              <w:t>双流</w:t>
            </w:r>
          </w:p>
          <w:p w:rsidR="00637E92" w:rsidRPr="00867302" w:rsidRDefault="00637E92" w:rsidP="00BA2595">
            <w:pPr>
              <w:rPr>
                <w:rFonts w:ascii="宋体" w:hAnsi="宋体"/>
                <w:color w:val="000000" w:themeColor="text1"/>
                <w:sz w:val="18"/>
              </w:rPr>
            </w:pPr>
            <w:r w:rsidRPr="00867302">
              <w:rPr>
                <w:rFonts w:ascii="宋体" w:hAnsi="宋体" w:hint="eastAsia"/>
                <w:color w:val="000000" w:themeColor="text1"/>
                <w:sz w:val="18"/>
              </w:rPr>
              <w:t>2</w:t>
            </w:r>
            <w:r w:rsidR="008610C3" w:rsidRPr="00867302">
              <w:rPr>
                <w:rFonts w:ascii="宋体" w:hAnsi="宋体" w:hint="eastAsia"/>
                <w:color w:val="000000" w:themeColor="text1"/>
                <w:sz w:val="18"/>
              </w:rPr>
              <w:t>-&gt;支持</w:t>
            </w:r>
            <w:r w:rsidRPr="00867302">
              <w:rPr>
                <w:rFonts w:ascii="宋体" w:hAnsi="宋体" w:hint="eastAsia"/>
                <w:color w:val="000000" w:themeColor="text1"/>
                <w:sz w:val="18"/>
              </w:rPr>
              <w:t>双流</w:t>
            </w:r>
            <w:r w:rsidR="008610C3" w:rsidRPr="00867302">
              <w:rPr>
                <w:rFonts w:ascii="宋体" w:hAnsi="宋体" w:hint="eastAsia"/>
                <w:color w:val="000000" w:themeColor="text1"/>
                <w:sz w:val="18"/>
              </w:rPr>
              <w:t>接收</w:t>
            </w:r>
          </w:p>
          <w:p w:rsidR="0078473B" w:rsidRPr="00867302" w:rsidRDefault="00637E92" w:rsidP="00BA2595">
            <w:pPr>
              <w:rPr>
                <w:rFonts w:ascii="宋体" w:hAnsi="宋体"/>
                <w:color w:val="000000" w:themeColor="text1"/>
                <w:sz w:val="18"/>
              </w:rPr>
            </w:pPr>
            <w:r w:rsidRPr="00867302">
              <w:rPr>
                <w:rFonts w:ascii="宋体" w:hAnsi="宋体" w:hint="eastAsia"/>
                <w:color w:val="000000" w:themeColor="text1"/>
                <w:sz w:val="18"/>
              </w:rPr>
              <w:t>3</w:t>
            </w:r>
            <w:r w:rsidR="008610C3" w:rsidRPr="00867302">
              <w:rPr>
                <w:rFonts w:ascii="宋体" w:hAnsi="宋体" w:hint="eastAsia"/>
                <w:color w:val="000000" w:themeColor="text1"/>
                <w:sz w:val="18"/>
              </w:rPr>
              <w:t>-&gt;支持</w:t>
            </w:r>
            <w:r w:rsidRPr="00867302">
              <w:rPr>
                <w:rFonts w:ascii="宋体" w:hAnsi="宋体" w:hint="eastAsia"/>
                <w:color w:val="000000" w:themeColor="text1"/>
                <w:sz w:val="18"/>
              </w:rPr>
              <w:t>双流</w:t>
            </w:r>
            <w:r w:rsidR="008610C3" w:rsidRPr="00867302">
              <w:rPr>
                <w:rFonts w:ascii="宋体" w:hAnsi="宋体" w:hint="eastAsia"/>
                <w:color w:val="000000" w:themeColor="text1"/>
                <w:sz w:val="18"/>
              </w:rPr>
              <w:t>接收发送</w:t>
            </w:r>
          </w:p>
          <w:p w:rsidR="0016263D" w:rsidRPr="00867302" w:rsidRDefault="0016263D" w:rsidP="00BA2595">
            <w:pPr>
              <w:rPr>
                <w:rFonts w:ascii="宋体" w:hAnsi="宋体"/>
                <w:color w:val="000000" w:themeColor="text1"/>
                <w:sz w:val="18"/>
              </w:rPr>
            </w:pPr>
            <w:r w:rsidRPr="00867302">
              <w:rPr>
                <w:rFonts w:ascii="宋体" w:hAnsi="宋体" w:hint="eastAsia"/>
                <w:color w:val="000000" w:themeColor="text1"/>
                <w:sz w:val="18"/>
              </w:rPr>
              <w:t>会议室详情接口返回</w:t>
            </w:r>
          </w:p>
        </w:tc>
        <w:tc>
          <w:tcPr>
            <w:tcW w:w="2693" w:type="dxa"/>
            <w:vAlign w:val="center"/>
          </w:tcPr>
          <w:p w:rsidR="0078473B" w:rsidRDefault="00173E01" w:rsidP="00BA2595">
            <w:pPr>
              <w:rPr>
                <w:rFonts w:ascii="宋体" w:hAnsi="宋体"/>
                <w:sz w:val="18"/>
              </w:rPr>
            </w:pPr>
            <w:r>
              <w:rPr>
                <w:rFonts w:ascii="宋体" w:hAnsi="宋体" w:hint="eastAsia"/>
                <w:sz w:val="18"/>
              </w:rPr>
              <w:t>PJS</w:t>
            </w:r>
            <w:r w:rsidR="00C1284A">
              <w:rPr>
                <w:rFonts w:ascii="宋体" w:hAnsi="宋体" w:hint="eastAsia"/>
                <w:sz w:val="18"/>
              </w:rPr>
              <w:t>【</w:t>
            </w:r>
            <w:r w:rsidR="005B33C2">
              <w:rPr>
                <w:rFonts w:ascii="宋体" w:hAnsi="宋体" w:hint="eastAsia"/>
                <w:sz w:val="18"/>
              </w:rPr>
              <w:t>Projector</w:t>
            </w:r>
            <w:r w:rsidR="009C20A5">
              <w:rPr>
                <w:rFonts w:ascii="宋体" w:hAnsi="宋体" w:hint="eastAsia"/>
                <w:sz w:val="18"/>
              </w:rPr>
              <w:t>State</w:t>
            </w:r>
            <w:r w:rsidR="00C1284A">
              <w:rPr>
                <w:rFonts w:ascii="宋体" w:hAnsi="宋体" w:hint="eastAsia"/>
                <w:sz w:val="18"/>
              </w:rPr>
              <w:t>】</w:t>
            </w:r>
          </w:p>
        </w:tc>
        <w:tc>
          <w:tcPr>
            <w:tcW w:w="1559" w:type="dxa"/>
          </w:tcPr>
          <w:p w:rsidR="0078473B" w:rsidRPr="00461B7C" w:rsidRDefault="006D66D5" w:rsidP="00461B7C">
            <w:pPr>
              <w:rPr>
                <w:rFonts w:ascii="宋体" w:hAnsi="宋体"/>
                <w:sz w:val="18"/>
              </w:rPr>
            </w:pPr>
            <w:r w:rsidRPr="00461B7C">
              <w:rPr>
                <w:rFonts w:ascii="宋体" w:hAnsi="宋体"/>
                <w:sz w:val="18"/>
              </w:rPr>
              <w:t>S</w:t>
            </w:r>
            <w:r w:rsidRPr="00461B7C">
              <w:rPr>
                <w:rFonts w:ascii="宋体" w:hAnsi="宋体" w:hint="eastAsia"/>
                <w:sz w:val="18"/>
              </w:rPr>
              <w:t>tring</w:t>
            </w:r>
          </w:p>
        </w:tc>
      </w:tr>
      <w:tr w:rsidR="0078473B" w:rsidRPr="00B803AD" w:rsidTr="00CA3A50">
        <w:tc>
          <w:tcPr>
            <w:tcW w:w="1526" w:type="dxa"/>
            <w:vAlign w:val="center"/>
          </w:tcPr>
          <w:p w:rsidR="0078473B" w:rsidRPr="00867302" w:rsidRDefault="0078473B" w:rsidP="00FD49B1">
            <w:pPr>
              <w:widowControl/>
              <w:rPr>
                <w:color w:val="000000" w:themeColor="text1"/>
              </w:rPr>
            </w:pPr>
            <w:r w:rsidRPr="00867302">
              <w:rPr>
                <w:rFonts w:hint="eastAsia"/>
                <w:color w:val="000000" w:themeColor="text1"/>
              </w:rPr>
              <w:t>电视</w:t>
            </w:r>
            <w:r w:rsidR="00414362" w:rsidRPr="00867302">
              <w:rPr>
                <w:rFonts w:hint="eastAsia"/>
                <w:color w:val="000000" w:themeColor="text1"/>
              </w:rPr>
              <w:t>状态</w:t>
            </w:r>
          </w:p>
        </w:tc>
        <w:tc>
          <w:tcPr>
            <w:tcW w:w="2268" w:type="dxa"/>
            <w:vAlign w:val="center"/>
          </w:tcPr>
          <w:p w:rsidR="0079716B" w:rsidRPr="00867302" w:rsidRDefault="0079716B" w:rsidP="0079716B">
            <w:pPr>
              <w:rPr>
                <w:rFonts w:ascii="宋体" w:hAnsi="宋体"/>
                <w:color w:val="000000" w:themeColor="text1"/>
                <w:sz w:val="18"/>
              </w:rPr>
            </w:pPr>
            <w:r w:rsidRPr="00867302">
              <w:rPr>
                <w:rFonts w:ascii="宋体" w:hAnsi="宋体" w:hint="eastAsia"/>
                <w:color w:val="000000" w:themeColor="text1"/>
                <w:sz w:val="18"/>
              </w:rPr>
              <w:t>0-&gt;没有</w:t>
            </w:r>
          </w:p>
          <w:p w:rsidR="0078473B" w:rsidRPr="00867302" w:rsidRDefault="0079716B" w:rsidP="0079716B">
            <w:pPr>
              <w:rPr>
                <w:rFonts w:ascii="宋体" w:hAnsi="宋体"/>
                <w:color w:val="000000" w:themeColor="text1"/>
                <w:sz w:val="18"/>
              </w:rPr>
            </w:pPr>
            <w:r w:rsidRPr="00867302">
              <w:rPr>
                <w:rFonts w:ascii="宋体" w:hAnsi="宋体" w:hint="eastAsia"/>
                <w:color w:val="000000" w:themeColor="text1"/>
                <w:sz w:val="18"/>
              </w:rPr>
              <w:t>1-&gt;有</w:t>
            </w:r>
          </w:p>
          <w:p w:rsidR="0016263D" w:rsidRPr="00867302" w:rsidRDefault="0016263D" w:rsidP="0079716B">
            <w:pPr>
              <w:rPr>
                <w:rFonts w:ascii="宋体" w:hAnsi="宋体"/>
                <w:color w:val="000000" w:themeColor="text1"/>
                <w:sz w:val="18"/>
              </w:rPr>
            </w:pPr>
            <w:r w:rsidRPr="00867302">
              <w:rPr>
                <w:rFonts w:ascii="宋体" w:hAnsi="宋体" w:hint="eastAsia"/>
                <w:color w:val="000000" w:themeColor="text1"/>
                <w:sz w:val="18"/>
              </w:rPr>
              <w:t>会议室详情接口返回</w:t>
            </w:r>
          </w:p>
        </w:tc>
        <w:tc>
          <w:tcPr>
            <w:tcW w:w="2693" w:type="dxa"/>
            <w:vAlign w:val="center"/>
          </w:tcPr>
          <w:p w:rsidR="0078473B" w:rsidRDefault="00E459AC" w:rsidP="00940CC7">
            <w:pPr>
              <w:rPr>
                <w:rFonts w:ascii="宋体" w:hAnsi="宋体"/>
                <w:sz w:val="18"/>
              </w:rPr>
            </w:pPr>
            <w:r>
              <w:rPr>
                <w:rFonts w:ascii="宋体" w:hAnsi="宋体" w:hint="eastAsia"/>
                <w:sz w:val="18"/>
              </w:rPr>
              <w:t>TV</w:t>
            </w:r>
            <w:r w:rsidR="0016263D">
              <w:rPr>
                <w:rFonts w:ascii="宋体" w:hAnsi="宋体" w:hint="eastAsia"/>
                <w:sz w:val="18"/>
              </w:rPr>
              <w:t>S【</w:t>
            </w:r>
            <w:r w:rsidR="00940CC7">
              <w:rPr>
                <w:rFonts w:ascii="宋体" w:hAnsi="宋体" w:hint="eastAsia"/>
                <w:sz w:val="18"/>
              </w:rPr>
              <w:t>Television</w:t>
            </w:r>
            <w:r w:rsidR="0016263D">
              <w:rPr>
                <w:rFonts w:ascii="宋体" w:hAnsi="宋体" w:hint="eastAsia"/>
                <w:sz w:val="18"/>
              </w:rPr>
              <w:t>State】</w:t>
            </w:r>
          </w:p>
        </w:tc>
        <w:tc>
          <w:tcPr>
            <w:tcW w:w="1559" w:type="dxa"/>
          </w:tcPr>
          <w:p w:rsidR="0078473B" w:rsidRPr="00461B7C" w:rsidRDefault="006D66D5" w:rsidP="00461B7C">
            <w:pPr>
              <w:rPr>
                <w:rFonts w:ascii="宋体" w:hAnsi="宋体"/>
                <w:sz w:val="18"/>
              </w:rPr>
            </w:pPr>
            <w:r w:rsidRPr="00461B7C">
              <w:rPr>
                <w:rFonts w:ascii="宋体" w:hAnsi="宋体"/>
                <w:sz w:val="18"/>
              </w:rPr>
              <w:t>S</w:t>
            </w:r>
            <w:r w:rsidRPr="00461B7C">
              <w:rPr>
                <w:rFonts w:ascii="宋体" w:hAnsi="宋体" w:hint="eastAsia"/>
                <w:sz w:val="18"/>
              </w:rPr>
              <w:t>tring</w:t>
            </w:r>
          </w:p>
        </w:tc>
      </w:tr>
      <w:tr w:rsidR="0078473B" w:rsidRPr="00B803AD" w:rsidTr="00CA3A50">
        <w:tc>
          <w:tcPr>
            <w:tcW w:w="1526" w:type="dxa"/>
            <w:vAlign w:val="center"/>
          </w:tcPr>
          <w:p w:rsidR="0078473B" w:rsidRPr="00867302" w:rsidRDefault="0078473B" w:rsidP="00FD49B1">
            <w:pPr>
              <w:widowControl/>
              <w:rPr>
                <w:color w:val="000000" w:themeColor="text1"/>
              </w:rPr>
            </w:pPr>
            <w:r w:rsidRPr="00867302">
              <w:rPr>
                <w:rFonts w:hint="eastAsia"/>
                <w:color w:val="000000" w:themeColor="text1"/>
              </w:rPr>
              <w:t>电话</w:t>
            </w:r>
            <w:r w:rsidR="00272629" w:rsidRPr="00867302">
              <w:rPr>
                <w:rFonts w:hint="eastAsia"/>
                <w:color w:val="000000" w:themeColor="text1"/>
              </w:rPr>
              <w:t>状态</w:t>
            </w:r>
          </w:p>
        </w:tc>
        <w:tc>
          <w:tcPr>
            <w:tcW w:w="2268" w:type="dxa"/>
            <w:vAlign w:val="center"/>
          </w:tcPr>
          <w:p w:rsidR="00531E80" w:rsidRPr="00867302" w:rsidRDefault="00531E80" w:rsidP="00531E80">
            <w:pPr>
              <w:rPr>
                <w:rFonts w:ascii="宋体" w:hAnsi="宋体"/>
                <w:color w:val="000000" w:themeColor="text1"/>
                <w:sz w:val="18"/>
              </w:rPr>
            </w:pPr>
            <w:r w:rsidRPr="00867302">
              <w:rPr>
                <w:rFonts w:ascii="宋体" w:hAnsi="宋体" w:hint="eastAsia"/>
                <w:color w:val="000000" w:themeColor="text1"/>
                <w:sz w:val="18"/>
              </w:rPr>
              <w:t>0-&gt;没有</w:t>
            </w:r>
          </w:p>
          <w:p w:rsidR="00531E80" w:rsidRPr="00867302" w:rsidRDefault="00531E80" w:rsidP="00531E80">
            <w:pPr>
              <w:rPr>
                <w:rFonts w:ascii="宋体" w:hAnsi="宋体"/>
                <w:color w:val="000000" w:themeColor="text1"/>
                <w:sz w:val="18"/>
              </w:rPr>
            </w:pPr>
            <w:r w:rsidRPr="00867302">
              <w:rPr>
                <w:rFonts w:ascii="宋体" w:hAnsi="宋体" w:hint="eastAsia"/>
                <w:color w:val="000000" w:themeColor="text1"/>
                <w:sz w:val="18"/>
              </w:rPr>
              <w:t>1-&gt;</w:t>
            </w:r>
            <w:r w:rsidR="005850D6" w:rsidRPr="00867302">
              <w:rPr>
                <w:rFonts w:ascii="宋体" w:hAnsi="宋体" w:hint="eastAsia"/>
                <w:color w:val="000000" w:themeColor="text1"/>
                <w:sz w:val="18"/>
              </w:rPr>
              <w:t xml:space="preserve"> POLYCOM</w:t>
            </w:r>
          </w:p>
          <w:p w:rsidR="0078473B" w:rsidRPr="00867302" w:rsidRDefault="00531E80" w:rsidP="00BA2595">
            <w:pPr>
              <w:rPr>
                <w:rFonts w:ascii="宋体" w:hAnsi="宋体"/>
                <w:color w:val="000000" w:themeColor="text1"/>
                <w:sz w:val="18"/>
              </w:rPr>
            </w:pPr>
            <w:r w:rsidRPr="00867302">
              <w:rPr>
                <w:rFonts w:ascii="宋体" w:hAnsi="宋体" w:hint="eastAsia"/>
                <w:color w:val="000000" w:themeColor="text1"/>
                <w:sz w:val="18"/>
              </w:rPr>
              <w:t>2-&gt;</w:t>
            </w:r>
            <w:r w:rsidR="005850D6" w:rsidRPr="00867302">
              <w:rPr>
                <w:rFonts w:ascii="宋体" w:hAnsi="宋体" w:hint="eastAsia"/>
                <w:color w:val="000000" w:themeColor="text1"/>
                <w:sz w:val="18"/>
              </w:rPr>
              <w:t xml:space="preserve"> USB-Phone</w:t>
            </w:r>
          </w:p>
          <w:p w:rsidR="0016263D" w:rsidRPr="00867302" w:rsidRDefault="0016263D" w:rsidP="00BA2595">
            <w:pPr>
              <w:rPr>
                <w:rFonts w:ascii="宋体" w:hAnsi="宋体"/>
                <w:color w:val="000000" w:themeColor="text1"/>
                <w:sz w:val="18"/>
              </w:rPr>
            </w:pPr>
            <w:r w:rsidRPr="00867302">
              <w:rPr>
                <w:rFonts w:ascii="宋体" w:hAnsi="宋体" w:hint="eastAsia"/>
                <w:color w:val="000000" w:themeColor="text1"/>
                <w:sz w:val="18"/>
              </w:rPr>
              <w:t>会议室详情接口返回</w:t>
            </w:r>
          </w:p>
        </w:tc>
        <w:tc>
          <w:tcPr>
            <w:tcW w:w="2693" w:type="dxa"/>
            <w:vAlign w:val="center"/>
          </w:tcPr>
          <w:p w:rsidR="0078473B" w:rsidRDefault="0016263D" w:rsidP="003466FC">
            <w:pPr>
              <w:rPr>
                <w:rFonts w:ascii="宋体" w:hAnsi="宋体"/>
                <w:sz w:val="18"/>
              </w:rPr>
            </w:pPr>
            <w:r>
              <w:rPr>
                <w:rFonts w:ascii="宋体" w:hAnsi="宋体" w:hint="eastAsia"/>
                <w:sz w:val="18"/>
              </w:rPr>
              <w:t>PS【P</w:t>
            </w:r>
            <w:r w:rsidR="003466FC">
              <w:rPr>
                <w:rFonts w:ascii="宋体" w:hAnsi="宋体" w:hint="eastAsia"/>
                <w:sz w:val="18"/>
              </w:rPr>
              <w:t>hone</w:t>
            </w:r>
            <w:r>
              <w:rPr>
                <w:rFonts w:ascii="宋体" w:hAnsi="宋体" w:hint="eastAsia"/>
                <w:sz w:val="18"/>
              </w:rPr>
              <w:t>State】</w:t>
            </w:r>
          </w:p>
        </w:tc>
        <w:tc>
          <w:tcPr>
            <w:tcW w:w="1559" w:type="dxa"/>
          </w:tcPr>
          <w:p w:rsidR="0078473B" w:rsidRPr="00461B7C" w:rsidRDefault="006D66D5" w:rsidP="00461B7C">
            <w:pPr>
              <w:rPr>
                <w:rFonts w:ascii="宋体" w:hAnsi="宋体"/>
                <w:sz w:val="18"/>
              </w:rPr>
            </w:pPr>
            <w:r w:rsidRPr="00461B7C">
              <w:rPr>
                <w:rFonts w:ascii="宋体" w:hAnsi="宋体"/>
                <w:sz w:val="18"/>
              </w:rPr>
              <w:t>S</w:t>
            </w:r>
            <w:r w:rsidRPr="00461B7C">
              <w:rPr>
                <w:rFonts w:ascii="宋体" w:hAnsi="宋体" w:hint="eastAsia"/>
                <w:sz w:val="18"/>
              </w:rPr>
              <w:t>tring</w:t>
            </w:r>
          </w:p>
        </w:tc>
      </w:tr>
      <w:tr w:rsidR="00B1704B" w:rsidRPr="00B803AD" w:rsidTr="00CA3A50">
        <w:tc>
          <w:tcPr>
            <w:tcW w:w="1526" w:type="dxa"/>
            <w:vAlign w:val="center"/>
          </w:tcPr>
          <w:p w:rsidR="00B1704B" w:rsidRPr="00867302" w:rsidRDefault="00B1704B" w:rsidP="00FD49B1">
            <w:pPr>
              <w:widowControl/>
              <w:rPr>
                <w:color w:val="000000" w:themeColor="text1"/>
              </w:rPr>
            </w:pPr>
            <w:r w:rsidRPr="00867302">
              <w:rPr>
                <w:rFonts w:hint="eastAsia"/>
                <w:color w:val="000000" w:themeColor="text1"/>
              </w:rPr>
              <w:t>会议剩余比例</w:t>
            </w:r>
          </w:p>
        </w:tc>
        <w:tc>
          <w:tcPr>
            <w:tcW w:w="2268" w:type="dxa"/>
            <w:vAlign w:val="center"/>
          </w:tcPr>
          <w:p w:rsidR="00B1704B" w:rsidRPr="00867302" w:rsidRDefault="00C86419" w:rsidP="00531E80">
            <w:pPr>
              <w:rPr>
                <w:rFonts w:ascii="宋体" w:hAnsi="宋体"/>
                <w:color w:val="000000" w:themeColor="text1"/>
                <w:sz w:val="18"/>
              </w:rPr>
            </w:pPr>
            <w:r w:rsidRPr="00867302">
              <w:rPr>
                <w:rFonts w:ascii="宋体" w:hAnsi="宋体" w:hint="eastAsia"/>
                <w:color w:val="000000" w:themeColor="text1"/>
                <w:sz w:val="18"/>
              </w:rPr>
              <w:t>会议预定当天不限时间段查询返回</w:t>
            </w:r>
          </w:p>
        </w:tc>
        <w:tc>
          <w:tcPr>
            <w:tcW w:w="2693" w:type="dxa"/>
            <w:vAlign w:val="center"/>
          </w:tcPr>
          <w:p w:rsidR="00B1704B" w:rsidRPr="00C86419" w:rsidRDefault="003866F0" w:rsidP="003466FC">
            <w:pPr>
              <w:rPr>
                <w:rFonts w:ascii="宋体" w:hAnsi="宋体"/>
                <w:color w:val="3333FF"/>
                <w:sz w:val="18"/>
              </w:rPr>
            </w:pPr>
            <w:r w:rsidRPr="00C86419">
              <w:rPr>
                <w:rFonts w:ascii="宋体" w:hAnsi="宋体" w:hint="eastAsia"/>
                <w:color w:val="3333FF"/>
                <w:sz w:val="18"/>
              </w:rPr>
              <w:t>MROR</w:t>
            </w:r>
            <w:r w:rsidR="00113C86" w:rsidRPr="00C86419">
              <w:rPr>
                <w:rFonts w:ascii="宋体" w:hAnsi="宋体" w:hint="eastAsia"/>
                <w:color w:val="3333FF"/>
                <w:sz w:val="18"/>
              </w:rPr>
              <w:t>【MeetingRoomOccupancyRation】</w:t>
            </w:r>
          </w:p>
        </w:tc>
        <w:tc>
          <w:tcPr>
            <w:tcW w:w="1559" w:type="dxa"/>
          </w:tcPr>
          <w:p w:rsidR="00B1704B" w:rsidRPr="00C86419" w:rsidRDefault="00CC063C" w:rsidP="00461B7C">
            <w:pPr>
              <w:rPr>
                <w:rFonts w:ascii="宋体" w:hAnsi="宋体"/>
                <w:color w:val="3333FF"/>
                <w:sz w:val="18"/>
              </w:rPr>
            </w:pPr>
            <w:r w:rsidRPr="00C86419">
              <w:rPr>
                <w:rFonts w:ascii="宋体" w:hAnsi="宋体" w:hint="eastAsia"/>
                <w:color w:val="3333FF"/>
                <w:sz w:val="18"/>
              </w:rPr>
              <w:t>String</w:t>
            </w:r>
          </w:p>
        </w:tc>
      </w:tr>
      <w:tr w:rsidR="00FD49B1" w:rsidRPr="00B803AD" w:rsidTr="00CA3A50">
        <w:tc>
          <w:tcPr>
            <w:tcW w:w="1526" w:type="dxa"/>
            <w:vAlign w:val="center"/>
          </w:tcPr>
          <w:p w:rsidR="00FD49B1" w:rsidRPr="00867302" w:rsidRDefault="00715B86" w:rsidP="00036095">
            <w:pPr>
              <w:widowControl/>
              <w:rPr>
                <w:rFonts w:ascii="宋体" w:hAnsi="宋体"/>
                <w:color w:val="000000" w:themeColor="text1"/>
                <w:sz w:val="18"/>
              </w:rPr>
            </w:pPr>
            <w:r w:rsidRPr="00867302">
              <w:rPr>
                <w:rFonts w:hint="eastAsia"/>
                <w:color w:val="000000" w:themeColor="text1"/>
              </w:rPr>
              <w:t>【</w:t>
            </w:r>
            <w:hyperlink w:anchor="_已预订会议对象实体【】" w:history="1">
              <w:r w:rsidR="002432ED" w:rsidRPr="00867302">
                <w:rPr>
                  <w:rStyle w:val="a8"/>
                  <w:rFonts w:hint="eastAsia"/>
                  <w:color w:val="000000" w:themeColor="text1"/>
                </w:rPr>
                <w:t>会议</w:t>
              </w:r>
              <w:r w:rsidR="000B6CD3" w:rsidRPr="00867302">
                <w:rPr>
                  <w:rStyle w:val="a8"/>
                  <w:rFonts w:hint="eastAsia"/>
                  <w:color w:val="000000" w:themeColor="text1"/>
                </w:rPr>
                <w:t>信息</w:t>
              </w:r>
              <w:r w:rsidR="002432ED" w:rsidRPr="00867302">
                <w:rPr>
                  <w:rStyle w:val="a8"/>
                  <w:rFonts w:hint="eastAsia"/>
                  <w:color w:val="000000" w:themeColor="text1"/>
                </w:rPr>
                <w:t>对象</w:t>
              </w:r>
            </w:hyperlink>
            <w:r w:rsidRPr="00867302">
              <w:rPr>
                <w:rFonts w:hint="eastAsia"/>
                <w:color w:val="000000" w:themeColor="text1"/>
              </w:rPr>
              <w:t>】</w:t>
            </w:r>
            <w:r w:rsidR="002432ED" w:rsidRPr="00867302">
              <w:rPr>
                <w:rFonts w:hint="eastAsia"/>
                <w:color w:val="000000" w:themeColor="text1"/>
              </w:rPr>
              <w:t>集合</w:t>
            </w:r>
          </w:p>
        </w:tc>
        <w:tc>
          <w:tcPr>
            <w:tcW w:w="2268" w:type="dxa"/>
            <w:vAlign w:val="center"/>
          </w:tcPr>
          <w:p w:rsidR="00FD49B1" w:rsidRPr="00867302" w:rsidRDefault="00DE50B7" w:rsidP="00BA2595">
            <w:pPr>
              <w:rPr>
                <w:rFonts w:ascii="宋体" w:hAnsi="宋体"/>
                <w:color w:val="000000" w:themeColor="text1"/>
                <w:sz w:val="18"/>
              </w:rPr>
            </w:pPr>
            <w:r w:rsidRPr="00867302">
              <w:rPr>
                <w:rFonts w:ascii="宋体" w:hAnsi="宋体" w:hint="eastAsia"/>
                <w:color w:val="000000" w:themeColor="text1"/>
                <w:sz w:val="18"/>
              </w:rPr>
              <w:t>只返回会议ID、开始时间、结束时间、时长</w:t>
            </w:r>
          </w:p>
        </w:tc>
        <w:tc>
          <w:tcPr>
            <w:tcW w:w="2693" w:type="dxa"/>
            <w:vAlign w:val="center"/>
          </w:tcPr>
          <w:p w:rsidR="00FD49B1" w:rsidRPr="00D41802" w:rsidRDefault="00793B83" w:rsidP="00BA2595">
            <w:pPr>
              <w:rPr>
                <w:rFonts w:ascii="宋体" w:hAnsi="宋体"/>
                <w:sz w:val="18"/>
              </w:rPr>
            </w:pPr>
            <w:r>
              <w:rPr>
                <w:rFonts w:ascii="宋体" w:hAnsi="宋体" w:hint="eastAsia"/>
                <w:sz w:val="18"/>
              </w:rPr>
              <w:t>HBMIS【HaveBookingMeetingInfos】</w:t>
            </w:r>
          </w:p>
        </w:tc>
        <w:tc>
          <w:tcPr>
            <w:tcW w:w="1559" w:type="dxa"/>
          </w:tcPr>
          <w:p w:rsidR="00FD49B1" w:rsidRPr="00461B7C" w:rsidRDefault="00CE132E" w:rsidP="00461B7C">
            <w:pPr>
              <w:rPr>
                <w:rFonts w:ascii="宋体" w:hAnsi="宋体"/>
                <w:sz w:val="18"/>
              </w:rPr>
            </w:pPr>
            <w:bookmarkStart w:id="116" w:name="OLE_LINK3"/>
            <w:bookmarkStart w:id="117" w:name="OLE_LINK4"/>
            <w:r>
              <w:rPr>
                <w:rFonts w:ascii="宋体" w:hAnsi="宋体" w:hint="eastAsia"/>
                <w:sz w:val="18"/>
              </w:rPr>
              <w:t>Json</w:t>
            </w:r>
            <w:r w:rsidR="00F935AB">
              <w:rPr>
                <w:rFonts w:ascii="宋体" w:hAnsi="宋体" w:hint="eastAsia"/>
                <w:sz w:val="18"/>
              </w:rPr>
              <w:t>数组</w:t>
            </w:r>
            <w:bookmarkEnd w:id="116"/>
            <w:bookmarkEnd w:id="117"/>
          </w:p>
        </w:tc>
      </w:tr>
    </w:tbl>
    <w:p w:rsidR="001A31EB" w:rsidRDefault="001A31EB" w:rsidP="00634B20">
      <w:pPr>
        <w:pStyle w:val="a2"/>
        <w:ind w:firstLine="0"/>
      </w:pPr>
    </w:p>
    <w:p w:rsidR="00525BF4" w:rsidRDefault="00321E08" w:rsidP="002E4D39">
      <w:pPr>
        <w:pStyle w:val="4"/>
      </w:pPr>
      <w:bookmarkStart w:id="118" w:name="_详细信息实体"/>
      <w:bookmarkStart w:id="119" w:name="_View详细信息实体"/>
      <w:bookmarkStart w:id="120" w:name="_已预订会议对象实体【】"/>
      <w:bookmarkStart w:id="121" w:name="_会议对象实体【MeetingInfo】"/>
      <w:bookmarkStart w:id="122" w:name="_修改-会议信息对象实体【MeetingInfo】"/>
      <w:bookmarkEnd w:id="118"/>
      <w:bookmarkEnd w:id="119"/>
      <w:bookmarkEnd w:id="120"/>
      <w:bookmarkEnd w:id="121"/>
      <w:bookmarkEnd w:id="122"/>
      <w:r w:rsidRPr="00F468F3">
        <w:rPr>
          <w:rFonts w:hint="eastAsia"/>
          <w:color w:val="000000" w:themeColor="text1"/>
        </w:rPr>
        <w:t>修改</w:t>
      </w:r>
      <w:r w:rsidR="000E3273" w:rsidRPr="00F468F3">
        <w:rPr>
          <w:rFonts w:hint="eastAsia"/>
          <w:color w:val="000000" w:themeColor="text1"/>
        </w:rPr>
        <w:t>(</w:t>
      </w:r>
      <w:r w:rsidR="00F468F3" w:rsidRPr="00F468F3">
        <w:rPr>
          <w:rFonts w:hint="eastAsia"/>
          <w:color w:val="000000" w:themeColor="text1"/>
        </w:rPr>
        <w:t>18</w:t>
      </w:r>
      <w:r w:rsidR="000E3273" w:rsidRPr="00F468F3">
        <w:rPr>
          <w:rFonts w:hint="eastAsia"/>
          <w:color w:val="000000" w:themeColor="text1"/>
        </w:rPr>
        <w:t>)</w:t>
      </w:r>
      <w:r w:rsidRPr="00F468F3">
        <w:rPr>
          <w:rFonts w:hint="eastAsia"/>
          <w:color w:val="000000" w:themeColor="text1"/>
        </w:rPr>
        <w:t>-</w:t>
      </w:r>
      <w:r w:rsidR="00EC7ED9">
        <w:rPr>
          <w:rFonts w:hint="eastAsia"/>
        </w:rPr>
        <w:t>会议信息</w:t>
      </w:r>
      <w:r w:rsidR="00715B86">
        <w:rPr>
          <w:rFonts w:hint="eastAsia"/>
        </w:rPr>
        <w:t>对象实体【</w:t>
      </w:r>
      <w:r w:rsidR="005658B9">
        <w:rPr>
          <w:rFonts w:hint="eastAsia"/>
        </w:rPr>
        <w:t>Meeting</w:t>
      </w:r>
      <w:r w:rsidR="00966E32">
        <w:rPr>
          <w:rFonts w:hint="eastAsia"/>
        </w:rPr>
        <w:t>Info</w:t>
      </w:r>
      <w:r w:rsidR="00715B86">
        <w:rPr>
          <w:rFonts w:hint="eastAsia"/>
        </w:rPr>
        <w:t>】</w:t>
      </w:r>
    </w:p>
    <w:tbl>
      <w:tblPr>
        <w:tblW w:w="8429" w:type="dxa"/>
        <w:tblInd w:w="93" w:type="dxa"/>
        <w:tblLook w:val="0000"/>
      </w:tblPr>
      <w:tblGrid>
        <w:gridCol w:w="1570"/>
        <w:gridCol w:w="2373"/>
        <w:gridCol w:w="3185"/>
        <w:gridCol w:w="1301"/>
      </w:tblGrid>
      <w:tr w:rsidR="0099298D" w:rsidRPr="00F529E1" w:rsidTr="00F468F3">
        <w:trPr>
          <w:trHeight w:val="70"/>
        </w:trPr>
        <w:tc>
          <w:tcPr>
            <w:tcW w:w="1571" w:type="dxa"/>
            <w:tcBorders>
              <w:top w:val="single" w:sz="4" w:space="0" w:color="auto"/>
              <w:left w:val="single" w:sz="4" w:space="0" w:color="auto"/>
              <w:bottom w:val="single" w:sz="4" w:space="0" w:color="auto"/>
              <w:right w:val="single" w:sz="4" w:space="0" w:color="auto"/>
            </w:tcBorders>
            <w:shd w:val="clear" w:color="auto" w:fill="C0C0C0"/>
            <w:vAlign w:val="center"/>
          </w:tcPr>
          <w:p w:rsidR="00BB0F7C" w:rsidRPr="00F529E1" w:rsidRDefault="00BB0F7C" w:rsidP="002F1491">
            <w:pPr>
              <w:ind w:left="-57" w:right="-57"/>
              <w:jc w:val="center"/>
              <w:rPr>
                <w:rFonts w:hAnsi="宋体" w:cs="宋体"/>
                <w:b/>
                <w:bCs/>
                <w:sz w:val="20"/>
              </w:rPr>
            </w:pPr>
            <w:r w:rsidRPr="00F529E1">
              <w:rPr>
                <w:rFonts w:hAnsi="宋体" w:cs="宋体" w:hint="eastAsia"/>
                <w:b/>
                <w:bCs/>
                <w:sz w:val="20"/>
              </w:rPr>
              <w:t>属性</w:t>
            </w:r>
          </w:p>
        </w:tc>
        <w:tc>
          <w:tcPr>
            <w:tcW w:w="2374" w:type="dxa"/>
            <w:tcBorders>
              <w:top w:val="single" w:sz="4" w:space="0" w:color="auto"/>
              <w:left w:val="nil"/>
              <w:bottom w:val="single" w:sz="4" w:space="0" w:color="auto"/>
              <w:right w:val="single" w:sz="4" w:space="0" w:color="auto"/>
            </w:tcBorders>
            <w:shd w:val="clear" w:color="auto" w:fill="C0C0C0"/>
            <w:vAlign w:val="center"/>
          </w:tcPr>
          <w:p w:rsidR="00BB0F7C" w:rsidRPr="00F529E1" w:rsidRDefault="00BB0F7C" w:rsidP="002F1491">
            <w:pPr>
              <w:ind w:left="-57" w:right="-57"/>
              <w:jc w:val="center"/>
              <w:rPr>
                <w:rFonts w:hAnsi="宋体" w:cs="宋体"/>
                <w:b/>
                <w:bCs/>
                <w:sz w:val="20"/>
              </w:rPr>
            </w:pPr>
            <w:r w:rsidRPr="00F529E1">
              <w:rPr>
                <w:rFonts w:hAnsi="宋体" w:cs="宋体" w:hint="eastAsia"/>
                <w:b/>
                <w:bCs/>
                <w:sz w:val="20"/>
              </w:rPr>
              <w:t>属性约束</w:t>
            </w:r>
          </w:p>
        </w:tc>
        <w:tc>
          <w:tcPr>
            <w:tcW w:w="3183" w:type="dxa"/>
            <w:tcBorders>
              <w:top w:val="single" w:sz="4" w:space="0" w:color="auto"/>
              <w:left w:val="nil"/>
              <w:bottom w:val="single" w:sz="4" w:space="0" w:color="auto"/>
              <w:right w:val="single" w:sz="4" w:space="0" w:color="auto"/>
            </w:tcBorders>
            <w:shd w:val="clear" w:color="auto" w:fill="C0C0C0"/>
            <w:vAlign w:val="center"/>
          </w:tcPr>
          <w:p w:rsidR="00BB0F7C" w:rsidRPr="00F529E1" w:rsidRDefault="00BB0F7C" w:rsidP="002F1491">
            <w:pPr>
              <w:ind w:left="-57" w:right="-57"/>
              <w:jc w:val="center"/>
              <w:rPr>
                <w:rFonts w:hAnsi="宋体" w:cs="宋体"/>
                <w:b/>
                <w:bCs/>
                <w:sz w:val="20"/>
              </w:rPr>
            </w:pPr>
            <w:r w:rsidRPr="00F529E1">
              <w:rPr>
                <w:rFonts w:hAnsi="宋体" w:cs="宋体" w:hint="eastAsia"/>
                <w:b/>
                <w:bCs/>
                <w:sz w:val="20"/>
              </w:rPr>
              <w:t>数据名称</w:t>
            </w:r>
          </w:p>
        </w:tc>
        <w:tc>
          <w:tcPr>
            <w:tcW w:w="1301" w:type="dxa"/>
            <w:tcBorders>
              <w:top w:val="single" w:sz="4" w:space="0" w:color="auto"/>
              <w:left w:val="nil"/>
              <w:bottom w:val="single" w:sz="4" w:space="0" w:color="auto"/>
              <w:right w:val="single" w:sz="4" w:space="0" w:color="auto"/>
            </w:tcBorders>
            <w:shd w:val="clear" w:color="auto" w:fill="C0C0C0"/>
            <w:vAlign w:val="center"/>
          </w:tcPr>
          <w:p w:rsidR="00BB0F7C" w:rsidRPr="00F529E1" w:rsidRDefault="00BB0F7C" w:rsidP="002F1491">
            <w:pPr>
              <w:ind w:left="-57" w:right="-57"/>
              <w:jc w:val="center"/>
              <w:rPr>
                <w:rFonts w:hAnsi="宋体" w:cs="宋体"/>
                <w:b/>
                <w:bCs/>
                <w:sz w:val="20"/>
              </w:rPr>
            </w:pPr>
            <w:r w:rsidRPr="00F529E1">
              <w:rPr>
                <w:rFonts w:hAnsi="宋体" w:cs="宋体"/>
                <w:b/>
                <w:bCs/>
                <w:sz w:val="20"/>
              </w:rPr>
              <w:t>数据类型</w:t>
            </w:r>
          </w:p>
        </w:tc>
      </w:tr>
      <w:tr w:rsidR="0099298D" w:rsidRPr="00A145FE" w:rsidTr="00F468F3">
        <w:trPr>
          <w:trHeight w:val="255"/>
        </w:trPr>
        <w:tc>
          <w:tcPr>
            <w:tcW w:w="1571" w:type="dxa"/>
            <w:tcBorders>
              <w:top w:val="single" w:sz="4" w:space="0" w:color="auto"/>
              <w:left w:val="single" w:sz="4" w:space="0" w:color="auto"/>
              <w:bottom w:val="single" w:sz="4" w:space="0" w:color="auto"/>
              <w:right w:val="single" w:sz="4" w:space="0" w:color="auto"/>
            </w:tcBorders>
            <w:shd w:val="clear" w:color="auto" w:fill="auto"/>
            <w:noWrap/>
            <w:vAlign w:val="center"/>
          </w:tcPr>
          <w:p w:rsidR="00BB0F7C" w:rsidRPr="00A145FE" w:rsidRDefault="005533B9" w:rsidP="002F1491">
            <w:pPr>
              <w:widowControl/>
              <w:jc w:val="left"/>
              <w:rPr>
                <w:rFonts w:ascii="宋体" w:hAnsi="宋体"/>
                <w:sz w:val="18"/>
              </w:rPr>
            </w:pPr>
            <w:r>
              <w:rPr>
                <w:rFonts w:ascii="宋体" w:hAnsi="宋体" w:hint="eastAsia"/>
                <w:sz w:val="18"/>
              </w:rPr>
              <w:t>会议</w:t>
            </w:r>
            <w:r w:rsidR="00BB0F7C">
              <w:rPr>
                <w:rFonts w:ascii="宋体" w:hAnsi="宋体" w:hint="eastAsia"/>
                <w:sz w:val="18"/>
              </w:rPr>
              <w:t>ID</w:t>
            </w:r>
          </w:p>
        </w:tc>
        <w:tc>
          <w:tcPr>
            <w:tcW w:w="2374" w:type="dxa"/>
            <w:tcBorders>
              <w:top w:val="single" w:sz="4" w:space="0" w:color="auto"/>
              <w:left w:val="nil"/>
              <w:bottom w:val="single" w:sz="4" w:space="0" w:color="auto"/>
              <w:right w:val="single" w:sz="4" w:space="0" w:color="auto"/>
            </w:tcBorders>
            <w:shd w:val="clear" w:color="auto" w:fill="auto"/>
            <w:noWrap/>
            <w:vAlign w:val="center"/>
          </w:tcPr>
          <w:p w:rsidR="00BB0F7C" w:rsidRPr="00A145FE" w:rsidRDefault="00BB0F7C" w:rsidP="002F1491">
            <w:pPr>
              <w:rPr>
                <w:rFonts w:ascii="宋体" w:hAnsi="宋体"/>
                <w:sz w:val="18"/>
              </w:rPr>
            </w:pPr>
            <w:r>
              <w:rPr>
                <w:rFonts w:ascii="宋体" w:hAnsi="宋体" w:hint="eastAsia"/>
                <w:sz w:val="18"/>
              </w:rPr>
              <w:t>Not null</w:t>
            </w:r>
          </w:p>
        </w:tc>
        <w:tc>
          <w:tcPr>
            <w:tcW w:w="3183" w:type="dxa"/>
            <w:tcBorders>
              <w:top w:val="single" w:sz="4" w:space="0" w:color="auto"/>
              <w:left w:val="nil"/>
              <w:bottom w:val="single" w:sz="4" w:space="0" w:color="auto"/>
              <w:right w:val="single" w:sz="4" w:space="0" w:color="auto"/>
            </w:tcBorders>
            <w:shd w:val="clear" w:color="auto" w:fill="auto"/>
            <w:noWrap/>
            <w:vAlign w:val="center"/>
          </w:tcPr>
          <w:p w:rsidR="00BB0F7C" w:rsidRPr="00A145FE" w:rsidRDefault="00677D5D" w:rsidP="000671AC">
            <w:pPr>
              <w:rPr>
                <w:rFonts w:ascii="宋体" w:hAnsi="宋体"/>
                <w:sz w:val="18"/>
              </w:rPr>
            </w:pPr>
            <w:r>
              <w:rPr>
                <w:rFonts w:ascii="宋体" w:hAnsi="宋体" w:hint="eastAsia"/>
                <w:sz w:val="18"/>
              </w:rPr>
              <w:t>M</w:t>
            </w:r>
            <w:r w:rsidR="00BB0F7C">
              <w:rPr>
                <w:rFonts w:ascii="宋体" w:hAnsi="宋体" w:hint="eastAsia"/>
                <w:sz w:val="18"/>
              </w:rPr>
              <w:t>ID</w:t>
            </w:r>
            <w:r w:rsidR="000671AC">
              <w:rPr>
                <w:rFonts w:ascii="宋体" w:cs="宋体" w:hint="eastAsia"/>
                <w:color w:val="000000"/>
                <w:sz w:val="18"/>
              </w:rPr>
              <w:t>【MeetingID】</w:t>
            </w:r>
          </w:p>
        </w:tc>
        <w:tc>
          <w:tcPr>
            <w:tcW w:w="1301" w:type="dxa"/>
            <w:tcBorders>
              <w:top w:val="single" w:sz="4" w:space="0" w:color="auto"/>
              <w:left w:val="nil"/>
              <w:bottom w:val="single" w:sz="4" w:space="0" w:color="auto"/>
              <w:right w:val="single" w:sz="4" w:space="0" w:color="auto"/>
            </w:tcBorders>
            <w:shd w:val="clear" w:color="auto" w:fill="auto"/>
            <w:noWrap/>
            <w:vAlign w:val="center"/>
          </w:tcPr>
          <w:p w:rsidR="00BB0F7C" w:rsidRPr="00A145FE" w:rsidRDefault="00BB0F7C" w:rsidP="002F1491">
            <w:pPr>
              <w:rPr>
                <w:rFonts w:ascii="宋体" w:hAnsi="宋体"/>
                <w:sz w:val="18"/>
              </w:rPr>
            </w:pPr>
            <w:r>
              <w:rPr>
                <w:rFonts w:ascii="宋体" w:hAnsi="宋体"/>
                <w:sz w:val="18"/>
              </w:rPr>
              <w:t>S</w:t>
            </w:r>
            <w:r>
              <w:rPr>
                <w:rFonts w:ascii="宋体" w:hAnsi="宋体" w:hint="eastAsia"/>
                <w:sz w:val="18"/>
              </w:rPr>
              <w:t>tring</w:t>
            </w:r>
          </w:p>
        </w:tc>
      </w:tr>
      <w:tr w:rsidR="0099298D" w:rsidRPr="00A145FE" w:rsidTr="00F468F3">
        <w:trPr>
          <w:trHeight w:val="255"/>
        </w:trPr>
        <w:tc>
          <w:tcPr>
            <w:tcW w:w="1571" w:type="dxa"/>
            <w:tcBorders>
              <w:top w:val="single" w:sz="4" w:space="0" w:color="auto"/>
              <w:left w:val="single" w:sz="4" w:space="0" w:color="auto"/>
              <w:bottom w:val="single" w:sz="4" w:space="0" w:color="auto"/>
              <w:right w:val="single" w:sz="4" w:space="0" w:color="auto"/>
            </w:tcBorders>
            <w:shd w:val="clear" w:color="auto" w:fill="auto"/>
            <w:noWrap/>
            <w:vAlign w:val="center"/>
          </w:tcPr>
          <w:p w:rsidR="00BB0F7C" w:rsidRPr="00A145FE" w:rsidRDefault="00BB0F7C" w:rsidP="006B2B48">
            <w:pPr>
              <w:widowControl/>
              <w:jc w:val="left"/>
              <w:rPr>
                <w:rFonts w:ascii="宋体" w:hAnsi="宋体"/>
                <w:sz w:val="18"/>
              </w:rPr>
            </w:pPr>
            <w:r>
              <w:rPr>
                <w:rFonts w:hint="eastAsia"/>
              </w:rPr>
              <w:t>会议</w:t>
            </w:r>
            <w:r w:rsidR="006B2B48">
              <w:rPr>
                <w:rFonts w:hint="eastAsia"/>
              </w:rPr>
              <w:t>名称</w:t>
            </w:r>
          </w:p>
        </w:tc>
        <w:tc>
          <w:tcPr>
            <w:tcW w:w="2374" w:type="dxa"/>
            <w:tcBorders>
              <w:top w:val="single" w:sz="4" w:space="0" w:color="auto"/>
              <w:left w:val="nil"/>
              <w:bottom w:val="single" w:sz="4" w:space="0" w:color="auto"/>
              <w:right w:val="single" w:sz="4" w:space="0" w:color="auto"/>
            </w:tcBorders>
            <w:shd w:val="clear" w:color="auto" w:fill="auto"/>
            <w:noWrap/>
            <w:vAlign w:val="center"/>
          </w:tcPr>
          <w:p w:rsidR="00BB0F7C" w:rsidRPr="00A145FE" w:rsidRDefault="00BB0F7C" w:rsidP="002F1491">
            <w:pPr>
              <w:rPr>
                <w:rFonts w:ascii="宋体" w:hAnsi="宋体"/>
                <w:sz w:val="18"/>
              </w:rPr>
            </w:pPr>
          </w:p>
        </w:tc>
        <w:tc>
          <w:tcPr>
            <w:tcW w:w="3183" w:type="dxa"/>
            <w:tcBorders>
              <w:top w:val="single" w:sz="4" w:space="0" w:color="auto"/>
              <w:left w:val="nil"/>
              <w:bottom w:val="single" w:sz="4" w:space="0" w:color="auto"/>
              <w:right w:val="single" w:sz="4" w:space="0" w:color="auto"/>
            </w:tcBorders>
            <w:shd w:val="clear" w:color="auto" w:fill="auto"/>
            <w:noWrap/>
            <w:vAlign w:val="center"/>
          </w:tcPr>
          <w:p w:rsidR="00BB0F7C" w:rsidRPr="00A145FE" w:rsidRDefault="00FE3049" w:rsidP="00D34B11">
            <w:pPr>
              <w:rPr>
                <w:rFonts w:ascii="宋体" w:hAnsi="宋体"/>
                <w:sz w:val="18"/>
              </w:rPr>
            </w:pPr>
            <w:r>
              <w:rPr>
                <w:rFonts w:ascii="宋体" w:cs="宋体" w:hint="eastAsia"/>
                <w:color w:val="000000"/>
                <w:sz w:val="18"/>
              </w:rPr>
              <w:t>M</w:t>
            </w:r>
            <w:r w:rsidR="00BB0F7C">
              <w:rPr>
                <w:rFonts w:ascii="宋体" w:cs="宋体" w:hint="eastAsia"/>
                <w:color w:val="000000"/>
                <w:sz w:val="18"/>
              </w:rPr>
              <w:t>N 【Meeting</w:t>
            </w:r>
            <w:r w:rsidR="00D34B11">
              <w:rPr>
                <w:rFonts w:ascii="宋体" w:cs="宋体" w:hint="eastAsia"/>
                <w:color w:val="000000"/>
                <w:sz w:val="18"/>
              </w:rPr>
              <w:t>Name</w:t>
            </w:r>
            <w:r w:rsidR="00BB0F7C">
              <w:rPr>
                <w:rFonts w:ascii="宋体" w:cs="宋体" w:hint="eastAsia"/>
                <w:color w:val="000000"/>
                <w:sz w:val="18"/>
              </w:rPr>
              <w:t>】</w:t>
            </w:r>
          </w:p>
        </w:tc>
        <w:tc>
          <w:tcPr>
            <w:tcW w:w="1301" w:type="dxa"/>
            <w:tcBorders>
              <w:top w:val="single" w:sz="4" w:space="0" w:color="auto"/>
              <w:left w:val="nil"/>
              <w:bottom w:val="single" w:sz="4" w:space="0" w:color="auto"/>
              <w:right w:val="single" w:sz="4" w:space="0" w:color="auto"/>
            </w:tcBorders>
            <w:shd w:val="clear" w:color="auto" w:fill="auto"/>
            <w:noWrap/>
            <w:vAlign w:val="center"/>
          </w:tcPr>
          <w:p w:rsidR="00BB0F7C" w:rsidRPr="00D41802" w:rsidRDefault="00BB0F7C" w:rsidP="002F1491">
            <w:pPr>
              <w:rPr>
                <w:rFonts w:ascii="宋体" w:hAnsi="宋体"/>
                <w:sz w:val="18"/>
              </w:rPr>
            </w:pPr>
            <w:r>
              <w:rPr>
                <w:rFonts w:ascii="宋体" w:hAnsi="宋体"/>
                <w:sz w:val="18"/>
              </w:rPr>
              <w:t>S</w:t>
            </w:r>
            <w:r>
              <w:rPr>
                <w:rFonts w:ascii="宋体" w:hAnsi="宋体" w:hint="eastAsia"/>
                <w:sz w:val="18"/>
              </w:rPr>
              <w:t>tring</w:t>
            </w:r>
          </w:p>
        </w:tc>
      </w:tr>
      <w:tr w:rsidR="00026C4E" w:rsidRPr="00A145FE" w:rsidTr="00F468F3">
        <w:trPr>
          <w:trHeight w:val="255"/>
        </w:trPr>
        <w:tc>
          <w:tcPr>
            <w:tcW w:w="1571" w:type="dxa"/>
            <w:tcBorders>
              <w:top w:val="single" w:sz="4" w:space="0" w:color="auto"/>
              <w:left w:val="single" w:sz="4" w:space="0" w:color="auto"/>
              <w:bottom w:val="single" w:sz="4" w:space="0" w:color="auto"/>
              <w:right w:val="single" w:sz="4" w:space="0" w:color="auto"/>
            </w:tcBorders>
            <w:shd w:val="clear" w:color="auto" w:fill="auto"/>
            <w:noWrap/>
            <w:vAlign w:val="center"/>
          </w:tcPr>
          <w:p w:rsidR="00026C4E" w:rsidRDefault="00026C4E" w:rsidP="006B2B48">
            <w:pPr>
              <w:widowControl/>
              <w:jc w:val="left"/>
            </w:pPr>
            <w:r>
              <w:rPr>
                <w:rFonts w:hint="eastAsia"/>
              </w:rPr>
              <w:t>预定会议室</w:t>
            </w:r>
            <w:r>
              <w:rPr>
                <w:rFonts w:hint="eastAsia"/>
              </w:rPr>
              <w:t>ID</w:t>
            </w:r>
            <w:r w:rsidR="00991231">
              <w:rPr>
                <w:rFonts w:hint="eastAsia"/>
              </w:rPr>
              <w:t>串</w:t>
            </w:r>
          </w:p>
        </w:tc>
        <w:tc>
          <w:tcPr>
            <w:tcW w:w="2374" w:type="dxa"/>
            <w:tcBorders>
              <w:top w:val="single" w:sz="4" w:space="0" w:color="auto"/>
              <w:left w:val="nil"/>
              <w:bottom w:val="single" w:sz="4" w:space="0" w:color="auto"/>
              <w:right w:val="single" w:sz="4" w:space="0" w:color="auto"/>
            </w:tcBorders>
            <w:shd w:val="clear" w:color="auto" w:fill="auto"/>
            <w:noWrap/>
            <w:vAlign w:val="center"/>
          </w:tcPr>
          <w:p w:rsidR="006909E4" w:rsidRDefault="006909E4" w:rsidP="002F1491">
            <w:pPr>
              <w:rPr>
                <w:rFonts w:ascii="宋体" w:hAnsi="宋体"/>
                <w:sz w:val="18"/>
              </w:rPr>
            </w:pPr>
            <w:r>
              <w:rPr>
                <w:rFonts w:ascii="宋体" w:hAnsi="宋体" w:hint="eastAsia"/>
                <w:sz w:val="18"/>
              </w:rPr>
              <w:t>用逗号隔开，如：</w:t>
            </w:r>
          </w:p>
          <w:p w:rsidR="006909E4" w:rsidRDefault="006909E4" w:rsidP="002F1491">
            <w:pPr>
              <w:rPr>
                <w:rFonts w:ascii="宋体" w:hAnsi="宋体"/>
                <w:sz w:val="18"/>
              </w:rPr>
            </w:pPr>
            <w:r>
              <w:rPr>
                <w:rFonts w:ascii="宋体" w:hAnsi="宋体" w:hint="eastAsia"/>
                <w:sz w:val="18"/>
              </w:rPr>
              <w:t>5871,2586,2547</w:t>
            </w:r>
          </w:p>
        </w:tc>
        <w:tc>
          <w:tcPr>
            <w:tcW w:w="3183" w:type="dxa"/>
            <w:tcBorders>
              <w:top w:val="single" w:sz="4" w:space="0" w:color="auto"/>
              <w:left w:val="nil"/>
              <w:bottom w:val="single" w:sz="4" w:space="0" w:color="auto"/>
              <w:right w:val="single" w:sz="4" w:space="0" w:color="auto"/>
            </w:tcBorders>
            <w:shd w:val="clear" w:color="auto" w:fill="auto"/>
            <w:noWrap/>
            <w:vAlign w:val="center"/>
          </w:tcPr>
          <w:p w:rsidR="00026C4E" w:rsidRDefault="00501D50" w:rsidP="00D34B11">
            <w:pPr>
              <w:rPr>
                <w:rFonts w:ascii="宋体" w:cs="宋体"/>
                <w:color w:val="000000"/>
                <w:sz w:val="18"/>
              </w:rPr>
            </w:pPr>
            <w:r>
              <w:rPr>
                <w:rFonts w:ascii="宋体" w:cs="宋体" w:hint="eastAsia"/>
                <w:color w:val="000000"/>
                <w:sz w:val="18"/>
              </w:rPr>
              <w:t>BMRID</w:t>
            </w:r>
            <w:r w:rsidR="00991231">
              <w:rPr>
                <w:rFonts w:ascii="宋体" w:cs="宋体" w:hint="eastAsia"/>
                <w:color w:val="000000"/>
                <w:sz w:val="18"/>
              </w:rPr>
              <w:t>S</w:t>
            </w:r>
            <w:r w:rsidR="00CC4E3D">
              <w:rPr>
                <w:rFonts w:ascii="宋体" w:cs="宋体" w:hint="eastAsia"/>
                <w:color w:val="000000"/>
                <w:sz w:val="18"/>
              </w:rPr>
              <w:t>【BookingsMeetingRoomId</w:t>
            </w:r>
            <w:r w:rsidR="00991231">
              <w:rPr>
                <w:rFonts w:ascii="宋体" w:cs="宋体" w:hint="eastAsia"/>
                <w:color w:val="000000"/>
                <w:sz w:val="18"/>
              </w:rPr>
              <w:t>s</w:t>
            </w:r>
            <w:r w:rsidR="00CC4E3D">
              <w:rPr>
                <w:rFonts w:ascii="宋体" w:cs="宋体" w:hint="eastAsia"/>
                <w:color w:val="000000"/>
                <w:sz w:val="18"/>
              </w:rPr>
              <w:t>】</w:t>
            </w:r>
          </w:p>
        </w:tc>
        <w:tc>
          <w:tcPr>
            <w:tcW w:w="1301" w:type="dxa"/>
            <w:tcBorders>
              <w:top w:val="single" w:sz="4" w:space="0" w:color="auto"/>
              <w:left w:val="nil"/>
              <w:bottom w:val="single" w:sz="4" w:space="0" w:color="auto"/>
              <w:right w:val="single" w:sz="4" w:space="0" w:color="auto"/>
            </w:tcBorders>
            <w:shd w:val="clear" w:color="auto" w:fill="auto"/>
            <w:noWrap/>
            <w:vAlign w:val="center"/>
          </w:tcPr>
          <w:p w:rsidR="00026C4E" w:rsidRDefault="00DB0D47" w:rsidP="002F1491">
            <w:pPr>
              <w:rPr>
                <w:rFonts w:ascii="宋体" w:hAnsi="宋体"/>
                <w:sz w:val="18"/>
              </w:rPr>
            </w:pPr>
            <w:r>
              <w:rPr>
                <w:rFonts w:ascii="宋体" w:hAnsi="宋体"/>
                <w:sz w:val="18"/>
              </w:rPr>
              <w:t>S</w:t>
            </w:r>
            <w:r>
              <w:rPr>
                <w:rFonts w:ascii="宋体" w:hAnsi="宋体" w:hint="eastAsia"/>
                <w:sz w:val="18"/>
              </w:rPr>
              <w:t>tring</w:t>
            </w:r>
          </w:p>
        </w:tc>
      </w:tr>
      <w:tr w:rsidR="0099298D" w:rsidRPr="00A145FE" w:rsidTr="00F468F3">
        <w:trPr>
          <w:trHeight w:val="255"/>
        </w:trPr>
        <w:tc>
          <w:tcPr>
            <w:tcW w:w="1571" w:type="dxa"/>
            <w:tcBorders>
              <w:top w:val="single" w:sz="4" w:space="0" w:color="auto"/>
              <w:left w:val="single" w:sz="4" w:space="0" w:color="auto"/>
              <w:bottom w:val="single" w:sz="4" w:space="0" w:color="auto"/>
              <w:right w:val="single" w:sz="4" w:space="0" w:color="auto"/>
            </w:tcBorders>
            <w:shd w:val="clear" w:color="auto" w:fill="auto"/>
            <w:noWrap/>
            <w:vAlign w:val="center"/>
          </w:tcPr>
          <w:p w:rsidR="0007081A" w:rsidRPr="00A145FE" w:rsidRDefault="0007081A" w:rsidP="002F1491">
            <w:pPr>
              <w:widowControl/>
              <w:jc w:val="left"/>
              <w:rPr>
                <w:rFonts w:ascii="宋体" w:hAnsi="宋体"/>
                <w:sz w:val="18"/>
              </w:rPr>
            </w:pPr>
            <w:r>
              <w:rPr>
                <w:rFonts w:hint="eastAsia"/>
              </w:rPr>
              <w:t>开始时间</w:t>
            </w:r>
          </w:p>
        </w:tc>
        <w:tc>
          <w:tcPr>
            <w:tcW w:w="2374" w:type="dxa"/>
            <w:tcBorders>
              <w:top w:val="single" w:sz="4" w:space="0" w:color="auto"/>
              <w:left w:val="nil"/>
              <w:bottom w:val="single" w:sz="4" w:space="0" w:color="auto"/>
              <w:right w:val="single" w:sz="4" w:space="0" w:color="auto"/>
            </w:tcBorders>
            <w:shd w:val="clear" w:color="auto" w:fill="auto"/>
            <w:noWrap/>
            <w:vAlign w:val="center"/>
          </w:tcPr>
          <w:p w:rsidR="0007081A" w:rsidRPr="00A145FE" w:rsidRDefault="0007081A" w:rsidP="006B2B48">
            <w:pPr>
              <w:rPr>
                <w:rFonts w:ascii="宋体" w:hAnsi="宋体"/>
                <w:sz w:val="18"/>
              </w:rPr>
            </w:pPr>
            <w:r>
              <w:rPr>
                <w:rFonts w:ascii="宋体" w:hAnsi="宋体" w:hint="eastAsia"/>
                <w:sz w:val="18"/>
              </w:rPr>
              <w:t>Not null</w:t>
            </w:r>
            <w:r w:rsidRPr="00A145FE">
              <w:rPr>
                <w:rFonts w:ascii="宋体" w:hAnsi="宋体"/>
                <w:sz w:val="18"/>
              </w:rPr>
              <w:t xml:space="preserve"> </w:t>
            </w:r>
          </w:p>
        </w:tc>
        <w:tc>
          <w:tcPr>
            <w:tcW w:w="3183" w:type="dxa"/>
            <w:tcBorders>
              <w:top w:val="single" w:sz="4" w:space="0" w:color="auto"/>
              <w:left w:val="nil"/>
              <w:bottom w:val="single" w:sz="4" w:space="0" w:color="auto"/>
              <w:right w:val="single" w:sz="4" w:space="0" w:color="auto"/>
            </w:tcBorders>
            <w:shd w:val="clear" w:color="auto" w:fill="auto"/>
            <w:noWrap/>
            <w:vAlign w:val="center"/>
          </w:tcPr>
          <w:p w:rsidR="0007081A" w:rsidRDefault="00A21495" w:rsidP="002F1491">
            <w:pPr>
              <w:rPr>
                <w:rFonts w:ascii="宋体" w:hAnsi="宋体"/>
                <w:sz w:val="18"/>
              </w:rPr>
            </w:pPr>
            <w:r>
              <w:rPr>
                <w:rFonts w:ascii="宋体" w:hAnsi="宋体" w:hint="eastAsia"/>
                <w:sz w:val="18"/>
              </w:rPr>
              <w:t>BD</w:t>
            </w:r>
            <w:r w:rsidR="0007081A">
              <w:rPr>
                <w:rFonts w:ascii="宋体" w:hAnsi="宋体" w:hint="eastAsia"/>
                <w:sz w:val="18"/>
              </w:rPr>
              <w:t>【BeginDate】</w:t>
            </w:r>
          </w:p>
        </w:tc>
        <w:tc>
          <w:tcPr>
            <w:tcW w:w="1301" w:type="dxa"/>
            <w:tcBorders>
              <w:top w:val="single" w:sz="4" w:space="0" w:color="auto"/>
              <w:left w:val="nil"/>
              <w:bottom w:val="single" w:sz="4" w:space="0" w:color="auto"/>
              <w:right w:val="single" w:sz="4" w:space="0" w:color="auto"/>
            </w:tcBorders>
            <w:shd w:val="clear" w:color="auto" w:fill="auto"/>
            <w:noWrap/>
            <w:vAlign w:val="center"/>
          </w:tcPr>
          <w:p w:rsidR="0007081A" w:rsidRDefault="0007081A" w:rsidP="00C46FD2">
            <w:pPr>
              <w:spacing w:before="60" w:after="60" w:line="0" w:lineRule="atLeast"/>
              <w:rPr>
                <w:rFonts w:ascii="宋体" w:hAnsi="宋体"/>
                <w:sz w:val="18"/>
              </w:rPr>
            </w:pPr>
            <w:r>
              <w:rPr>
                <w:rFonts w:ascii="宋体" w:hAnsi="宋体" w:hint="eastAsia"/>
                <w:sz w:val="18"/>
              </w:rPr>
              <w:t>String</w:t>
            </w:r>
          </w:p>
          <w:p w:rsidR="0007081A" w:rsidRDefault="0007081A" w:rsidP="00C46FD2">
            <w:pPr>
              <w:spacing w:before="60" w:after="60" w:line="0" w:lineRule="atLeast"/>
              <w:rPr>
                <w:rFonts w:ascii="宋体" w:hAnsi="宋体"/>
              </w:rPr>
            </w:pPr>
            <w:r w:rsidRPr="00E1385D">
              <w:rPr>
                <w:rFonts w:ascii="宋体" w:hAnsi="宋体" w:hint="eastAsia"/>
              </w:rPr>
              <w:t>格式为</w:t>
            </w:r>
            <w:r>
              <w:rPr>
                <w:rFonts w:ascii="宋体" w:hAnsi="宋体" w:hint="eastAsia"/>
              </w:rPr>
              <w:t>：</w:t>
            </w:r>
          </w:p>
          <w:p w:rsidR="0007081A" w:rsidRPr="00D41802" w:rsidRDefault="0007081A" w:rsidP="00C46FD2">
            <w:pPr>
              <w:rPr>
                <w:rFonts w:ascii="宋体" w:hAnsi="宋体"/>
                <w:sz w:val="18"/>
              </w:rPr>
            </w:pPr>
            <w:r w:rsidRPr="00E1385D">
              <w:rPr>
                <w:rFonts w:ascii="宋体" w:hAnsi="宋体" w:hint="eastAsia"/>
              </w:rPr>
              <w:t>YYYY-MM-DD hh:mm:ss</w:t>
            </w:r>
          </w:p>
        </w:tc>
      </w:tr>
      <w:tr w:rsidR="0099298D" w:rsidRPr="00A145FE" w:rsidTr="00F468F3">
        <w:trPr>
          <w:trHeight w:val="255"/>
        </w:trPr>
        <w:tc>
          <w:tcPr>
            <w:tcW w:w="1571" w:type="dxa"/>
            <w:tcBorders>
              <w:top w:val="single" w:sz="4" w:space="0" w:color="auto"/>
              <w:left w:val="single" w:sz="4" w:space="0" w:color="auto"/>
              <w:bottom w:val="single" w:sz="4" w:space="0" w:color="auto"/>
              <w:right w:val="single" w:sz="4" w:space="0" w:color="auto"/>
            </w:tcBorders>
            <w:shd w:val="clear" w:color="auto" w:fill="auto"/>
            <w:noWrap/>
            <w:vAlign w:val="center"/>
          </w:tcPr>
          <w:p w:rsidR="0007081A" w:rsidRPr="00A145FE" w:rsidRDefault="0007081A" w:rsidP="002F1491">
            <w:pPr>
              <w:widowControl/>
              <w:jc w:val="left"/>
              <w:rPr>
                <w:rFonts w:ascii="宋体" w:hAnsi="宋体"/>
                <w:sz w:val="18"/>
              </w:rPr>
            </w:pPr>
            <w:r>
              <w:rPr>
                <w:rFonts w:hint="eastAsia"/>
              </w:rPr>
              <w:t>结束时间</w:t>
            </w:r>
          </w:p>
        </w:tc>
        <w:tc>
          <w:tcPr>
            <w:tcW w:w="2374" w:type="dxa"/>
            <w:tcBorders>
              <w:top w:val="single" w:sz="4" w:space="0" w:color="auto"/>
              <w:left w:val="nil"/>
              <w:bottom w:val="single" w:sz="4" w:space="0" w:color="auto"/>
              <w:right w:val="single" w:sz="4" w:space="0" w:color="auto"/>
            </w:tcBorders>
            <w:shd w:val="clear" w:color="auto" w:fill="auto"/>
            <w:noWrap/>
            <w:vAlign w:val="center"/>
          </w:tcPr>
          <w:p w:rsidR="0007081A" w:rsidRPr="00A145FE" w:rsidRDefault="0007081A" w:rsidP="006B2B48">
            <w:pPr>
              <w:rPr>
                <w:rFonts w:ascii="宋体" w:hAnsi="宋体"/>
                <w:sz w:val="18"/>
              </w:rPr>
            </w:pPr>
            <w:r>
              <w:rPr>
                <w:rFonts w:ascii="宋体" w:hAnsi="宋体" w:hint="eastAsia"/>
                <w:sz w:val="18"/>
              </w:rPr>
              <w:t>Not null</w:t>
            </w:r>
            <w:r w:rsidRPr="00A145FE">
              <w:rPr>
                <w:rFonts w:ascii="宋体" w:hAnsi="宋体"/>
                <w:sz w:val="18"/>
              </w:rPr>
              <w:t xml:space="preserve"> </w:t>
            </w:r>
          </w:p>
        </w:tc>
        <w:tc>
          <w:tcPr>
            <w:tcW w:w="3183" w:type="dxa"/>
            <w:tcBorders>
              <w:top w:val="single" w:sz="4" w:space="0" w:color="auto"/>
              <w:left w:val="nil"/>
              <w:bottom w:val="single" w:sz="4" w:space="0" w:color="auto"/>
              <w:right w:val="single" w:sz="4" w:space="0" w:color="auto"/>
            </w:tcBorders>
            <w:shd w:val="clear" w:color="auto" w:fill="auto"/>
            <w:noWrap/>
            <w:vAlign w:val="center"/>
          </w:tcPr>
          <w:p w:rsidR="0007081A" w:rsidRPr="0079375E" w:rsidRDefault="00A21495" w:rsidP="002F1491">
            <w:pPr>
              <w:rPr>
                <w:rFonts w:ascii="宋体" w:hAnsi="宋体"/>
                <w:sz w:val="18"/>
              </w:rPr>
            </w:pPr>
            <w:r>
              <w:rPr>
                <w:rFonts w:ascii="宋体" w:hAnsi="宋体" w:hint="eastAsia"/>
                <w:sz w:val="18"/>
              </w:rPr>
              <w:t>ED</w:t>
            </w:r>
            <w:r w:rsidR="0007081A">
              <w:rPr>
                <w:rFonts w:ascii="宋体" w:hAnsi="宋体" w:hint="eastAsia"/>
                <w:sz w:val="18"/>
              </w:rPr>
              <w:t>【EndDate】</w:t>
            </w:r>
          </w:p>
        </w:tc>
        <w:tc>
          <w:tcPr>
            <w:tcW w:w="1301" w:type="dxa"/>
            <w:tcBorders>
              <w:top w:val="single" w:sz="4" w:space="0" w:color="auto"/>
              <w:left w:val="nil"/>
              <w:bottom w:val="single" w:sz="4" w:space="0" w:color="auto"/>
              <w:right w:val="single" w:sz="4" w:space="0" w:color="auto"/>
            </w:tcBorders>
            <w:shd w:val="clear" w:color="auto" w:fill="auto"/>
            <w:noWrap/>
            <w:vAlign w:val="center"/>
          </w:tcPr>
          <w:p w:rsidR="0007081A" w:rsidRDefault="0007081A" w:rsidP="00C46FD2">
            <w:pPr>
              <w:spacing w:before="60" w:after="60" w:line="0" w:lineRule="atLeast"/>
              <w:rPr>
                <w:rFonts w:ascii="宋体" w:hAnsi="宋体"/>
                <w:sz w:val="18"/>
              </w:rPr>
            </w:pPr>
            <w:r>
              <w:rPr>
                <w:rFonts w:ascii="宋体" w:hAnsi="宋体" w:hint="eastAsia"/>
                <w:sz w:val="18"/>
              </w:rPr>
              <w:t>String</w:t>
            </w:r>
          </w:p>
          <w:p w:rsidR="0007081A" w:rsidRDefault="0007081A" w:rsidP="00C46FD2">
            <w:pPr>
              <w:spacing w:before="60" w:after="60" w:line="0" w:lineRule="atLeast"/>
              <w:rPr>
                <w:rFonts w:ascii="宋体" w:hAnsi="宋体"/>
              </w:rPr>
            </w:pPr>
            <w:r w:rsidRPr="00E1385D">
              <w:rPr>
                <w:rFonts w:ascii="宋体" w:hAnsi="宋体" w:hint="eastAsia"/>
              </w:rPr>
              <w:t>格式为</w:t>
            </w:r>
            <w:r>
              <w:rPr>
                <w:rFonts w:ascii="宋体" w:hAnsi="宋体" w:hint="eastAsia"/>
              </w:rPr>
              <w:t>：</w:t>
            </w:r>
          </w:p>
          <w:p w:rsidR="0007081A" w:rsidRPr="00D41802" w:rsidRDefault="0007081A" w:rsidP="00C46FD2">
            <w:pPr>
              <w:rPr>
                <w:rFonts w:ascii="宋体" w:hAnsi="宋体"/>
                <w:sz w:val="18"/>
              </w:rPr>
            </w:pPr>
            <w:r w:rsidRPr="00E1385D">
              <w:rPr>
                <w:rFonts w:ascii="宋体" w:hAnsi="宋体" w:hint="eastAsia"/>
              </w:rPr>
              <w:t>YYYY-MM-DD hh:mm:ss</w:t>
            </w:r>
          </w:p>
        </w:tc>
      </w:tr>
      <w:tr w:rsidR="0099298D" w:rsidRPr="00A145FE" w:rsidTr="00F468F3">
        <w:trPr>
          <w:trHeight w:val="444"/>
        </w:trPr>
        <w:tc>
          <w:tcPr>
            <w:tcW w:w="1571" w:type="dxa"/>
            <w:tcBorders>
              <w:top w:val="single" w:sz="4" w:space="0" w:color="auto"/>
              <w:left w:val="single" w:sz="4" w:space="0" w:color="auto"/>
              <w:bottom w:val="single" w:sz="4" w:space="0" w:color="auto"/>
              <w:right w:val="single" w:sz="4" w:space="0" w:color="auto"/>
            </w:tcBorders>
            <w:shd w:val="clear" w:color="auto" w:fill="auto"/>
            <w:noWrap/>
            <w:vAlign w:val="center"/>
          </w:tcPr>
          <w:p w:rsidR="00BB0F7C" w:rsidRPr="00A145FE" w:rsidRDefault="006B2B48" w:rsidP="002F1491">
            <w:pPr>
              <w:widowControl/>
              <w:jc w:val="left"/>
              <w:rPr>
                <w:rFonts w:ascii="宋体" w:hAnsi="宋体"/>
                <w:sz w:val="18"/>
              </w:rPr>
            </w:pPr>
            <w:r>
              <w:rPr>
                <w:rFonts w:hint="eastAsia"/>
              </w:rPr>
              <w:lastRenderedPageBreak/>
              <w:t>会议时长</w:t>
            </w:r>
          </w:p>
        </w:tc>
        <w:tc>
          <w:tcPr>
            <w:tcW w:w="2374" w:type="dxa"/>
            <w:tcBorders>
              <w:top w:val="single" w:sz="4" w:space="0" w:color="auto"/>
              <w:left w:val="nil"/>
              <w:bottom w:val="single" w:sz="4" w:space="0" w:color="auto"/>
              <w:right w:val="single" w:sz="4" w:space="0" w:color="auto"/>
            </w:tcBorders>
            <w:shd w:val="clear" w:color="auto" w:fill="auto"/>
            <w:noWrap/>
            <w:vAlign w:val="center"/>
          </w:tcPr>
          <w:p w:rsidR="00BB0F7C" w:rsidRPr="00A145FE" w:rsidRDefault="000923BB" w:rsidP="002F1491">
            <w:pPr>
              <w:rPr>
                <w:rFonts w:ascii="宋体" w:hAnsi="宋体"/>
                <w:sz w:val="18"/>
              </w:rPr>
            </w:pPr>
            <w:r>
              <w:rPr>
                <w:rFonts w:ascii="宋体" w:hAnsi="宋体" w:hint="eastAsia"/>
                <w:sz w:val="18"/>
              </w:rPr>
              <w:t>Not null</w:t>
            </w:r>
          </w:p>
        </w:tc>
        <w:tc>
          <w:tcPr>
            <w:tcW w:w="3183" w:type="dxa"/>
            <w:tcBorders>
              <w:top w:val="single" w:sz="4" w:space="0" w:color="auto"/>
              <w:left w:val="nil"/>
              <w:bottom w:val="single" w:sz="4" w:space="0" w:color="auto"/>
              <w:right w:val="single" w:sz="4" w:space="0" w:color="auto"/>
            </w:tcBorders>
            <w:shd w:val="clear" w:color="auto" w:fill="auto"/>
            <w:noWrap/>
            <w:vAlign w:val="center"/>
          </w:tcPr>
          <w:p w:rsidR="00BB0F7C" w:rsidRPr="00A145FE" w:rsidRDefault="00BE5C4E" w:rsidP="002156ED">
            <w:pPr>
              <w:rPr>
                <w:rFonts w:ascii="宋体" w:hAnsi="宋体"/>
                <w:sz w:val="18"/>
              </w:rPr>
            </w:pPr>
            <w:r>
              <w:rPr>
                <w:rFonts w:ascii="宋体" w:hAnsi="宋体" w:hint="eastAsia"/>
                <w:sz w:val="18"/>
              </w:rPr>
              <w:t>MT</w:t>
            </w:r>
            <w:r w:rsidR="00BB0F7C">
              <w:rPr>
                <w:rFonts w:ascii="宋体" w:hAnsi="宋体" w:hint="eastAsia"/>
                <w:sz w:val="18"/>
              </w:rPr>
              <w:t>【</w:t>
            </w:r>
            <w:r w:rsidR="002156ED">
              <w:rPr>
                <w:rFonts w:ascii="宋体" w:hAnsi="宋体" w:hint="eastAsia"/>
                <w:sz w:val="18"/>
              </w:rPr>
              <w:t>MeetingTime</w:t>
            </w:r>
            <w:r w:rsidR="00BB0F7C">
              <w:rPr>
                <w:rFonts w:ascii="宋体" w:hAnsi="宋体" w:hint="eastAsia"/>
                <w:sz w:val="18"/>
              </w:rPr>
              <w:t>】</w:t>
            </w:r>
          </w:p>
        </w:tc>
        <w:tc>
          <w:tcPr>
            <w:tcW w:w="1301" w:type="dxa"/>
            <w:tcBorders>
              <w:top w:val="single" w:sz="4" w:space="0" w:color="auto"/>
              <w:left w:val="nil"/>
              <w:bottom w:val="single" w:sz="4" w:space="0" w:color="auto"/>
              <w:right w:val="single" w:sz="4" w:space="0" w:color="auto"/>
            </w:tcBorders>
            <w:shd w:val="clear" w:color="auto" w:fill="auto"/>
            <w:noWrap/>
            <w:vAlign w:val="center"/>
          </w:tcPr>
          <w:p w:rsidR="00BB0F7C" w:rsidRPr="00D41802" w:rsidRDefault="00BB0F7C" w:rsidP="002F1491">
            <w:pPr>
              <w:rPr>
                <w:rFonts w:ascii="宋体" w:hAnsi="宋体"/>
                <w:sz w:val="18"/>
              </w:rPr>
            </w:pPr>
            <w:r>
              <w:rPr>
                <w:rFonts w:ascii="宋体" w:hAnsi="宋体"/>
                <w:sz w:val="18"/>
              </w:rPr>
              <w:t>S</w:t>
            </w:r>
            <w:r>
              <w:rPr>
                <w:rFonts w:ascii="宋体" w:hAnsi="宋体" w:hint="eastAsia"/>
                <w:sz w:val="18"/>
              </w:rPr>
              <w:t>tring</w:t>
            </w:r>
          </w:p>
        </w:tc>
      </w:tr>
      <w:tr w:rsidR="00E61847" w:rsidRPr="00A145FE" w:rsidTr="00F468F3">
        <w:trPr>
          <w:trHeight w:val="255"/>
        </w:trPr>
        <w:tc>
          <w:tcPr>
            <w:tcW w:w="1571" w:type="dxa"/>
            <w:tcBorders>
              <w:top w:val="single" w:sz="4" w:space="0" w:color="auto"/>
              <w:left w:val="single" w:sz="4" w:space="0" w:color="auto"/>
              <w:bottom w:val="single" w:sz="4" w:space="0" w:color="auto"/>
              <w:right w:val="single" w:sz="4" w:space="0" w:color="auto"/>
            </w:tcBorders>
            <w:shd w:val="clear" w:color="auto" w:fill="auto"/>
            <w:noWrap/>
            <w:vAlign w:val="center"/>
          </w:tcPr>
          <w:p w:rsidR="00E61847" w:rsidRDefault="00E61847" w:rsidP="002F1491">
            <w:pPr>
              <w:widowControl/>
              <w:jc w:val="left"/>
            </w:pPr>
            <w:r>
              <w:rPr>
                <w:rFonts w:hint="eastAsia"/>
              </w:rPr>
              <w:t>会议级别</w:t>
            </w:r>
          </w:p>
        </w:tc>
        <w:tc>
          <w:tcPr>
            <w:tcW w:w="2374" w:type="dxa"/>
            <w:tcBorders>
              <w:top w:val="single" w:sz="4" w:space="0" w:color="auto"/>
              <w:left w:val="nil"/>
              <w:bottom w:val="single" w:sz="4" w:space="0" w:color="auto"/>
              <w:right w:val="single" w:sz="4" w:space="0" w:color="auto"/>
            </w:tcBorders>
            <w:shd w:val="clear" w:color="auto" w:fill="auto"/>
            <w:noWrap/>
            <w:vAlign w:val="center"/>
          </w:tcPr>
          <w:p w:rsidR="00183F28" w:rsidRDefault="00183F28" w:rsidP="002F1491">
            <w:pPr>
              <w:rPr>
                <w:rFonts w:ascii="宋体" w:hAnsi="宋体"/>
                <w:sz w:val="18"/>
              </w:rPr>
            </w:pPr>
            <w:r>
              <w:rPr>
                <w:rFonts w:ascii="宋体" w:hAnsi="宋体" w:hint="eastAsia"/>
                <w:sz w:val="18"/>
              </w:rPr>
              <w:t>会议级别：</w:t>
            </w:r>
          </w:p>
          <w:p w:rsidR="00A0030F" w:rsidRDefault="00A0030F" w:rsidP="002F1491">
            <w:pPr>
              <w:rPr>
                <w:rFonts w:ascii="宋体" w:hAnsi="宋体" w:cs="宋体"/>
                <w:sz w:val="18"/>
              </w:rPr>
            </w:pPr>
            <w:r w:rsidRPr="000957B3">
              <w:rPr>
                <w:rFonts w:ascii="宋体" w:hAnsi="宋体" w:cs="宋体" w:hint="eastAsia"/>
                <w:sz w:val="18"/>
              </w:rPr>
              <w:t xml:space="preserve">1-&gt;A级  </w:t>
            </w:r>
          </w:p>
          <w:p w:rsidR="00A0030F" w:rsidRDefault="00A0030F" w:rsidP="002F1491">
            <w:pPr>
              <w:rPr>
                <w:rFonts w:ascii="宋体" w:hAnsi="宋体" w:cs="宋体"/>
                <w:sz w:val="18"/>
              </w:rPr>
            </w:pPr>
            <w:r w:rsidRPr="000957B3">
              <w:rPr>
                <w:rFonts w:ascii="宋体" w:hAnsi="宋体" w:cs="宋体" w:hint="eastAsia"/>
                <w:sz w:val="18"/>
              </w:rPr>
              <w:t xml:space="preserve">2-B级  </w:t>
            </w:r>
          </w:p>
          <w:p w:rsidR="00A0030F" w:rsidRDefault="00A0030F" w:rsidP="00A0030F">
            <w:pPr>
              <w:rPr>
                <w:rFonts w:ascii="宋体" w:hAnsi="宋体" w:cs="宋体"/>
                <w:sz w:val="18"/>
              </w:rPr>
            </w:pPr>
            <w:r w:rsidRPr="000957B3">
              <w:rPr>
                <w:rFonts w:ascii="宋体" w:hAnsi="宋体" w:cs="宋体" w:hint="eastAsia"/>
                <w:sz w:val="18"/>
              </w:rPr>
              <w:t>3-&gt;C级</w:t>
            </w:r>
          </w:p>
          <w:p w:rsidR="00183F28" w:rsidRDefault="00A0030F" w:rsidP="00A0030F">
            <w:pPr>
              <w:rPr>
                <w:rFonts w:ascii="宋体" w:hAnsi="宋体"/>
                <w:sz w:val="18"/>
              </w:rPr>
            </w:pPr>
            <w:r w:rsidRPr="000957B3">
              <w:rPr>
                <w:rFonts w:ascii="宋体" w:hAnsi="宋体" w:cs="宋体" w:hint="eastAsia"/>
                <w:sz w:val="18"/>
              </w:rPr>
              <w:t>对应参会人级别,其中3对应参会人级别的3和4</w:t>
            </w:r>
          </w:p>
        </w:tc>
        <w:tc>
          <w:tcPr>
            <w:tcW w:w="3183" w:type="dxa"/>
            <w:tcBorders>
              <w:top w:val="single" w:sz="4" w:space="0" w:color="auto"/>
              <w:left w:val="nil"/>
              <w:bottom w:val="single" w:sz="4" w:space="0" w:color="auto"/>
              <w:right w:val="single" w:sz="4" w:space="0" w:color="auto"/>
            </w:tcBorders>
            <w:shd w:val="clear" w:color="auto" w:fill="auto"/>
            <w:noWrap/>
            <w:vAlign w:val="center"/>
          </w:tcPr>
          <w:p w:rsidR="00E61847" w:rsidRDefault="004379AF" w:rsidP="002156ED">
            <w:pPr>
              <w:rPr>
                <w:rFonts w:ascii="宋体" w:hAnsi="宋体"/>
                <w:sz w:val="18"/>
              </w:rPr>
            </w:pPr>
            <w:r>
              <w:rPr>
                <w:rFonts w:ascii="宋体" w:hAnsi="宋体" w:hint="eastAsia"/>
                <w:sz w:val="18"/>
              </w:rPr>
              <w:t>ML【MeetingLevel】</w:t>
            </w:r>
          </w:p>
        </w:tc>
        <w:tc>
          <w:tcPr>
            <w:tcW w:w="1301" w:type="dxa"/>
            <w:tcBorders>
              <w:top w:val="single" w:sz="4" w:space="0" w:color="auto"/>
              <w:left w:val="nil"/>
              <w:bottom w:val="single" w:sz="4" w:space="0" w:color="auto"/>
              <w:right w:val="single" w:sz="4" w:space="0" w:color="auto"/>
            </w:tcBorders>
            <w:shd w:val="clear" w:color="auto" w:fill="auto"/>
            <w:noWrap/>
            <w:vAlign w:val="center"/>
          </w:tcPr>
          <w:p w:rsidR="00E61847" w:rsidRDefault="007A1E0C" w:rsidP="002F1491">
            <w:pPr>
              <w:rPr>
                <w:rFonts w:ascii="宋体" w:hAnsi="宋体"/>
                <w:sz w:val="18"/>
              </w:rPr>
            </w:pPr>
            <w:r>
              <w:rPr>
                <w:rFonts w:ascii="宋体" w:hAnsi="宋体"/>
                <w:sz w:val="18"/>
              </w:rPr>
              <w:t>S</w:t>
            </w:r>
            <w:r>
              <w:rPr>
                <w:rFonts w:ascii="宋体" w:hAnsi="宋体" w:hint="eastAsia"/>
                <w:sz w:val="18"/>
              </w:rPr>
              <w:t>tring</w:t>
            </w:r>
          </w:p>
        </w:tc>
      </w:tr>
      <w:tr w:rsidR="0099298D" w:rsidRPr="00A145FE" w:rsidTr="00F468F3">
        <w:trPr>
          <w:trHeight w:val="255"/>
        </w:trPr>
        <w:tc>
          <w:tcPr>
            <w:tcW w:w="1571" w:type="dxa"/>
            <w:tcBorders>
              <w:top w:val="single" w:sz="4" w:space="0" w:color="auto"/>
              <w:left w:val="single" w:sz="4" w:space="0" w:color="auto"/>
              <w:bottom w:val="single" w:sz="4" w:space="0" w:color="auto"/>
              <w:right w:val="single" w:sz="4" w:space="0" w:color="auto"/>
            </w:tcBorders>
            <w:shd w:val="clear" w:color="auto" w:fill="auto"/>
            <w:noWrap/>
            <w:vAlign w:val="center"/>
          </w:tcPr>
          <w:p w:rsidR="00BB0F7C" w:rsidRPr="00A145FE" w:rsidRDefault="00C46FD2" w:rsidP="002F1491">
            <w:pPr>
              <w:widowControl/>
              <w:jc w:val="left"/>
              <w:rPr>
                <w:rFonts w:ascii="宋体" w:hAnsi="宋体"/>
                <w:sz w:val="18"/>
              </w:rPr>
            </w:pPr>
            <w:r>
              <w:rPr>
                <w:rFonts w:hint="eastAsia"/>
              </w:rPr>
              <w:t>组织人工号</w:t>
            </w:r>
          </w:p>
        </w:tc>
        <w:tc>
          <w:tcPr>
            <w:tcW w:w="2374" w:type="dxa"/>
            <w:tcBorders>
              <w:top w:val="single" w:sz="4" w:space="0" w:color="auto"/>
              <w:left w:val="nil"/>
              <w:bottom w:val="single" w:sz="4" w:space="0" w:color="auto"/>
              <w:right w:val="single" w:sz="4" w:space="0" w:color="auto"/>
            </w:tcBorders>
            <w:shd w:val="clear" w:color="auto" w:fill="auto"/>
            <w:noWrap/>
            <w:vAlign w:val="center"/>
          </w:tcPr>
          <w:p w:rsidR="00BB0F7C" w:rsidRPr="00A145FE" w:rsidRDefault="00BB0F7C" w:rsidP="00C46FD2">
            <w:pPr>
              <w:rPr>
                <w:rFonts w:ascii="宋体" w:hAnsi="宋体"/>
                <w:sz w:val="18"/>
              </w:rPr>
            </w:pPr>
          </w:p>
        </w:tc>
        <w:tc>
          <w:tcPr>
            <w:tcW w:w="3183" w:type="dxa"/>
            <w:tcBorders>
              <w:top w:val="single" w:sz="4" w:space="0" w:color="auto"/>
              <w:left w:val="nil"/>
              <w:bottom w:val="single" w:sz="4" w:space="0" w:color="auto"/>
              <w:right w:val="single" w:sz="4" w:space="0" w:color="auto"/>
            </w:tcBorders>
            <w:shd w:val="clear" w:color="auto" w:fill="auto"/>
            <w:noWrap/>
            <w:vAlign w:val="center"/>
          </w:tcPr>
          <w:p w:rsidR="00BB0F7C" w:rsidRPr="00A145FE" w:rsidRDefault="00ED1680" w:rsidP="005E1D50">
            <w:pPr>
              <w:rPr>
                <w:rFonts w:ascii="宋体" w:hAnsi="宋体"/>
                <w:sz w:val="18"/>
              </w:rPr>
            </w:pPr>
            <w:r>
              <w:rPr>
                <w:rFonts w:ascii="宋体" w:hAnsi="宋体" w:hint="eastAsia"/>
                <w:sz w:val="18"/>
              </w:rPr>
              <w:t>OPN</w:t>
            </w:r>
            <w:r w:rsidR="00BB0F7C">
              <w:rPr>
                <w:rFonts w:ascii="宋体" w:hAnsi="宋体" w:hint="eastAsia"/>
                <w:sz w:val="18"/>
              </w:rPr>
              <w:t>【</w:t>
            </w:r>
            <w:r w:rsidR="005E1D50">
              <w:rPr>
                <w:rFonts w:ascii="宋体" w:hAnsi="宋体" w:hint="eastAsia"/>
                <w:sz w:val="18"/>
              </w:rPr>
              <w:t>OrganizePeopleNo</w:t>
            </w:r>
            <w:r w:rsidR="00BB0F7C">
              <w:rPr>
                <w:rFonts w:ascii="宋体" w:hAnsi="宋体" w:hint="eastAsia"/>
                <w:sz w:val="18"/>
              </w:rPr>
              <w:t>】</w:t>
            </w:r>
          </w:p>
        </w:tc>
        <w:tc>
          <w:tcPr>
            <w:tcW w:w="1301" w:type="dxa"/>
            <w:tcBorders>
              <w:top w:val="single" w:sz="4" w:space="0" w:color="auto"/>
              <w:left w:val="nil"/>
              <w:bottom w:val="single" w:sz="4" w:space="0" w:color="auto"/>
              <w:right w:val="single" w:sz="4" w:space="0" w:color="auto"/>
            </w:tcBorders>
            <w:shd w:val="clear" w:color="auto" w:fill="auto"/>
            <w:noWrap/>
            <w:vAlign w:val="center"/>
          </w:tcPr>
          <w:p w:rsidR="00BB0F7C" w:rsidRPr="00D41802" w:rsidRDefault="00BB0F7C" w:rsidP="002F1491">
            <w:pPr>
              <w:rPr>
                <w:rFonts w:ascii="宋体" w:hAnsi="宋体"/>
                <w:sz w:val="18"/>
              </w:rPr>
            </w:pPr>
            <w:r>
              <w:rPr>
                <w:rFonts w:ascii="宋体" w:hAnsi="宋体"/>
                <w:sz w:val="18"/>
              </w:rPr>
              <w:t>S</w:t>
            </w:r>
            <w:r>
              <w:rPr>
                <w:rFonts w:ascii="宋体" w:hAnsi="宋体" w:hint="eastAsia"/>
                <w:sz w:val="18"/>
              </w:rPr>
              <w:t>tring</w:t>
            </w:r>
          </w:p>
        </w:tc>
      </w:tr>
      <w:tr w:rsidR="0099298D" w:rsidRPr="00A145FE" w:rsidTr="00F468F3">
        <w:trPr>
          <w:trHeight w:val="255"/>
        </w:trPr>
        <w:tc>
          <w:tcPr>
            <w:tcW w:w="1571" w:type="dxa"/>
            <w:tcBorders>
              <w:top w:val="single" w:sz="4" w:space="0" w:color="auto"/>
              <w:left w:val="single" w:sz="4" w:space="0" w:color="auto"/>
              <w:bottom w:val="single" w:sz="4" w:space="0" w:color="auto"/>
              <w:right w:val="single" w:sz="4" w:space="0" w:color="auto"/>
            </w:tcBorders>
            <w:shd w:val="clear" w:color="auto" w:fill="auto"/>
            <w:noWrap/>
            <w:vAlign w:val="center"/>
          </w:tcPr>
          <w:p w:rsidR="00BB0F7C" w:rsidRPr="00A145FE" w:rsidRDefault="00C46FD2" w:rsidP="00BF4385">
            <w:pPr>
              <w:widowControl/>
              <w:jc w:val="left"/>
              <w:rPr>
                <w:rFonts w:ascii="宋体" w:hAnsi="宋体"/>
                <w:sz w:val="18"/>
              </w:rPr>
            </w:pPr>
            <w:r>
              <w:rPr>
                <w:rFonts w:hint="eastAsia"/>
              </w:rPr>
              <w:t>组织人</w:t>
            </w:r>
            <w:r w:rsidR="00592C50">
              <w:rPr>
                <w:rFonts w:hint="eastAsia"/>
              </w:rPr>
              <w:t>中文</w:t>
            </w:r>
            <w:r w:rsidR="00BF4385">
              <w:rPr>
                <w:rFonts w:hint="eastAsia"/>
              </w:rPr>
              <w:t>姓名</w:t>
            </w:r>
          </w:p>
        </w:tc>
        <w:tc>
          <w:tcPr>
            <w:tcW w:w="2374" w:type="dxa"/>
            <w:tcBorders>
              <w:top w:val="single" w:sz="4" w:space="0" w:color="auto"/>
              <w:left w:val="nil"/>
              <w:bottom w:val="single" w:sz="4" w:space="0" w:color="auto"/>
              <w:right w:val="single" w:sz="4" w:space="0" w:color="auto"/>
            </w:tcBorders>
            <w:shd w:val="clear" w:color="auto" w:fill="auto"/>
            <w:noWrap/>
            <w:vAlign w:val="center"/>
          </w:tcPr>
          <w:p w:rsidR="00BB0F7C" w:rsidRPr="00337D13" w:rsidRDefault="00BB0F7C" w:rsidP="002F1491">
            <w:pPr>
              <w:rPr>
                <w:rFonts w:ascii="宋体" w:hAnsi="宋体"/>
                <w:strike/>
                <w:sz w:val="18"/>
              </w:rPr>
            </w:pPr>
          </w:p>
        </w:tc>
        <w:tc>
          <w:tcPr>
            <w:tcW w:w="3183" w:type="dxa"/>
            <w:tcBorders>
              <w:top w:val="single" w:sz="4" w:space="0" w:color="auto"/>
              <w:left w:val="nil"/>
              <w:bottom w:val="single" w:sz="4" w:space="0" w:color="auto"/>
              <w:right w:val="single" w:sz="4" w:space="0" w:color="auto"/>
            </w:tcBorders>
            <w:shd w:val="clear" w:color="auto" w:fill="auto"/>
            <w:noWrap/>
            <w:vAlign w:val="center"/>
          </w:tcPr>
          <w:p w:rsidR="00BB0F7C" w:rsidRPr="00A145FE" w:rsidRDefault="0060131E" w:rsidP="002F1491">
            <w:pPr>
              <w:rPr>
                <w:rFonts w:ascii="宋体" w:hAnsi="宋体"/>
                <w:sz w:val="18"/>
              </w:rPr>
            </w:pPr>
            <w:r>
              <w:rPr>
                <w:rFonts w:ascii="宋体" w:hAnsi="宋体" w:hint="eastAsia"/>
                <w:sz w:val="18"/>
              </w:rPr>
              <w:t>OPCN</w:t>
            </w:r>
            <w:r w:rsidR="00BB0F7C">
              <w:rPr>
                <w:rFonts w:ascii="宋体" w:hAnsi="宋体" w:hint="eastAsia"/>
                <w:sz w:val="18"/>
              </w:rPr>
              <w:t>【</w:t>
            </w:r>
            <w:r w:rsidR="005E1D50">
              <w:rPr>
                <w:rFonts w:ascii="宋体" w:hAnsi="宋体" w:hint="eastAsia"/>
                <w:sz w:val="18"/>
              </w:rPr>
              <w:t>OrganizePeople</w:t>
            </w:r>
            <w:r w:rsidR="001052C7">
              <w:rPr>
                <w:rFonts w:ascii="宋体" w:hAnsi="宋体" w:hint="eastAsia"/>
                <w:sz w:val="18"/>
              </w:rPr>
              <w:t>Chinese</w:t>
            </w:r>
            <w:r w:rsidR="005E1D50">
              <w:rPr>
                <w:rFonts w:ascii="宋体" w:hAnsi="宋体" w:hint="eastAsia"/>
                <w:sz w:val="18"/>
              </w:rPr>
              <w:t>Name</w:t>
            </w:r>
            <w:r w:rsidR="00BB0F7C">
              <w:rPr>
                <w:rFonts w:ascii="宋体" w:hAnsi="宋体" w:hint="eastAsia"/>
                <w:sz w:val="18"/>
              </w:rPr>
              <w:t>】</w:t>
            </w:r>
          </w:p>
        </w:tc>
        <w:tc>
          <w:tcPr>
            <w:tcW w:w="1301" w:type="dxa"/>
            <w:tcBorders>
              <w:top w:val="single" w:sz="4" w:space="0" w:color="auto"/>
              <w:left w:val="nil"/>
              <w:bottom w:val="single" w:sz="4" w:space="0" w:color="auto"/>
              <w:right w:val="single" w:sz="4" w:space="0" w:color="auto"/>
            </w:tcBorders>
            <w:shd w:val="clear" w:color="auto" w:fill="auto"/>
            <w:noWrap/>
            <w:vAlign w:val="center"/>
          </w:tcPr>
          <w:p w:rsidR="00BB0F7C" w:rsidRPr="00A145FE" w:rsidRDefault="00BB0F7C" w:rsidP="002F1491">
            <w:pPr>
              <w:rPr>
                <w:rFonts w:ascii="宋体" w:hAnsi="宋体"/>
                <w:sz w:val="18"/>
              </w:rPr>
            </w:pPr>
            <w:r>
              <w:rPr>
                <w:rFonts w:ascii="宋体" w:hAnsi="宋体"/>
                <w:sz w:val="18"/>
              </w:rPr>
              <w:t>S</w:t>
            </w:r>
            <w:r>
              <w:rPr>
                <w:rFonts w:ascii="宋体" w:hAnsi="宋体" w:hint="eastAsia"/>
                <w:sz w:val="18"/>
              </w:rPr>
              <w:t>tring</w:t>
            </w:r>
          </w:p>
        </w:tc>
      </w:tr>
      <w:tr w:rsidR="00E61847" w:rsidRPr="00A145FE" w:rsidTr="00F468F3">
        <w:trPr>
          <w:trHeight w:val="255"/>
        </w:trPr>
        <w:tc>
          <w:tcPr>
            <w:tcW w:w="1571" w:type="dxa"/>
            <w:tcBorders>
              <w:top w:val="single" w:sz="4" w:space="0" w:color="auto"/>
              <w:left w:val="single" w:sz="4" w:space="0" w:color="auto"/>
              <w:bottom w:val="single" w:sz="4" w:space="0" w:color="auto"/>
              <w:right w:val="single" w:sz="4" w:space="0" w:color="auto"/>
            </w:tcBorders>
            <w:shd w:val="clear" w:color="auto" w:fill="auto"/>
            <w:noWrap/>
            <w:vAlign w:val="center"/>
          </w:tcPr>
          <w:p w:rsidR="00E61847" w:rsidRDefault="00E61847" w:rsidP="00BF4385">
            <w:pPr>
              <w:widowControl/>
              <w:jc w:val="left"/>
            </w:pPr>
            <w:r>
              <w:rPr>
                <w:rFonts w:hint="eastAsia"/>
              </w:rPr>
              <w:t>参会领导级别</w:t>
            </w:r>
          </w:p>
        </w:tc>
        <w:tc>
          <w:tcPr>
            <w:tcW w:w="2374" w:type="dxa"/>
            <w:tcBorders>
              <w:top w:val="single" w:sz="4" w:space="0" w:color="auto"/>
              <w:left w:val="nil"/>
              <w:bottom w:val="single" w:sz="4" w:space="0" w:color="auto"/>
              <w:right w:val="single" w:sz="4" w:space="0" w:color="auto"/>
            </w:tcBorders>
            <w:shd w:val="clear" w:color="auto" w:fill="auto"/>
            <w:noWrap/>
            <w:vAlign w:val="center"/>
          </w:tcPr>
          <w:p w:rsidR="00276AB8" w:rsidRDefault="000415FC" w:rsidP="002F1491">
            <w:pPr>
              <w:rPr>
                <w:rFonts w:ascii="宋体" w:hAnsi="宋体"/>
                <w:sz w:val="18"/>
              </w:rPr>
            </w:pPr>
            <w:r>
              <w:rPr>
                <w:rFonts w:ascii="宋体" w:hAnsi="宋体" w:hint="eastAsia"/>
                <w:sz w:val="18"/>
              </w:rPr>
              <w:t>领导级别：</w:t>
            </w:r>
          </w:p>
          <w:p w:rsidR="00506BEA" w:rsidRDefault="00506BEA" w:rsidP="002F1491">
            <w:pPr>
              <w:rPr>
                <w:rFonts w:ascii="宋体" w:hAnsi="宋体" w:cs="宋体"/>
                <w:sz w:val="18"/>
              </w:rPr>
            </w:pPr>
            <w:r w:rsidRPr="000957B3">
              <w:rPr>
                <w:rFonts w:ascii="宋体" w:hAnsi="宋体" w:cs="宋体" w:hint="eastAsia"/>
                <w:sz w:val="18"/>
              </w:rPr>
              <w:t xml:space="preserve">1-&gt;二层领导 </w:t>
            </w:r>
          </w:p>
          <w:p w:rsidR="00506BEA" w:rsidRDefault="00506BEA" w:rsidP="002F1491">
            <w:pPr>
              <w:rPr>
                <w:rFonts w:ascii="宋体" w:hAnsi="宋体" w:cs="宋体"/>
                <w:sz w:val="18"/>
              </w:rPr>
            </w:pPr>
            <w:r w:rsidRPr="000957B3">
              <w:rPr>
                <w:rFonts w:ascii="宋体" w:hAnsi="宋体" w:cs="宋体" w:hint="eastAsia"/>
                <w:sz w:val="18"/>
              </w:rPr>
              <w:t xml:space="preserve">2-&gt;三层领导 </w:t>
            </w:r>
          </w:p>
          <w:p w:rsidR="00506BEA" w:rsidRDefault="00506BEA" w:rsidP="002F1491">
            <w:pPr>
              <w:rPr>
                <w:rFonts w:ascii="宋体" w:hAnsi="宋体" w:cs="宋体"/>
                <w:sz w:val="18"/>
              </w:rPr>
            </w:pPr>
            <w:r w:rsidRPr="000957B3">
              <w:rPr>
                <w:rFonts w:ascii="宋体" w:hAnsi="宋体" w:cs="宋体" w:hint="eastAsia"/>
                <w:sz w:val="18"/>
              </w:rPr>
              <w:t xml:space="preserve">3-&gt;四层领导 </w:t>
            </w:r>
          </w:p>
          <w:p w:rsidR="000415FC" w:rsidRDefault="00506BEA" w:rsidP="002F1491">
            <w:pPr>
              <w:rPr>
                <w:rFonts w:ascii="宋体" w:hAnsi="宋体"/>
                <w:sz w:val="18"/>
              </w:rPr>
            </w:pPr>
            <w:r w:rsidRPr="000957B3">
              <w:rPr>
                <w:rFonts w:ascii="宋体" w:hAnsi="宋体" w:cs="宋体" w:hint="eastAsia"/>
                <w:sz w:val="18"/>
              </w:rPr>
              <w:t>4-&gt;其他</w:t>
            </w:r>
          </w:p>
        </w:tc>
        <w:tc>
          <w:tcPr>
            <w:tcW w:w="3183" w:type="dxa"/>
            <w:tcBorders>
              <w:top w:val="single" w:sz="4" w:space="0" w:color="auto"/>
              <w:left w:val="nil"/>
              <w:bottom w:val="single" w:sz="4" w:space="0" w:color="auto"/>
              <w:right w:val="single" w:sz="4" w:space="0" w:color="auto"/>
            </w:tcBorders>
            <w:shd w:val="clear" w:color="auto" w:fill="auto"/>
            <w:noWrap/>
            <w:vAlign w:val="center"/>
          </w:tcPr>
          <w:p w:rsidR="00E61847" w:rsidRDefault="00F443AF" w:rsidP="002F1491">
            <w:pPr>
              <w:rPr>
                <w:rFonts w:ascii="宋体" w:hAnsi="宋体"/>
                <w:sz w:val="18"/>
              </w:rPr>
            </w:pPr>
            <w:r>
              <w:rPr>
                <w:rFonts w:ascii="宋体" w:hAnsi="宋体" w:hint="eastAsia"/>
                <w:sz w:val="18"/>
              </w:rPr>
              <w:t>PMLL</w:t>
            </w:r>
            <w:r w:rsidR="00EF4D62">
              <w:rPr>
                <w:rFonts w:ascii="宋体" w:hAnsi="宋体" w:hint="eastAsia"/>
                <w:sz w:val="18"/>
              </w:rPr>
              <w:t>【ParticipateMeetingLeaderLevel】</w:t>
            </w:r>
          </w:p>
        </w:tc>
        <w:tc>
          <w:tcPr>
            <w:tcW w:w="1301" w:type="dxa"/>
            <w:tcBorders>
              <w:top w:val="single" w:sz="4" w:space="0" w:color="auto"/>
              <w:left w:val="nil"/>
              <w:bottom w:val="single" w:sz="4" w:space="0" w:color="auto"/>
              <w:right w:val="single" w:sz="4" w:space="0" w:color="auto"/>
            </w:tcBorders>
            <w:shd w:val="clear" w:color="auto" w:fill="auto"/>
            <w:noWrap/>
            <w:vAlign w:val="center"/>
          </w:tcPr>
          <w:p w:rsidR="00E61847" w:rsidRDefault="007A1E0C" w:rsidP="002F1491">
            <w:pPr>
              <w:rPr>
                <w:rFonts w:ascii="宋体" w:hAnsi="宋体"/>
                <w:sz w:val="18"/>
              </w:rPr>
            </w:pPr>
            <w:r>
              <w:rPr>
                <w:rFonts w:ascii="宋体" w:hAnsi="宋体"/>
                <w:sz w:val="18"/>
              </w:rPr>
              <w:t>S</w:t>
            </w:r>
            <w:r>
              <w:rPr>
                <w:rFonts w:ascii="宋体" w:hAnsi="宋体" w:hint="eastAsia"/>
                <w:sz w:val="18"/>
              </w:rPr>
              <w:t>tring</w:t>
            </w:r>
          </w:p>
        </w:tc>
      </w:tr>
      <w:tr w:rsidR="0099298D" w:rsidRPr="00A145FE" w:rsidTr="00F468F3">
        <w:trPr>
          <w:trHeight w:val="255"/>
        </w:trPr>
        <w:tc>
          <w:tcPr>
            <w:tcW w:w="1571" w:type="dxa"/>
            <w:tcBorders>
              <w:top w:val="single" w:sz="4" w:space="0" w:color="auto"/>
              <w:left w:val="single" w:sz="4" w:space="0" w:color="auto"/>
              <w:bottom w:val="single" w:sz="4" w:space="0" w:color="auto"/>
              <w:right w:val="single" w:sz="4" w:space="0" w:color="auto"/>
            </w:tcBorders>
            <w:shd w:val="clear" w:color="auto" w:fill="auto"/>
            <w:noWrap/>
            <w:vAlign w:val="center"/>
          </w:tcPr>
          <w:p w:rsidR="00BB0F7C" w:rsidRDefault="00C46FD2" w:rsidP="002F1491">
            <w:pPr>
              <w:widowControl/>
              <w:jc w:val="left"/>
            </w:pPr>
            <w:r>
              <w:rPr>
                <w:rFonts w:hint="eastAsia"/>
              </w:rPr>
              <w:t>申请时间</w:t>
            </w:r>
          </w:p>
        </w:tc>
        <w:tc>
          <w:tcPr>
            <w:tcW w:w="2374" w:type="dxa"/>
            <w:tcBorders>
              <w:top w:val="single" w:sz="4" w:space="0" w:color="auto"/>
              <w:left w:val="nil"/>
              <w:bottom w:val="single" w:sz="4" w:space="0" w:color="auto"/>
              <w:right w:val="single" w:sz="4" w:space="0" w:color="auto"/>
            </w:tcBorders>
            <w:shd w:val="clear" w:color="auto" w:fill="auto"/>
            <w:noWrap/>
            <w:vAlign w:val="center"/>
          </w:tcPr>
          <w:p w:rsidR="00BB0F7C" w:rsidRDefault="00BB0F7C" w:rsidP="002F1491">
            <w:pPr>
              <w:rPr>
                <w:rFonts w:ascii="宋体" w:hAnsi="宋体"/>
                <w:sz w:val="18"/>
              </w:rPr>
            </w:pPr>
          </w:p>
        </w:tc>
        <w:tc>
          <w:tcPr>
            <w:tcW w:w="3183" w:type="dxa"/>
            <w:tcBorders>
              <w:top w:val="single" w:sz="4" w:space="0" w:color="auto"/>
              <w:left w:val="nil"/>
              <w:bottom w:val="single" w:sz="4" w:space="0" w:color="auto"/>
              <w:right w:val="single" w:sz="4" w:space="0" w:color="auto"/>
            </w:tcBorders>
            <w:shd w:val="clear" w:color="auto" w:fill="auto"/>
            <w:noWrap/>
            <w:vAlign w:val="center"/>
          </w:tcPr>
          <w:p w:rsidR="00BB0F7C" w:rsidRDefault="00536E62" w:rsidP="00536E62">
            <w:pPr>
              <w:rPr>
                <w:rFonts w:ascii="宋体" w:hAnsi="宋体"/>
                <w:sz w:val="18"/>
              </w:rPr>
            </w:pPr>
            <w:r>
              <w:rPr>
                <w:rFonts w:ascii="宋体" w:cs="宋体" w:hint="eastAsia"/>
                <w:color w:val="000000"/>
                <w:sz w:val="18"/>
              </w:rPr>
              <w:t>AT</w:t>
            </w:r>
            <w:r w:rsidR="00BB0F7C">
              <w:rPr>
                <w:rFonts w:ascii="宋体" w:cs="宋体" w:hint="eastAsia"/>
                <w:color w:val="000000"/>
                <w:sz w:val="18"/>
              </w:rPr>
              <w:t>【</w:t>
            </w:r>
            <w:r>
              <w:rPr>
                <w:rFonts w:ascii="宋体" w:cs="宋体" w:hint="eastAsia"/>
                <w:color w:val="000000"/>
                <w:sz w:val="18"/>
              </w:rPr>
              <w:t>ApplyTime</w:t>
            </w:r>
            <w:r w:rsidR="00BB0F7C">
              <w:rPr>
                <w:rFonts w:ascii="宋体" w:cs="宋体" w:hint="eastAsia"/>
                <w:color w:val="000000"/>
                <w:sz w:val="18"/>
              </w:rPr>
              <w:t>】</w:t>
            </w:r>
          </w:p>
        </w:tc>
        <w:tc>
          <w:tcPr>
            <w:tcW w:w="1301" w:type="dxa"/>
            <w:tcBorders>
              <w:top w:val="single" w:sz="4" w:space="0" w:color="auto"/>
              <w:left w:val="nil"/>
              <w:bottom w:val="single" w:sz="4" w:space="0" w:color="auto"/>
              <w:right w:val="single" w:sz="4" w:space="0" w:color="auto"/>
            </w:tcBorders>
            <w:shd w:val="clear" w:color="auto" w:fill="auto"/>
            <w:noWrap/>
            <w:vAlign w:val="center"/>
          </w:tcPr>
          <w:p w:rsidR="00C46FD2" w:rsidRDefault="00C46FD2" w:rsidP="00C46FD2">
            <w:pPr>
              <w:spacing w:before="60" w:after="60" w:line="0" w:lineRule="atLeast"/>
              <w:rPr>
                <w:rFonts w:ascii="宋体" w:hAnsi="宋体"/>
                <w:sz w:val="18"/>
              </w:rPr>
            </w:pPr>
            <w:r>
              <w:rPr>
                <w:rFonts w:ascii="宋体" w:hAnsi="宋体" w:hint="eastAsia"/>
                <w:sz w:val="18"/>
              </w:rPr>
              <w:t>String</w:t>
            </w:r>
          </w:p>
          <w:p w:rsidR="00C46FD2" w:rsidRDefault="00C46FD2" w:rsidP="00C46FD2">
            <w:pPr>
              <w:spacing w:before="60" w:after="60" w:line="0" w:lineRule="atLeast"/>
              <w:rPr>
                <w:rFonts w:ascii="宋体" w:hAnsi="宋体"/>
              </w:rPr>
            </w:pPr>
            <w:r w:rsidRPr="00E1385D">
              <w:rPr>
                <w:rFonts w:ascii="宋体" w:hAnsi="宋体" w:hint="eastAsia"/>
              </w:rPr>
              <w:t>格式为</w:t>
            </w:r>
            <w:r>
              <w:rPr>
                <w:rFonts w:ascii="宋体" w:hAnsi="宋体" w:hint="eastAsia"/>
              </w:rPr>
              <w:t>：</w:t>
            </w:r>
          </w:p>
          <w:p w:rsidR="00BB0F7C" w:rsidRDefault="00C46FD2" w:rsidP="00C46FD2">
            <w:pPr>
              <w:rPr>
                <w:rFonts w:ascii="宋体" w:hAnsi="宋体"/>
                <w:sz w:val="18"/>
              </w:rPr>
            </w:pPr>
            <w:r w:rsidRPr="00E1385D">
              <w:rPr>
                <w:rFonts w:ascii="宋体" w:hAnsi="宋体" w:hint="eastAsia"/>
              </w:rPr>
              <w:t>YYYY-MM-DD hh:mm:ss</w:t>
            </w:r>
          </w:p>
        </w:tc>
      </w:tr>
      <w:tr w:rsidR="0099298D" w:rsidRPr="00A145FE" w:rsidTr="00F468F3">
        <w:trPr>
          <w:trHeight w:val="255"/>
        </w:trPr>
        <w:tc>
          <w:tcPr>
            <w:tcW w:w="1571" w:type="dxa"/>
            <w:tcBorders>
              <w:top w:val="single" w:sz="4" w:space="0" w:color="auto"/>
              <w:left w:val="single" w:sz="4" w:space="0" w:color="auto"/>
              <w:bottom w:val="single" w:sz="4" w:space="0" w:color="auto"/>
              <w:right w:val="single" w:sz="4" w:space="0" w:color="auto"/>
            </w:tcBorders>
            <w:shd w:val="clear" w:color="auto" w:fill="auto"/>
            <w:noWrap/>
            <w:vAlign w:val="center"/>
          </w:tcPr>
          <w:p w:rsidR="00BB0F7C" w:rsidRDefault="00C46FD2" w:rsidP="002F1491">
            <w:pPr>
              <w:widowControl/>
              <w:jc w:val="left"/>
            </w:pPr>
            <w:r>
              <w:rPr>
                <w:rFonts w:hint="eastAsia"/>
              </w:rPr>
              <w:t>会议状态</w:t>
            </w:r>
          </w:p>
        </w:tc>
        <w:tc>
          <w:tcPr>
            <w:tcW w:w="2374" w:type="dxa"/>
            <w:tcBorders>
              <w:top w:val="single" w:sz="4" w:space="0" w:color="auto"/>
              <w:left w:val="nil"/>
              <w:bottom w:val="single" w:sz="4" w:space="0" w:color="auto"/>
              <w:right w:val="single" w:sz="4" w:space="0" w:color="auto"/>
            </w:tcBorders>
            <w:shd w:val="clear" w:color="auto" w:fill="auto"/>
            <w:noWrap/>
            <w:vAlign w:val="center"/>
          </w:tcPr>
          <w:p w:rsidR="003E63C2" w:rsidRDefault="00417FB8" w:rsidP="003E63C2">
            <w:pPr>
              <w:rPr>
                <w:rFonts w:ascii="宋体" w:hAnsi="宋体" w:cs="宋体"/>
                <w:sz w:val="18"/>
              </w:rPr>
            </w:pPr>
            <w:r w:rsidRPr="00AC514B">
              <w:rPr>
                <w:rFonts w:ascii="宋体" w:hAnsi="宋体" w:cs="宋体" w:hint="eastAsia"/>
                <w:sz w:val="18"/>
              </w:rPr>
              <w:t>会议状态</w:t>
            </w:r>
            <w:r w:rsidR="003E63C2">
              <w:rPr>
                <w:rFonts w:ascii="宋体" w:hAnsi="宋体" w:cs="宋体" w:hint="eastAsia"/>
                <w:sz w:val="18"/>
              </w:rPr>
              <w:t>:</w:t>
            </w:r>
          </w:p>
          <w:p w:rsidR="003E63C2" w:rsidRDefault="00417FB8" w:rsidP="003E63C2">
            <w:pPr>
              <w:rPr>
                <w:rFonts w:ascii="宋体" w:hAnsi="宋体" w:cs="宋体"/>
                <w:sz w:val="18"/>
              </w:rPr>
            </w:pPr>
            <w:r w:rsidRPr="00AC514B">
              <w:rPr>
                <w:rFonts w:ascii="宋体" w:hAnsi="宋体" w:cs="宋体" w:hint="eastAsia"/>
                <w:sz w:val="18"/>
              </w:rPr>
              <w:t xml:space="preserve">1-&gt;草稿 2-&gt;待分配 </w:t>
            </w:r>
          </w:p>
          <w:p w:rsidR="003E63C2" w:rsidRDefault="00417FB8" w:rsidP="003E63C2">
            <w:pPr>
              <w:rPr>
                <w:rFonts w:ascii="宋体" w:hAnsi="宋体" w:cs="宋体"/>
                <w:sz w:val="18"/>
              </w:rPr>
            </w:pPr>
            <w:r w:rsidRPr="00AC514B">
              <w:rPr>
                <w:rFonts w:ascii="宋体" w:hAnsi="宋体" w:cs="宋体" w:hint="eastAsia"/>
                <w:sz w:val="18"/>
              </w:rPr>
              <w:t xml:space="preserve">3-&gt;已预订 4-&gt;已服务 </w:t>
            </w:r>
          </w:p>
          <w:p w:rsidR="003E63C2" w:rsidRDefault="00417FB8" w:rsidP="003E63C2">
            <w:pPr>
              <w:rPr>
                <w:rFonts w:ascii="宋体" w:hAnsi="宋体" w:cs="宋体"/>
                <w:sz w:val="18"/>
              </w:rPr>
            </w:pPr>
            <w:r w:rsidRPr="00AC514B">
              <w:rPr>
                <w:rFonts w:ascii="宋体" w:hAnsi="宋体" w:cs="宋体" w:hint="eastAsia"/>
                <w:sz w:val="18"/>
              </w:rPr>
              <w:t xml:space="preserve">5-&gt;已结束 6-&gt;已回访 </w:t>
            </w:r>
          </w:p>
          <w:p w:rsidR="003E63C2" w:rsidRDefault="00417FB8" w:rsidP="003E63C2">
            <w:pPr>
              <w:rPr>
                <w:rFonts w:ascii="宋体" w:hAnsi="宋体" w:cs="宋体"/>
                <w:sz w:val="18"/>
              </w:rPr>
            </w:pPr>
            <w:r w:rsidRPr="00AC514B">
              <w:rPr>
                <w:rFonts w:ascii="宋体" w:hAnsi="宋体" w:cs="宋体" w:hint="eastAsia"/>
                <w:sz w:val="18"/>
              </w:rPr>
              <w:t xml:space="preserve">7-&gt;已退订 8-&gt;已取消 </w:t>
            </w:r>
          </w:p>
          <w:p w:rsidR="005324A6" w:rsidRDefault="00417FB8" w:rsidP="003E63C2">
            <w:pPr>
              <w:rPr>
                <w:rFonts w:ascii="宋体" w:hAnsi="宋体"/>
                <w:sz w:val="18"/>
              </w:rPr>
            </w:pPr>
            <w:r w:rsidRPr="00AC514B">
              <w:rPr>
                <w:rFonts w:ascii="宋体" w:hAnsi="宋体" w:cs="宋体" w:hint="eastAsia"/>
                <w:sz w:val="18"/>
              </w:rPr>
              <w:t>9-&gt;已删除 10-已关闭</w:t>
            </w:r>
          </w:p>
        </w:tc>
        <w:tc>
          <w:tcPr>
            <w:tcW w:w="3183" w:type="dxa"/>
            <w:tcBorders>
              <w:top w:val="single" w:sz="4" w:space="0" w:color="auto"/>
              <w:left w:val="nil"/>
              <w:bottom w:val="single" w:sz="4" w:space="0" w:color="auto"/>
              <w:right w:val="single" w:sz="4" w:space="0" w:color="auto"/>
            </w:tcBorders>
            <w:shd w:val="clear" w:color="auto" w:fill="auto"/>
            <w:noWrap/>
            <w:vAlign w:val="center"/>
          </w:tcPr>
          <w:p w:rsidR="00BB0F7C" w:rsidRDefault="00B23812" w:rsidP="009E4CA3">
            <w:pPr>
              <w:rPr>
                <w:rFonts w:ascii="宋体" w:hAnsi="宋体"/>
                <w:sz w:val="18"/>
              </w:rPr>
            </w:pPr>
            <w:r>
              <w:rPr>
                <w:rFonts w:ascii="宋体" w:cs="宋体" w:hint="eastAsia"/>
                <w:color w:val="000000"/>
                <w:sz w:val="18"/>
              </w:rPr>
              <w:t>MS</w:t>
            </w:r>
            <w:r w:rsidR="00BB0F7C">
              <w:rPr>
                <w:rFonts w:ascii="宋体" w:cs="宋体" w:hint="eastAsia"/>
                <w:color w:val="000000"/>
                <w:sz w:val="18"/>
              </w:rPr>
              <w:t>【</w:t>
            </w:r>
            <w:r w:rsidR="009E4CA3">
              <w:rPr>
                <w:rFonts w:ascii="宋体" w:cs="宋体" w:hint="eastAsia"/>
                <w:color w:val="000000"/>
                <w:sz w:val="18"/>
              </w:rPr>
              <w:t>MeetingState</w:t>
            </w:r>
            <w:r w:rsidR="00BB0F7C">
              <w:rPr>
                <w:rFonts w:ascii="宋体" w:cs="宋体" w:hint="eastAsia"/>
                <w:color w:val="000000"/>
                <w:sz w:val="18"/>
              </w:rPr>
              <w:t>】</w:t>
            </w:r>
          </w:p>
        </w:tc>
        <w:tc>
          <w:tcPr>
            <w:tcW w:w="1301" w:type="dxa"/>
            <w:tcBorders>
              <w:top w:val="single" w:sz="4" w:space="0" w:color="auto"/>
              <w:left w:val="nil"/>
              <w:bottom w:val="single" w:sz="4" w:space="0" w:color="auto"/>
              <w:right w:val="single" w:sz="4" w:space="0" w:color="auto"/>
            </w:tcBorders>
            <w:shd w:val="clear" w:color="auto" w:fill="auto"/>
            <w:noWrap/>
            <w:vAlign w:val="center"/>
          </w:tcPr>
          <w:p w:rsidR="00BB0F7C" w:rsidRDefault="00A0359C" w:rsidP="002F1491">
            <w:pPr>
              <w:rPr>
                <w:rFonts w:ascii="宋体" w:hAnsi="宋体"/>
                <w:sz w:val="18"/>
              </w:rPr>
            </w:pPr>
            <w:r>
              <w:rPr>
                <w:rFonts w:ascii="宋体" w:hAnsi="宋体"/>
                <w:sz w:val="18"/>
              </w:rPr>
              <w:t>S</w:t>
            </w:r>
            <w:r>
              <w:rPr>
                <w:rFonts w:ascii="宋体" w:hAnsi="宋体" w:hint="eastAsia"/>
                <w:sz w:val="18"/>
              </w:rPr>
              <w:t>tring</w:t>
            </w:r>
          </w:p>
        </w:tc>
      </w:tr>
      <w:tr w:rsidR="00C46FD2" w:rsidRPr="00A145FE" w:rsidTr="00F468F3">
        <w:trPr>
          <w:trHeight w:val="255"/>
        </w:trPr>
        <w:tc>
          <w:tcPr>
            <w:tcW w:w="1571" w:type="dxa"/>
            <w:tcBorders>
              <w:top w:val="single" w:sz="4" w:space="0" w:color="auto"/>
              <w:left w:val="single" w:sz="4" w:space="0" w:color="auto"/>
              <w:bottom w:val="single" w:sz="4" w:space="0" w:color="auto"/>
              <w:right w:val="single" w:sz="4" w:space="0" w:color="auto"/>
            </w:tcBorders>
            <w:shd w:val="clear" w:color="auto" w:fill="auto"/>
            <w:noWrap/>
            <w:vAlign w:val="center"/>
          </w:tcPr>
          <w:p w:rsidR="00C46FD2" w:rsidRDefault="00C46FD2" w:rsidP="002F1491">
            <w:pPr>
              <w:widowControl/>
              <w:jc w:val="left"/>
            </w:pPr>
            <w:r>
              <w:rPr>
                <w:rFonts w:hint="eastAsia"/>
              </w:rPr>
              <w:t>操作状态</w:t>
            </w:r>
          </w:p>
        </w:tc>
        <w:tc>
          <w:tcPr>
            <w:tcW w:w="2374" w:type="dxa"/>
            <w:tcBorders>
              <w:top w:val="single" w:sz="4" w:space="0" w:color="auto"/>
              <w:left w:val="nil"/>
              <w:bottom w:val="single" w:sz="4" w:space="0" w:color="auto"/>
              <w:right w:val="single" w:sz="4" w:space="0" w:color="auto"/>
            </w:tcBorders>
            <w:shd w:val="clear" w:color="auto" w:fill="auto"/>
            <w:noWrap/>
            <w:vAlign w:val="center"/>
          </w:tcPr>
          <w:p w:rsidR="001E2406" w:rsidRDefault="001E2406" w:rsidP="001E2406">
            <w:pPr>
              <w:rPr>
                <w:rFonts w:ascii="宋体" w:hAnsi="宋体" w:cs="宋体"/>
                <w:sz w:val="18"/>
              </w:rPr>
            </w:pPr>
            <w:r>
              <w:rPr>
                <w:rFonts w:ascii="宋体" w:hAnsi="宋体" w:cs="宋体" w:hint="eastAsia"/>
                <w:sz w:val="18"/>
              </w:rPr>
              <w:t>0 不可操作；1 可退订；</w:t>
            </w:r>
          </w:p>
          <w:p w:rsidR="001E2406" w:rsidRDefault="001E2406" w:rsidP="001E2406">
            <w:pPr>
              <w:rPr>
                <w:rFonts w:ascii="宋体" w:hAnsi="宋体"/>
                <w:sz w:val="18"/>
              </w:rPr>
            </w:pPr>
            <w:r>
              <w:rPr>
                <w:rFonts w:ascii="宋体" w:hAnsi="宋体" w:cs="宋体" w:hint="eastAsia"/>
                <w:sz w:val="18"/>
              </w:rPr>
              <w:t>2 可结束</w:t>
            </w:r>
            <w:r w:rsidR="00E16808">
              <w:rPr>
                <w:rFonts w:ascii="宋体" w:hAnsi="宋体" w:cs="宋体" w:hint="eastAsia"/>
                <w:sz w:val="18"/>
              </w:rPr>
              <w:t>；</w:t>
            </w:r>
          </w:p>
        </w:tc>
        <w:tc>
          <w:tcPr>
            <w:tcW w:w="3183" w:type="dxa"/>
            <w:tcBorders>
              <w:top w:val="single" w:sz="4" w:space="0" w:color="auto"/>
              <w:left w:val="nil"/>
              <w:bottom w:val="single" w:sz="4" w:space="0" w:color="auto"/>
              <w:right w:val="single" w:sz="4" w:space="0" w:color="auto"/>
            </w:tcBorders>
            <w:shd w:val="clear" w:color="auto" w:fill="auto"/>
            <w:noWrap/>
            <w:vAlign w:val="center"/>
          </w:tcPr>
          <w:p w:rsidR="00C46FD2" w:rsidRDefault="008769CD" w:rsidP="00B8152E">
            <w:pPr>
              <w:rPr>
                <w:rFonts w:ascii="宋体" w:cs="宋体"/>
                <w:color w:val="000000"/>
                <w:sz w:val="18"/>
              </w:rPr>
            </w:pPr>
            <w:r>
              <w:rPr>
                <w:rFonts w:ascii="宋体" w:cs="宋体" w:hint="eastAsia"/>
                <w:color w:val="000000"/>
                <w:sz w:val="18"/>
              </w:rPr>
              <w:t>OS</w:t>
            </w:r>
            <w:r w:rsidR="008C211C">
              <w:rPr>
                <w:rFonts w:ascii="宋体" w:cs="宋体" w:hint="eastAsia"/>
                <w:color w:val="000000"/>
                <w:sz w:val="18"/>
              </w:rPr>
              <w:t>【</w:t>
            </w:r>
            <w:r w:rsidR="00B8152E">
              <w:rPr>
                <w:rFonts w:ascii="宋体" w:cs="宋体" w:hint="eastAsia"/>
                <w:color w:val="000000"/>
                <w:sz w:val="18"/>
              </w:rPr>
              <w:t>Operating</w:t>
            </w:r>
            <w:r w:rsidR="008C211C">
              <w:rPr>
                <w:rFonts w:ascii="宋体" w:cs="宋体" w:hint="eastAsia"/>
                <w:color w:val="000000"/>
                <w:sz w:val="18"/>
              </w:rPr>
              <w:t>State】</w:t>
            </w:r>
          </w:p>
        </w:tc>
        <w:tc>
          <w:tcPr>
            <w:tcW w:w="1301" w:type="dxa"/>
            <w:tcBorders>
              <w:top w:val="single" w:sz="4" w:space="0" w:color="auto"/>
              <w:left w:val="nil"/>
              <w:bottom w:val="single" w:sz="4" w:space="0" w:color="auto"/>
              <w:right w:val="single" w:sz="4" w:space="0" w:color="auto"/>
            </w:tcBorders>
            <w:shd w:val="clear" w:color="auto" w:fill="auto"/>
            <w:noWrap/>
            <w:vAlign w:val="center"/>
          </w:tcPr>
          <w:p w:rsidR="00C46FD2" w:rsidRDefault="00A0359C" w:rsidP="002F1491">
            <w:pPr>
              <w:rPr>
                <w:rFonts w:ascii="宋体" w:hAnsi="宋体"/>
                <w:sz w:val="18"/>
              </w:rPr>
            </w:pPr>
            <w:r>
              <w:rPr>
                <w:rFonts w:ascii="宋体" w:hAnsi="宋体"/>
                <w:sz w:val="18"/>
              </w:rPr>
              <w:t>S</w:t>
            </w:r>
            <w:r>
              <w:rPr>
                <w:rFonts w:ascii="宋体" w:hAnsi="宋体" w:hint="eastAsia"/>
                <w:sz w:val="18"/>
              </w:rPr>
              <w:t>tring</w:t>
            </w:r>
          </w:p>
        </w:tc>
      </w:tr>
      <w:tr w:rsidR="004A2A7E" w:rsidRPr="00A145FE" w:rsidTr="00F468F3">
        <w:trPr>
          <w:trHeight w:val="255"/>
        </w:trPr>
        <w:tc>
          <w:tcPr>
            <w:tcW w:w="1571" w:type="dxa"/>
            <w:tcBorders>
              <w:top w:val="single" w:sz="4" w:space="0" w:color="auto"/>
              <w:left w:val="single" w:sz="4" w:space="0" w:color="auto"/>
              <w:bottom w:val="single" w:sz="4" w:space="0" w:color="auto"/>
              <w:right w:val="single" w:sz="4" w:space="0" w:color="auto"/>
            </w:tcBorders>
            <w:shd w:val="clear" w:color="auto" w:fill="auto"/>
            <w:noWrap/>
            <w:vAlign w:val="center"/>
          </w:tcPr>
          <w:p w:rsidR="004A2A7E" w:rsidRPr="001911F8" w:rsidRDefault="004A2A7E" w:rsidP="002F1491">
            <w:pPr>
              <w:widowControl/>
              <w:jc w:val="left"/>
              <w:rPr>
                <w:color w:val="000000" w:themeColor="text1"/>
              </w:rPr>
            </w:pPr>
            <w:r w:rsidRPr="001911F8">
              <w:rPr>
                <w:rFonts w:hint="eastAsia"/>
                <w:color w:val="000000" w:themeColor="text1"/>
              </w:rPr>
              <w:t>参会方数</w:t>
            </w:r>
          </w:p>
        </w:tc>
        <w:tc>
          <w:tcPr>
            <w:tcW w:w="2374" w:type="dxa"/>
            <w:tcBorders>
              <w:top w:val="single" w:sz="4" w:space="0" w:color="auto"/>
              <w:left w:val="nil"/>
              <w:bottom w:val="single" w:sz="4" w:space="0" w:color="auto"/>
              <w:right w:val="single" w:sz="4" w:space="0" w:color="auto"/>
            </w:tcBorders>
            <w:shd w:val="clear" w:color="auto" w:fill="auto"/>
            <w:noWrap/>
            <w:vAlign w:val="center"/>
          </w:tcPr>
          <w:p w:rsidR="004A2A7E" w:rsidRPr="001911F8" w:rsidRDefault="006960E5" w:rsidP="001E2406">
            <w:pPr>
              <w:rPr>
                <w:rFonts w:ascii="宋体" w:cs="宋体"/>
                <w:color w:val="000000" w:themeColor="text1"/>
                <w:sz w:val="18"/>
                <w:lang w:val="zh-CN"/>
              </w:rPr>
            </w:pPr>
            <w:r w:rsidRPr="001911F8">
              <w:rPr>
                <w:rFonts w:ascii="宋体" w:cs="宋体" w:hint="eastAsia"/>
                <w:color w:val="000000" w:themeColor="text1"/>
                <w:sz w:val="18"/>
                <w:lang w:val="zh-CN"/>
              </w:rPr>
              <w:t>预定电话/视频会议使用</w:t>
            </w:r>
          </w:p>
        </w:tc>
        <w:tc>
          <w:tcPr>
            <w:tcW w:w="3183" w:type="dxa"/>
            <w:tcBorders>
              <w:top w:val="single" w:sz="4" w:space="0" w:color="auto"/>
              <w:left w:val="nil"/>
              <w:bottom w:val="single" w:sz="4" w:space="0" w:color="auto"/>
              <w:right w:val="single" w:sz="4" w:space="0" w:color="auto"/>
            </w:tcBorders>
            <w:shd w:val="clear" w:color="auto" w:fill="auto"/>
            <w:noWrap/>
            <w:vAlign w:val="center"/>
          </w:tcPr>
          <w:p w:rsidR="004A2A7E" w:rsidRPr="001911F8" w:rsidRDefault="00003C55" w:rsidP="004A2A7E">
            <w:pPr>
              <w:rPr>
                <w:rFonts w:ascii="宋体" w:cs="宋体"/>
                <w:color w:val="000000" w:themeColor="text1"/>
                <w:sz w:val="18"/>
              </w:rPr>
            </w:pPr>
            <w:r w:rsidRPr="001911F8">
              <w:rPr>
                <w:rFonts w:ascii="宋体" w:cs="宋体" w:hint="eastAsia"/>
                <w:color w:val="000000" w:themeColor="text1"/>
                <w:sz w:val="18"/>
              </w:rPr>
              <w:t>PN</w:t>
            </w:r>
            <w:r w:rsidR="004A2A7E" w:rsidRPr="001911F8">
              <w:rPr>
                <w:rFonts w:ascii="宋体" w:cs="宋体" w:hint="eastAsia"/>
                <w:color w:val="000000" w:themeColor="text1"/>
                <w:sz w:val="18"/>
              </w:rPr>
              <w:t>【</w:t>
            </w:r>
            <w:r w:rsidR="004A2A7E" w:rsidRPr="001911F8">
              <w:rPr>
                <w:rFonts w:asciiTheme="minorEastAsia" w:eastAsiaTheme="minorEastAsia" w:hAnsiTheme="minorEastAsia" w:cs="Tahoma" w:hint="eastAsia"/>
                <w:color w:val="000000" w:themeColor="text1"/>
                <w:sz w:val="18"/>
                <w:shd w:val="clear" w:color="auto" w:fill="EEEEEE"/>
              </w:rPr>
              <w:t>P</w:t>
            </w:r>
            <w:r w:rsidR="004A2A7E" w:rsidRPr="001911F8">
              <w:rPr>
                <w:rFonts w:asciiTheme="minorEastAsia" w:eastAsiaTheme="minorEastAsia" w:hAnsiTheme="minorEastAsia" w:cs="Tahoma"/>
                <w:color w:val="000000" w:themeColor="text1"/>
                <w:sz w:val="18"/>
                <w:shd w:val="clear" w:color="auto" w:fill="EEEEEE"/>
              </w:rPr>
              <w:t>articipants</w:t>
            </w:r>
            <w:r w:rsidR="004A2A7E" w:rsidRPr="001911F8">
              <w:rPr>
                <w:rFonts w:asciiTheme="minorEastAsia" w:eastAsiaTheme="minorEastAsia" w:hAnsiTheme="minorEastAsia" w:cs="Tahoma" w:hint="eastAsia"/>
                <w:color w:val="000000" w:themeColor="text1"/>
                <w:sz w:val="18"/>
                <w:shd w:val="clear" w:color="auto" w:fill="EEEEEE"/>
              </w:rPr>
              <w:t>Number</w:t>
            </w:r>
            <w:r w:rsidR="004A2A7E" w:rsidRPr="001911F8">
              <w:rPr>
                <w:rFonts w:ascii="宋体" w:cs="宋体" w:hint="eastAsia"/>
                <w:color w:val="000000" w:themeColor="text1"/>
                <w:sz w:val="18"/>
              </w:rPr>
              <w:t>】</w:t>
            </w:r>
          </w:p>
        </w:tc>
        <w:tc>
          <w:tcPr>
            <w:tcW w:w="1301" w:type="dxa"/>
            <w:tcBorders>
              <w:top w:val="single" w:sz="4" w:space="0" w:color="auto"/>
              <w:left w:val="nil"/>
              <w:bottom w:val="single" w:sz="4" w:space="0" w:color="auto"/>
              <w:right w:val="single" w:sz="4" w:space="0" w:color="auto"/>
            </w:tcBorders>
            <w:shd w:val="clear" w:color="auto" w:fill="auto"/>
            <w:noWrap/>
            <w:vAlign w:val="center"/>
          </w:tcPr>
          <w:p w:rsidR="004A2A7E" w:rsidRPr="001911F8" w:rsidRDefault="006960E5" w:rsidP="002F1491">
            <w:pPr>
              <w:rPr>
                <w:rFonts w:ascii="宋体" w:hAnsi="宋体"/>
                <w:color w:val="000000" w:themeColor="text1"/>
                <w:sz w:val="18"/>
              </w:rPr>
            </w:pPr>
            <w:r w:rsidRPr="001911F8">
              <w:rPr>
                <w:rFonts w:ascii="宋体" w:hAnsi="宋体" w:hint="eastAsia"/>
                <w:color w:val="000000" w:themeColor="text1"/>
                <w:sz w:val="18"/>
              </w:rPr>
              <w:t>String</w:t>
            </w:r>
          </w:p>
        </w:tc>
      </w:tr>
      <w:tr w:rsidR="00321E08" w:rsidRPr="00A145FE" w:rsidTr="00F468F3">
        <w:trPr>
          <w:trHeight w:val="255"/>
        </w:trPr>
        <w:tc>
          <w:tcPr>
            <w:tcW w:w="1571" w:type="dxa"/>
            <w:tcBorders>
              <w:top w:val="single" w:sz="4" w:space="0" w:color="auto"/>
              <w:left w:val="single" w:sz="4" w:space="0" w:color="auto"/>
              <w:bottom w:val="single" w:sz="4" w:space="0" w:color="auto"/>
              <w:right w:val="single" w:sz="4" w:space="0" w:color="auto"/>
            </w:tcBorders>
            <w:shd w:val="clear" w:color="auto" w:fill="auto"/>
            <w:noWrap/>
            <w:vAlign w:val="center"/>
          </w:tcPr>
          <w:p w:rsidR="00321E08" w:rsidRPr="001911F8" w:rsidRDefault="00321E08" w:rsidP="002F1491">
            <w:pPr>
              <w:widowControl/>
              <w:jc w:val="left"/>
              <w:rPr>
                <w:color w:val="000000" w:themeColor="text1"/>
              </w:rPr>
            </w:pPr>
            <w:r w:rsidRPr="001911F8">
              <w:rPr>
                <w:rFonts w:hint="eastAsia"/>
                <w:color w:val="000000" w:themeColor="text1"/>
              </w:rPr>
              <w:t>会议类型</w:t>
            </w:r>
          </w:p>
        </w:tc>
        <w:tc>
          <w:tcPr>
            <w:tcW w:w="2374" w:type="dxa"/>
            <w:tcBorders>
              <w:top w:val="single" w:sz="4" w:space="0" w:color="auto"/>
              <w:left w:val="nil"/>
              <w:bottom w:val="single" w:sz="4" w:space="0" w:color="auto"/>
              <w:right w:val="single" w:sz="4" w:space="0" w:color="auto"/>
            </w:tcBorders>
            <w:shd w:val="clear" w:color="auto" w:fill="auto"/>
            <w:noWrap/>
            <w:vAlign w:val="center"/>
          </w:tcPr>
          <w:p w:rsidR="00715474" w:rsidRPr="001911F8" w:rsidRDefault="00321E08" w:rsidP="001E2406">
            <w:pPr>
              <w:rPr>
                <w:rFonts w:ascii="宋体" w:cs="宋体"/>
                <w:color w:val="000000" w:themeColor="text1"/>
                <w:sz w:val="18"/>
                <w:lang w:val="zh-CN"/>
              </w:rPr>
            </w:pPr>
            <w:r w:rsidRPr="001911F8">
              <w:rPr>
                <w:rFonts w:ascii="宋体" w:cs="宋体" w:hint="eastAsia"/>
                <w:color w:val="000000" w:themeColor="text1"/>
                <w:sz w:val="18"/>
                <w:lang w:val="zh-CN"/>
              </w:rPr>
              <w:t>常规会议：</w:t>
            </w:r>
            <w:r w:rsidRPr="001911F8">
              <w:rPr>
                <w:rFonts w:ascii="宋体" w:cs="宋体"/>
                <w:color w:val="000000" w:themeColor="text1"/>
                <w:sz w:val="18"/>
                <w:lang w:val="zh-CN"/>
              </w:rPr>
              <w:t>1</w:t>
            </w:r>
            <w:r w:rsidRPr="001911F8">
              <w:rPr>
                <w:rFonts w:ascii="宋体" w:cs="宋体" w:hint="eastAsia"/>
                <w:color w:val="000000" w:themeColor="text1"/>
                <w:sz w:val="18"/>
                <w:lang w:val="zh-CN"/>
              </w:rPr>
              <w:t>，</w:t>
            </w:r>
          </w:p>
          <w:p w:rsidR="00715474" w:rsidRPr="001911F8" w:rsidRDefault="00321E08" w:rsidP="001E2406">
            <w:pPr>
              <w:rPr>
                <w:rFonts w:ascii="宋体" w:cs="宋体"/>
                <w:color w:val="000000" w:themeColor="text1"/>
                <w:sz w:val="18"/>
                <w:lang w:val="zh-CN"/>
              </w:rPr>
            </w:pPr>
            <w:r w:rsidRPr="001911F8">
              <w:rPr>
                <w:rFonts w:ascii="宋体" w:cs="宋体" w:hint="eastAsia"/>
                <w:color w:val="000000" w:themeColor="text1"/>
                <w:sz w:val="18"/>
                <w:lang w:val="zh-CN"/>
              </w:rPr>
              <w:t>电话会议桥：</w:t>
            </w:r>
            <w:r w:rsidRPr="001911F8">
              <w:rPr>
                <w:rFonts w:ascii="宋体" w:cs="宋体"/>
                <w:color w:val="000000" w:themeColor="text1"/>
                <w:sz w:val="18"/>
                <w:lang w:val="zh-CN"/>
              </w:rPr>
              <w:t>2</w:t>
            </w:r>
            <w:r w:rsidRPr="001911F8">
              <w:rPr>
                <w:rFonts w:ascii="宋体" w:cs="宋体" w:hint="eastAsia"/>
                <w:color w:val="000000" w:themeColor="text1"/>
                <w:sz w:val="18"/>
                <w:lang w:val="zh-CN"/>
              </w:rPr>
              <w:t>，</w:t>
            </w:r>
          </w:p>
          <w:p w:rsidR="00715474" w:rsidRPr="001911F8" w:rsidRDefault="00321E08" w:rsidP="001E2406">
            <w:pPr>
              <w:rPr>
                <w:rFonts w:ascii="宋体" w:cs="宋体"/>
                <w:color w:val="000000" w:themeColor="text1"/>
                <w:sz w:val="18"/>
                <w:lang w:val="zh-CN"/>
              </w:rPr>
            </w:pPr>
            <w:r w:rsidRPr="001911F8">
              <w:rPr>
                <w:rFonts w:ascii="宋体" w:cs="宋体" w:hint="eastAsia"/>
                <w:color w:val="000000" w:themeColor="text1"/>
                <w:sz w:val="18"/>
                <w:lang w:val="zh-CN"/>
              </w:rPr>
              <w:t>培训会议：</w:t>
            </w:r>
            <w:r w:rsidRPr="001911F8">
              <w:rPr>
                <w:rFonts w:ascii="宋体" w:cs="宋体"/>
                <w:color w:val="000000" w:themeColor="text1"/>
                <w:sz w:val="18"/>
                <w:lang w:val="zh-CN"/>
              </w:rPr>
              <w:t>3</w:t>
            </w:r>
            <w:r w:rsidRPr="001911F8">
              <w:rPr>
                <w:rFonts w:ascii="宋体" w:cs="宋体" w:hint="eastAsia"/>
                <w:color w:val="000000" w:themeColor="text1"/>
                <w:sz w:val="18"/>
                <w:lang w:val="zh-CN"/>
              </w:rPr>
              <w:t>，</w:t>
            </w:r>
          </w:p>
          <w:p w:rsidR="00715474" w:rsidRPr="001911F8" w:rsidRDefault="00321E08" w:rsidP="001E2406">
            <w:pPr>
              <w:rPr>
                <w:rFonts w:ascii="宋体" w:cs="宋体"/>
                <w:color w:val="000000" w:themeColor="text1"/>
                <w:sz w:val="18"/>
                <w:lang w:val="zh-CN"/>
              </w:rPr>
            </w:pPr>
            <w:r w:rsidRPr="001911F8">
              <w:rPr>
                <w:rFonts w:ascii="宋体" w:cs="宋体" w:hint="eastAsia"/>
                <w:color w:val="000000" w:themeColor="text1"/>
                <w:sz w:val="18"/>
                <w:lang w:val="zh-CN"/>
              </w:rPr>
              <w:t>网真会议：</w:t>
            </w:r>
            <w:r w:rsidRPr="001911F8">
              <w:rPr>
                <w:rFonts w:ascii="宋体" w:cs="宋体"/>
                <w:color w:val="000000" w:themeColor="text1"/>
                <w:sz w:val="18"/>
                <w:lang w:val="zh-CN"/>
              </w:rPr>
              <w:t>4</w:t>
            </w:r>
            <w:r w:rsidRPr="001911F8">
              <w:rPr>
                <w:rFonts w:ascii="宋体" w:cs="宋体" w:hint="eastAsia"/>
                <w:color w:val="000000" w:themeColor="text1"/>
                <w:sz w:val="18"/>
                <w:lang w:val="zh-CN"/>
              </w:rPr>
              <w:t>，</w:t>
            </w:r>
          </w:p>
          <w:p w:rsidR="00715474" w:rsidRPr="001911F8" w:rsidRDefault="00321E08" w:rsidP="001E2406">
            <w:pPr>
              <w:rPr>
                <w:rFonts w:ascii="宋体" w:cs="宋体"/>
                <w:color w:val="000000" w:themeColor="text1"/>
                <w:sz w:val="18"/>
                <w:lang w:val="zh-CN"/>
              </w:rPr>
            </w:pPr>
            <w:r w:rsidRPr="001911F8">
              <w:rPr>
                <w:rFonts w:ascii="宋体" w:cs="宋体" w:hint="eastAsia"/>
                <w:color w:val="000000" w:themeColor="text1"/>
                <w:sz w:val="18"/>
                <w:lang w:val="zh-CN"/>
              </w:rPr>
              <w:t>云招标会议：</w:t>
            </w:r>
            <w:r w:rsidRPr="001911F8">
              <w:rPr>
                <w:rFonts w:ascii="宋体" w:cs="宋体"/>
                <w:color w:val="000000" w:themeColor="text1"/>
                <w:sz w:val="18"/>
                <w:lang w:val="zh-CN"/>
              </w:rPr>
              <w:t>5</w:t>
            </w:r>
            <w:r w:rsidRPr="001911F8">
              <w:rPr>
                <w:rFonts w:ascii="宋体" w:cs="宋体" w:hint="eastAsia"/>
                <w:color w:val="000000" w:themeColor="text1"/>
                <w:sz w:val="18"/>
                <w:lang w:val="zh-CN"/>
              </w:rPr>
              <w:t>，</w:t>
            </w:r>
          </w:p>
          <w:p w:rsidR="00321E08" w:rsidRPr="001911F8" w:rsidRDefault="00321E08" w:rsidP="001E2406">
            <w:pPr>
              <w:rPr>
                <w:rFonts w:ascii="宋体" w:hAnsi="宋体" w:cs="宋体"/>
                <w:color w:val="000000" w:themeColor="text1"/>
                <w:sz w:val="18"/>
              </w:rPr>
            </w:pPr>
            <w:r w:rsidRPr="001911F8">
              <w:rPr>
                <w:rFonts w:ascii="宋体" w:cs="宋体" w:hint="eastAsia"/>
                <w:color w:val="000000" w:themeColor="text1"/>
                <w:sz w:val="18"/>
                <w:lang w:val="zh-CN"/>
              </w:rPr>
              <w:t>视频会议桥：</w:t>
            </w:r>
            <w:r w:rsidRPr="001911F8">
              <w:rPr>
                <w:rFonts w:ascii="宋体" w:cs="宋体"/>
                <w:color w:val="000000" w:themeColor="text1"/>
                <w:sz w:val="18"/>
                <w:lang w:val="zh-CN"/>
              </w:rPr>
              <w:t>6</w:t>
            </w:r>
          </w:p>
        </w:tc>
        <w:tc>
          <w:tcPr>
            <w:tcW w:w="3183" w:type="dxa"/>
            <w:tcBorders>
              <w:top w:val="single" w:sz="4" w:space="0" w:color="auto"/>
              <w:left w:val="nil"/>
              <w:bottom w:val="single" w:sz="4" w:space="0" w:color="auto"/>
              <w:right w:val="single" w:sz="4" w:space="0" w:color="auto"/>
            </w:tcBorders>
            <w:shd w:val="clear" w:color="auto" w:fill="auto"/>
            <w:noWrap/>
            <w:vAlign w:val="center"/>
          </w:tcPr>
          <w:p w:rsidR="00321E08" w:rsidRPr="001911F8" w:rsidRDefault="006960E5" w:rsidP="00B8152E">
            <w:pPr>
              <w:rPr>
                <w:rFonts w:ascii="宋体" w:cs="宋体"/>
                <w:color w:val="000000" w:themeColor="text1"/>
                <w:sz w:val="18"/>
              </w:rPr>
            </w:pPr>
            <w:r w:rsidRPr="001911F8">
              <w:rPr>
                <w:rFonts w:ascii="宋体" w:cs="宋体" w:hint="eastAsia"/>
                <w:color w:val="000000" w:themeColor="text1"/>
                <w:sz w:val="18"/>
              </w:rPr>
              <w:t>MT</w:t>
            </w:r>
            <w:r w:rsidR="00470B81" w:rsidRPr="001911F8">
              <w:rPr>
                <w:rFonts w:ascii="宋体" w:cs="宋体" w:hint="eastAsia"/>
                <w:color w:val="000000" w:themeColor="text1"/>
                <w:sz w:val="18"/>
              </w:rPr>
              <w:t>P</w:t>
            </w:r>
            <w:r w:rsidRPr="001911F8">
              <w:rPr>
                <w:rFonts w:ascii="宋体" w:cs="宋体" w:hint="eastAsia"/>
                <w:color w:val="000000" w:themeColor="text1"/>
                <w:sz w:val="18"/>
              </w:rPr>
              <w:t>【MeetingType】</w:t>
            </w:r>
          </w:p>
        </w:tc>
        <w:tc>
          <w:tcPr>
            <w:tcW w:w="1301" w:type="dxa"/>
            <w:tcBorders>
              <w:top w:val="single" w:sz="4" w:space="0" w:color="auto"/>
              <w:left w:val="nil"/>
              <w:bottom w:val="single" w:sz="4" w:space="0" w:color="auto"/>
              <w:right w:val="single" w:sz="4" w:space="0" w:color="auto"/>
            </w:tcBorders>
            <w:shd w:val="clear" w:color="auto" w:fill="auto"/>
            <w:noWrap/>
            <w:vAlign w:val="center"/>
          </w:tcPr>
          <w:p w:rsidR="00321E08" w:rsidRPr="001911F8" w:rsidRDefault="00321E08" w:rsidP="002F1491">
            <w:pPr>
              <w:rPr>
                <w:rFonts w:ascii="宋体" w:hAnsi="宋体"/>
                <w:color w:val="000000" w:themeColor="text1"/>
                <w:sz w:val="18"/>
              </w:rPr>
            </w:pPr>
            <w:r w:rsidRPr="001911F8">
              <w:rPr>
                <w:rFonts w:ascii="宋体" w:hAnsi="宋体" w:hint="eastAsia"/>
                <w:color w:val="000000" w:themeColor="text1"/>
                <w:sz w:val="18"/>
              </w:rPr>
              <w:t>String</w:t>
            </w:r>
          </w:p>
        </w:tc>
      </w:tr>
      <w:tr w:rsidR="00321E08" w:rsidRPr="00A145FE" w:rsidTr="00F468F3">
        <w:trPr>
          <w:trHeight w:val="255"/>
        </w:trPr>
        <w:tc>
          <w:tcPr>
            <w:tcW w:w="1571" w:type="dxa"/>
            <w:tcBorders>
              <w:top w:val="single" w:sz="4" w:space="0" w:color="auto"/>
              <w:left w:val="single" w:sz="4" w:space="0" w:color="auto"/>
              <w:bottom w:val="single" w:sz="4" w:space="0" w:color="auto"/>
              <w:right w:val="single" w:sz="4" w:space="0" w:color="auto"/>
            </w:tcBorders>
            <w:shd w:val="clear" w:color="auto" w:fill="auto"/>
            <w:noWrap/>
            <w:vAlign w:val="center"/>
          </w:tcPr>
          <w:p w:rsidR="00321E08" w:rsidRPr="001911F8" w:rsidRDefault="00321E08" w:rsidP="002F1491">
            <w:pPr>
              <w:widowControl/>
              <w:jc w:val="left"/>
              <w:rPr>
                <w:color w:val="000000" w:themeColor="text1"/>
              </w:rPr>
            </w:pPr>
            <w:r w:rsidRPr="001911F8">
              <w:rPr>
                <w:rFonts w:hint="eastAsia"/>
                <w:color w:val="000000" w:themeColor="text1"/>
              </w:rPr>
              <w:t>接入号码</w:t>
            </w:r>
          </w:p>
        </w:tc>
        <w:tc>
          <w:tcPr>
            <w:tcW w:w="2374" w:type="dxa"/>
            <w:tcBorders>
              <w:top w:val="single" w:sz="4" w:space="0" w:color="auto"/>
              <w:left w:val="nil"/>
              <w:bottom w:val="single" w:sz="4" w:space="0" w:color="auto"/>
              <w:right w:val="single" w:sz="4" w:space="0" w:color="auto"/>
            </w:tcBorders>
            <w:shd w:val="clear" w:color="auto" w:fill="auto"/>
            <w:noWrap/>
            <w:vAlign w:val="center"/>
          </w:tcPr>
          <w:p w:rsidR="00321E08" w:rsidRPr="001911F8" w:rsidRDefault="00321E08" w:rsidP="001E2406">
            <w:pPr>
              <w:rPr>
                <w:rFonts w:ascii="宋体" w:cs="宋体"/>
                <w:color w:val="000000" w:themeColor="text1"/>
                <w:sz w:val="18"/>
                <w:lang w:val="zh-CN"/>
              </w:rPr>
            </w:pPr>
            <w:r w:rsidRPr="001911F8">
              <w:rPr>
                <w:rFonts w:ascii="宋体" w:cs="宋体" w:hint="eastAsia"/>
                <w:color w:val="000000" w:themeColor="text1"/>
                <w:sz w:val="18"/>
                <w:lang w:val="zh-CN"/>
              </w:rPr>
              <w:t>电话会议类型返回</w:t>
            </w:r>
          </w:p>
        </w:tc>
        <w:tc>
          <w:tcPr>
            <w:tcW w:w="3183" w:type="dxa"/>
            <w:tcBorders>
              <w:top w:val="single" w:sz="4" w:space="0" w:color="auto"/>
              <w:left w:val="nil"/>
              <w:bottom w:val="single" w:sz="4" w:space="0" w:color="auto"/>
              <w:right w:val="single" w:sz="4" w:space="0" w:color="auto"/>
            </w:tcBorders>
            <w:shd w:val="clear" w:color="auto" w:fill="auto"/>
            <w:noWrap/>
            <w:vAlign w:val="center"/>
          </w:tcPr>
          <w:p w:rsidR="00321E08" w:rsidRPr="001911F8" w:rsidRDefault="009F4ED3" w:rsidP="00B8152E">
            <w:pPr>
              <w:rPr>
                <w:rFonts w:ascii="宋体" w:cs="宋体"/>
                <w:color w:val="000000" w:themeColor="text1"/>
                <w:sz w:val="18"/>
              </w:rPr>
            </w:pPr>
            <w:r w:rsidRPr="001911F8">
              <w:rPr>
                <w:rFonts w:ascii="宋体" w:cs="宋体" w:hint="eastAsia"/>
                <w:color w:val="000000" w:themeColor="text1"/>
                <w:sz w:val="18"/>
              </w:rPr>
              <w:t>AP</w:t>
            </w:r>
            <w:r w:rsidR="001006C3" w:rsidRPr="001911F8">
              <w:rPr>
                <w:rFonts w:ascii="宋体" w:cs="宋体" w:hint="eastAsia"/>
                <w:color w:val="000000" w:themeColor="text1"/>
                <w:sz w:val="18"/>
              </w:rPr>
              <w:t>【AccessPhone】</w:t>
            </w:r>
          </w:p>
        </w:tc>
        <w:tc>
          <w:tcPr>
            <w:tcW w:w="1301" w:type="dxa"/>
            <w:tcBorders>
              <w:top w:val="single" w:sz="4" w:space="0" w:color="auto"/>
              <w:left w:val="nil"/>
              <w:bottom w:val="single" w:sz="4" w:space="0" w:color="auto"/>
              <w:right w:val="single" w:sz="4" w:space="0" w:color="auto"/>
            </w:tcBorders>
            <w:shd w:val="clear" w:color="auto" w:fill="auto"/>
            <w:noWrap/>
          </w:tcPr>
          <w:p w:rsidR="00321E08" w:rsidRPr="001911F8" w:rsidRDefault="00321E08">
            <w:pPr>
              <w:rPr>
                <w:color w:val="000000" w:themeColor="text1"/>
              </w:rPr>
            </w:pPr>
            <w:r w:rsidRPr="001911F8">
              <w:rPr>
                <w:rFonts w:ascii="宋体" w:hAnsi="宋体" w:hint="eastAsia"/>
                <w:color w:val="000000" w:themeColor="text1"/>
                <w:sz w:val="18"/>
              </w:rPr>
              <w:t>String</w:t>
            </w:r>
          </w:p>
        </w:tc>
      </w:tr>
      <w:tr w:rsidR="00321E08" w:rsidRPr="00A145FE" w:rsidTr="00F468F3">
        <w:trPr>
          <w:trHeight w:val="255"/>
        </w:trPr>
        <w:tc>
          <w:tcPr>
            <w:tcW w:w="1571" w:type="dxa"/>
            <w:tcBorders>
              <w:top w:val="single" w:sz="4" w:space="0" w:color="auto"/>
              <w:left w:val="single" w:sz="4" w:space="0" w:color="auto"/>
              <w:bottom w:val="single" w:sz="4" w:space="0" w:color="auto"/>
              <w:right w:val="single" w:sz="4" w:space="0" w:color="auto"/>
            </w:tcBorders>
            <w:shd w:val="clear" w:color="auto" w:fill="auto"/>
            <w:noWrap/>
            <w:vAlign w:val="center"/>
          </w:tcPr>
          <w:p w:rsidR="00321E08" w:rsidRPr="001911F8" w:rsidRDefault="00321E08" w:rsidP="002F1491">
            <w:pPr>
              <w:widowControl/>
              <w:jc w:val="left"/>
              <w:rPr>
                <w:color w:val="000000" w:themeColor="text1"/>
              </w:rPr>
            </w:pPr>
            <w:r w:rsidRPr="001911F8">
              <w:rPr>
                <w:rFonts w:hint="eastAsia"/>
                <w:color w:val="000000" w:themeColor="text1"/>
              </w:rPr>
              <w:t>会议编号</w:t>
            </w:r>
          </w:p>
        </w:tc>
        <w:tc>
          <w:tcPr>
            <w:tcW w:w="2374" w:type="dxa"/>
            <w:tcBorders>
              <w:top w:val="single" w:sz="4" w:space="0" w:color="auto"/>
              <w:left w:val="nil"/>
              <w:bottom w:val="single" w:sz="4" w:space="0" w:color="auto"/>
              <w:right w:val="single" w:sz="4" w:space="0" w:color="auto"/>
            </w:tcBorders>
            <w:shd w:val="clear" w:color="auto" w:fill="auto"/>
            <w:noWrap/>
            <w:vAlign w:val="center"/>
          </w:tcPr>
          <w:p w:rsidR="00321E08" w:rsidRPr="001911F8" w:rsidRDefault="00321E08" w:rsidP="001E2406">
            <w:pPr>
              <w:rPr>
                <w:rFonts w:ascii="宋体" w:cs="宋体"/>
                <w:color w:val="000000" w:themeColor="text1"/>
                <w:sz w:val="18"/>
                <w:lang w:val="zh-CN"/>
              </w:rPr>
            </w:pPr>
            <w:r w:rsidRPr="001911F8">
              <w:rPr>
                <w:rFonts w:ascii="宋体" w:cs="宋体" w:hint="eastAsia"/>
                <w:color w:val="000000" w:themeColor="text1"/>
                <w:sz w:val="18"/>
                <w:lang w:val="zh-CN"/>
              </w:rPr>
              <w:t>电话会议、视频会议类型返回</w:t>
            </w:r>
          </w:p>
        </w:tc>
        <w:tc>
          <w:tcPr>
            <w:tcW w:w="3183" w:type="dxa"/>
            <w:tcBorders>
              <w:top w:val="single" w:sz="4" w:space="0" w:color="auto"/>
              <w:left w:val="nil"/>
              <w:bottom w:val="single" w:sz="4" w:space="0" w:color="auto"/>
              <w:right w:val="single" w:sz="4" w:space="0" w:color="auto"/>
            </w:tcBorders>
            <w:shd w:val="clear" w:color="auto" w:fill="auto"/>
            <w:noWrap/>
            <w:vAlign w:val="center"/>
          </w:tcPr>
          <w:p w:rsidR="00321E08" w:rsidRPr="001911F8" w:rsidRDefault="00592F72" w:rsidP="00B8152E">
            <w:pPr>
              <w:rPr>
                <w:rFonts w:ascii="宋体" w:cs="宋体"/>
                <w:color w:val="000000" w:themeColor="text1"/>
                <w:sz w:val="18"/>
              </w:rPr>
            </w:pPr>
            <w:r w:rsidRPr="001911F8">
              <w:rPr>
                <w:rFonts w:ascii="宋体" w:cs="宋体" w:hint="eastAsia"/>
                <w:color w:val="000000" w:themeColor="text1"/>
                <w:sz w:val="18"/>
              </w:rPr>
              <w:t>MN</w:t>
            </w:r>
            <w:r w:rsidR="007373A7" w:rsidRPr="001911F8">
              <w:rPr>
                <w:rFonts w:ascii="宋体" w:cs="宋体" w:hint="eastAsia"/>
                <w:color w:val="000000" w:themeColor="text1"/>
                <w:sz w:val="18"/>
              </w:rPr>
              <w:t>B</w:t>
            </w:r>
            <w:r w:rsidRPr="001911F8">
              <w:rPr>
                <w:rFonts w:ascii="宋体" w:cs="宋体" w:hint="eastAsia"/>
                <w:color w:val="000000" w:themeColor="text1"/>
                <w:sz w:val="18"/>
              </w:rPr>
              <w:t>【MeetingNumber】</w:t>
            </w:r>
          </w:p>
        </w:tc>
        <w:tc>
          <w:tcPr>
            <w:tcW w:w="1301" w:type="dxa"/>
            <w:tcBorders>
              <w:top w:val="single" w:sz="4" w:space="0" w:color="auto"/>
              <w:left w:val="nil"/>
              <w:bottom w:val="single" w:sz="4" w:space="0" w:color="auto"/>
              <w:right w:val="single" w:sz="4" w:space="0" w:color="auto"/>
            </w:tcBorders>
            <w:shd w:val="clear" w:color="auto" w:fill="auto"/>
            <w:noWrap/>
          </w:tcPr>
          <w:p w:rsidR="00321E08" w:rsidRPr="001911F8" w:rsidRDefault="00321E08">
            <w:pPr>
              <w:rPr>
                <w:color w:val="000000" w:themeColor="text1"/>
              </w:rPr>
            </w:pPr>
            <w:r w:rsidRPr="001911F8">
              <w:rPr>
                <w:rFonts w:ascii="宋体" w:hAnsi="宋体" w:hint="eastAsia"/>
                <w:color w:val="000000" w:themeColor="text1"/>
                <w:sz w:val="18"/>
              </w:rPr>
              <w:t>String</w:t>
            </w:r>
          </w:p>
        </w:tc>
      </w:tr>
      <w:tr w:rsidR="00321E08" w:rsidRPr="00A145FE" w:rsidTr="00F468F3">
        <w:trPr>
          <w:trHeight w:val="255"/>
        </w:trPr>
        <w:tc>
          <w:tcPr>
            <w:tcW w:w="1571" w:type="dxa"/>
            <w:tcBorders>
              <w:top w:val="single" w:sz="4" w:space="0" w:color="auto"/>
              <w:left w:val="single" w:sz="4" w:space="0" w:color="auto"/>
              <w:bottom w:val="single" w:sz="4" w:space="0" w:color="auto"/>
              <w:right w:val="single" w:sz="4" w:space="0" w:color="auto"/>
            </w:tcBorders>
            <w:shd w:val="clear" w:color="auto" w:fill="auto"/>
            <w:noWrap/>
            <w:vAlign w:val="center"/>
          </w:tcPr>
          <w:p w:rsidR="00321E08" w:rsidRPr="001911F8" w:rsidRDefault="00321E08" w:rsidP="002F1491">
            <w:pPr>
              <w:widowControl/>
              <w:jc w:val="left"/>
              <w:rPr>
                <w:color w:val="000000" w:themeColor="text1"/>
              </w:rPr>
            </w:pPr>
            <w:r w:rsidRPr="001911F8">
              <w:rPr>
                <w:rFonts w:hint="eastAsia"/>
                <w:color w:val="000000" w:themeColor="text1"/>
              </w:rPr>
              <w:t>会议密码</w:t>
            </w:r>
          </w:p>
        </w:tc>
        <w:tc>
          <w:tcPr>
            <w:tcW w:w="2374" w:type="dxa"/>
            <w:tcBorders>
              <w:top w:val="single" w:sz="4" w:space="0" w:color="auto"/>
              <w:left w:val="nil"/>
              <w:bottom w:val="single" w:sz="4" w:space="0" w:color="auto"/>
              <w:right w:val="single" w:sz="4" w:space="0" w:color="auto"/>
            </w:tcBorders>
            <w:shd w:val="clear" w:color="auto" w:fill="auto"/>
            <w:noWrap/>
            <w:vAlign w:val="center"/>
          </w:tcPr>
          <w:p w:rsidR="00321E08" w:rsidRPr="001911F8" w:rsidRDefault="00321E08" w:rsidP="001E2406">
            <w:pPr>
              <w:rPr>
                <w:rFonts w:ascii="宋体" w:cs="宋体"/>
                <w:color w:val="000000" w:themeColor="text1"/>
                <w:sz w:val="18"/>
                <w:lang w:val="zh-CN"/>
              </w:rPr>
            </w:pPr>
            <w:r w:rsidRPr="001911F8">
              <w:rPr>
                <w:rFonts w:ascii="宋体" w:cs="宋体" w:hint="eastAsia"/>
                <w:color w:val="000000" w:themeColor="text1"/>
                <w:sz w:val="18"/>
                <w:lang w:val="zh-CN"/>
              </w:rPr>
              <w:t>电话会议、视频会议类型返回</w:t>
            </w:r>
          </w:p>
        </w:tc>
        <w:tc>
          <w:tcPr>
            <w:tcW w:w="3183" w:type="dxa"/>
            <w:tcBorders>
              <w:top w:val="single" w:sz="4" w:space="0" w:color="auto"/>
              <w:left w:val="nil"/>
              <w:bottom w:val="single" w:sz="4" w:space="0" w:color="auto"/>
              <w:right w:val="single" w:sz="4" w:space="0" w:color="auto"/>
            </w:tcBorders>
            <w:shd w:val="clear" w:color="auto" w:fill="auto"/>
            <w:noWrap/>
            <w:vAlign w:val="center"/>
          </w:tcPr>
          <w:p w:rsidR="00321E08" w:rsidRPr="001911F8" w:rsidRDefault="00DD31FE" w:rsidP="00B8152E">
            <w:pPr>
              <w:rPr>
                <w:rFonts w:ascii="宋体" w:cs="宋体"/>
                <w:color w:val="000000" w:themeColor="text1"/>
                <w:sz w:val="18"/>
              </w:rPr>
            </w:pPr>
            <w:r w:rsidRPr="001911F8">
              <w:rPr>
                <w:rFonts w:ascii="宋体" w:cs="宋体" w:hint="eastAsia"/>
                <w:color w:val="000000" w:themeColor="text1"/>
                <w:sz w:val="18"/>
              </w:rPr>
              <w:t>MPWD【MeetingPassword】</w:t>
            </w:r>
          </w:p>
        </w:tc>
        <w:tc>
          <w:tcPr>
            <w:tcW w:w="1301" w:type="dxa"/>
            <w:tcBorders>
              <w:top w:val="single" w:sz="4" w:space="0" w:color="auto"/>
              <w:left w:val="nil"/>
              <w:bottom w:val="single" w:sz="4" w:space="0" w:color="auto"/>
              <w:right w:val="single" w:sz="4" w:space="0" w:color="auto"/>
            </w:tcBorders>
            <w:shd w:val="clear" w:color="auto" w:fill="auto"/>
            <w:noWrap/>
          </w:tcPr>
          <w:p w:rsidR="00321E08" w:rsidRPr="001911F8" w:rsidRDefault="00321E08">
            <w:pPr>
              <w:rPr>
                <w:color w:val="000000" w:themeColor="text1"/>
              </w:rPr>
            </w:pPr>
            <w:r w:rsidRPr="001911F8">
              <w:rPr>
                <w:rFonts w:ascii="宋体" w:hAnsi="宋体" w:hint="eastAsia"/>
                <w:color w:val="000000" w:themeColor="text1"/>
                <w:sz w:val="18"/>
              </w:rPr>
              <w:t>String</w:t>
            </w:r>
          </w:p>
        </w:tc>
      </w:tr>
      <w:tr w:rsidR="002D7C49" w:rsidRPr="00A145FE" w:rsidTr="00F468F3">
        <w:trPr>
          <w:trHeight w:val="255"/>
        </w:trPr>
        <w:tc>
          <w:tcPr>
            <w:tcW w:w="1571" w:type="dxa"/>
            <w:tcBorders>
              <w:top w:val="single" w:sz="4" w:space="0" w:color="auto"/>
              <w:left w:val="single" w:sz="4" w:space="0" w:color="auto"/>
              <w:bottom w:val="single" w:sz="4" w:space="0" w:color="auto"/>
              <w:right w:val="single" w:sz="4" w:space="0" w:color="auto"/>
            </w:tcBorders>
            <w:shd w:val="clear" w:color="auto" w:fill="auto"/>
            <w:noWrap/>
            <w:vAlign w:val="center"/>
          </w:tcPr>
          <w:p w:rsidR="002D7C49" w:rsidRPr="001E4514" w:rsidRDefault="002D7C49" w:rsidP="002F1491">
            <w:pPr>
              <w:widowControl/>
              <w:jc w:val="left"/>
              <w:rPr>
                <w:color w:val="0070C0"/>
              </w:rPr>
            </w:pPr>
            <w:r w:rsidRPr="001E4514">
              <w:rPr>
                <w:rFonts w:hint="eastAsia"/>
                <w:color w:val="0070C0"/>
              </w:rPr>
              <w:t>是否可以延长</w:t>
            </w:r>
          </w:p>
        </w:tc>
        <w:tc>
          <w:tcPr>
            <w:tcW w:w="2374" w:type="dxa"/>
            <w:tcBorders>
              <w:top w:val="single" w:sz="4" w:space="0" w:color="auto"/>
              <w:left w:val="nil"/>
              <w:bottom w:val="single" w:sz="4" w:space="0" w:color="auto"/>
              <w:right w:val="single" w:sz="4" w:space="0" w:color="auto"/>
            </w:tcBorders>
            <w:shd w:val="clear" w:color="auto" w:fill="auto"/>
            <w:noWrap/>
            <w:vAlign w:val="center"/>
          </w:tcPr>
          <w:p w:rsidR="002D7C49" w:rsidRPr="001E4514" w:rsidRDefault="002D7C49" w:rsidP="001E2406">
            <w:pPr>
              <w:rPr>
                <w:rFonts w:ascii="宋体" w:cs="宋体"/>
                <w:color w:val="0070C0"/>
                <w:sz w:val="18"/>
                <w:lang w:val="zh-CN"/>
              </w:rPr>
            </w:pPr>
            <w:r w:rsidRPr="001E4514">
              <w:rPr>
                <w:rFonts w:ascii="宋体" w:cs="宋体" w:hint="eastAsia"/>
                <w:color w:val="0070C0"/>
                <w:sz w:val="18"/>
                <w:lang w:val="zh-CN"/>
              </w:rPr>
              <w:t>Y:是 N:否</w:t>
            </w:r>
          </w:p>
        </w:tc>
        <w:tc>
          <w:tcPr>
            <w:tcW w:w="3183" w:type="dxa"/>
            <w:tcBorders>
              <w:top w:val="single" w:sz="4" w:space="0" w:color="auto"/>
              <w:left w:val="nil"/>
              <w:bottom w:val="single" w:sz="4" w:space="0" w:color="auto"/>
              <w:right w:val="single" w:sz="4" w:space="0" w:color="auto"/>
            </w:tcBorders>
            <w:shd w:val="clear" w:color="auto" w:fill="auto"/>
            <w:noWrap/>
            <w:vAlign w:val="center"/>
          </w:tcPr>
          <w:p w:rsidR="002D7C49" w:rsidRPr="001E4514" w:rsidRDefault="002D7C49" w:rsidP="00B8152E">
            <w:pPr>
              <w:rPr>
                <w:rFonts w:ascii="宋体" w:cs="宋体"/>
                <w:color w:val="0070C0"/>
                <w:sz w:val="18"/>
              </w:rPr>
            </w:pPr>
            <w:r w:rsidRPr="001E4514">
              <w:rPr>
                <w:rFonts w:ascii="宋体" w:cs="宋体" w:hint="eastAsia"/>
                <w:color w:val="0070C0"/>
                <w:sz w:val="18"/>
              </w:rPr>
              <w:t>IPRL【IsProlong】</w:t>
            </w:r>
          </w:p>
        </w:tc>
        <w:tc>
          <w:tcPr>
            <w:tcW w:w="1301" w:type="dxa"/>
            <w:tcBorders>
              <w:top w:val="single" w:sz="4" w:space="0" w:color="auto"/>
              <w:left w:val="nil"/>
              <w:bottom w:val="single" w:sz="4" w:space="0" w:color="auto"/>
              <w:right w:val="single" w:sz="4" w:space="0" w:color="auto"/>
            </w:tcBorders>
            <w:shd w:val="clear" w:color="auto" w:fill="auto"/>
            <w:noWrap/>
          </w:tcPr>
          <w:p w:rsidR="002D7C49" w:rsidRPr="001E4514" w:rsidRDefault="002D7C49">
            <w:pPr>
              <w:rPr>
                <w:rFonts w:ascii="宋体" w:hAnsi="宋体"/>
                <w:color w:val="0070C0"/>
                <w:sz w:val="18"/>
              </w:rPr>
            </w:pPr>
            <w:r w:rsidRPr="001E4514">
              <w:rPr>
                <w:rFonts w:ascii="宋体" w:hAnsi="宋体" w:hint="eastAsia"/>
                <w:color w:val="0070C0"/>
                <w:sz w:val="18"/>
              </w:rPr>
              <w:t>String</w:t>
            </w:r>
          </w:p>
        </w:tc>
      </w:tr>
      <w:tr w:rsidR="00507A8D" w:rsidRPr="00A145FE" w:rsidTr="00F468F3">
        <w:trPr>
          <w:trHeight w:val="255"/>
        </w:trPr>
        <w:tc>
          <w:tcPr>
            <w:tcW w:w="1571"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7A8D" w:rsidRPr="001D33BC" w:rsidRDefault="00507A8D" w:rsidP="002F1491">
            <w:pPr>
              <w:widowControl/>
              <w:jc w:val="left"/>
              <w:rPr>
                <w:color w:val="FF0000"/>
              </w:rPr>
            </w:pPr>
            <w:r w:rsidRPr="001D33BC">
              <w:rPr>
                <w:rFonts w:hint="eastAsia"/>
                <w:color w:val="FF0000"/>
              </w:rPr>
              <w:t>是否可以会控</w:t>
            </w:r>
          </w:p>
        </w:tc>
        <w:tc>
          <w:tcPr>
            <w:tcW w:w="2374" w:type="dxa"/>
            <w:tcBorders>
              <w:top w:val="single" w:sz="4" w:space="0" w:color="auto"/>
              <w:left w:val="nil"/>
              <w:bottom w:val="single" w:sz="4" w:space="0" w:color="auto"/>
              <w:right w:val="single" w:sz="4" w:space="0" w:color="auto"/>
            </w:tcBorders>
            <w:shd w:val="clear" w:color="auto" w:fill="auto"/>
            <w:noWrap/>
            <w:vAlign w:val="center"/>
          </w:tcPr>
          <w:p w:rsidR="00507A8D" w:rsidRPr="001D33BC" w:rsidRDefault="00507A8D" w:rsidP="001E2406">
            <w:pPr>
              <w:rPr>
                <w:rFonts w:ascii="宋体" w:cs="宋体"/>
                <w:color w:val="FF0000"/>
                <w:sz w:val="18"/>
                <w:lang w:val="zh-CN"/>
              </w:rPr>
            </w:pPr>
            <w:r w:rsidRPr="001D33BC">
              <w:rPr>
                <w:rFonts w:ascii="宋体" w:cs="宋体" w:hint="eastAsia"/>
                <w:color w:val="FF0000"/>
                <w:sz w:val="18"/>
                <w:lang w:val="zh-CN"/>
              </w:rPr>
              <w:t>Y:是 N:否</w:t>
            </w:r>
          </w:p>
        </w:tc>
        <w:tc>
          <w:tcPr>
            <w:tcW w:w="3183" w:type="dxa"/>
            <w:tcBorders>
              <w:top w:val="single" w:sz="4" w:space="0" w:color="auto"/>
              <w:left w:val="nil"/>
              <w:bottom w:val="single" w:sz="4" w:space="0" w:color="auto"/>
              <w:right w:val="single" w:sz="4" w:space="0" w:color="auto"/>
            </w:tcBorders>
            <w:shd w:val="clear" w:color="auto" w:fill="auto"/>
            <w:noWrap/>
            <w:vAlign w:val="center"/>
          </w:tcPr>
          <w:p w:rsidR="00507A8D" w:rsidRPr="001D33BC" w:rsidRDefault="00507A8D" w:rsidP="00B8152E">
            <w:pPr>
              <w:rPr>
                <w:rFonts w:ascii="宋体" w:cs="宋体"/>
                <w:color w:val="FF0000"/>
                <w:sz w:val="18"/>
              </w:rPr>
            </w:pPr>
            <w:bookmarkStart w:id="123" w:name="OLE_LINK13"/>
            <w:bookmarkStart w:id="124" w:name="OLE_LINK23"/>
            <w:r w:rsidRPr="001D33BC">
              <w:rPr>
                <w:rFonts w:ascii="新宋体" w:eastAsia="新宋体" w:hAnsi="Times New Roman" w:cs="Times New Roman"/>
                <w:noProof/>
                <w:color w:val="FF0000"/>
                <w:sz w:val="18"/>
              </w:rPr>
              <w:t>IEC</w:t>
            </w:r>
            <w:bookmarkEnd w:id="123"/>
            <w:bookmarkEnd w:id="124"/>
          </w:p>
        </w:tc>
        <w:tc>
          <w:tcPr>
            <w:tcW w:w="1301" w:type="dxa"/>
            <w:tcBorders>
              <w:top w:val="single" w:sz="4" w:space="0" w:color="auto"/>
              <w:left w:val="nil"/>
              <w:bottom w:val="single" w:sz="4" w:space="0" w:color="auto"/>
              <w:right w:val="single" w:sz="4" w:space="0" w:color="auto"/>
            </w:tcBorders>
            <w:shd w:val="clear" w:color="auto" w:fill="auto"/>
            <w:noWrap/>
          </w:tcPr>
          <w:p w:rsidR="00507A8D" w:rsidRPr="001D33BC" w:rsidRDefault="00507A8D">
            <w:pPr>
              <w:rPr>
                <w:rFonts w:ascii="宋体" w:hAnsi="宋体"/>
                <w:color w:val="FF0000"/>
                <w:sz w:val="18"/>
              </w:rPr>
            </w:pPr>
            <w:r w:rsidRPr="001D33BC">
              <w:rPr>
                <w:rFonts w:ascii="宋体" w:hAnsi="宋体" w:hint="eastAsia"/>
                <w:color w:val="FF0000"/>
                <w:sz w:val="18"/>
              </w:rPr>
              <w:t>String</w:t>
            </w:r>
          </w:p>
        </w:tc>
      </w:tr>
      <w:tr w:rsidR="00F468F3" w:rsidRPr="00A145FE" w:rsidTr="00F468F3">
        <w:trPr>
          <w:trHeight w:val="255"/>
        </w:trPr>
        <w:tc>
          <w:tcPr>
            <w:tcW w:w="1571" w:type="dxa"/>
            <w:tcBorders>
              <w:top w:val="single" w:sz="4" w:space="0" w:color="auto"/>
              <w:left w:val="single" w:sz="4" w:space="0" w:color="auto"/>
              <w:bottom w:val="single" w:sz="4" w:space="0" w:color="auto"/>
              <w:right w:val="single" w:sz="4" w:space="0" w:color="auto"/>
            </w:tcBorders>
            <w:shd w:val="clear" w:color="auto" w:fill="auto"/>
            <w:noWrap/>
            <w:vAlign w:val="center"/>
          </w:tcPr>
          <w:p w:rsidR="00F468F3" w:rsidRPr="001D33BC" w:rsidRDefault="00F468F3" w:rsidP="00F468F3">
            <w:pPr>
              <w:widowControl/>
              <w:jc w:val="left"/>
              <w:rPr>
                <w:color w:val="FF0000"/>
              </w:rPr>
            </w:pPr>
            <w:r>
              <w:rPr>
                <w:rFonts w:hint="eastAsia"/>
                <w:color w:val="FF0000"/>
              </w:rPr>
              <w:t>是否已经签到</w:t>
            </w:r>
          </w:p>
        </w:tc>
        <w:tc>
          <w:tcPr>
            <w:tcW w:w="2374" w:type="dxa"/>
            <w:tcBorders>
              <w:top w:val="single" w:sz="4" w:space="0" w:color="auto"/>
              <w:left w:val="nil"/>
              <w:bottom w:val="single" w:sz="4" w:space="0" w:color="auto"/>
              <w:right w:val="single" w:sz="4" w:space="0" w:color="auto"/>
            </w:tcBorders>
            <w:shd w:val="clear" w:color="auto" w:fill="auto"/>
            <w:noWrap/>
            <w:vAlign w:val="center"/>
          </w:tcPr>
          <w:p w:rsidR="00F468F3" w:rsidRPr="001D33BC" w:rsidRDefault="00F468F3" w:rsidP="00170B41">
            <w:pPr>
              <w:rPr>
                <w:rFonts w:ascii="宋体" w:cs="宋体"/>
                <w:color w:val="FF0000"/>
                <w:sz w:val="18"/>
                <w:lang w:val="zh-CN"/>
              </w:rPr>
            </w:pPr>
            <w:r w:rsidRPr="001D33BC">
              <w:rPr>
                <w:rFonts w:ascii="宋体" w:cs="宋体" w:hint="eastAsia"/>
                <w:color w:val="FF0000"/>
                <w:sz w:val="18"/>
                <w:lang w:val="zh-CN"/>
              </w:rPr>
              <w:t>Y:是 N:否</w:t>
            </w:r>
          </w:p>
        </w:tc>
        <w:tc>
          <w:tcPr>
            <w:tcW w:w="3183" w:type="dxa"/>
            <w:tcBorders>
              <w:top w:val="single" w:sz="4" w:space="0" w:color="auto"/>
              <w:left w:val="nil"/>
              <w:bottom w:val="single" w:sz="4" w:space="0" w:color="auto"/>
              <w:right w:val="single" w:sz="4" w:space="0" w:color="auto"/>
            </w:tcBorders>
            <w:shd w:val="clear" w:color="auto" w:fill="auto"/>
            <w:noWrap/>
            <w:vAlign w:val="center"/>
          </w:tcPr>
          <w:p w:rsidR="00F468F3" w:rsidRPr="001D33BC" w:rsidRDefault="00A83B75" w:rsidP="00170B41">
            <w:pPr>
              <w:rPr>
                <w:rFonts w:ascii="宋体" w:cs="宋体"/>
                <w:color w:val="FF0000"/>
                <w:sz w:val="18"/>
              </w:rPr>
            </w:pPr>
            <w:r>
              <w:rPr>
                <w:rFonts w:ascii="新宋体" w:eastAsia="新宋体" w:hAnsi="Times New Roman" w:cs="Times New Roman" w:hint="eastAsia"/>
                <w:noProof/>
                <w:color w:val="FF0000"/>
                <w:sz w:val="18"/>
              </w:rPr>
              <w:t>ISI</w:t>
            </w:r>
            <w:r w:rsidR="0062798E">
              <w:rPr>
                <w:rFonts w:ascii="新宋体" w:eastAsia="新宋体" w:hAnsi="Times New Roman" w:cs="Times New Roman" w:hint="eastAsia"/>
                <w:noProof/>
                <w:color w:val="FF0000"/>
                <w:sz w:val="18"/>
              </w:rPr>
              <w:t>【</w:t>
            </w:r>
            <w:r w:rsidR="00347F2D">
              <w:rPr>
                <w:rFonts w:ascii="新宋体" w:eastAsia="新宋体" w:hAnsi="Times New Roman" w:cs="Times New Roman" w:hint="eastAsia"/>
                <w:noProof/>
                <w:color w:val="FF0000"/>
                <w:sz w:val="18"/>
              </w:rPr>
              <w:t>IsSi</w:t>
            </w:r>
            <w:r w:rsidR="00C835F0">
              <w:rPr>
                <w:rFonts w:ascii="新宋体" w:eastAsia="新宋体" w:hAnsi="Times New Roman" w:cs="Times New Roman" w:hint="eastAsia"/>
                <w:noProof/>
                <w:color w:val="FF0000"/>
                <w:sz w:val="18"/>
              </w:rPr>
              <w:t>g</w:t>
            </w:r>
            <w:r w:rsidR="00347F2D">
              <w:rPr>
                <w:rFonts w:ascii="新宋体" w:eastAsia="新宋体" w:hAnsi="Times New Roman" w:cs="Times New Roman" w:hint="eastAsia"/>
                <w:noProof/>
                <w:color w:val="FF0000"/>
                <w:sz w:val="18"/>
              </w:rPr>
              <w:t>n</w:t>
            </w:r>
            <w:r w:rsidR="0062798E">
              <w:rPr>
                <w:rFonts w:ascii="新宋体" w:eastAsia="新宋体" w:hAnsi="Times New Roman" w:cs="Times New Roman" w:hint="eastAsia"/>
                <w:noProof/>
                <w:color w:val="FF0000"/>
                <w:sz w:val="18"/>
              </w:rPr>
              <w:t>In】</w:t>
            </w:r>
          </w:p>
        </w:tc>
        <w:tc>
          <w:tcPr>
            <w:tcW w:w="1301" w:type="dxa"/>
            <w:tcBorders>
              <w:top w:val="single" w:sz="4" w:space="0" w:color="auto"/>
              <w:left w:val="nil"/>
              <w:bottom w:val="single" w:sz="4" w:space="0" w:color="auto"/>
              <w:right w:val="single" w:sz="4" w:space="0" w:color="auto"/>
            </w:tcBorders>
            <w:shd w:val="clear" w:color="auto" w:fill="auto"/>
            <w:noWrap/>
          </w:tcPr>
          <w:p w:rsidR="00F468F3" w:rsidRPr="001D33BC" w:rsidRDefault="00F468F3" w:rsidP="00170B41">
            <w:pPr>
              <w:rPr>
                <w:rFonts w:ascii="宋体" w:hAnsi="宋体"/>
                <w:color w:val="FF0000"/>
                <w:sz w:val="18"/>
              </w:rPr>
            </w:pPr>
            <w:commentRangeStart w:id="125"/>
            <w:r w:rsidRPr="001D33BC">
              <w:rPr>
                <w:rFonts w:ascii="宋体" w:hAnsi="宋体" w:hint="eastAsia"/>
                <w:color w:val="FF0000"/>
                <w:sz w:val="18"/>
              </w:rPr>
              <w:t>String</w:t>
            </w:r>
            <w:commentRangeEnd w:id="125"/>
            <w:r w:rsidR="00973B34">
              <w:rPr>
                <w:rStyle w:val="af"/>
              </w:rPr>
              <w:commentReference w:id="125"/>
            </w:r>
          </w:p>
        </w:tc>
      </w:tr>
    </w:tbl>
    <w:p w:rsidR="00525BF4" w:rsidRDefault="00525BF4" w:rsidP="005F48D2">
      <w:bookmarkStart w:id="126" w:name="_请求方实体"/>
      <w:bookmarkStart w:id="127" w:name="_View请求方实体"/>
      <w:bookmarkEnd w:id="126"/>
      <w:bookmarkEnd w:id="127"/>
    </w:p>
    <w:p w:rsidR="006D2A14" w:rsidRDefault="006D2A14" w:rsidP="00634B20">
      <w:pPr>
        <w:pStyle w:val="a2"/>
        <w:ind w:firstLine="0"/>
      </w:pPr>
      <w:bookmarkStart w:id="128" w:name="_项目信息实体"/>
      <w:bookmarkStart w:id="129" w:name="_View项目信息实体"/>
      <w:bookmarkEnd w:id="128"/>
      <w:bookmarkEnd w:id="129"/>
    </w:p>
    <w:p w:rsidR="0085297F" w:rsidRDefault="0085297F" w:rsidP="0085297F">
      <w:bookmarkStart w:id="130" w:name="_请求描述实体"/>
      <w:bookmarkStart w:id="131" w:name="_View请求描述实体"/>
      <w:bookmarkEnd w:id="130"/>
      <w:bookmarkEnd w:id="131"/>
    </w:p>
    <w:p w:rsidR="0085297F" w:rsidRPr="0085297F" w:rsidRDefault="0085297F" w:rsidP="0085297F"/>
    <w:p w:rsidR="00B41691" w:rsidRDefault="00453BEF" w:rsidP="0056333F">
      <w:pPr>
        <w:pStyle w:val="4"/>
      </w:pPr>
      <w:bookmarkStart w:id="132" w:name="_新增-食品茶点对象实体【FoodAndRefreshmentsInfo"/>
      <w:bookmarkStart w:id="133" w:name="_新增-我的增值服务信息对象实体【MyAddValueInfo】"/>
      <w:bookmarkEnd w:id="132"/>
      <w:bookmarkEnd w:id="133"/>
      <w:r>
        <w:rPr>
          <w:rFonts w:hint="eastAsia"/>
          <w:color w:val="3333FF"/>
        </w:rPr>
        <w:t>（</w:t>
      </w:r>
      <w:r>
        <w:rPr>
          <w:rFonts w:hint="eastAsia"/>
          <w:color w:val="3333FF"/>
        </w:rPr>
        <w:t>2</w:t>
      </w:r>
      <w:r>
        <w:rPr>
          <w:rFonts w:hint="eastAsia"/>
          <w:color w:val="3333FF"/>
        </w:rPr>
        <w:t>）</w:t>
      </w:r>
      <w:r w:rsidR="00B41691" w:rsidRPr="00B87C77">
        <w:rPr>
          <w:rFonts w:hint="eastAsia"/>
          <w:color w:val="3333FF"/>
        </w:rPr>
        <w:t>-</w:t>
      </w:r>
      <w:r w:rsidR="00B41691">
        <w:rPr>
          <w:rFonts w:hint="eastAsia"/>
        </w:rPr>
        <w:t>我的增值服务信息对象实体【</w:t>
      </w:r>
      <w:r w:rsidR="00B41691">
        <w:rPr>
          <w:rFonts w:hint="eastAsia"/>
        </w:rPr>
        <w:t>MyAddValueInfo</w:t>
      </w:r>
      <w:r w:rsidR="00B41691">
        <w:rPr>
          <w:rFonts w:hint="eastAsia"/>
        </w:rPr>
        <w:t>】</w:t>
      </w:r>
    </w:p>
    <w:tbl>
      <w:tblPr>
        <w:tblW w:w="8046"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tblPr>
      <w:tblGrid>
        <w:gridCol w:w="1526"/>
        <w:gridCol w:w="2268"/>
        <w:gridCol w:w="2693"/>
        <w:gridCol w:w="1559"/>
      </w:tblGrid>
      <w:tr w:rsidR="00BB7422" w:rsidRPr="0001495D" w:rsidTr="00F77525">
        <w:tc>
          <w:tcPr>
            <w:tcW w:w="1526" w:type="dxa"/>
            <w:shd w:val="clear" w:color="auto" w:fill="BFBFBF"/>
            <w:vAlign w:val="center"/>
          </w:tcPr>
          <w:p w:rsidR="00BB7422" w:rsidRPr="0001495D" w:rsidRDefault="00BB7422" w:rsidP="00F77525">
            <w:pPr>
              <w:pStyle w:val="aff"/>
              <w:widowControl w:val="0"/>
              <w:rPr>
                <w:rFonts w:ascii="黑体"/>
              </w:rPr>
            </w:pPr>
            <w:bookmarkStart w:id="134" w:name="_Hlk429669042"/>
            <w:r w:rsidRPr="0001495D">
              <w:rPr>
                <w:rFonts w:ascii="黑体" w:hint="eastAsia"/>
              </w:rPr>
              <w:t>属性</w:t>
            </w:r>
          </w:p>
        </w:tc>
        <w:tc>
          <w:tcPr>
            <w:tcW w:w="2268" w:type="dxa"/>
            <w:shd w:val="clear" w:color="auto" w:fill="BFBFBF"/>
            <w:vAlign w:val="center"/>
          </w:tcPr>
          <w:p w:rsidR="00BB7422" w:rsidRPr="0001495D" w:rsidRDefault="00BB7422" w:rsidP="00F77525">
            <w:pPr>
              <w:pStyle w:val="aff"/>
              <w:widowControl w:val="0"/>
              <w:rPr>
                <w:rFonts w:ascii="黑体"/>
              </w:rPr>
            </w:pPr>
            <w:r w:rsidRPr="0001495D">
              <w:rPr>
                <w:rFonts w:ascii="黑体" w:hint="eastAsia"/>
              </w:rPr>
              <w:t>属性约束</w:t>
            </w:r>
          </w:p>
        </w:tc>
        <w:tc>
          <w:tcPr>
            <w:tcW w:w="2693" w:type="dxa"/>
            <w:shd w:val="clear" w:color="auto" w:fill="BFBFBF"/>
            <w:vAlign w:val="center"/>
          </w:tcPr>
          <w:p w:rsidR="00BB7422" w:rsidRPr="0001495D" w:rsidRDefault="00BB7422" w:rsidP="00F77525">
            <w:pPr>
              <w:pStyle w:val="aff"/>
              <w:widowControl w:val="0"/>
              <w:rPr>
                <w:rFonts w:ascii="黑体"/>
              </w:rPr>
            </w:pPr>
            <w:r w:rsidRPr="0001495D">
              <w:rPr>
                <w:rFonts w:ascii="黑体" w:hint="eastAsia"/>
              </w:rPr>
              <w:t>数据名称</w:t>
            </w:r>
          </w:p>
        </w:tc>
        <w:tc>
          <w:tcPr>
            <w:tcW w:w="1559" w:type="dxa"/>
            <w:shd w:val="clear" w:color="auto" w:fill="BFBFBF"/>
            <w:vAlign w:val="center"/>
          </w:tcPr>
          <w:p w:rsidR="00BB7422" w:rsidRPr="0001495D" w:rsidRDefault="00BB7422" w:rsidP="00F77525">
            <w:pPr>
              <w:pStyle w:val="aff"/>
              <w:widowControl w:val="0"/>
              <w:rPr>
                <w:rFonts w:ascii="黑体"/>
              </w:rPr>
            </w:pPr>
            <w:r w:rsidRPr="0001495D">
              <w:rPr>
                <w:rFonts w:ascii="黑体" w:hint="eastAsia"/>
              </w:rPr>
              <w:t>数据类型</w:t>
            </w:r>
          </w:p>
        </w:tc>
      </w:tr>
      <w:tr w:rsidR="00BB7422" w:rsidRPr="00461B7C" w:rsidTr="00F77525">
        <w:tc>
          <w:tcPr>
            <w:tcW w:w="1526" w:type="dxa"/>
            <w:vAlign w:val="center"/>
          </w:tcPr>
          <w:p w:rsidR="00BB7422" w:rsidRDefault="00BB7422" w:rsidP="00F77525">
            <w:pPr>
              <w:widowControl/>
            </w:pPr>
            <w:r>
              <w:rPr>
                <w:rFonts w:ascii="宋体" w:hAnsi="宋体" w:hint="eastAsia"/>
                <w:sz w:val="18"/>
              </w:rPr>
              <w:t>订单服务ID</w:t>
            </w:r>
          </w:p>
        </w:tc>
        <w:tc>
          <w:tcPr>
            <w:tcW w:w="2268" w:type="dxa"/>
            <w:vAlign w:val="center"/>
          </w:tcPr>
          <w:p w:rsidR="00BB7422" w:rsidRPr="0016263D" w:rsidRDefault="00BB7422" w:rsidP="00F77525">
            <w:pPr>
              <w:rPr>
                <w:rFonts w:ascii="宋体" w:hAnsi="宋体"/>
                <w:color w:val="FF0000"/>
                <w:sz w:val="18"/>
              </w:rPr>
            </w:pPr>
            <w:r>
              <w:rPr>
                <w:rFonts w:ascii="宋体" w:hAnsi="宋体" w:hint="eastAsia"/>
                <w:color w:val="FF0000"/>
                <w:sz w:val="18"/>
              </w:rPr>
              <w:t>ID</w:t>
            </w:r>
          </w:p>
        </w:tc>
        <w:tc>
          <w:tcPr>
            <w:tcW w:w="2693" w:type="dxa"/>
            <w:vAlign w:val="center"/>
          </w:tcPr>
          <w:p w:rsidR="00BB7422" w:rsidRDefault="00BB7422" w:rsidP="00F77525">
            <w:pPr>
              <w:rPr>
                <w:rFonts w:ascii="宋体" w:hAnsi="宋体"/>
                <w:sz w:val="18"/>
              </w:rPr>
            </w:pPr>
            <w:r>
              <w:rPr>
                <w:rFonts w:ascii="宋体" w:cs="宋体" w:hint="eastAsia"/>
                <w:color w:val="000000"/>
                <w:sz w:val="18"/>
              </w:rPr>
              <w:t>ID</w:t>
            </w:r>
          </w:p>
        </w:tc>
        <w:tc>
          <w:tcPr>
            <w:tcW w:w="1559" w:type="dxa"/>
          </w:tcPr>
          <w:p w:rsidR="00BB7422" w:rsidRPr="00461B7C" w:rsidRDefault="00BB7422" w:rsidP="00F77525">
            <w:pPr>
              <w:rPr>
                <w:rFonts w:ascii="宋体" w:hAnsi="宋体"/>
                <w:sz w:val="18"/>
              </w:rPr>
            </w:pPr>
            <w:r w:rsidRPr="00461B7C">
              <w:rPr>
                <w:rFonts w:ascii="宋体" w:hAnsi="宋体"/>
                <w:sz w:val="18"/>
              </w:rPr>
              <w:t>S</w:t>
            </w:r>
            <w:r w:rsidRPr="00461B7C">
              <w:rPr>
                <w:rFonts w:ascii="宋体" w:hAnsi="宋体" w:hint="eastAsia"/>
                <w:sz w:val="18"/>
              </w:rPr>
              <w:t>tring</w:t>
            </w:r>
          </w:p>
        </w:tc>
      </w:tr>
      <w:tr w:rsidR="00BB7422" w:rsidRPr="00461B7C" w:rsidTr="00F77525">
        <w:trPr>
          <w:trHeight w:val="1610"/>
        </w:trPr>
        <w:tc>
          <w:tcPr>
            <w:tcW w:w="1526" w:type="dxa"/>
            <w:vAlign w:val="center"/>
          </w:tcPr>
          <w:p w:rsidR="00BB7422" w:rsidRDefault="00BB7422" w:rsidP="00F77525">
            <w:pPr>
              <w:widowControl/>
            </w:pPr>
            <w:r>
              <w:rPr>
                <w:rFonts w:hint="eastAsia"/>
              </w:rPr>
              <w:t>订单编号</w:t>
            </w:r>
          </w:p>
        </w:tc>
        <w:tc>
          <w:tcPr>
            <w:tcW w:w="2268" w:type="dxa"/>
            <w:vAlign w:val="center"/>
          </w:tcPr>
          <w:p w:rsidR="00BB7422" w:rsidRPr="00D41802" w:rsidRDefault="00BB7422" w:rsidP="00F77525">
            <w:pPr>
              <w:rPr>
                <w:rFonts w:ascii="宋体" w:hAnsi="宋体"/>
                <w:sz w:val="18"/>
              </w:rPr>
            </w:pPr>
          </w:p>
        </w:tc>
        <w:tc>
          <w:tcPr>
            <w:tcW w:w="2693" w:type="dxa"/>
            <w:vAlign w:val="center"/>
          </w:tcPr>
          <w:p w:rsidR="00BB7422" w:rsidRDefault="00A63FB7" w:rsidP="00A63FB7">
            <w:pPr>
              <w:rPr>
                <w:rFonts w:ascii="宋体" w:hAnsi="宋体"/>
                <w:sz w:val="18"/>
              </w:rPr>
            </w:pPr>
            <w:r>
              <w:rPr>
                <w:rFonts w:ascii="宋体" w:hAnsi="宋体" w:hint="eastAsia"/>
                <w:sz w:val="18"/>
              </w:rPr>
              <w:t>ON</w:t>
            </w:r>
            <w:r w:rsidR="00BB7422">
              <w:rPr>
                <w:rFonts w:ascii="宋体" w:hAnsi="宋体" w:hint="eastAsia"/>
                <w:sz w:val="18"/>
              </w:rPr>
              <w:t>【</w:t>
            </w:r>
            <w:r>
              <w:rPr>
                <w:rFonts w:ascii="宋体" w:hAnsi="宋体" w:hint="eastAsia"/>
                <w:sz w:val="18"/>
              </w:rPr>
              <w:t>OrderNumber</w:t>
            </w:r>
            <w:r w:rsidR="00BB7422">
              <w:rPr>
                <w:rFonts w:ascii="宋体" w:hAnsi="宋体" w:hint="eastAsia"/>
                <w:sz w:val="18"/>
              </w:rPr>
              <w:t>】</w:t>
            </w:r>
          </w:p>
        </w:tc>
        <w:tc>
          <w:tcPr>
            <w:tcW w:w="1559" w:type="dxa"/>
          </w:tcPr>
          <w:p w:rsidR="00BB7422" w:rsidRPr="00461B7C" w:rsidRDefault="00BB7422" w:rsidP="00F77525">
            <w:pPr>
              <w:rPr>
                <w:rFonts w:ascii="宋体" w:hAnsi="宋体"/>
                <w:sz w:val="18"/>
              </w:rPr>
            </w:pPr>
            <w:r w:rsidRPr="00461B7C">
              <w:rPr>
                <w:rFonts w:ascii="宋体" w:hAnsi="宋体"/>
                <w:sz w:val="18"/>
              </w:rPr>
              <w:t>S</w:t>
            </w:r>
            <w:r w:rsidRPr="00461B7C">
              <w:rPr>
                <w:rFonts w:ascii="宋体" w:hAnsi="宋体" w:hint="eastAsia"/>
                <w:sz w:val="18"/>
              </w:rPr>
              <w:t>tring</w:t>
            </w:r>
          </w:p>
        </w:tc>
      </w:tr>
      <w:tr w:rsidR="00BB7422" w:rsidRPr="00461B7C" w:rsidTr="00F77525">
        <w:tc>
          <w:tcPr>
            <w:tcW w:w="1526" w:type="dxa"/>
            <w:vAlign w:val="center"/>
          </w:tcPr>
          <w:p w:rsidR="00BB7422" w:rsidRDefault="00BB7422" w:rsidP="00F77525">
            <w:pPr>
              <w:widowControl/>
            </w:pPr>
            <w:r>
              <w:rPr>
                <w:rFonts w:hint="eastAsia"/>
              </w:rPr>
              <w:t>订单状态</w:t>
            </w:r>
          </w:p>
        </w:tc>
        <w:tc>
          <w:tcPr>
            <w:tcW w:w="2268" w:type="dxa"/>
            <w:vAlign w:val="center"/>
          </w:tcPr>
          <w:p w:rsidR="00BB7422" w:rsidRPr="00D41802" w:rsidRDefault="00BB7422" w:rsidP="00F77525">
            <w:pPr>
              <w:rPr>
                <w:rFonts w:ascii="宋体" w:hAnsi="宋体"/>
                <w:sz w:val="18"/>
              </w:rPr>
            </w:pPr>
          </w:p>
        </w:tc>
        <w:tc>
          <w:tcPr>
            <w:tcW w:w="2693" w:type="dxa"/>
            <w:vAlign w:val="center"/>
          </w:tcPr>
          <w:p w:rsidR="00BB7422" w:rsidRDefault="00D87FE2" w:rsidP="00D87FE2">
            <w:pPr>
              <w:rPr>
                <w:rFonts w:ascii="宋体" w:hAnsi="宋体"/>
                <w:sz w:val="18"/>
              </w:rPr>
            </w:pPr>
            <w:r>
              <w:rPr>
                <w:rFonts w:ascii="宋体" w:hAnsi="宋体" w:hint="eastAsia"/>
                <w:sz w:val="18"/>
              </w:rPr>
              <w:t>OS</w:t>
            </w:r>
            <w:r w:rsidR="00BB7422">
              <w:rPr>
                <w:rFonts w:ascii="宋体" w:hAnsi="宋体" w:hint="eastAsia"/>
                <w:sz w:val="18"/>
              </w:rPr>
              <w:t>【</w:t>
            </w:r>
            <w:r>
              <w:rPr>
                <w:rFonts w:ascii="宋体" w:hAnsi="宋体" w:hint="eastAsia"/>
                <w:sz w:val="18"/>
              </w:rPr>
              <w:t>OrderState</w:t>
            </w:r>
            <w:r w:rsidR="00BB7422">
              <w:rPr>
                <w:rFonts w:ascii="宋体" w:hAnsi="宋体" w:hint="eastAsia"/>
                <w:sz w:val="18"/>
              </w:rPr>
              <w:t>】</w:t>
            </w:r>
          </w:p>
        </w:tc>
        <w:tc>
          <w:tcPr>
            <w:tcW w:w="1559" w:type="dxa"/>
          </w:tcPr>
          <w:p w:rsidR="00BB7422" w:rsidRPr="00461B7C" w:rsidRDefault="00BB7422" w:rsidP="00F77525">
            <w:pPr>
              <w:rPr>
                <w:rFonts w:ascii="宋体" w:hAnsi="宋体"/>
                <w:sz w:val="18"/>
              </w:rPr>
            </w:pPr>
            <w:r w:rsidRPr="00461B7C">
              <w:rPr>
                <w:rFonts w:ascii="宋体" w:hAnsi="宋体"/>
                <w:sz w:val="18"/>
              </w:rPr>
              <w:t>S</w:t>
            </w:r>
            <w:r w:rsidRPr="00461B7C">
              <w:rPr>
                <w:rFonts w:ascii="宋体" w:hAnsi="宋体" w:hint="eastAsia"/>
                <w:sz w:val="18"/>
              </w:rPr>
              <w:t>tring</w:t>
            </w:r>
          </w:p>
        </w:tc>
      </w:tr>
      <w:tr w:rsidR="00BB7422" w:rsidRPr="00461B7C" w:rsidTr="00F77525">
        <w:tc>
          <w:tcPr>
            <w:tcW w:w="1526" w:type="dxa"/>
            <w:vAlign w:val="center"/>
          </w:tcPr>
          <w:p w:rsidR="00BB7422" w:rsidRDefault="00C151E9" w:rsidP="00F77525">
            <w:pPr>
              <w:widowControl/>
            </w:pPr>
            <w:r>
              <w:rPr>
                <w:rFonts w:hint="eastAsia"/>
              </w:rPr>
              <w:t>服务</w:t>
            </w:r>
            <w:r w:rsidR="00BB7422">
              <w:rPr>
                <w:rFonts w:hint="eastAsia"/>
              </w:rPr>
              <w:t>地点</w:t>
            </w:r>
          </w:p>
        </w:tc>
        <w:tc>
          <w:tcPr>
            <w:tcW w:w="2268" w:type="dxa"/>
            <w:vAlign w:val="center"/>
          </w:tcPr>
          <w:p w:rsidR="00BB7422" w:rsidRDefault="00BB7422" w:rsidP="00F77525"/>
        </w:tc>
        <w:tc>
          <w:tcPr>
            <w:tcW w:w="2693" w:type="dxa"/>
            <w:vAlign w:val="center"/>
          </w:tcPr>
          <w:p w:rsidR="00BB7422" w:rsidRDefault="00C151E9" w:rsidP="00C151E9">
            <w:pPr>
              <w:rPr>
                <w:rFonts w:ascii="宋体" w:hAnsi="宋体"/>
                <w:sz w:val="18"/>
              </w:rPr>
            </w:pPr>
            <w:r>
              <w:rPr>
                <w:rFonts w:ascii="宋体" w:hAnsi="宋体" w:hint="eastAsia"/>
                <w:sz w:val="18"/>
              </w:rPr>
              <w:t>SA【ServiceAddress】</w:t>
            </w:r>
          </w:p>
        </w:tc>
        <w:tc>
          <w:tcPr>
            <w:tcW w:w="1559" w:type="dxa"/>
          </w:tcPr>
          <w:p w:rsidR="00BB7422" w:rsidRPr="00461B7C" w:rsidRDefault="0026331D" w:rsidP="00F77525">
            <w:pPr>
              <w:rPr>
                <w:rFonts w:ascii="宋体" w:hAnsi="宋体"/>
                <w:sz w:val="18"/>
              </w:rPr>
            </w:pPr>
            <w:r w:rsidRPr="00461B7C">
              <w:rPr>
                <w:rFonts w:ascii="宋体" w:hAnsi="宋体"/>
                <w:sz w:val="18"/>
              </w:rPr>
              <w:t>S</w:t>
            </w:r>
            <w:r w:rsidRPr="00461B7C">
              <w:rPr>
                <w:rFonts w:ascii="宋体" w:hAnsi="宋体" w:hint="eastAsia"/>
                <w:sz w:val="18"/>
              </w:rPr>
              <w:t>tring</w:t>
            </w:r>
          </w:p>
        </w:tc>
      </w:tr>
      <w:tr w:rsidR="00BB7422" w:rsidRPr="00461B7C" w:rsidTr="00F77525">
        <w:tc>
          <w:tcPr>
            <w:tcW w:w="1526" w:type="dxa"/>
            <w:vAlign w:val="center"/>
          </w:tcPr>
          <w:p w:rsidR="00BB7422" w:rsidRDefault="00BB7422" w:rsidP="00F77525">
            <w:pPr>
              <w:widowControl/>
            </w:pPr>
            <w:r>
              <w:rPr>
                <w:rFonts w:hint="eastAsia"/>
              </w:rPr>
              <w:t>预定时间</w:t>
            </w:r>
          </w:p>
        </w:tc>
        <w:tc>
          <w:tcPr>
            <w:tcW w:w="2268" w:type="dxa"/>
            <w:vAlign w:val="center"/>
          </w:tcPr>
          <w:p w:rsidR="00BB7422" w:rsidRDefault="00BB7422" w:rsidP="00F77525"/>
        </w:tc>
        <w:tc>
          <w:tcPr>
            <w:tcW w:w="2693" w:type="dxa"/>
            <w:vAlign w:val="center"/>
          </w:tcPr>
          <w:p w:rsidR="00BB7422" w:rsidRDefault="006E224A" w:rsidP="006E224A">
            <w:pPr>
              <w:rPr>
                <w:rFonts w:ascii="宋体" w:hAnsi="宋体"/>
                <w:sz w:val="18"/>
              </w:rPr>
            </w:pPr>
            <w:r>
              <w:rPr>
                <w:rFonts w:ascii="宋体" w:hAnsi="宋体" w:hint="eastAsia"/>
                <w:sz w:val="18"/>
              </w:rPr>
              <w:t>SD【ServiceDate】</w:t>
            </w:r>
          </w:p>
        </w:tc>
        <w:tc>
          <w:tcPr>
            <w:tcW w:w="1559" w:type="dxa"/>
          </w:tcPr>
          <w:p w:rsidR="00BB7422" w:rsidRPr="00461B7C" w:rsidRDefault="0026331D" w:rsidP="00F77525">
            <w:pPr>
              <w:rPr>
                <w:rFonts w:ascii="宋体" w:hAnsi="宋体"/>
                <w:sz w:val="18"/>
              </w:rPr>
            </w:pPr>
            <w:r w:rsidRPr="00461B7C">
              <w:rPr>
                <w:rFonts w:ascii="宋体" w:hAnsi="宋体"/>
                <w:sz w:val="18"/>
              </w:rPr>
              <w:t>S</w:t>
            </w:r>
            <w:r w:rsidRPr="00461B7C">
              <w:rPr>
                <w:rFonts w:ascii="宋体" w:hAnsi="宋体" w:hint="eastAsia"/>
                <w:sz w:val="18"/>
              </w:rPr>
              <w:t>tring</w:t>
            </w:r>
          </w:p>
        </w:tc>
      </w:tr>
      <w:tr w:rsidR="00BB7422" w:rsidRPr="00461B7C" w:rsidTr="00F77525">
        <w:tc>
          <w:tcPr>
            <w:tcW w:w="1526" w:type="dxa"/>
            <w:vAlign w:val="center"/>
          </w:tcPr>
          <w:p w:rsidR="00BB7422" w:rsidRDefault="00EE7799" w:rsidP="00F77525">
            <w:pPr>
              <w:widowControl/>
            </w:pPr>
            <w:r>
              <w:rPr>
                <w:rFonts w:hint="eastAsia"/>
              </w:rPr>
              <w:t>食品</w:t>
            </w:r>
            <w:r w:rsidR="00BB7422">
              <w:rPr>
                <w:rFonts w:hint="eastAsia"/>
              </w:rPr>
              <w:t>茶点对象集合</w:t>
            </w:r>
          </w:p>
        </w:tc>
        <w:tc>
          <w:tcPr>
            <w:tcW w:w="2268" w:type="dxa"/>
            <w:vAlign w:val="center"/>
          </w:tcPr>
          <w:p w:rsidR="00BB7422" w:rsidRDefault="00BB7422" w:rsidP="00F77525">
            <w:r>
              <w:rPr>
                <w:rFonts w:hint="eastAsia"/>
              </w:rPr>
              <w:t>【</w:t>
            </w:r>
            <w:hyperlink w:anchor="_新增-食品茶点对象实体【FoodAndRefreshmentsInfo_1" w:history="1">
              <w:r w:rsidRPr="00BB7422">
                <w:rPr>
                  <w:rStyle w:val="a8"/>
                  <w:rFonts w:hint="eastAsia"/>
                </w:rPr>
                <w:t>食品茶点对象</w:t>
              </w:r>
            </w:hyperlink>
            <w:r>
              <w:rPr>
                <w:rFonts w:hint="eastAsia"/>
              </w:rPr>
              <w:t>】集合</w:t>
            </w:r>
          </w:p>
        </w:tc>
        <w:tc>
          <w:tcPr>
            <w:tcW w:w="2693" w:type="dxa"/>
            <w:vAlign w:val="center"/>
          </w:tcPr>
          <w:p w:rsidR="00BB7422" w:rsidRDefault="00BB7422" w:rsidP="00F77525">
            <w:pPr>
              <w:rPr>
                <w:rFonts w:ascii="宋体" w:hAnsi="宋体"/>
                <w:sz w:val="18"/>
              </w:rPr>
            </w:pPr>
            <w:r>
              <w:rPr>
                <w:rFonts w:ascii="宋体" w:hAnsi="Times New Roman" w:cs="宋体" w:hint="eastAsia"/>
                <w:color w:val="000000" w:themeColor="text1"/>
                <w:szCs w:val="21"/>
              </w:rPr>
              <w:t>FARIS【FoodAndRefreshmentsInfos】</w:t>
            </w:r>
          </w:p>
        </w:tc>
        <w:tc>
          <w:tcPr>
            <w:tcW w:w="1559" w:type="dxa"/>
          </w:tcPr>
          <w:p w:rsidR="00BB7422" w:rsidRPr="00461B7C" w:rsidRDefault="0026331D" w:rsidP="00F77525">
            <w:pPr>
              <w:rPr>
                <w:rFonts w:ascii="宋体" w:hAnsi="宋体"/>
                <w:sz w:val="18"/>
              </w:rPr>
            </w:pPr>
            <w:r>
              <w:rPr>
                <w:rFonts w:ascii="宋体" w:hAnsi="宋体" w:hint="eastAsia"/>
                <w:sz w:val="18"/>
              </w:rPr>
              <w:t>Json数组</w:t>
            </w:r>
          </w:p>
        </w:tc>
      </w:tr>
      <w:tr w:rsidR="00BB7422" w:rsidRPr="00461B7C" w:rsidTr="00F77525">
        <w:tc>
          <w:tcPr>
            <w:tcW w:w="1526" w:type="dxa"/>
            <w:vAlign w:val="center"/>
          </w:tcPr>
          <w:p w:rsidR="00BB7422" w:rsidRDefault="00BB7422" w:rsidP="00F77525">
            <w:pPr>
              <w:widowControl/>
            </w:pPr>
            <w:r>
              <w:rPr>
                <w:rFonts w:hint="eastAsia"/>
              </w:rPr>
              <w:t>操作项</w:t>
            </w:r>
          </w:p>
        </w:tc>
        <w:tc>
          <w:tcPr>
            <w:tcW w:w="2268" w:type="dxa"/>
            <w:vAlign w:val="center"/>
          </w:tcPr>
          <w:p w:rsidR="00BB7422" w:rsidRDefault="009E1501" w:rsidP="009E1501">
            <w:pPr>
              <w:pStyle w:val="a7"/>
              <w:numPr>
                <w:ilvl w:val="0"/>
                <w:numId w:val="33"/>
              </w:numPr>
              <w:ind w:firstLineChars="0"/>
            </w:pPr>
            <w:r>
              <w:rPr>
                <w:rFonts w:hint="eastAsia"/>
              </w:rPr>
              <w:t>不可操作</w:t>
            </w:r>
          </w:p>
          <w:p w:rsidR="009E1501" w:rsidRDefault="009E1501" w:rsidP="009E1501">
            <w:pPr>
              <w:pStyle w:val="a7"/>
              <w:numPr>
                <w:ilvl w:val="0"/>
                <w:numId w:val="33"/>
              </w:numPr>
              <w:ind w:firstLineChars="0"/>
            </w:pPr>
            <w:r>
              <w:rPr>
                <w:rFonts w:hint="eastAsia"/>
              </w:rPr>
              <w:t>可退订</w:t>
            </w:r>
          </w:p>
        </w:tc>
        <w:tc>
          <w:tcPr>
            <w:tcW w:w="2693" w:type="dxa"/>
            <w:vAlign w:val="center"/>
          </w:tcPr>
          <w:p w:rsidR="00BB7422" w:rsidRDefault="00D667F6" w:rsidP="00F77525">
            <w:pPr>
              <w:rPr>
                <w:rFonts w:ascii="宋体" w:hAnsi="宋体"/>
                <w:sz w:val="18"/>
              </w:rPr>
            </w:pPr>
            <w:r>
              <w:rPr>
                <w:rFonts w:ascii="宋体" w:hAnsi="宋体" w:hint="eastAsia"/>
                <w:sz w:val="18"/>
              </w:rPr>
              <w:t>AIS</w:t>
            </w:r>
            <w:r w:rsidR="00774B82">
              <w:rPr>
                <w:rFonts w:ascii="宋体" w:hAnsi="宋体" w:hint="eastAsia"/>
                <w:sz w:val="18"/>
              </w:rPr>
              <w:t>【ActionItems】</w:t>
            </w:r>
          </w:p>
        </w:tc>
        <w:tc>
          <w:tcPr>
            <w:tcW w:w="1559" w:type="dxa"/>
          </w:tcPr>
          <w:p w:rsidR="00BB7422" w:rsidRPr="00461B7C" w:rsidRDefault="0026331D" w:rsidP="00F77525">
            <w:pPr>
              <w:rPr>
                <w:rFonts w:ascii="宋体" w:hAnsi="宋体"/>
                <w:sz w:val="18"/>
              </w:rPr>
            </w:pPr>
            <w:r w:rsidRPr="00461B7C">
              <w:rPr>
                <w:rFonts w:ascii="宋体" w:hAnsi="宋体"/>
                <w:sz w:val="18"/>
              </w:rPr>
              <w:t>S</w:t>
            </w:r>
            <w:r w:rsidRPr="00461B7C">
              <w:rPr>
                <w:rFonts w:ascii="宋体" w:hAnsi="宋体" w:hint="eastAsia"/>
                <w:sz w:val="18"/>
              </w:rPr>
              <w:t>tring</w:t>
            </w:r>
          </w:p>
        </w:tc>
      </w:tr>
      <w:bookmarkEnd w:id="134"/>
    </w:tbl>
    <w:p w:rsidR="00B41691" w:rsidRDefault="00B41691" w:rsidP="00B41691"/>
    <w:p w:rsidR="00BB7422" w:rsidRDefault="00BB7422" w:rsidP="00B41691"/>
    <w:p w:rsidR="00BB7422" w:rsidRDefault="00BB7422" w:rsidP="00B41691"/>
    <w:p w:rsidR="00B41691" w:rsidRDefault="00C77734" w:rsidP="0056333F">
      <w:pPr>
        <w:pStyle w:val="4"/>
      </w:pPr>
      <w:bookmarkStart w:id="135" w:name="_新增-管理员相关增值服务信息对象实体【AdminAddValueInf"/>
      <w:bookmarkEnd w:id="135"/>
      <w:r w:rsidRPr="00C77734">
        <w:rPr>
          <w:rFonts w:hint="eastAsia"/>
          <w:color w:val="3333FF"/>
        </w:rPr>
        <w:t>（</w:t>
      </w:r>
      <w:r>
        <w:rPr>
          <w:rFonts w:hint="eastAsia"/>
          <w:color w:val="3333FF"/>
        </w:rPr>
        <w:t>2</w:t>
      </w:r>
      <w:r>
        <w:rPr>
          <w:rFonts w:hint="eastAsia"/>
          <w:color w:val="3333FF"/>
        </w:rPr>
        <w:t>）</w:t>
      </w:r>
      <w:r w:rsidR="00B87C77">
        <w:rPr>
          <w:rFonts w:hint="eastAsia"/>
        </w:rPr>
        <w:t>-</w:t>
      </w:r>
      <w:r w:rsidR="00B87C77">
        <w:rPr>
          <w:rFonts w:hint="eastAsia"/>
        </w:rPr>
        <w:t>管理员相关增值服务信息对象实体【</w:t>
      </w:r>
      <w:r w:rsidR="00B87C77">
        <w:rPr>
          <w:rFonts w:hint="eastAsia"/>
        </w:rPr>
        <w:t>AdminAddValueInfo</w:t>
      </w:r>
      <w:r w:rsidR="00B87C77">
        <w:rPr>
          <w:rFonts w:hint="eastAsia"/>
        </w:rPr>
        <w:t>】</w:t>
      </w:r>
    </w:p>
    <w:tbl>
      <w:tblPr>
        <w:tblW w:w="8046"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tblPr>
      <w:tblGrid>
        <w:gridCol w:w="1526"/>
        <w:gridCol w:w="2268"/>
        <w:gridCol w:w="2693"/>
        <w:gridCol w:w="1559"/>
      </w:tblGrid>
      <w:tr w:rsidR="00B87C77" w:rsidRPr="0001495D" w:rsidTr="00F77525">
        <w:tc>
          <w:tcPr>
            <w:tcW w:w="1526" w:type="dxa"/>
            <w:shd w:val="clear" w:color="auto" w:fill="BFBFBF"/>
            <w:vAlign w:val="center"/>
          </w:tcPr>
          <w:p w:rsidR="00B87C77" w:rsidRPr="0001495D" w:rsidRDefault="00B87C77" w:rsidP="00F77525">
            <w:pPr>
              <w:pStyle w:val="aff"/>
              <w:widowControl w:val="0"/>
              <w:rPr>
                <w:rFonts w:ascii="黑体"/>
              </w:rPr>
            </w:pPr>
            <w:r w:rsidRPr="0001495D">
              <w:rPr>
                <w:rFonts w:ascii="黑体" w:hint="eastAsia"/>
              </w:rPr>
              <w:t>属性</w:t>
            </w:r>
          </w:p>
        </w:tc>
        <w:tc>
          <w:tcPr>
            <w:tcW w:w="2268" w:type="dxa"/>
            <w:shd w:val="clear" w:color="auto" w:fill="BFBFBF"/>
            <w:vAlign w:val="center"/>
          </w:tcPr>
          <w:p w:rsidR="00B87C77" w:rsidRPr="0001495D" w:rsidRDefault="00B87C77" w:rsidP="00F77525">
            <w:pPr>
              <w:pStyle w:val="aff"/>
              <w:widowControl w:val="0"/>
              <w:rPr>
                <w:rFonts w:ascii="黑体"/>
              </w:rPr>
            </w:pPr>
            <w:r w:rsidRPr="0001495D">
              <w:rPr>
                <w:rFonts w:ascii="黑体" w:hint="eastAsia"/>
              </w:rPr>
              <w:t>属性约束</w:t>
            </w:r>
          </w:p>
        </w:tc>
        <w:tc>
          <w:tcPr>
            <w:tcW w:w="2693" w:type="dxa"/>
            <w:shd w:val="clear" w:color="auto" w:fill="BFBFBF"/>
            <w:vAlign w:val="center"/>
          </w:tcPr>
          <w:p w:rsidR="00B87C77" w:rsidRPr="0001495D" w:rsidRDefault="00B87C77" w:rsidP="00F77525">
            <w:pPr>
              <w:pStyle w:val="aff"/>
              <w:widowControl w:val="0"/>
              <w:rPr>
                <w:rFonts w:ascii="黑体"/>
              </w:rPr>
            </w:pPr>
            <w:r w:rsidRPr="0001495D">
              <w:rPr>
                <w:rFonts w:ascii="黑体" w:hint="eastAsia"/>
              </w:rPr>
              <w:t>数据名称</w:t>
            </w:r>
          </w:p>
        </w:tc>
        <w:tc>
          <w:tcPr>
            <w:tcW w:w="1559" w:type="dxa"/>
            <w:shd w:val="clear" w:color="auto" w:fill="BFBFBF"/>
            <w:vAlign w:val="center"/>
          </w:tcPr>
          <w:p w:rsidR="00B87C77" w:rsidRPr="0001495D" w:rsidRDefault="00B87C77" w:rsidP="00F77525">
            <w:pPr>
              <w:pStyle w:val="aff"/>
              <w:widowControl w:val="0"/>
              <w:rPr>
                <w:rFonts w:ascii="黑体"/>
              </w:rPr>
            </w:pPr>
            <w:r w:rsidRPr="0001495D">
              <w:rPr>
                <w:rFonts w:ascii="黑体" w:hint="eastAsia"/>
              </w:rPr>
              <w:t>数据类型</w:t>
            </w:r>
          </w:p>
        </w:tc>
      </w:tr>
      <w:tr w:rsidR="00B87C77" w:rsidRPr="00461B7C" w:rsidTr="00F77525">
        <w:tc>
          <w:tcPr>
            <w:tcW w:w="1526" w:type="dxa"/>
            <w:vAlign w:val="center"/>
          </w:tcPr>
          <w:p w:rsidR="00B87C77" w:rsidRDefault="00B87C77" w:rsidP="00F77525">
            <w:pPr>
              <w:widowControl/>
            </w:pPr>
            <w:r>
              <w:rPr>
                <w:rFonts w:ascii="宋体" w:hAnsi="宋体" w:hint="eastAsia"/>
                <w:sz w:val="18"/>
              </w:rPr>
              <w:t>订单服务ID</w:t>
            </w:r>
          </w:p>
        </w:tc>
        <w:tc>
          <w:tcPr>
            <w:tcW w:w="2268" w:type="dxa"/>
            <w:vAlign w:val="center"/>
          </w:tcPr>
          <w:p w:rsidR="00B87C77" w:rsidRPr="0016263D" w:rsidRDefault="00B87C77" w:rsidP="00F77525">
            <w:pPr>
              <w:rPr>
                <w:rFonts w:ascii="宋体" w:hAnsi="宋体"/>
                <w:color w:val="FF0000"/>
                <w:sz w:val="18"/>
              </w:rPr>
            </w:pPr>
            <w:r>
              <w:rPr>
                <w:rFonts w:ascii="宋体" w:hAnsi="宋体" w:hint="eastAsia"/>
                <w:color w:val="FF0000"/>
                <w:sz w:val="18"/>
              </w:rPr>
              <w:t>ID</w:t>
            </w:r>
          </w:p>
        </w:tc>
        <w:tc>
          <w:tcPr>
            <w:tcW w:w="2693" w:type="dxa"/>
            <w:vAlign w:val="center"/>
          </w:tcPr>
          <w:p w:rsidR="00B87C77" w:rsidRDefault="00B87C77" w:rsidP="00F77525">
            <w:pPr>
              <w:rPr>
                <w:rFonts w:ascii="宋体" w:hAnsi="宋体"/>
                <w:sz w:val="18"/>
              </w:rPr>
            </w:pPr>
            <w:r>
              <w:rPr>
                <w:rFonts w:ascii="宋体" w:cs="宋体" w:hint="eastAsia"/>
                <w:color w:val="000000"/>
                <w:sz w:val="18"/>
              </w:rPr>
              <w:t>ID</w:t>
            </w:r>
          </w:p>
        </w:tc>
        <w:tc>
          <w:tcPr>
            <w:tcW w:w="1559" w:type="dxa"/>
          </w:tcPr>
          <w:p w:rsidR="00B87C77" w:rsidRPr="00461B7C" w:rsidRDefault="00B87C77" w:rsidP="00F77525">
            <w:pPr>
              <w:rPr>
                <w:rFonts w:ascii="宋体" w:hAnsi="宋体"/>
                <w:sz w:val="18"/>
              </w:rPr>
            </w:pPr>
            <w:r w:rsidRPr="00461B7C">
              <w:rPr>
                <w:rFonts w:ascii="宋体" w:hAnsi="宋体"/>
                <w:sz w:val="18"/>
              </w:rPr>
              <w:t>S</w:t>
            </w:r>
            <w:r w:rsidRPr="00461B7C">
              <w:rPr>
                <w:rFonts w:ascii="宋体" w:hAnsi="宋体" w:hint="eastAsia"/>
                <w:sz w:val="18"/>
              </w:rPr>
              <w:t>tring</w:t>
            </w:r>
          </w:p>
        </w:tc>
      </w:tr>
      <w:tr w:rsidR="00B87C77" w:rsidRPr="00461B7C" w:rsidTr="00F77525">
        <w:trPr>
          <w:trHeight w:val="1610"/>
        </w:trPr>
        <w:tc>
          <w:tcPr>
            <w:tcW w:w="1526" w:type="dxa"/>
            <w:vAlign w:val="center"/>
          </w:tcPr>
          <w:p w:rsidR="00B87C77" w:rsidRDefault="00B87C77" w:rsidP="00F77525">
            <w:pPr>
              <w:widowControl/>
            </w:pPr>
            <w:r>
              <w:rPr>
                <w:rFonts w:hint="eastAsia"/>
              </w:rPr>
              <w:t>订单编号</w:t>
            </w:r>
          </w:p>
        </w:tc>
        <w:tc>
          <w:tcPr>
            <w:tcW w:w="2268" w:type="dxa"/>
            <w:vAlign w:val="center"/>
          </w:tcPr>
          <w:p w:rsidR="00B87C77" w:rsidRPr="00D41802" w:rsidRDefault="00B87C77" w:rsidP="00F77525">
            <w:pPr>
              <w:rPr>
                <w:rFonts w:ascii="宋体" w:hAnsi="宋体"/>
                <w:sz w:val="18"/>
              </w:rPr>
            </w:pPr>
          </w:p>
        </w:tc>
        <w:tc>
          <w:tcPr>
            <w:tcW w:w="2693" w:type="dxa"/>
            <w:vAlign w:val="center"/>
          </w:tcPr>
          <w:p w:rsidR="00B87C77" w:rsidRDefault="00B87C77" w:rsidP="00F77525">
            <w:pPr>
              <w:rPr>
                <w:rFonts w:ascii="宋体" w:hAnsi="宋体"/>
                <w:sz w:val="18"/>
              </w:rPr>
            </w:pPr>
            <w:r>
              <w:rPr>
                <w:rFonts w:ascii="宋体" w:hAnsi="宋体" w:hint="eastAsia"/>
                <w:sz w:val="18"/>
              </w:rPr>
              <w:t>ON【OrderNumber】</w:t>
            </w:r>
          </w:p>
        </w:tc>
        <w:tc>
          <w:tcPr>
            <w:tcW w:w="1559" w:type="dxa"/>
          </w:tcPr>
          <w:p w:rsidR="00B87C77" w:rsidRPr="00461B7C" w:rsidRDefault="00B87C77" w:rsidP="00F77525">
            <w:pPr>
              <w:rPr>
                <w:rFonts w:ascii="宋体" w:hAnsi="宋体"/>
                <w:sz w:val="18"/>
              </w:rPr>
            </w:pPr>
            <w:r w:rsidRPr="00461B7C">
              <w:rPr>
                <w:rFonts w:ascii="宋体" w:hAnsi="宋体"/>
                <w:sz w:val="18"/>
              </w:rPr>
              <w:t>S</w:t>
            </w:r>
            <w:r w:rsidRPr="00461B7C">
              <w:rPr>
                <w:rFonts w:ascii="宋体" w:hAnsi="宋体" w:hint="eastAsia"/>
                <w:sz w:val="18"/>
              </w:rPr>
              <w:t>tring</w:t>
            </w:r>
          </w:p>
        </w:tc>
      </w:tr>
      <w:tr w:rsidR="00B87C77" w:rsidRPr="00461B7C" w:rsidTr="00F77525">
        <w:tc>
          <w:tcPr>
            <w:tcW w:w="1526" w:type="dxa"/>
            <w:vAlign w:val="center"/>
          </w:tcPr>
          <w:p w:rsidR="00B87C77" w:rsidRDefault="00B87C77" w:rsidP="00F77525">
            <w:pPr>
              <w:widowControl/>
            </w:pPr>
            <w:r>
              <w:rPr>
                <w:rFonts w:hint="eastAsia"/>
              </w:rPr>
              <w:t>订单状态</w:t>
            </w:r>
          </w:p>
        </w:tc>
        <w:tc>
          <w:tcPr>
            <w:tcW w:w="2268" w:type="dxa"/>
            <w:vAlign w:val="center"/>
          </w:tcPr>
          <w:p w:rsidR="00B87C77" w:rsidRPr="00D41802" w:rsidRDefault="00B87C77" w:rsidP="00F77525">
            <w:pPr>
              <w:rPr>
                <w:rFonts w:ascii="宋体" w:hAnsi="宋体"/>
                <w:sz w:val="18"/>
              </w:rPr>
            </w:pPr>
          </w:p>
        </w:tc>
        <w:tc>
          <w:tcPr>
            <w:tcW w:w="2693" w:type="dxa"/>
            <w:vAlign w:val="center"/>
          </w:tcPr>
          <w:p w:rsidR="00B87C77" w:rsidRDefault="00B87C77" w:rsidP="00F77525">
            <w:pPr>
              <w:rPr>
                <w:rFonts w:ascii="宋体" w:hAnsi="宋体"/>
                <w:sz w:val="18"/>
              </w:rPr>
            </w:pPr>
            <w:r>
              <w:rPr>
                <w:rFonts w:ascii="宋体" w:hAnsi="宋体" w:hint="eastAsia"/>
                <w:sz w:val="18"/>
              </w:rPr>
              <w:t>OS【OrderState】</w:t>
            </w:r>
          </w:p>
        </w:tc>
        <w:tc>
          <w:tcPr>
            <w:tcW w:w="1559" w:type="dxa"/>
          </w:tcPr>
          <w:p w:rsidR="00B87C77" w:rsidRPr="00461B7C" w:rsidRDefault="00B87C77" w:rsidP="00F77525">
            <w:pPr>
              <w:rPr>
                <w:rFonts w:ascii="宋体" w:hAnsi="宋体"/>
                <w:sz w:val="18"/>
              </w:rPr>
            </w:pPr>
            <w:r w:rsidRPr="00461B7C">
              <w:rPr>
                <w:rFonts w:ascii="宋体" w:hAnsi="宋体"/>
                <w:sz w:val="18"/>
              </w:rPr>
              <w:t>S</w:t>
            </w:r>
            <w:r w:rsidRPr="00461B7C">
              <w:rPr>
                <w:rFonts w:ascii="宋体" w:hAnsi="宋体" w:hint="eastAsia"/>
                <w:sz w:val="18"/>
              </w:rPr>
              <w:t>tring</w:t>
            </w:r>
          </w:p>
        </w:tc>
      </w:tr>
      <w:tr w:rsidR="00B87C77" w:rsidRPr="00461B7C" w:rsidTr="00F77525">
        <w:tc>
          <w:tcPr>
            <w:tcW w:w="1526" w:type="dxa"/>
            <w:vAlign w:val="center"/>
          </w:tcPr>
          <w:p w:rsidR="00B87C77" w:rsidRDefault="00B87C77" w:rsidP="00F77525">
            <w:pPr>
              <w:widowControl/>
            </w:pPr>
            <w:r>
              <w:rPr>
                <w:rFonts w:hint="eastAsia"/>
              </w:rPr>
              <w:t>服务地点</w:t>
            </w:r>
          </w:p>
        </w:tc>
        <w:tc>
          <w:tcPr>
            <w:tcW w:w="2268" w:type="dxa"/>
            <w:vAlign w:val="center"/>
          </w:tcPr>
          <w:p w:rsidR="00B87C77" w:rsidRDefault="00B87C77" w:rsidP="00F77525"/>
        </w:tc>
        <w:tc>
          <w:tcPr>
            <w:tcW w:w="2693" w:type="dxa"/>
            <w:vAlign w:val="center"/>
          </w:tcPr>
          <w:p w:rsidR="00B87C77" w:rsidRDefault="00B87C77" w:rsidP="00F77525">
            <w:pPr>
              <w:rPr>
                <w:rFonts w:ascii="宋体" w:hAnsi="宋体"/>
                <w:sz w:val="18"/>
              </w:rPr>
            </w:pPr>
            <w:r>
              <w:rPr>
                <w:rFonts w:ascii="宋体" w:hAnsi="宋体" w:hint="eastAsia"/>
                <w:sz w:val="18"/>
              </w:rPr>
              <w:t>SA【ServiceAddress】</w:t>
            </w:r>
          </w:p>
        </w:tc>
        <w:tc>
          <w:tcPr>
            <w:tcW w:w="1559" w:type="dxa"/>
          </w:tcPr>
          <w:p w:rsidR="00B87C77" w:rsidRPr="00461B7C" w:rsidRDefault="00B87C77" w:rsidP="00F77525">
            <w:pPr>
              <w:rPr>
                <w:rFonts w:ascii="宋体" w:hAnsi="宋体"/>
                <w:sz w:val="18"/>
              </w:rPr>
            </w:pPr>
            <w:r w:rsidRPr="00461B7C">
              <w:rPr>
                <w:rFonts w:ascii="宋体" w:hAnsi="宋体"/>
                <w:sz w:val="18"/>
              </w:rPr>
              <w:t>S</w:t>
            </w:r>
            <w:r w:rsidRPr="00461B7C">
              <w:rPr>
                <w:rFonts w:ascii="宋体" w:hAnsi="宋体" w:hint="eastAsia"/>
                <w:sz w:val="18"/>
              </w:rPr>
              <w:t>tring</w:t>
            </w:r>
          </w:p>
        </w:tc>
      </w:tr>
      <w:tr w:rsidR="00B87C77" w:rsidRPr="00461B7C" w:rsidTr="00F77525">
        <w:tc>
          <w:tcPr>
            <w:tcW w:w="1526" w:type="dxa"/>
            <w:vAlign w:val="center"/>
          </w:tcPr>
          <w:p w:rsidR="00B87C77" w:rsidRDefault="00B87C77" w:rsidP="00F77525">
            <w:pPr>
              <w:widowControl/>
            </w:pPr>
            <w:r>
              <w:rPr>
                <w:rFonts w:hint="eastAsia"/>
              </w:rPr>
              <w:t>预定时间</w:t>
            </w:r>
          </w:p>
        </w:tc>
        <w:tc>
          <w:tcPr>
            <w:tcW w:w="2268" w:type="dxa"/>
            <w:vAlign w:val="center"/>
          </w:tcPr>
          <w:p w:rsidR="00B87C77" w:rsidRDefault="00B87C77" w:rsidP="00F77525"/>
        </w:tc>
        <w:tc>
          <w:tcPr>
            <w:tcW w:w="2693" w:type="dxa"/>
            <w:vAlign w:val="center"/>
          </w:tcPr>
          <w:p w:rsidR="00B87C77" w:rsidRDefault="00B87C77" w:rsidP="00F77525">
            <w:pPr>
              <w:rPr>
                <w:rFonts w:ascii="宋体" w:hAnsi="宋体"/>
                <w:sz w:val="18"/>
              </w:rPr>
            </w:pPr>
            <w:r>
              <w:rPr>
                <w:rFonts w:ascii="宋体" w:hAnsi="宋体" w:hint="eastAsia"/>
                <w:sz w:val="18"/>
              </w:rPr>
              <w:t>SD【ServiceDate】</w:t>
            </w:r>
          </w:p>
        </w:tc>
        <w:tc>
          <w:tcPr>
            <w:tcW w:w="1559" w:type="dxa"/>
          </w:tcPr>
          <w:p w:rsidR="00B87C77" w:rsidRPr="00461B7C" w:rsidRDefault="00B87C77" w:rsidP="00F77525">
            <w:pPr>
              <w:rPr>
                <w:rFonts w:ascii="宋体" w:hAnsi="宋体"/>
                <w:sz w:val="18"/>
              </w:rPr>
            </w:pPr>
            <w:r w:rsidRPr="00461B7C">
              <w:rPr>
                <w:rFonts w:ascii="宋体" w:hAnsi="宋体"/>
                <w:sz w:val="18"/>
              </w:rPr>
              <w:t>S</w:t>
            </w:r>
            <w:r w:rsidRPr="00461B7C">
              <w:rPr>
                <w:rFonts w:ascii="宋体" w:hAnsi="宋体" w:hint="eastAsia"/>
                <w:sz w:val="18"/>
              </w:rPr>
              <w:t>tring</w:t>
            </w:r>
          </w:p>
        </w:tc>
      </w:tr>
      <w:tr w:rsidR="00B87C77" w:rsidRPr="00461B7C" w:rsidTr="00F77525">
        <w:tc>
          <w:tcPr>
            <w:tcW w:w="1526" w:type="dxa"/>
            <w:vAlign w:val="center"/>
          </w:tcPr>
          <w:p w:rsidR="00B87C77" w:rsidRDefault="00B87C77" w:rsidP="00F77525">
            <w:pPr>
              <w:widowControl/>
            </w:pPr>
            <w:r>
              <w:rPr>
                <w:rFonts w:hint="eastAsia"/>
              </w:rPr>
              <w:t>实物茶点对象集合</w:t>
            </w:r>
          </w:p>
        </w:tc>
        <w:tc>
          <w:tcPr>
            <w:tcW w:w="2268" w:type="dxa"/>
            <w:vAlign w:val="center"/>
          </w:tcPr>
          <w:p w:rsidR="00B87C77" w:rsidRDefault="00B87C77" w:rsidP="00F77525">
            <w:r>
              <w:rPr>
                <w:rFonts w:hint="eastAsia"/>
              </w:rPr>
              <w:t>【</w:t>
            </w:r>
            <w:hyperlink w:anchor="_新增-食品茶点对象实体【FoodAndRefreshmentsInfo_1" w:history="1">
              <w:r w:rsidRPr="00BB7422">
                <w:rPr>
                  <w:rStyle w:val="a8"/>
                  <w:rFonts w:hint="eastAsia"/>
                </w:rPr>
                <w:t>食品茶点对象</w:t>
              </w:r>
            </w:hyperlink>
            <w:r>
              <w:rPr>
                <w:rFonts w:hint="eastAsia"/>
              </w:rPr>
              <w:t>】集合</w:t>
            </w:r>
          </w:p>
        </w:tc>
        <w:tc>
          <w:tcPr>
            <w:tcW w:w="2693" w:type="dxa"/>
            <w:vAlign w:val="center"/>
          </w:tcPr>
          <w:p w:rsidR="00B87C77" w:rsidRDefault="00B87C77" w:rsidP="00F77525">
            <w:pPr>
              <w:rPr>
                <w:rFonts w:ascii="宋体" w:hAnsi="宋体"/>
                <w:sz w:val="18"/>
              </w:rPr>
            </w:pPr>
            <w:r>
              <w:rPr>
                <w:rFonts w:ascii="宋体" w:hAnsi="Times New Roman" w:cs="宋体" w:hint="eastAsia"/>
                <w:color w:val="000000" w:themeColor="text1"/>
                <w:szCs w:val="21"/>
              </w:rPr>
              <w:t>FARIS【FoodAndRefreshmentsInfos】</w:t>
            </w:r>
          </w:p>
        </w:tc>
        <w:tc>
          <w:tcPr>
            <w:tcW w:w="1559" w:type="dxa"/>
          </w:tcPr>
          <w:p w:rsidR="00B87C77" w:rsidRPr="00461B7C" w:rsidRDefault="00B87C77" w:rsidP="00F77525">
            <w:pPr>
              <w:rPr>
                <w:rFonts w:ascii="宋体" w:hAnsi="宋体"/>
                <w:sz w:val="18"/>
              </w:rPr>
            </w:pPr>
            <w:r>
              <w:rPr>
                <w:rFonts w:ascii="宋体" w:hAnsi="宋体" w:hint="eastAsia"/>
                <w:sz w:val="18"/>
              </w:rPr>
              <w:t>Json数组</w:t>
            </w:r>
          </w:p>
        </w:tc>
      </w:tr>
      <w:tr w:rsidR="00B87C77" w:rsidRPr="00461B7C" w:rsidTr="00F77525">
        <w:tc>
          <w:tcPr>
            <w:tcW w:w="1526" w:type="dxa"/>
            <w:vAlign w:val="center"/>
          </w:tcPr>
          <w:p w:rsidR="00B87C77" w:rsidRDefault="00B87C77" w:rsidP="00F77525">
            <w:pPr>
              <w:widowControl/>
            </w:pPr>
            <w:r>
              <w:rPr>
                <w:rFonts w:hint="eastAsia"/>
              </w:rPr>
              <w:t>提单人</w:t>
            </w:r>
          </w:p>
        </w:tc>
        <w:tc>
          <w:tcPr>
            <w:tcW w:w="2268" w:type="dxa"/>
            <w:vAlign w:val="center"/>
          </w:tcPr>
          <w:p w:rsidR="00B87C77" w:rsidRDefault="00044DFE" w:rsidP="00F77525">
            <w:r>
              <w:rPr>
                <w:rFonts w:hint="eastAsia"/>
              </w:rPr>
              <w:t>人员名称加工号</w:t>
            </w:r>
            <w:r w:rsidR="00803EE5">
              <w:rPr>
                <w:rFonts w:hint="eastAsia"/>
              </w:rPr>
              <w:t>,</w:t>
            </w:r>
            <w:r w:rsidR="00803EE5">
              <w:rPr>
                <w:rFonts w:hint="eastAsia"/>
              </w:rPr>
              <w:t>使用逗号隔开</w:t>
            </w:r>
          </w:p>
        </w:tc>
        <w:tc>
          <w:tcPr>
            <w:tcW w:w="2693" w:type="dxa"/>
            <w:vAlign w:val="center"/>
          </w:tcPr>
          <w:p w:rsidR="00B87C77" w:rsidRDefault="00044DFE" w:rsidP="00F77525">
            <w:pPr>
              <w:rPr>
                <w:rFonts w:ascii="宋体" w:hAnsi="Times New Roman" w:cs="宋体"/>
                <w:color w:val="000000" w:themeColor="text1"/>
                <w:szCs w:val="21"/>
              </w:rPr>
            </w:pPr>
            <w:r>
              <w:rPr>
                <w:rFonts w:ascii="宋体" w:hAnsi="Times New Roman" w:cs="宋体" w:hint="eastAsia"/>
                <w:color w:val="000000" w:themeColor="text1"/>
                <w:szCs w:val="21"/>
              </w:rPr>
              <w:t>BOLU【BillOfLadingUser】</w:t>
            </w:r>
          </w:p>
        </w:tc>
        <w:tc>
          <w:tcPr>
            <w:tcW w:w="1559" w:type="dxa"/>
          </w:tcPr>
          <w:p w:rsidR="00B87C77" w:rsidRDefault="00DF6CEF" w:rsidP="00F77525">
            <w:pPr>
              <w:rPr>
                <w:rFonts w:ascii="宋体" w:hAnsi="宋体"/>
                <w:sz w:val="18"/>
              </w:rPr>
            </w:pPr>
            <w:r w:rsidRPr="00461B7C">
              <w:rPr>
                <w:rFonts w:ascii="宋体" w:hAnsi="宋体"/>
                <w:sz w:val="18"/>
              </w:rPr>
              <w:t>S</w:t>
            </w:r>
            <w:r w:rsidRPr="00461B7C">
              <w:rPr>
                <w:rFonts w:ascii="宋体" w:hAnsi="宋体" w:hint="eastAsia"/>
                <w:sz w:val="18"/>
              </w:rPr>
              <w:t>tring</w:t>
            </w:r>
          </w:p>
        </w:tc>
      </w:tr>
      <w:tr w:rsidR="00B87C77" w:rsidRPr="00461B7C" w:rsidTr="00F77525">
        <w:tc>
          <w:tcPr>
            <w:tcW w:w="1526" w:type="dxa"/>
            <w:vAlign w:val="center"/>
          </w:tcPr>
          <w:p w:rsidR="00B87C77" w:rsidRDefault="00B87C77" w:rsidP="00F77525">
            <w:pPr>
              <w:widowControl/>
            </w:pPr>
            <w:r>
              <w:rPr>
                <w:rFonts w:hint="eastAsia"/>
              </w:rPr>
              <w:t>联系电话</w:t>
            </w:r>
          </w:p>
        </w:tc>
        <w:tc>
          <w:tcPr>
            <w:tcW w:w="2268" w:type="dxa"/>
            <w:vAlign w:val="center"/>
          </w:tcPr>
          <w:p w:rsidR="00B87C77" w:rsidRDefault="00B87C77" w:rsidP="00F77525"/>
        </w:tc>
        <w:tc>
          <w:tcPr>
            <w:tcW w:w="2693" w:type="dxa"/>
            <w:vAlign w:val="center"/>
          </w:tcPr>
          <w:p w:rsidR="00B87C77" w:rsidRDefault="00AA1652" w:rsidP="00F77525">
            <w:pPr>
              <w:rPr>
                <w:rFonts w:ascii="宋体" w:hAnsi="Times New Roman" w:cs="宋体"/>
                <w:color w:val="000000" w:themeColor="text1"/>
                <w:szCs w:val="21"/>
              </w:rPr>
            </w:pPr>
            <w:r>
              <w:rPr>
                <w:rFonts w:ascii="宋体" w:hAnsi="Times New Roman" w:cs="宋体" w:hint="eastAsia"/>
                <w:color w:val="000000" w:themeColor="text1"/>
                <w:szCs w:val="21"/>
              </w:rPr>
              <w:t>PE</w:t>
            </w:r>
            <w:r w:rsidR="00B87C77">
              <w:rPr>
                <w:rFonts w:ascii="宋体" w:hAnsi="Times New Roman" w:cs="宋体" w:hint="eastAsia"/>
                <w:color w:val="000000" w:themeColor="text1"/>
                <w:szCs w:val="21"/>
              </w:rPr>
              <w:t>【Phone】</w:t>
            </w:r>
          </w:p>
        </w:tc>
        <w:tc>
          <w:tcPr>
            <w:tcW w:w="1559" w:type="dxa"/>
          </w:tcPr>
          <w:p w:rsidR="00B87C77" w:rsidRDefault="00DF6CEF" w:rsidP="00F77525">
            <w:pPr>
              <w:rPr>
                <w:rFonts w:ascii="宋体" w:hAnsi="宋体"/>
                <w:sz w:val="18"/>
              </w:rPr>
            </w:pPr>
            <w:r w:rsidRPr="00461B7C">
              <w:rPr>
                <w:rFonts w:ascii="宋体" w:hAnsi="宋体"/>
                <w:sz w:val="18"/>
              </w:rPr>
              <w:t>S</w:t>
            </w:r>
            <w:r w:rsidRPr="00461B7C">
              <w:rPr>
                <w:rFonts w:ascii="宋体" w:hAnsi="宋体" w:hint="eastAsia"/>
                <w:sz w:val="18"/>
              </w:rPr>
              <w:t>tring</w:t>
            </w:r>
          </w:p>
        </w:tc>
      </w:tr>
      <w:tr w:rsidR="00B87C77" w:rsidRPr="00461B7C" w:rsidTr="00F77525">
        <w:tc>
          <w:tcPr>
            <w:tcW w:w="1526" w:type="dxa"/>
            <w:vAlign w:val="center"/>
          </w:tcPr>
          <w:p w:rsidR="00B87C77" w:rsidRDefault="00B87C77" w:rsidP="00F77525">
            <w:pPr>
              <w:widowControl/>
            </w:pPr>
            <w:r>
              <w:rPr>
                <w:rFonts w:hint="eastAsia"/>
              </w:rPr>
              <w:t>操作项</w:t>
            </w:r>
            <w:r w:rsidR="002978C3">
              <w:rPr>
                <w:rFonts w:hint="eastAsia"/>
              </w:rPr>
              <w:t>串</w:t>
            </w:r>
          </w:p>
        </w:tc>
        <w:tc>
          <w:tcPr>
            <w:tcW w:w="2268" w:type="dxa"/>
            <w:vAlign w:val="center"/>
          </w:tcPr>
          <w:p w:rsidR="002978C3" w:rsidRDefault="002978C3" w:rsidP="002978C3">
            <w:r>
              <w:rPr>
                <w:rFonts w:hint="eastAsia"/>
              </w:rPr>
              <w:t>多个操作项使用逗号隔开</w:t>
            </w:r>
          </w:p>
          <w:p w:rsidR="00B87C77" w:rsidRDefault="00250565" w:rsidP="00250565">
            <w:pPr>
              <w:pStyle w:val="a7"/>
              <w:numPr>
                <w:ilvl w:val="0"/>
                <w:numId w:val="34"/>
              </w:numPr>
              <w:ind w:firstLineChars="0"/>
            </w:pPr>
            <w:r>
              <w:rPr>
                <w:rFonts w:hint="eastAsia"/>
              </w:rPr>
              <w:lastRenderedPageBreak/>
              <w:t>接单</w:t>
            </w:r>
          </w:p>
          <w:p w:rsidR="00250565" w:rsidRDefault="00250565" w:rsidP="00250565">
            <w:pPr>
              <w:pStyle w:val="a7"/>
              <w:numPr>
                <w:ilvl w:val="0"/>
                <w:numId w:val="34"/>
              </w:numPr>
              <w:ind w:firstLineChars="0"/>
            </w:pPr>
            <w:r>
              <w:rPr>
                <w:rFonts w:hint="eastAsia"/>
              </w:rPr>
              <w:t>服务</w:t>
            </w:r>
          </w:p>
          <w:p w:rsidR="00250565" w:rsidRDefault="00250565" w:rsidP="00250565">
            <w:pPr>
              <w:pStyle w:val="a7"/>
              <w:numPr>
                <w:ilvl w:val="0"/>
                <w:numId w:val="34"/>
              </w:numPr>
              <w:ind w:firstLineChars="0"/>
            </w:pPr>
            <w:r>
              <w:rPr>
                <w:rFonts w:hint="eastAsia"/>
              </w:rPr>
              <w:t>退单</w:t>
            </w:r>
          </w:p>
        </w:tc>
        <w:tc>
          <w:tcPr>
            <w:tcW w:w="2693" w:type="dxa"/>
            <w:vAlign w:val="center"/>
          </w:tcPr>
          <w:p w:rsidR="00B87C77" w:rsidRDefault="00B87C77" w:rsidP="00F77525">
            <w:pPr>
              <w:rPr>
                <w:rFonts w:ascii="宋体" w:hAnsi="宋体"/>
                <w:sz w:val="18"/>
              </w:rPr>
            </w:pPr>
            <w:r>
              <w:rPr>
                <w:rFonts w:ascii="宋体" w:hAnsi="宋体" w:hint="eastAsia"/>
                <w:sz w:val="18"/>
              </w:rPr>
              <w:lastRenderedPageBreak/>
              <w:t>AIS【ActionItems】</w:t>
            </w:r>
          </w:p>
        </w:tc>
        <w:tc>
          <w:tcPr>
            <w:tcW w:w="1559" w:type="dxa"/>
          </w:tcPr>
          <w:p w:rsidR="00B87C77" w:rsidRPr="00461B7C" w:rsidRDefault="00B87C77" w:rsidP="00F77525">
            <w:pPr>
              <w:rPr>
                <w:rFonts w:ascii="宋体" w:hAnsi="宋体"/>
                <w:sz w:val="18"/>
              </w:rPr>
            </w:pPr>
            <w:r w:rsidRPr="00461B7C">
              <w:rPr>
                <w:rFonts w:ascii="宋体" w:hAnsi="宋体"/>
                <w:sz w:val="18"/>
              </w:rPr>
              <w:t>S</w:t>
            </w:r>
            <w:r w:rsidRPr="00461B7C">
              <w:rPr>
                <w:rFonts w:ascii="宋体" w:hAnsi="宋体" w:hint="eastAsia"/>
                <w:sz w:val="18"/>
              </w:rPr>
              <w:t>tring</w:t>
            </w:r>
          </w:p>
        </w:tc>
      </w:tr>
    </w:tbl>
    <w:p w:rsidR="00B41691" w:rsidRDefault="00B41691" w:rsidP="00B41691"/>
    <w:p w:rsidR="00BB7422" w:rsidRDefault="00BB7422" w:rsidP="00B41691"/>
    <w:p w:rsidR="00BB7422" w:rsidRPr="00B41691" w:rsidRDefault="00BB7422" w:rsidP="00B41691"/>
    <w:p w:rsidR="0056333F" w:rsidRPr="00A92425" w:rsidRDefault="00C77734" w:rsidP="0056333F">
      <w:pPr>
        <w:pStyle w:val="4"/>
      </w:pPr>
      <w:bookmarkStart w:id="136" w:name="_新增-食品茶点对象实体【FoodAndRefreshmentsInfo_1"/>
      <w:bookmarkStart w:id="137" w:name="_新增（2）-食品茶点对象实体【FoodAndRefreshmentsI"/>
      <w:bookmarkEnd w:id="136"/>
      <w:bookmarkEnd w:id="137"/>
      <w:r>
        <w:rPr>
          <w:rFonts w:hint="eastAsia"/>
          <w:color w:val="3333FF"/>
        </w:rPr>
        <w:t>（</w:t>
      </w:r>
      <w:r>
        <w:rPr>
          <w:rFonts w:hint="eastAsia"/>
          <w:color w:val="3333FF"/>
        </w:rPr>
        <w:t>2</w:t>
      </w:r>
      <w:r>
        <w:rPr>
          <w:rFonts w:hint="eastAsia"/>
          <w:color w:val="3333FF"/>
        </w:rPr>
        <w:t>）</w:t>
      </w:r>
      <w:r w:rsidR="0056333F" w:rsidRPr="00A92425">
        <w:rPr>
          <w:rFonts w:hint="eastAsia"/>
          <w:color w:val="3333FF"/>
        </w:rPr>
        <w:t>-</w:t>
      </w:r>
      <w:r w:rsidR="00457C8E">
        <w:rPr>
          <w:rFonts w:hint="eastAsia"/>
        </w:rPr>
        <w:t>食品茶点</w:t>
      </w:r>
      <w:r w:rsidR="0056333F">
        <w:rPr>
          <w:rFonts w:hint="eastAsia"/>
        </w:rPr>
        <w:t>对象实体</w:t>
      </w:r>
      <w:r w:rsidR="00457C8E">
        <w:rPr>
          <w:rFonts w:hint="eastAsia"/>
        </w:rPr>
        <w:t>【</w:t>
      </w:r>
      <w:r w:rsidR="00457C8E">
        <w:rPr>
          <w:rFonts w:ascii="宋体" w:hAnsi="Times New Roman" w:cs="宋体" w:hint="eastAsia"/>
          <w:color w:val="000000" w:themeColor="text1"/>
          <w:szCs w:val="21"/>
        </w:rPr>
        <w:t>FoodAndRefreshmentsInfo</w:t>
      </w:r>
      <w:r w:rsidR="00457C8E">
        <w:rPr>
          <w:rFonts w:hint="eastAsia"/>
        </w:rPr>
        <w:t>】</w:t>
      </w:r>
    </w:p>
    <w:tbl>
      <w:tblPr>
        <w:tblW w:w="8046"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tblPr>
      <w:tblGrid>
        <w:gridCol w:w="1526"/>
        <w:gridCol w:w="2268"/>
        <w:gridCol w:w="2693"/>
        <w:gridCol w:w="1559"/>
      </w:tblGrid>
      <w:tr w:rsidR="0056333F" w:rsidRPr="0001495D" w:rsidTr="00F77525">
        <w:tc>
          <w:tcPr>
            <w:tcW w:w="1526" w:type="dxa"/>
            <w:shd w:val="clear" w:color="auto" w:fill="BFBFBF"/>
            <w:vAlign w:val="center"/>
          </w:tcPr>
          <w:p w:rsidR="0056333F" w:rsidRPr="0001495D" w:rsidRDefault="0056333F" w:rsidP="00F77525">
            <w:pPr>
              <w:pStyle w:val="aff"/>
              <w:widowControl w:val="0"/>
              <w:rPr>
                <w:rFonts w:ascii="黑体"/>
              </w:rPr>
            </w:pPr>
            <w:r w:rsidRPr="0001495D">
              <w:rPr>
                <w:rFonts w:ascii="黑体" w:hint="eastAsia"/>
              </w:rPr>
              <w:t>属性</w:t>
            </w:r>
          </w:p>
        </w:tc>
        <w:tc>
          <w:tcPr>
            <w:tcW w:w="2268" w:type="dxa"/>
            <w:shd w:val="clear" w:color="auto" w:fill="BFBFBF"/>
            <w:vAlign w:val="center"/>
          </w:tcPr>
          <w:p w:rsidR="0056333F" w:rsidRPr="0001495D" w:rsidRDefault="0056333F" w:rsidP="00F77525">
            <w:pPr>
              <w:pStyle w:val="aff"/>
              <w:widowControl w:val="0"/>
              <w:rPr>
                <w:rFonts w:ascii="黑体"/>
              </w:rPr>
            </w:pPr>
            <w:r w:rsidRPr="0001495D">
              <w:rPr>
                <w:rFonts w:ascii="黑体" w:hint="eastAsia"/>
              </w:rPr>
              <w:t>属性约束</w:t>
            </w:r>
          </w:p>
        </w:tc>
        <w:tc>
          <w:tcPr>
            <w:tcW w:w="2693" w:type="dxa"/>
            <w:shd w:val="clear" w:color="auto" w:fill="BFBFBF"/>
            <w:vAlign w:val="center"/>
          </w:tcPr>
          <w:p w:rsidR="0056333F" w:rsidRPr="0001495D" w:rsidRDefault="0056333F" w:rsidP="00F77525">
            <w:pPr>
              <w:pStyle w:val="aff"/>
              <w:widowControl w:val="0"/>
              <w:rPr>
                <w:rFonts w:ascii="黑体"/>
              </w:rPr>
            </w:pPr>
            <w:r w:rsidRPr="0001495D">
              <w:rPr>
                <w:rFonts w:ascii="黑体" w:hint="eastAsia"/>
              </w:rPr>
              <w:t>数据名称</w:t>
            </w:r>
          </w:p>
        </w:tc>
        <w:tc>
          <w:tcPr>
            <w:tcW w:w="1559" w:type="dxa"/>
            <w:shd w:val="clear" w:color="auto" w:fill="BFBFBF"/>
            <w:vAlign w:val="center"/>
          </w:tcPr>
          <w:p w:rsidR="0056333F" w:rsidRPr="0001495D" w:rsidRDefault="0056333F" w:rsidP="00F77525">
            <w:pPr>
              <w:pStyle w:val="aff"/>
              <w:widowControl w:val="0"/>
              <w:rPr>
                <w:rFonts w:ascii="黑体"/>
              </w:rPr>
            </w:pPr>
            <w:r w:rsidRPr="0001495D">
              <w:rPr>
                <w:rFonts w:ascii="黑体" w:hint="eastAsia"/>
              </w:rPr>
              <w:t>数据类型</w:t>
            </w:r>
          </w:p>
        </w:tc>
      </w:tr>
      <w:tr w:rsidR="0056333F" w:rsidRPr="00461B7C" w:rsidTr="00F77525">
        <w:tc>
          <w:tcPr>
            <w:tcW w:w="1526" w:type="dxa"/>
            <w:vAlign w:val="center"/>
          </w:tcPr>
          <w:p w:rsidR="0056333F" w:rsidRDefault="00A64BBA" w:rsidP="00F77525">
            <w:pPr>
              <w:widowControl/>
            </w:pPr>
            <w:r>
              <w:rPr>
                <w:rFonts w:ascii="宋体" w:hAnsi="宋体" w:hint="eastAsia"/>
                <w:sz w:val="18"/>
              </w:rPr>
              <w:t>增值服务ID</w:t>
            </w:r>
          </w:p>
        </w:tc>
        <w:tc>
          <w:tcPr>
            <w:tcW w:w="2268" w:type="dxa"/>
            <w:vAlign w:val="center"/>
          </w:tcPr>
          <w:p w:rsidR="0056333F" w:rsidRPr="00867302" w:rsidRDefault="00A64BBA" w:rsidP="00F77525">
            <w:pPr>
              <w:rPr>
                <w:rFonts w:ascii="宋体" w:hAnsi="宋体"/>
                <w:color w:val="000000" w:themeColor="text1"/>
                <w:sz w:val="18"/>
              </w:rPr>
            </w:pPr>
            <w:r w:rsidRPr="00867302">
              <w:rPr>
                <w:rFonts w:ascii="宋体" w:hAnsi="宋体" w:hint="eastAsia"/>
                <w:color w:val="000000" w:themeColor="text1"/>
                <w:sz w:val="18"/>
              </w:rPr>
              <w:t>ID</w:t>
            </w:r>
          </w:p>
        </w:tc>
        <w:tc>
          <w:tcPr>
            <w:tcW w:w="2693" w:type="dxa"/>
            <w:vAlign w:val="center"/>
          </w:tcPr>
          <w:p w:rsidR="0056333F" w:rsidRDefault="00A64BBA" w:rsidP="00F77525">
            <w:pPr>
              <w:rPr>
                <w:rFonts w:ascii="宋体" w:hAnsi="宋体"/>
                <w:sz w:val="18"/>
              </w:rPr>
            </w:pPr>
            <w:r>
              <w:rPr>
                <w:rFonts w:ascii="宋体" w:cs="宋体" w:hint="eastAsia"/>
                <w:color w:val="000000"/>
                <w:sz w:val="18"/>
              </w:rPr>
              <w:t>ID</w:t>
            </w:r>
          </w:p>
        </w:tc>
        <w:tc>
          <w:tcPr>
            <w:tcW w:w="1559" w:type="dxa"/>
          </w:tcPr>
          <w:p w:rsidR="0056333F" w:rsidRPr="00461B7C" w:rsidRDefault="0056333F" w:rsidP="00F77525">
            <w:pPr>
              <w:rPr>
                <w:rFonts w:ascii="宋体" w:hAnsi="宋体"/>
                <w:sz w:val="18"/>
              </w:rPr>
            </w:pPr>
            <w:r w:rsidRPr="00461B7C">
              <w:rPr>
                <w:rFonts w:ascii="宋体" w:hAnsi="宋体"/>
                <w:sz w:val="18"/>
              </w:rPr>
              <w:t>S</w:t>
            </w:r>
            <w:r w:rsidRPr="00461B7C">
              <w:rPr>
                <w:rFonts w:ascii="宋体" w:hAnsi="宋体" w:hint="eastAsia"/>
                <w:sz w:val="18"/>
              </w:rPr>
              <w:t>tring</w:t>
            </w:r>
          </w:p>
        </w:tc>
      </w:tr>
      <w:tr w:rsidR="0056333F" w:rsidRPr="00461B7C" w:rsidTr="00F77525">
        <w:trPr>
          <w:trHeight w:val="1610"/>
        </w:trPr>
        <w:tc>
          <w:tcPr>
            <w:tcW w:w="1526" w:type="dxa"/>
            <w:vAlign w:val="center"/>
          </w:tcPr>
          <w:p w:rsidR="0056333F" w:rsidRDefault="00A64BBA" w:rsidP="00F77525">
            <w:pPr>
              <w:widowControl/>
            </w:pPr>
            <w:r>
              <w:rPr>
                <w:rFonts w:hint="eastAsia"/>
              </w:rPr>
              <w:t>增值服务名称</w:t>
            </w:r>
          </w:p>
        </w:tc>
        <w:tc>
          <w:tcPr>
            <w:tcW w:w="2268" w:type="dxa"/>
            <w:vAlign w:val="center"/>
          </w:tcPr>
          <w:p w:rsidR="0056333F" w:rsidRPr="00D41802" w:rsidRDefault="0056333F" w:rsidP="00F77525">
            <w:pPr>
              <w:rPr>
                <w:rFonts w:ascii="宋体" w:hAnsi="宋体"/>
                <w:sz w:val="18"/>
              </w:rPr>
            </w:pPr>
          </w:p>
        </w:tc>
        <w:tc>
          <w:tcPr>
            <w:tcW w:w="2693" w:type="dxa"/>
            <w:vAlign w:val="center"/>
          </w:tcPr>
          <w:p w:rsidR="0056333F" w:rsidRDefault="00A64BBA" w:rsidP="00A64BBA">
            <w:pPr>
              <w:rPr>
                <w:rFonts w:ascii="宋体" w:hAnsi="宋体"/>
                <w:sz w:val="18"/>
              </w:rPr>
            </w:pPr>
            <w:r>
              <w:rPr>
                <w:rFonts w:ascii="宋体" w:hAnsi="宋体" w:hint="eastAsia"/>
                <w:sz w:val="18"/>
              </w:rPr>
              <w:t>AVSN</w:t>
            </w:r>
            <w:r w:rsidR="0056333F">
              <w:rPr>
                <w:rFonts w:ascii="宋体" w:hAnsi="宋体" w:hint="eastAsia"/>
                <w:sz w:val="18"/>
              </w:rPr>
              <w:t>【</w:t>
            </w:r>
            <w:r>
              <w:rPr>
                <w:rFonts w:ascii="宋体" w:hAnsi="宋体" w:hint="eastAsia"/>
                <w:sz w:val="18"/>
              </w:rPr>
              <w:t>AddValueServiceName</w:t>
            </w:r>
            <w:r w:rsidR="0056333F">
              <w:rPr>
                <w:rFonts w:ascii="宋体" w:hAnsi="宋体" w:hint="eastAsia"/>
                <w:sz w:val="18"/>
              </w:rPr>
              <w:t>】</w:t>
            </w:r>
          </w:p>
        </w:tc>
        <w:tc>
          <w:tcPr>
            <w:tcW w:w="1559" w:type="dxa"/>
          </w:tcPr>
          <w:p w:rsidR="0056333F" w:rsidRPr="00461B7C" w:rsidRDefault="0056333F" w:rsidP="00F77525">
            <w:pPr>
              <w:rPr>
                <w:rFonts w:ascii="宋体" w:hAnsi="宋体"/>
                <w:sz w:val="18"/>
              </w:rPr>
            </w:pPr>
            <w:r w:rsidRPr="00461B7C">
              <w:rPr>
                <w:rFonts w:ascii="宋体" w:hAnsi="宋体"/>
                <w:sz w:val="18"/>
              </w:rPr>
              <w:t>S</w:t>
            </w:r>
            <w:r w:rsidRPr="00461B7C">
              <w:rPr>
                <w:rFonts w:ascii="宋体" w:hAnsi="宋体" w:hint="eastAsia"/>
                <w:sz w:val="18"/>
              </w:rPr>
              <w:t>tring</w:t>
            </w:r>
          </w:p>
        </w:tc>
      </w:tr>
      <w:tr w:rsidR="0056333F" w:rsidRPr="00461B7C" w:rsidTr="00F77525">
        <w:tc>
          <w:tcPr>
            <w:tcW w:w="1526" w:type="dxa"/>
            <w:vAlign w:val="center"/>
          </w:tcPr>
          <w:p w:rsidR="0056333F" w:rsidRDefault="00A64BBA" w:rsidP="00A64BBA">
            <w:pPr>
              <w:widowControl/>
            </w:pPr>
            <w:r>
              <w:rPr>
                <w:rFonts w:hint="eastAsia"/>
              </w:rPr>
              <w:t>增值服务图片路径</w:t>
            </w:r>
          </w:p>
        </w:tc>
        <w:tc>
          <w:tcPr>
            <w:tcW w:w="2268" w:type="dxa"/>
            <w:vAlign w:val="center"/>
          </w:tcPr>
          <w:p w:rsidR="0056333F" w:rsidRPr="00D41802" w:rsidRDefault="00A64BBA" w:rsidP="00F77525">
            <w:pPr>
              <w:rPr>
                <w:rFonts w:ascii="宋体" w:hAnsi="宋体"/>
                <w:sz w:val="18"/>
              </w:rPr>
            </w:pPr>
            <w:r>
              <w:rPr>
                <w:rFonts w:hint="eastAsia"/>
              </w:rPr>
              <w:t>URL</w:t>
            </w:r>
            <w:r>
              <w:rPr>
                <w:rFonts w:hint="eastAsia"/>
              </w:rPr>
              <w:t>路径</w:t>
            </w:r>
          </w:p>
        </w:tc>
        <w:tc>
          <w:tcPr>
            <w:tcW w:w="2693" w:type="dxa"/>
            <w:vAlign w:val="center"/>
          </w:tcPr>
          <w:p w:rsidR="0056333F" w:rsidRDefault="00574E35" w:rsidP="00F77525">
            <w:pPr>
              <w:rPr>
                <w:rFonts w:ascii="宋体" w:hAnsi="宋体"/>
                <w:sz w:val="18"/>
              </w:rPr>
            </w:pPr>
            <w:r>
              <w:rPr>
                <w:rFonts w:ascii="宋体" w:hAnsi="宋体" w:hint="eastAsia"/>
                <w:sz w:val="18"/>
              </w:rPr>
              <w:t>AVSP</w:t>
            </w:r>
            <w:r w:rsidR="0056333F">
              <w:rPr>
                <w:rFonts w:ascii="宋体" w:hAnsi="宋体" w:hint="eastAsia"/>
                <w:sz w:val="18"/>
              </w:rPr>
              <w:t>【</w:t>
            </w:r>
            <w:r w:rsidR="009E555F">
              <w:rPr>
                <w:rFonts w:ascii="宋体" w:hAnsi="宋体" w:hint="eastAsia"/>
                <w:sz w:val="18"/>
              </w:rPr>
              <w:t>AddValueServicePath</w:t>
            </w:r>
            <w:r w:rsidR="0056333F">
              <w:rPr>
                <w:rFonts w:ascii="宋体" w:hAnsi="宋体" w:hint="eastAsia"/>
                <w:sz w:val="18"/>
              </w:rPr>
              <w:t>】</w:t>
            </w:r>
          </w:p>
        </w:tc>
        <w:tc>
          <w:tcPr>
            <w:tcW w:w="1559" w:type="dxa"/>
          </w:tcPr>
          <w:p w:rsidR="0056333F" w:rsidRPr="00461B7C" w:rsidRDefault="0056333F" w:rsidP="00F77525">
            <w:pPr>
              <w:rPr>
                <w:rFonts w:ascii="宋体" w:hAnsi="宋体"/>
                <w:sz w:val="18"/>
              </w:rPr>
            </w:pPr>
            <w:r w:rsidRPr="00461B7C">
              <w:rPr>
                <w:rFonts w:ascii="宋体" w:hAnsi="宋体"/>
                <w:sz w:val="18"/>
              </w:rPr>
              <w:t>S</w:t>
            </w:r>
            <w:r w:rsidRPr="00461B7C">
              <w:rPr>
                <w:rFonts w:ascii="宋体" w:hAnsi="宋体" w:hint="eastAsia"/>
                <w:sz w:val="18"/>
              </w:rPr>
              <w:t>tring</w:t>
            </w:r>
          </w:p>
        </w:tc>
      </w:tr>
    </w:tbl>
    <w:p w:rsidR="0056333F" w:rsidRDefault="0056333F" w:rsidP="0056333F"/>
    <w:p w:rsidR="0056333F" w:rsidRDefault="0056333F" w:rsidP="0056333F"/>
    <w:p w:rsidR="0056333F" w:rsidRPr="0056333F" w:rsidRDefault="0056333F" w:rsidP="0056333F"/>
    <w:p w:rsidR="006F1B73" w:rsidRDefault="00C77734" w:rsidP="006F1B73">
      <w:pPr>
        <w:pStyle w:val="4"/>
      </w:pPr>
      <w:bookmarkStart w:id="138" w:name="_新增（2）-筛选条件对象实体【ScreeningCondition】"/>
      <w:bookmarkEnd w:id="138"/>
      <w:r w:rsidRPr="00EF5044">
        <w:rPr>
          <w:rFonts w:hint="eastAsia"/>
          <w:color w:val="00B050"/>
        </w:rPr>
        <w:t>（</w:t>
      </w:r>
      <w:r w:rsidR="00EF5044" w:rsidRPr="00EF5044">
        <w:rPr>
          <w:rFonts w:hint="eastAsia"/>
          <w:color w:val="00B050"/>
        </w:rPr>
        <w:t>8</w:t>
      </w:r>
      <w:r w:rsidRPr="00EF5044">
        <w:rPr>
          <w:rFonts w:hint="eastAsia"/>
          <w:color w:val="00B050"/>
        </w:rPr>
        <w:t>）</w:t>
      </w:r>
      <w:r w:rsidR="00321E08" w:rsidRPr="00321E08">
        <w:rPr>
          <w:rFonts w:hint="eastAsia"/>
          <w:color w:val="3333FF"/>
        </w:rPr>
        <w:t>-</w:t>
      </w:r>
      <w:r w:rsidR="006F1B73">
        <w:rPr>
          <w:rFonts w:hint="eastAsia"/>
        </w:rPr>
        <w:t>筛选条件对象实体【</w:t>
      </w:r>
      <w:r w:rsidR="006F1B73">
        <w:rPr>
          <w:rFonts w:hint="eastAsia"/>
        </w:rPr>
        <w:t>ScreeningCondition</w:t>
      </w:r>
      <w:r w:rsidR="006F1B73">
        <w:rPr>
          <w:rFonts w:hint="eastAsia"/>
        </w:rPr>
        <w:t>】</w:t>
      </w:r>
    </w:p>
    <w:tbl>
      <w:tblPr>
        <w:tblW w:w="8046"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tblPr>
      <w:tblGrid>
        <w:gridCol w:w="1526"/>
        <w:gridCol w:w="2268"/>
        <w:gridCol w:w="2693"/>
        <w:gridCol w:w="1559"/>
      </w:tblGrid>
      <w:tr w:rsidR="000862E6" w:rsidRPr="0001495D" w:rsidTr="00F83861">
        <w:tc>
          <w:tcPr>
            <w:tcW w:w="1526" w:type="dxa"/>
            <w:shd w:val="clear" w:color="auto" w:fill="BFBFBF"/>
            <w:vAlign w:val="center"/>
          </w:tcPr>
          <w:p w:rsidR="000862E6" w:rsidRPr="0001495D" w:rsidRDefault="000862E6" w:rsidP="00F83861">
            <w:pPr>
              <w:pStyle w:val="aff"/>
              <w:widowControl w:val="0"/>
              <w:rPr>
                <w:rFonts w:ascii="黑体"/>
              </w:rPr>
            </w:pPr>
            <w:r w:rsidRPr="0001495D">
              <w:rPr>
                <w:rFonts w:ascii="黑体" w:hint="eastAsia"/>
              </w:rPr>
              <w:t>属性</w:t>
            </w:r>
          </w:p>
        </w:tc>
        <w:tc>
          <w:tcPr>
            <w:tcW w:w="2268" w:type="dxa"/>
            <w:shd w:val="clear" w:color="auto" w:fill="BFBFBF"/>
            <w:vAlign w:val="center"/>
          </w:tcPr>
          <w:p w:rsidR="000862E6" w:rsidRPr="0001495D" w:rsidRDefault="000862E6" w:rsidP="00F83861">
            <w:pPr>
              <w:pStyle w:val="aff"/>
              <w:widowControl w:val="0"/>
              <w:rPr>
                <w:rFonts w:ascii="黑体"/>
              </w:rPr>
            </w:pPr>
            <w:r w:rsidRPr="0001495D">
              <w:rPr>
                <w:rFonts w:ascii="黑体" w:hint="eastAsia"/>
              </w:rPr>
              <w:t>属性约束</w:t>
            </w:r>
          </w:p>
        </w:tc>
        <w:tc>
          <w:tcPr>
            <w:tcW w:w="2693" w:type="dxa"/>
            <w:shd w:val="clear" w:color="auto" w:fill="BFBFBF"/>
            <w:vAlign w:val="center"/>
          </w:tcPr>
          <w:p w:rsidR="000862E6" w:rsidRPr="0001495D" w:rsidRDefault="000862E6" w:rsidP="00F83861">
            <w:pPr>
              <w:pStyle w:val="aff"/>
              <w:widowControl w:val="0"/>
              <w:rPr>
                <w:rFonts w:ascii="黑体"/>
              </w:rPr>
            </w:pPr>
            <w:r w:rsidRPr="0001495D">
              <w:rPr>
                <w:rFonts w:ascii="黑体" w:hint="eastAsia"/>
              </w:rPr>
              <w:t>数据名称</w:t>
            </w:r>
          </w:p>
        </w:tc>
        <w:tc>
          <w:tcPr>
            <w:tcW w:w="1559" w:type="dxa"/>
            <w:shd w:val="clear" w:color="auto" w:fill="BFBFBF"/>
            <w:vAlign w:val="center"/>
          </w:tcPr>
          <w:p w:rsidR="000862E6" w:rsidRPr="0001495D" w:rsidRDefault="000862E6" w:rsidP="00F83861">
            <w:pPr>
              <w:pStyle w:val="aff"/>
              <w:widowControl w:val="0"/>
              <w:rPr>
                <w:rFonts w:ascii="黑体"/>
              </w:rPr>
            </w:pPr>
            <w:r w:rsidRPr="0001495D">
              <w:rPr>
                <w:rFonts w:ascii="黑体" w:hint="eastAsia"/>
              </w:rPr>
              <w:t>数据类型</w:t>
            </w:r>
          </w:p>
        </w:tc>
      </w:tr>
      <w:tr w:rsidR="000862E6" w:rsidRPr="00461B7C" w:rsidTr="00F83861">
        <w:tc>
          <w:tcPr>
            <w:tcW w:w="1526" w:type="dxa"/>
            <w:vAlign w:val="center"/>
          </w:tcPr>
          <w:p w:rsidR="000862E6" w:rsidRPr="00867302" w:rsidRDefault="000862E6" w:rsidP="00F83861">
            <w:pPr>
              <w:widowControl/>
              <w:rPr>
                <w:color w:val="000000" w:themeColor="text1"/>
              </w:rPr>
            </w:pPr>
            <w:r w:rsidRPr="00867302">
              <w:rPr>
                <w:rFonts w:ascii="宋体" w:hAnsi="宋体" w:hint="eastAsia"/>
                <w:color w:val="000000" w:themeColor="text1"/>
                <w:sz w:val="18"/>
              </w:rPr>
              <w:t>会议室地址ID</w:t>
            </w:r>
          </w:p>
        </w:tc>
        <w:tc>
          <w:tcPr>
            <w:tcW w:w="2268" w:type="dxa"/>
            <w:vAlign w:val="center"/>
          </w:tcPr>
          <w:p w:rsidR="000862E6" w:rsidRPr="00867302" w:rsidRDefault="003431A3" w:rsidP="00F83861">
            <w:pPr>
              <w:rPr>
                <w:rFonts w:ascii="宋体" w:hAnsi="宋体"/>
                <w:color w:val="000000" w:themeColor="text1"/>
                <w:sz w:val="18"/>
              </w:rPr>
            </w:pPr>
            <w:r w:rsidRPr="00867302">
              <w:rPr>
                <w:rFonts w:ascii="宋体" w:hAnsi="宋体" w:hint="eastAsia"/>
                <w:color w:val="000000" w:themeColor="text1"/>
                <w:sz w:val="18"/>
              </w:rPr>
              <w:t>需要传递最小节点ID（最小节点为楼层，选择到哪个节点就传哪个节点）</w:t>
            </w:r>
          </w:p>
        </w:tc>
        <w:tc>
          <w:tcPr>
            <w:tcW w:w="2693" w:type="dxa"/>
            <w:vAlign w:val="center"/>
          </w:tcPr>
          <w:p w:rsidR="000862E6" w:rsidRPr="00867302" w:rsidRDefault="000862E6" w:rsidP="00F83861">
            <w:pPr>
              <w:rPr>
                <w:rFonts w:ascii="宋体" w:hAnsi="宋体"/>
                <w:color w:val="000000" w:themeColor="text1"/>
                <w:sz w:val="18"/>
              </w:rPr>
            </w:pPr>
            <w:r w:rsidRPr="00867302">
              <w:rPr>
                <w:rFonts w:ascii="宋体" w:cs="宋体" w:hint="eastAsia"/>
                <w:color w:val="000000" w:themeColor="text1"/>
                <w:sz w:val="18"/>
              </w:rPr>
              <w:t>MRAIDS【MeetingRoomAddressIds】</w:t>
            </w:r>
          </w:p>
        </w:tc>
        <w:tc>
          <w:tcPr>
            <w:tcW w:w="1559" w:type="dxa"/>
          </w:tcPr>
          <w:p w:rsidR="000862E6" w:rsidRPr="00461B7C" w:rsidRDefault="000862E6" w:rsidP="00F83861">
            <w:pPr>
              <w:rPr>
                <w:rFonts w:ascii="宋体" w:hAnsi="宋体"/>
                <w:sz w:val="18"/>
              </w:rPr>
            </w:pPr>
            <w:r w:rsidRPr="00461B7C">
              <w:rPr>
                <w:rFonts w:ascii="宋体" w:hAnsi="宋体"/>
                <w:sz w:val="18"/>
              </w:rPr>
              <w:t>S</w:t>
            </w:r>
            <w:r w:rsidRPr="00461B7C">
              <w:rPr>
                <w:rFonts w:ascii="宋体" w:hAnsi="宋体" w:hint="eastAsia"/>
                <w:sz w:val="18"/>
              </w:rPr>
              <w:t>tring</w:t>
            </w:r>
          </w:p>
        </w:tc>
      </w:tr>
      <w:tr w:rsidR="000862E6" w:rsidRPr="00461B7C" w:rsidTr="00F83861">
        <w:trPr>
          <w:trHeight w:val="1610"/>
        </w:trPr>
        <w:tc>
          <w:tcPr>
            <w:tcW w:w="1526" w:type="dxa"/>
            <w:vAlign w:val="center"/>
          </w:tcPr>
          <w:p w:rsidR="000862E6" w:rsidRPr="00867302" w:rsidRDefault="000862E6" w:rsidP="00F83861">
            <w:pPr>
              <w:widowControl/>
              <w:rPr>
                <w:color w:val="000000" w:themeColor="text1"/>
              </w:rPr>
            </w:pPr>
            <w:r w:rsidRPr="00867302">
              <w:rPr>
                <w:rFonts w:hint="eastAsia"/>
                <w:color w:val="000000" w:themeColor="text1"/>
              </w:rPr>
              <w:t>投影仪状态</w:t>
            </w:r>
          </w:p>
        </w:tc>
        <w:tc>
          <w:tcPr>
            <w:tcW w:w="2268" w:type="dxa"/>
            <w:vAlign w:val="center"/>
          </w:tcPr>
          <w:p w:rsidR="000862E6" w:rsidRPr="00867302" w:rsidRDefault="000862E6" w:rsidP="00F83861">
            <w:pPr>
              <w:rPr>
                <w:rFonts w:ascii="宋体" w:hAnsi="宋体"/>
                <w:color w:val="000000" w:themeColor="text1"/>
                <w:sz w:val="18"/>
              </w:rPr>
            </w:pPr>
            <w:r w:rsidRPr="00867302">
              <w:rPr>
                <w:rFonts w:ascii="宋体" w:hAnsi="宋体" w:hint="eastAsia"/>
                <w:color w:val="000000" w:themeColor="text1"/>
                <w:sz w:val="18"/>
              </w:rPr>
              <w:t>0-&gt;</w:t>
            </w:r>
            <w:r w:rsidR="00C3045D" w:rsidRPr="00867302">
              <w:rPr>
                <w:rFonts w:ascii="宋体" w:hAnsi="宋体" w:hint="eastAsia"/>
                <w:color w:val="000000" w:themeColor="text1"/>
                <w:sz w:val="18"/>
              </w:rPr>
              <w:t>不限</w:t>
            </w:r>
          </w:p>
          <w:p w:rsidR="000862E6" w:rsidRPr="00867302" w:rsidRDefault="000862E6" w:rsidP="00F83861">
            <w:pPr>
              <w:rPr>
                <w:rFonts w:ascii="宋体" w:hAnsi="宋体"/>
                <w:color w:val="000000" w:themeColor="text1"/>
                <w:sz w:val="18"/>
              </w:rPr>
            </w:pPr>
            <w:r w:rsidRPr="00867302">
              <w:rPr>
                <w:rFonts w:ascii="宋体" w:hAnsi="宋体" w:hint="eastAsia"/>
                <w:color w:val="000000" w:themeColor="text1"/>
                <w:sz w:val="18"/>
              </w:rPr>
              <w:t>1-&gt;</w:t>
            </w:r>
            <w:r w:rsidR="00C3045D" w:rsidRPr="00867302">
              <w:rPr>
                <w:rFonts w:ascii="宋体" w:hAnsi="宋体" w:hint="eastAsia"/>
                <w:color w:val="000000" w:themeColor="text1"/>
                <w:sz w:val="18"/>
              </w:rPr>
              <w:t>有</w:t>
            </w:r>
          </w:p>
          <w:p w:rsidR="000862E6" w:rsidRPr="00867302" w:rsidRDefault="000862E6" w:rsidP="00C3045D">
            <w:pPr>
              <w:rPr>
                <w:rFonts w:ascii="宋体" w:hAnsi="宋体"/>
                <w:color w:val="000000" w:themeColor="text1"/>
                <w:sz w:val="18"/>
              </w:rPr>
            </w:pPr>
            <w:r w:rsidRPr="00867302">
              <w:rPr>
                <w:rFonts w:ascii="宋体" w:hAnsi="宋体" w:hint="eastAsia"/>
                <w:color w:val="000000" w:themeColor="text1"/>
                <w:sz w:val="18"/>
              </w:rPr>
              <w:t>2-&gt;</w:t>
            </w:r>
            <w:r w:rsidR="00C3045D" w:rsidRPr="00867302">
              <w:rPr>
                <w:rFonts w:ascii="宋体" w:hAnsi="宋体" w:hint="eastAsia"/>
                <w:color w:val="000000" w:themeColor="text1"/>
                <w:sz w:val="18"/>
              </w:rPr>
              <w:t>无</w:t>
            </w:r>
          </w:p>
        </w:tc>
        <w:tc>
          <w:tcPr>
            <w:tcW w:w="2693" w:type="dxa"/>
            <w:vAlign w:val="center"/>
          </w:tcPr>
          <w:p w:rsidR="000862E6" w:rsidRPr="00867302" w:rsidRDefault="000862E6" w:rsidP="00F83861">
            <w:pPr>
              <w:rPr>
                <w:rFonts w:ascii="宋体" w:hAnsi="宋体"/>
                <w:color w:val="000000" w:themeColor="text1"/>
                <w:sz w:val="18"/>
              </w:rPr>
            </w:pPr>
            <w:r w:rsidRPr="00867302">
              <w:rPr>
                <w:rFonts w:ascii="宋体" w:hAnsi="宋体" w:hint="eastAsia"/>
                <w:color w:val="000000" w:themeColor="text1"/>
                <w:sz w:val="18"/>
              </w:rPr>
              <w:t>PJS【ProjectorState】</w:t>
            </w:r>
          </w:p>
        </w:tc>
        <w:tc>
          <w:tcPr>
            <w:tcW w:w="1559" w:type="dxa"/>
          </w:tcPr>
          <w:p w:rsidR="000862E6" w:rsidRPr="00461B7C" w:rsidRDefault="000862E6" w:rsidP="00F83861">
            <w:pPr>
              <w:rPr>
                <w:rFonts w:ascii="宋体" w:hAnsi="宋体"/>
                <w:sz w:val="18"/>
              </w:rPr>
            </w:pPr>
            <w:r w:rsidRPr="00461B7C">
              <w:rPr>
                <w:rFonts w:ascii="宋体" w:hAnsi="宋体"/>
                <w:sz w:val="18"/>
              </w:rPr>
              <w:t>S</w:t>
            </w:r>
            <w:r w:rsidRPr="00461B7C">
              <w:rPr>
                <w:rFonts w:ascii="宋体" w:hAnsi="宋体" w:hint="eastAsia"/>
                <w:sz w:val="18"/>
              </w:rPr>
              <w:t>tring</w:t>
            </w:r>
          </w:p>
        </w:tc>
      </w:tr>
      <w:tr w:rsidR="000862E6" w:rsidRPr="00461B7C" w:rsidTr="00F83861">
        <w:tc>
          <w:tcPr>
            <w:tcW w:w="1526" w:type="dxa"/>
            <w:vAlign w:val="center"/>
          </w:tcPr>
          <w:p w:rsidR="000862E6" w:rsidRPr="00867302" w:rsidRDefault="000862E6" w:rsidP="00F83861">
            <w:pPr>
              <w:widowControl/>
              <w:rPr>
                <w:color w:val="000000" w:themeColor="text1"/>
              </w:rPr>
            </w:pPr>
            <w:r w:rsidRPr="00867302">
              <w:rPr>
                <w:rFonts w:hint="eastAsia"/>
                <w:color w:val="000000" w:themeColor="text1"/>
              </w:rPr>
              <w:t>电视状态</w:t>
            </w:r>
          </w:p>
        </w:tc>
        <w:tc>
          <w:tcPr>
            <w:tcW w:w="2268" w:type="dxa"/>
            <w:vAlign w:val="center"/>
          </w:tcPr>
          <w:p w:rsidR="000862E6" w:rsidRPr="00867302" w:rsidRDefault="000862E6" w:rsidP="00F83861">
            <w:pPr>
              <w:rPr>
                <w:rFonts w:ascii="宋体" w:hAnsi="宋体"/>
                <w:color w:val="000000" w:themeColor="text1"/>
                <w:sz w:val="18"/>
              </w:rPr>
            </w:pPr>
            <w:r w:rsidRPr="00867302">
              <w:rPr>
                <w:rFonts w:ascii="宋体" w:hAnsi="宋体" w:hint="eastAsia"/>
                <w:color w:val="000000" w:themeColor="text1"/>
                <w:sz w:val="18"/>
              </w:rPr>
              <w:t>0-&gt;</w:t>
            </w:r>
            <w:r w:rsidR="00C3045D" w:rsidRPr="00867302">
              <w:rPr>
                <w:rFonts w:ascii="宋体" w:hAnsi="宋体" w:hint="eastAsia"/>
                <w:color w:val="000000" w:themeColor="text1"/>
                <w:sz w:val="18"/>
              </w:rPr>
              <w:t>不限</w:t>
            </w:r>
          </w:p>
          <w:p w:rsidR="000862E6" w:rsidRPr="00867302" w:rsidRDefault="000862E6" w:rsidP="00F83861">
            <w:pPr>
              <w:rPr>
                <w:rFonts w:ascii="宋体" w:hAnsi="宋体"/>
                <w:color w:val="000000" w:themeColor="text1"/>
                <w:sz w:val="18"/>
              </w:rPr>
            </w:pPr>
            <w:r w:rsidRPr="00867302">
              <w:rPr>
                <w:rFonts w:ascii="宋体" w:hAnsi="宋体" w:hint="eastAsia"/>
                <w:color w:val="000000" w:themeColor="text1"/>
                <w:sz w:val="18"/>
              </w:rPr>
              <w:t>1-&gt;有</w:t>
            </w:r>
          </w:p>
          <w:p w:rsidR="00C3045D" w:rsidRPr="00867302" w:rsidRDefault="00C3045D" w:rsidP="00F83861">
            <w:pPr>
              <w:rPr>
                <w:rFonts w:ascii="宋体" w:hAnsi="宋体"/>
                <w:color w:val="000000" w:themeColor="text1"/>
                <w:sz w:val="18"/>
              </w:rPr>
            </w:pPr>
            <w:r w:rsidRPr="00867302">
              <w:rPr>
                <w:rFonts w:ascii="宋体" w:hAnsi="宋体" w:hint="eastAsia"/>
                <w:color w:val="000000" w:themeColor="text1"/>
                <w:sz w:val="18"/>
              </w:rPr>
              <w:t>2-&gt;无</w:t>
            </w:r>
          </w:p>
        </w:tc>
        <w:tc>
          <w:tcPr>
            <w:tcW w:w="2693" w:type="dxa"/>
            <w:vAlign w:val="center"/>
          </w:tcPr>
          <w:p w:rsidR="000862E6" w:rsidRPr="00867302" w:rsidRDefault="000862E6" w:rsidP="00F83861">
            <w:pPr>
              <w:rPr>
                <w:rFonts w:ascii="宋体" w:hAnsi="宋体"/>
                <w:color w:val="000000" w:themeColor="text1"/>
                <w:sz w:val="18"/>
              </w:rPr>
            </w:pPr>
            <w:r w:rsidRPr="00867302">
              <w:rPr>
                <w:rFonts w:ascii="宋体" w:hAnsi="宋体" w:hint="eastAsia"/>
                <w:color w:val="000000" w:themeColor="text1"/>
                <w:sz w:val="18"/>
              </w:rPr>
              <w:t>TVS【TelevisionState】</w:t>
            </w:r>
          </w:p>
        </w:tc>
        <w:tc>
          <w:tcPr>
            <w:tcW w:w="1559" w:type="dxa"/>
          </w:tcPr>
          <w:p w:rsidR="000862E6" w:rsidRPr="00461B7C" w:rsidRDefault="000862E6" w:rsidP="00F83861">
            <w:pPr>
              <w:rPr>
                <w:rFonts w:ascii="宋体" w:hAnsi="宋体"/>
                <w:sz w:val="18"/>
              </w:rPr>
            </w:pPr>
            <w:r w:rsidRPr="00461B7C">
              <w:rPr>
                <w:rFonts w:ascii="宋体" w:hAnsi="宋体"/>
                <w:sz w:val="18"/>
              </w:rPr>
              <w:t>S</w:t>
            </w:r>
            <w:r w:rsidRPr="00461B7C">
              <w:rPr>
                <w:rFonts w:ascii="宋体" w:hAnsi="宋体" w:hint="eastAsia"/>
                <w:sz w:val="18"/>
              </w:rPr>
              <w:t>tring</w:t>
            </w:r>
          </w:p>
        </w:tc>
      </w:tr>
      <w:tr w:rsidR="007C4A3D" w:rsidRPr="00461B7C" w:rsidTr="00F83861">
        <w:tc>
          <w:tcPr>
            <w:tcW w:w="1526" w:type="dxa"/>
            <w:vAlign w:val="center"/>
          </w:tcPr>
          <w:p w:rsidR="007C4A3D" w:rsidRPr="00867302" w:rsidRDefault="007C4A3D" w:rsidP="00F83861">
            <w:pPr>
              <w:widowControl/>
              <w:rPr>
                <w:color w:val="000000" w:themeColor="text1"/>
              </w:rPr>
            </w:pPr>
            <w:r w:rsidRPr="00867302">
              <w:rPr>
                <w:rFonts w:hint="eastAsia"/>
                <w:color w:val="000000" w:themeColor="text1"/>
              </w:rPr>
              <w:t>电话状态</w:t>
            </w:r>
          </w:p>
        </w:tc>
        <w:tc>
          <w:tcPr>
            <w:tcW w:w="2268" w:type="dxa"/>
            <w:vAlign w:val="center"/>
          </w:tcPr>
          <w:p w:rsidR="00C3045D" w:rsidRPr="00867302" w:rsidRDefault="00C3045D" w:rsidP="00C3045D">
            <w:pPr>
              <w:rPr>
                <w:rFonts w:ascii="宋体" w:hAnsi="宋体"/>
                <w:color w:val="000000" w:themeColor="text1"/>
                <w:sz w:val="18"/>
              </w:rPr>
            </w:pPr>
            <w:r w:rsidRPr="00867302">
              <w:rPr>
                <w:rFonts w:ascii="宋体" w:hAnsi="宋体" w:hint="eastAsia"/>
                <w:color w:val="000000" w:themeColor="text1"/>
                <w:sz w:val="18"/>
              </w:rPr>
              <w:t>0-&gt;不限</w:t>
            </w:r>
          </w:p>
          <w:p w:rsidR="00C3045D" w:rsidRPr="00867302" w:rsidRDefault="00C3045D" w:rsidP="00C3045D">
            <w:pPr>
              <w:rPr>
                <w:rFonts w:ascii="宋体" w:hAnsi="宋体"/>
                <w:color w:val="000000" w:themeColor="text1"/>
                <w:sz w:val="18"/>
              </w:rPr>
            </w:pPr>
            <w:r w:rsidRPr="00867302">
              <w:rPr>
                <w:rFonts w:ascii="宋体" w:hAnsi="宋体" w:hint="eastAsia"/>
                <w:color w:val="000000" w:themeColor="text1"/>
                <w:sz w:val="18"/>
              </w:rPr>
              <w:t>1-&gt;有</w:t>
            </w:r>
          </w:p>
          <w:p w:rsidR="007C4A3D" w:rsidRPr="00867302" w:rsidRDefault="00C3045D" w:rsidP="00C3045D">
            <w:pPr>
              <w:rPr>
                <w:rFonts w:ascii="宋体" w:hAnsi="宋体"/>
                <w:color w:val="000000" w:themeColor="text1"/>
                <w:sz w:val="18"/>
              </w:rPr>
            </w:pPr>
            <w:r w:rsidRPr="00867302">
              <w:rPr>
                <w:rFonts w:ascii="宋体" w:hAnsi="宋体" w:hint="eastAsia"/>
                <w:color w:val="000000" w:themeColor="text1"/>
                <w:sz w:val="18"/>
              </w:rPr>
              <w:t>2-&gt;无</w:t>
            </w:r>
          </w:p>
        </w:tc>
        <w:tc>
          <w:tcPr>
            <w:tcW w:w="2693" w:type="dxa"/>
            <w:vAlign w:val="center"/>
          </w:tcPr>
          <w:p w:rsidR="007C4A3D" w:rsidRPr="00867302" w:rsidRDefault="007C4A3D" w:rsidP="00F83861">
            <w:pPr>
              <w:rPr>
                <w:rFonts w:ascii="宋体" w:hAnsi="宋体"/>
                <w:color w:val="000000" w:themeColor="text1"/>
                <w:sz w:val="18"/>
              </w:rPr>
            </w:pPr>
            <w:r w:rsidRPr="00867302">
              <w:rPr>
                <w:rFonts w:ascii="宋体" w:hAnsi="宋体" w:hint="eastAsia"/>
                <w:color w:val="000000" w:themeColor="text1"/>
                <w:sz w:val="18"/>
              </w:rPr>
              <w:t>PS【PhoneState】</w:t>
            </w:r>
          </w:p>
        </w:tc>
        <w:tc>
          <w:tcPr>
            <w:tcW w:w="1559" w:type="dxa"/>
          </w:tcPr>
          <w:p w:rsidR="007C4A3D" w:rsidRPr="00461B7C" w:rsidRDefault="007C4A3D" w:rsidP="00F83861">
            <w:pPr>
              <w:rPr>
                <w:rFonts w:ascii="宋体" w:hAnsi="宋体"/>
                <w:sz w:val="18"/>
              </w:rPr>
            </w:pPr>
            <w:r w:rsidRPr="00461B7C">
              <w:rPr>
                <w:rFonts w:ascii="宋体" w:hAnsi="宋体"/>
                <w:sz w:val="18"/>
              </w:rPr>
              <w:t>S</w:t>
            </w:r>
            <w:r w:rsidRPr="00461B7C">
              <w:rPr>
                <w:rFonts w:ascii="宋体" w:hAnsi="宋体" w:hint="eastAsia"/>
                <w:sz w:val="18"/>
              </w:rPr>
              <w:t>tring</w:t>
            </w:r>
          </w:p>
        </w:tc>
      </w:tr>
      <w:tr w:rsidR="00485596" w:rsidRPr="00461B7C" w:rsidTr="00F83861">
        <w:tc>
          <w:tcPr>
            <w:tcW w:w="1526" w:type="dxa"/>
            <w:vAlign w:val="center"/>
          </w:tcPr>
          <w:p w:rsidR="00485596" w:rsidRPr="00867302" w:rsidRDefault="00485596" w:rsidP="00F83861">
            <w:pPr>
              <w:widowControl/>
              <w:rPr>
                <w:color w:val="000000" w:themeColor="text1"/>
              </w:rPr>
            </w:pPr>
            <w:r w:rsidRPr="00867302">
              <w:rPr>
                <w:rFonts w:hint="eastAsia"/>
                <w:color w:val="000000" w:themeColor="text1"/>
              </w:rPr>
              <w:t>参会人数</w:t>
            </w:r>
          </w:p>
        </w:tc>
        <w:tc>
          <w:tcPr>
            <w:tcW w:w="2268" w:type="dxa"/>
            <w:vAlign w:val="center"/>
          </w:tcPr>
          <w:p w:rsidR="00485596" w:rsidRPr="00867302" w:rsidRDefault="00EF5044" w:rsidP="00F83861">
            <w:pPr>
              <w:rPr>
                <w:rFonts w:ascii="宋体" w:hAnsi="宋体"/>
                <w:color w:val="000000" w:themeColor="text1"/>
                <w:sz w:val="18"/>
              </w:rPr>
            </w:pPr>
            <w:r w:rsidRPr="00867302">
              <w:rPr>
                <w:rFonts w:ascii="宋体" w:hAnsi="宋体" w:hint="eastAsia"/>
                <w:color w:val="000000" w:themeColor="text1"/>
                <w:sz w:val="18"/>
              </w:rPr>
              <w:t>0</w:t>
            </w:r>
            <w:r w:rsidR="00197567" w:rsidRPr="00867302">
              <w:rPr>
                <w:rFonts w:ascii="宋体" w:hAnsi="宋体" w:hint="eastAsia"/>
                <w:color w:val="000000" w:themeColor="text1"/>
                <w:sz w:val="18"/>
              </w:rPr>
              <w:t>-&gt;不限</w:t>
            </w:r>
          </w:p>
          <w:p w:rsidR="00197567" w:rsidRPr="00867302" w:rsidRDefault="00EF5044" w:rsidP="00F83861">
            <w:pPr>
              <w:rPr>
                <w:rFonts w:ascii="宋体" w:hAnsi="宋体"/>
                <w:color w:val="000000" w:themeColor="text1"/>
                <w:sz w:val="18"/>
              </w:rPr>
            </w:pPr>
            <w:r w:rsidRPr="00867302">
              <w:rPr>
                <w:rFonts w:ascii="宋体" w:hAnsi="宋体" w:hint="eastAsia"/>
                <w:color w:val="000000" w:themeColor="text1"/>
                <w:sz w:val="18"/>
              </w:rPr>
              <w:t>10</w:t>
            </w:r>
            <w:r w:rsidR="00197567" w:rsidRPr="00867302">
              <w:rPr>
                <w:rFonts w:ascii="宋体" w:hAnsi="宋体" w:hint="eastAsia"/>
                <w:color w:val="000000" w:themeColor="text1"/>
                <w:sz w:val="18"/>
              </w:rPr>
              <w:t>-&gt;10人以下</w:t>
            </w:r>
          </w:p>
          <w:p w:rsidR="00197567" w:rsidRPr="00867302" w:rsidRDefault="00EF5044" w:rsidP="00F83861">
            <w:pPr>
              <w:rPr>
                <w:rFonts w:ascii="宋体" w:hAnsi="宋体"/>
                <w:color w:val="000000" w:themeColor="text1"/>
                <w:sz w:val="18"/>
              </w:rPr>
            </w:pPr>
            <w:r w:rsidRPr="00867302">
              <w:rPr>
                <w:rFonts w:ascii="宋体" w:hAnsi="宋体" w:hint="eastAsia"/>
                <w:color w:val="000000" w:themeColor="text1"/>
                <w:sz w:val="18"/>
              </w:rPr>
              <w:t>20</w:t>
            </w:r>
            <w:r w:rsidR="00197567" w:rsidRPr="00867302">
              <w:rPr>
                <w:rFonts w:ascii="宋体" w:hAnsi="宋体" w:hint="eastAsia"/>
                <w:color w:val="000000" w:themeColor="text1"/>
                <w:sz w:val="18"/>
              </w:rPr>
              <w:t>-&gt;10-30人</w:t>
            </w:r>
          </w:p>
          <w:p w:rsidR="00197567" w:rsidRPr="00867302" w:rsidRDefault="00EF5044" w:rsidP="00F83861">
            <w:pPr>
              <w:rPr>
                <w:rFonts w:ascii="宋体" w:hAnsi="宋体"/>
                <w:color w:val="000000" w:themeColor="text1"/>
                <w:sz w:val="18"/>
              </w:rPr>
            </w:pPr>
            <w:r w:rsidRPr="00867302">
              <w:rPr>
                <w:rFonts w:ascii="宋体" w:hAnsi="宋体" w:hint="eastAsia"/>
                <w:color w:val="000000" w:themeColor="text1"/>
                <w:sz w:val="18"/>
              </w:rPr>
              <w:t>100</w:t>
            </w:r>
            <w:r w:rsidR="00197567" w:rsidRPr="00867302">
              <w:rPr>
                <w:rFonts w:ascii="宋体" w:hAnsi="宋体" w:hint="eastAsia"/>
                <w:color w:val="000000" w:themeColor="text1"/>
                <w:sz w:val="18"/>
              </w:rPr>
              <w:t>-&gt;30-60人</w:t>
            </w:r>
          </w:p>
          <w:p w:rsidR="00197567" w:rsidRPr="00867302" w:rsidRDefault="00EF5044" w:rsidP="00197567">
            <w:pPr>
              <w:rPr>
                <w:rFonts w:ascii="宋体" w:hAnsi="宋体"/>
                <w:color w:val="000000" w:themeColor="text1"/>
                <w:sz w:val="18"/>
              </w:rPr>
            </w:pPr>
            <w:r w:rsidRPr="00867302">
              <w:rPr>
                <w:rFonts w:ascii="宋体" w:hAnsi="宋体" w:hint="eastAsia"/>
                <w:color w:val="000000" w:themeColor="text1"/>
                <w:sz w:val="18"/>
              </w:rPr>
              <w:t>200</w:t>
            </w:r>
            <w:r w:rsidR="00197567" w:rsidRPr="00867302">
              <w:rPr>
                <w:rFonts w:ascii="宋体" w:hAnsi="宋体" w:hint="eastAsia"/>
                <w:color w:val="000000" w:themeColor="text1"/>
                <w:sz w:val="18"/>
              </w:rPr>
              <w:t>-&gt;60人以上</w:t>
            </w:r>
          </w:p>
        </w:tc>
        <w:tc>
          <w:tcPr>
            <w:tcW w:w="2693" w:type="dxa"/>
            <w:vAlign w:val="center"/>
          </w:tcPr>
          <w:p w:rsidR="00485596" w:rsidRPr="00867302" w:rsidRDefault="006E339D" w:rsidP="00A831BD">
            <w:pPr>
              <w:rPr>
                <w:rFonts w:ascii="宋体" w:hAnsi="宋体"/>
                <w:color w:val="000000" w:themeColor="text1"/>
                <w:sz w:val="18"/>
              </w:rPr>
            </w:pPr>
            <w:r w:rsidRPr="00867302">
              <w:rPr>
                <w:rFonts w:ascii="宋体" w:hAnsi="宋体" w:hint="eastAsia"/>
                <w:color w:val="000000" w:themeColor="text1"/>
                <w:sz w:val="18"/>
              </w:rPr>
              <w:t>PN</w:t>
            </w:r>
            <w:r w:rsidR="00A831BD" w:rsidRPr="00867302">
              <w:rPr>
                <w:rFonts w:ascii="宋体" w:hAnsi="宋体" w:hint="eastAsia"/>
                <w:color w:val="000000" w:themeColor="text1"/>
                <w:sz w:val="18"/>
              </w:rPr>
              <w:t>【</w:t>
            </w:r>
            <w:r w:rsidR="00A831BD" w:rsidRPr="00867302">
              <w:rPr>
                <w:rFonts w:ascii="Tahoma" w:hAnsi="Tahoma" w:cs="Tahoma" w:hint="eastAsia"/>
                <w:color w:val="000000" w:themeColor="text1"/>
                <w:sz w:val="18"/>
              </w:rPr>
              <w:t>P</w:t>
            </w:r>
            <w:r w:rsidR="00A831BD" w:rsidRPr="00867302">
              <w:rPr>
                <w:rFonts w:ascii="Tahoma" w:hAnsi="Tahoma" w:cs="Tahoma"/>
                <w:color w:val="000000" w:themeColor="text1"/>
                <w:sz w:val="18"/>
              </w:rPr>
              <w:t>articipants</w:t>
            </w:r>
            <w:r w:rsidR="00A831BD" w:rsidRPr="00867302">
              <w:rPr>
                <w:rFonts w:ascii="Tahoma" w:hAnsi="Tahoma" w:cs="Tahoma" w:hint="eastAsia"/>
                <w:color w:val="000000" w:themeColor="text1"/>
                <w:sz w:val="18"/>
              </w:rPr>
              <w:t>Number</w:t>
            </w:r>
            <w:r w:rsidR="00A831BD" w:rsidRPr="00867302">
              <w:rPr>
                <w:rFonts w:ascii="宋体" w:hAnsi="宋体" w:hint="eastAsia"/>
                <w:color w:val="000000" w:themeColor="text1"/>
                <w:sz w:val="18"/>
              </w:rPr>
              <w:t>】</w:t>
            </w:r>
          </w:p>
        </w:tc>
        <w:tc>
          <w:tcPr>
            <w:tcW w:w="1559" w:type="dxa"/>
          </w:tcPr>
          <w:p w:rsidR="00485596" w:rsidRDefault="00485596">
            <w:r w:rsidRPr="00962CDC">
              <w:rPr>
                <w:rFonts w:ascii="宋体" w:hAnsi="宋体"/>
                <w:sz w:val="18"/>
              </w:rPr>
              <w:t>S</w:t>
            </w:r>
            <w:r w:rsidRPr="00962CDC">
              <w:rPr>
                <w:rFonts w:ascii="宋体" w:hAnsi="宋体" w:hint="eastAsia"/>
                <w:sz w:val="18"/>
              </w:rPr>
              <w:t>tring</w:t>
            </w:r>
          </w:p>
        </w:tc>
      </w:tr>
    </w:tbl>
    <w:p w:rsidR="006F1B73" w:rsidRDefault="006F1B73" w:rsidP="006F1B73"/>
    <w:p w:rsidR="00D62174" w:rsidRDefault="00D62174" w:rsidP="006F1B73"/>
    <w:p w:rsidR="00D62174" w:rsidRPr="00D62174" w:rsidRDefault="00D62174" w:rsidP="00D62174">
      <w:pPr>
        <w:pStyle w:val="4"/>
        <w:rPr>
          <w:rFonts w:asciiTheme="minorEastAsia" w:eastAsiaTheme="minorEastAsia" w:hAnsiTheme="minorEastAsia"/>
        </w:rPr>
      </w:pPr>
      <w:bookmarkStart w:id="139" w:name="_新增（9）-增值服务地区信息对象实体【AddValueRegionIn"/>
      <w:bookmarkEnd w:id="139"/>
      <w:r w:rsidRPr="00D62174">
        <w:rPr>
          <w:rFonts w:asciiTheme="minorEastAsia" w:eastAsiaTheme="minorEastAsia" w:hAnsiTheme="minorEastAsia" w:hint="eastAsia"/>
          <w:color w:val="FF0000"/>
        </w:rPr>
        <w:t>（9）</w:t>
      </w:r>
      <w:r>
        <w:rPr>
          <w:rFonts w:asciiTheme="minorEastAsia" w:eastAsiaTheme="minorEastAsia" w:hAnsiTheme="minorEastAsia" w:hint="eastAsia"/>
        </w:rPr>
        <w:t>-</w:t>
      </w:r>
      <w:r w:rsidRPr="00D62174">
        <w:rPr>
          <w:rFonts w:asciiTheme="minorEastAsia" w:eastAsiaTheme="minorEastAsia" w:hAnsiTheme="minorEastAsia" w:hint="eastAsia"/>
        </w:rPr>
        <w:t>增值服务地区信息对象实体【</w:t>
      </w:r>
      <w:bookmarkStart w:id="140" w:name="OLE_LINK9"/>
      <w:bookmarkStart w:id="141" w:name="OLE_LINK10"/>
      <w:r w:rsidRPr="00D62174">
        <w:rPr>
          <w:rFonts w:asciiTheme="minorEastAsia" w:eastAsiaTheme="minorEastAsia" w:hAnsiTheme="minorEastAsia" w:hint="eastAsia"/>
        </w:rPr>
        <w:t>AddValueRegionInfo</w:t>
      </w:r>
      <w:bookmarkEnd w:id="140"/>
      <w:bookmarkEnd w:id="141"/>
      <w:r w:rsidRPr="00D62174">
        <w:rPr>
          <w:rFonts w:asciiTheme="minorEastAsia" w:eastAsiaTheme="minorEastAsia" w:hAnsiTheme="minorEastAsia" w:hint="eastAsia"/>
        </w:rPr>
        <w:t>】</w:t>
      </w:r>
    </w:p>
    <w:p w:rsidR="006F1B73" w:rsidRDefault="006F1B73" w:rsidP="006F1B73"/>
    <w:tbl>
      <w:tblPr>
        <w:tblW w:w="8046"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tblPr>
      <w:tblGrid>
        <w:gridCol w:w="1806"/>
        <w:gridCol w:w="1988"/>
        <w:gridCol w:w="2693"/>
        <w:gridCol w:w="1559"/>
      </w:tblGrid>
      <w:tr w:rsidR="00D62174" w:rsidRPr="0001495D" w:rsidTr="00D62174">
        <w:tc>
          <w:tcPr>
            <w:tcW w:w="1806" w:type="dxa"/>
            <w:shd w:val="clear" w:color="auto" w:fill="BFBFBF"/>
            <w:vAlign w:val="center"/>
          </w:tcPr>
          <w:p w:rsidR="00D62174" w:rsidRPr="0001495D" w:rsidRDefault="00D62174" w:rsidP="00391802">
            <w:pPr>
              <w:pStyle w:val="aff"/>
              <w:widowControl w:val="0"/>
              <w:rPr>
                <w:rFonts w:ascii="黑体"/>
              </w:rPr>
            </w:pPr>
            <w:r w:rsidRPr="0001495D">
              <w:rPr>
                <w:rFonts w:ascii="黑体" w:hint="eastAsia"/>
              </w:rPr>
              <w:t>属性</w:t>
            </w:r>
          </w:p>
        </w:tc>
        <w:tc>
          <w:tcPr>
            <w:tcW w:w="1988" w:type="dxa"/>
            <w:shd w:val="clear" w:color="auto" w:fill="BFBFBF"/>
            <w:vAlign w:val="center"/>
          </w:tcPr>
          <w:p w:rsidR="00D62174" w:rsidRPr="0001495D" w:rsidRDefault="00D62174" w:rsidP="00391802">
            <w:pPr>
              <w:pStyle w:val="aff"/>
              <w:widowControl w:val="0"/>
              <w:rPr>
                <w:rFonts w:ascii="黑体"/>
              </w:rPr>
            </w:pPr>
            <w:r w:rsidRPr="0001495D">
              <w:rPr>
                <w:rFonts w:ascii="黑体" w:hint="eastAsia"/>
              </w:rPr>
              <w:t>属性约束</w:t>
            </w:r>
          </w:p>
        </w:tc>
        <w:tc>
          <w:tcPr>
            <w:tcW w:w="2693" w:type="dxa"/>
            <w:shd w:val="clear" w:color="auto" w:fill="BFBFBF"/>
            <w:vAlign w:val="center"/>
          </w:tcPr>
          <w:p w:rsidR="00D62174" w:rsidRPr="0001495D" w:rsidRDefault="00D62174" w:rsidP="00391802">
            <w:pPr>
              <w:pStyle w:val="aff"/>
              <w:widowControl w:val="0"/>
              <w:rPr>
                <w:rFonts w:ascii="黑体"/>
              </w:rPr>
            </w:pPr>
            <w:r w:rsidRPr="0001495D">
              <w:rPr>
                <w:rFonts w:ascii="黑体" w:hint="eastAsia"/>
              </w:rPr>
              <w:t>数据名称</w:t>
            </w:r>
          </w:p>
        </w:tc>
        <w:tc>
          <w:tcPr>
            <w:tcW w:w="1559" w:type="dxa"/>
            <w:shd w:val="clear" w:color="auto" w:fill="BFBFBF"/>
            <w:vAlign w:val="center"/>
          </w:tcPr>
          <w:p w:rsidR="00D62174" w:rsidRPr="0001495D" w:rsidRDefault="00D62174" w:rsidP="00391802">
            <w:pPr>
              <w:pStyle w:val="aff"/>
              <w:widowControl w:val="0"/>
              <w:rPr>
                <w:rFonts w:ascii="黑体"/>
              </w:rPr>
            </w:pPr>
            <w:r w:rsidRPr="0001495D">
              <w:rPr>
                <w:rFonts w:ascii="黑体" w:hint="eastAsia"/>
              </w:rPr>
              <w:t>数据类型</w:t>
            </w:r>
          </w:p>
        </w:tc>
      </w:tr>
      <w:tr w:rsidR="00D62174" w:rsidRPr="00461B7C" w:rsidTr="00D62174">
        <w:tc>
          <w:tcPr>
            <w:tcW w:w="1806" w:type="dxa"/>
            <w:vAlign w:val="center"/>
          </w:tcPr>
          <w:p w:rsidR="00D62174" w:rsidRPr="00867302" w:rsidRDefault="00D62174" w:rsidP="00391802">
            <w:pPr>
              <w:widowControl/>
              <w:rPr>
                <w:color w:val="000000" w:themeColor="text1"/>
              </w:rPr>
            </w:pPr>
            <w:r w:rsidRPr="00867302">
              <w:rPr>
                <w:rFonts w:ascii="宋体" w:hAnsi="宋体" w:hint="eastAsia"/>
                <w:color w:val="000000" w:themeColor="text1"/>
                <w:sz w:val="18"/>
              </w:rPr>
              <w:t>增值服务地区ID</w:t>
            </w:r>
          </w:p>
        </w:tc>
        <w:tc>
          <w:tcPr>
            <w:tcW w:w="1988" w:type="dxa"/>
            <w:vAlign w:val="center"/>
          </w:tcPr>
          <w:p w:rsidR="00D62174" w:rsidRPr="00867302" w:rsidRDefault="00D62174" w:rsidP="00391802">
            <w:pPr>
              <w:rPr>
                <w:rFonts w:ascii="宋体" w:hAnsi="宋体"/>
                <w:color w:val="000000" w:themeColor="text1"/>
                <w:sz w:val="18"/>
              </w:rPr>
            </w:pPr>
            <w:r w:rsidRPr="00867302">
              <w:rPr>
                <w:rFonts w:ascii="宋体" w:hAnsi="宋体" w:hint="eastAsia"/>
                <w:color w:val="000000" w:themeColor="text1"/>
                <w:sz w:val="18"/>
              </w:rPr>
              <w:t>ID</w:t>
            </w:r>
          </w:p>
        </w:tc>
        <w:tc>
          <w:tcPr>
            <w:tcW w:w="2693" w:type="dxa"/>
            <w:vAlign w:val="center"/>
          </w:tcPr>
          <w:p w:rsidR="00D62174" w:rsidRDefault="00D62174" w:rsidP="00391802">
            <w:pPr>
              <w:rPr>
                <w:rFonts w:ascii="宋体" w:hAnsi="宋体"/>
                <w:sz w:val="18"/>
              </w:rPr>
            </w:pPr>
            <w:r>
              <w:rPr>
                <w:rFonts w:ascii="宋体" w:cs="宋体" w:hint="eastAsia"/>
                <w:color w:val="000000"/>
                <w:sz w:val="18"/>
              </w:rPr>
              <w:t>ID</w:t>
            </w:r>
          </w:p>
        </w:tc>
        <w:tc>
          <w:tcPr>
            <w:tcW w:w="1559" w:type="dxa"/>
          </w:tcPr>
          <w:p w:rsidR="00D62174" w:rsidRPr="00461B7C" w:rsidRDefault="00D62174" w:rsidP="00391802">
            <w:pPr>
              <w:rPr>
                <w:rFonts w:ascii="宋体" w:hAnsi="宋体"/>
                <w:sz w:val="18"/>
              </w:rPr>
            </w:pPr>
            <w:r w:rsidRPr="00461B7C">
              <w:rPr>
                <w:rFonts w:ascii="宋体" w:hAnsi="宋体"/>
                <w:sz w:val="18"/>
              </w:rPr>
              <w:t>S</w:t>
            </w:r>
            <w:r w:rsidRPr="00461B7C">
              <w:rPr>
                <w:rFonts w:ascii="宋体" w:hAnsi="宋体" w:hint="eastAsia"/>
                <w:sz w:val="18"/>
              </w:rPr>
              <w:t>tring</w:t>
            </w:r>
          </w:p>
        </w:tc>
      </w:tr>
      <w:tr w:rsidR="00D62174" w:rsidRPr="00461B7C" w:rsidTr="00D62174">
        <w:trPr>
          <w:trHeight w:val="1610"/>
        </w:trPr>
        <w:tc>
          <w:tcPr>
            <w:tcW w:w="1806" w:type="dxa"/>
            <w:vAlign w:val="center"/>
          </w:tcPr>
          <w:p w:rsidR="00D62174" w:rsidRDefault="00D62174" w:rsidP="00391802">
            <w:pPr>
              <w:widowControl/>
            </w:pPr>
            <w:r>
              <w:rPr>
                <w:rFonts w:hint="eastAsia"/>
              </w:rPr>
              <w:t>增值服务地区名称</w:t>
            </w:r>
          </w:p>
        </w:tc>
        <w:tc>
          <w:tcPr>
            <w:tcW w:w="1988" w:type="dxa"/>
            <w:vAlign w:val="center"/>
          </w:tcPr>
          <w:p w:rsidR="00D62174" w:rsidRPr="00D41802" w:rsidRDefault="00D62174" w:rsidP="00391802">
            <w:pPr>
              <w:rPr>
                <w:rFonts w:ascii="宋体" w:hAnsi="宋体"/>
                <w:sz w:val="18"/>
              </w:rPr>
            </w:pPr>
          </w:p>
        </w:tc>
        <w:tc>
          <w:tcPr>
            <w:tcW w:w="2693" w:type="dxa"/>
            <w:vAlign w:val="center"/>
          </w:tcPr>
          <w:p w:rsidR="00D62174" w:rsidRDefault="00D62174" w:rsidP="00391802">
            <w:pPr>
              <w:rPr>
                <w:rFonts w:ascii="宋体" w:hAnsi="宋体"/>
                <w:sz w:val="18"/>
              </w:rPr>
            </w:pPr>
            <w:r>
              <w:rPr>
                <w:rFonts w:ascii="宋体" w:hAnsi="宋体" w:hint="eastAsia"/>
                <w:sz w:val="18"/>
              </w:rPr>
              <w:t>AVSRN【AddValueServiceRegionName】</w:t>
            </w:r>
          </w:p>
        </w:tc>
        <w:tc>
          <w:tcPr>
            <w:tcW w:w="1559" w:type="dxa"/>
          </w:tcPr>
          <w:p w:rsidR="00D62174" w:rsidRPr="00461B7C" w:rsidRDefault="00D62174" w:rsidP="00391802">
            <w:pPr>
              <w:rPr>
                <w:rFonts w:ascii="宋体" w:hAnsi="宋体"/>
                <w:sz w:val="18"/>
              </w:rPr>
            </w:pPr>
            <w:r w:rsidRPr="00461B7C">
              <w:rPr>
                <w:rFonts w:ascii="宋体" w:hAnsi="宋体"/>
                <w:sz w:val="18"/>
              </w:rPr>
              <w:t>S</w:t>
            </w:r>
            <w:r w:rsidRPr="00461B7C">
              <w:rPr>
                <w:rFonts w:ascii="宋体" w:hAnsi="宋体" w:hint="eastAsia"/>
                <w:sz w:val="18"/>
              </w:rPr>
              <w:t>tring</w:t>
            </w:r>
          </w:p>
        </w:tc>
      </w:tr>
    </w:tbl>
    <w:p w:rsidR="00D62174" w:rsidRDefault="00D62174" w:rsidP="006F1B73"/>
    <w:p w:rsidR="009B4124" w:rsidRDefault="009B4124" w:rsidP="006F1B73"/>
    <w:p w:rsidR="009B4124" w:rsidRDefault="009B4124" w:rsidP="009B4124">
      <w:pPr>
        <w:pStyle w:val="4"/>
      </w:pPr>
      <w:bookmarkStart w:id="142" w:name="_新增（10）-与我有关所有会议所在日期信息对象"/>
      <w:bookmarkEnd w:id="142"/>
      <w:r w:rsidRPr="009B4124">
        <w:rPr>
          <w:rFonts w:hint="eastAsia"/>
          <w:color w:val="7030A0"/>
        </w:rPr>
        <w:t>（</w:t>
      </w:r>
      <w:r w:rsidRPr="009B4124">
        <w:rPr>
          <w:rFonts w:hint="eastAsia"/>
          <w:color w:val="7030A0"/>
        </w:rPr>
        <w:t>10</w:t>
      </w:r>
      <w:r w:rsidRPr="009B4124">
        <w:rPr>
          <w:rFonts w:hint="eastAsia"/>
          <w:color w:val="7030A0"/>
        </w:rPr>
        <w:t>）</w:t>
      </w:r>
      <w:r>
        <w:rPr>
          <w:rFonts w:hint="eastAsia"/>
        </w:rPr>
        <w:t>-</w:t>
      </w:r>
      <w:r>
        <w:rPr>
          <w:rFonts w:hint="eastAsia"/>
        </w:rPr>
        <w:t>与我有关所有会议所在日期信息对象</w:t>
      </w:r>
      <w:r w:rsidR="00280D22">
        <w:rPr>
          <w:rFonts w:hint="eastAsia"/>
        </w:rPr>
        <w:t>【</w:t>
      </w:r>
      <w:r w:rsidR="00280D22">
        <w:rPr>
          <w:rFonts w:ascii="宋体" w:hAnsi="Times New Roman" w:cs="宋体" w:hint="eastAsia"/>
          <w:color w:val="000000" w:themeColor="text1"/>
          <w:szCs w:val="21"/>
        </w:rPr>
        <w:t>UserRelevantMeetingDateInfo</w:t>
      </w:r>
      <w:r w:rsidR="00280D22">
        <w:rPr>
          <w:rFonts w:hint="eastAsia"/>
        </w:rPr>
        <w:t>】</w:t>
      </w:r>
    </w:p>
    <w:tbl>
      <w:tblPr>
        <w:tblW w:w="8046"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tblPr>
      <w:tblGrid>
        <w:gridCol w:w="1806"/>
        <w:gridCol w:w="1988"/>
        <w:gridCol w:w="2693"/>
        <w:gridCol w:w="1559"/>
      </w:tblGrid>
      <w:tr w:rsidR="009B4124" w:rsidRPr="0001495D" w:rsidTr="00391802">
        <w:tc>
          <w:tcPr>
            <w:tcW w:w="1806" w:type="dxa"/>
            <w:shd w:val="clear" w:color="auto" w:fill="BFBFBF"/>
            <w:vAlign w:val="center"/>
          </w:tcPr>
          <w:p w:rsidR="009B4124" w:rsidRPr="0001495D" w:rsidRDefault="009B4124" w:rsidP="00391802">
            <w:pPr>
              <w:pStyle w:val="aff"/>
              <w:widowControl w:val="0"/>
              <w:rPr>
                <w:rFonts w:ascii="黑体"/>
              </w:rPr>
            </w:pPr>
            <w:r w:rsidRPr="0001495D">
              <w:rPr>
                <w:rFonts w:ascii="黑体" w:hint="eastAsia"/>
              </w:rPr>
              <w:t>属性</w:t>
            </w:r>
          </w:p>
        </w:tc>
        <w:tc>
          <w:tcPr>
            <w:tcW w:w="1988" w:type="dxa"/>
            <w:shd w:val="clear" w:color="auto" w:fill="BFBFBF"/>
            <w:vAlign w:val="center"/>
          </w:tcPr>
          <w:p w:rsidR="009B4124" w:rsidRPr="0001495D" w:rsidRDefault="009B4124" w:rsidP="00391802">
            <w:pPr>
              <w:pStyle w:val="aff"/>
              <w:widowControl w:val="0"/>
              <w:rPr>
                <w:rFonts w:ascii="黑体"/>
              </w:rPr>
            </w:pPr>
            <w:r w:rsidRPr="0001495D">
              <w:rPr>
                <w:rFonts w:ascii="黑体" w:hint="eastAsia"/>
              </w:rPr>
              <w:t>属性约束</w:t>
            </w:r>
          </w:p>
        </w:tc>
        <w:tc>
          <w:tcPr>
            <w:tcW w:w="2693" w:type="dxa"/>
            <w:shd w:val="clear" w:color="auto" w:fill="BFBFBF"/>
            <w:vAlign w:val="center"/>
          </w:tcPr>
          <w:p w:rsidR="009B4124" w:rsidRPr="0001495D" w:rsidRDefault="009B4124" w:rsidP="00391802">
            <w:pPr>
              <w:pStyle w:val="aff"/>
              <w:widowControl w:val="0"/>
              <w:rPr>
                <w:rFonts w:ascii="黑体"/>
              </w:rPr>
            </w:pPr>
            <w:r w:rsidRPr="0001495D">
              <w:rPr>
                <w:rFonts w:ascii="黑体" w:hint="eastAsia"/>
              </w:rPr>
              <w:t>数据名称</w:t>
            </w:r>
          </w:p>
        </w:tc>
        <w:tc>
          <w:tcPr>
            <w:tcW w:w="1559" w:type="dxa"/>
            <w:shd w:val="clear" w:color="auto" w:fill="BFBFBF"/>
            <w:vAlign w:val="center"/>
          </w:tcPr>
          <w:p w:rsidR="009B4124" w:rsidRPr="0001495D" w:rsidRDefault="009B4124" w:rsidP="00391802">
            <w:pPr>
              <w:pStyle w:val="aff"/>
              <w:widowControl w:val="0"/>
              <w:rPr>
                <w:rFonts w:ascii="黑体"/>
              </w:rPr>
            </w:pPr>
            <w:r w:rsidRPr="0001495D">
              <w:rPr>
                <w:rFonts w:ascii="黑体" w:hint="eastAsia"/>
              </w:rPr>
              <w:t>数据类型</w:t>
            </w:r>
          </w:p>
        </w:tc>
      </w:tr>
      <w:tr w:rsidR="009B4124" w:rsidRPr="00461B7C" w:rsidTr="00391802">
        <w:tc>
          <w:tcPr>
            <w:tcW w:w="1806" w:type="dxa"/>
            <w:vAlign w:val="center"/>
          </w:tcPr>
          <w:p w:rsidR="009B4124" w:rsidRDefault="009B4124" w:rsidP="00391802">
            <w:pPr>
              <w:widowControl/>
            </w:pPr>
            <w:r>
              <w:rPr>
                <w:rFonts w:ascii="宋体" w:hAnsi="宋体" w:hint="eastAsia"/>
                <w:sz w:val="18"/>
              </w:rPr>
              <w:t>会议所在日期</w:t>
            </w:r>
          </w:p>
        </w:tc>
        <w:tc>
          <w:tcPr>
            <w:tcW w:w="1988" w:type="dxa"/>
            <w:vAlign w:val="center"/>
          </w:tcPr>
          <w:p w:rsidR="009B4124" w:rsidRPr="0016263D" w:rsidRDefault="009B4124" w:rsidP="00391802">
            <w:pPr>
              <w:rPr>
                <w:rFonts w:ascii="宋体" w:hAnsi="宋体"/>
                <w:color w:val="FF0000"/>
                <w:sz w:val="18"/>
              </w:rPr>
            </w:pPr>
          </w:p>
        </w:tc>
        <w:tc>
          <w:tcPr>
            <w:tcW w:w="2693" w:type="dxa"/>
            <w:vAlign w:val="center"/>
          </w:tcPr>
          <w:p w:rsidR="009B4124" w:rsidRDefault="00387AC7" w:rsidP="00391802">
            <w:pPr>
              <w:rPr>
                <w:rFonts w:ascii="宋体" w:hAnsi="宋体"/>
                <w:sz w:val="18"/>
              </w:rPr>
            </w:pPr>
            <w:r>
              <w:rPr>
                <w:rFonts w:ascii="宋体" w:cs="宋体" w:hint="eastAsia"/>
                <w:color w:val="000000"/>
                <w:sz w:val="18"/>
              </w:rPr>
              <w:t>MD【MeetingsDate】</w:t>
            </w:r>
          </w:p>
        </w:tc>
        <w:tc>
          <w:tcPr>
            <w:tcW w:w="1559" w:type="dxa"/>
          </w:tcPr>
          <w:p w:rsidR="009B4124" w:rsidRDefault="009B4124" w:rsidP="00391802">
            <w:pPr>
              <w:rPr>
                <w:rFonts w:ascii="宋体" w:hAnsi="宋体"/>
                <w:sz w:val="18"/>
              </w:rPr>
            </w:pPr>
            <w:r w:rsidRPr="00461B7C">
              <w:rPr>
                <w:rFonts w:ascii="宋体" w:hAnsi="宋体"/>
                <w:sz w:val="18"/>
              </w:rPr>
              <w:t>S</w:t>
            </w:r>
            <w:r w:rsidRPr="00461B7C">
              <w:rPr>
                <w:rFonts w:ascii="宋体" w:hAnsi="宋体" w:hint="eastAsia"/>
                <w:sz w:val="18"/>
              </w:rPr>
              <w:t>tring</w:t>
            </w:r>
          </w:p>
          <w:p w:rsidR="009B4124" w:rsidRDefault="009B4124" w:rsidP="00391802">
            <w:pPr>
              <w:rPr>
                <w:rFonts w:ascii="宋体" w:hAnsi="宋体"/>
                <w:sz w:val="18"/>
              </w:rPr>
            </w:pPr>
            <w:r>
              <w:rPr>
                <w:rFonts w:ascii="宋体" w:hAnsi="宋体" w:hint="eastAsia"/>
                <w:sz w:val="18"/>
              </w:rPr>
              <w:t>格式为：</w:t>
            </w:r>
          </w:p>
          <w:p w:rsidR="009B4124" w:rsidRPr="00461B7C" w:rsidRDefault="009B4124" w:rsidP="00391802">
            <w:pPr>
              <w:rPr>
                <w:rFonts w:ascii="宋体" w:hAnsi="宋体"/>
                <w:sz w:val="18"/>
              </w:rPr>
            </w:pPr>
            <w:r w:rsidRPr="00E1385D">
              <w:rPr>
                <w:rFonts w:ascii="宋体" w:hAnsi="宋体" w:hint="eastAsia"/>
              </w:rPr>
              <w:t>YYYY-MM-DD hh:mm:ss</w:t>
            </w:r>
          </w:p>
        </w:tc>
      </w:tr>
      <w:tr w:rsidR="009B4124" w:rsidRPr="00461B7C" w:rsidTr="00391802">
        <w:trPr>
          <w:trHeight w:val="1610"/>
        </w:trPr>
        <w:tc>
          <w:tcPr>
            <w:tcW w:w="1806" w:type="dxa"/>
            <w:vAlign w:val="center"/>
          </w:tcPr>
          <w:p w:rsidR="009B4124" w:rsidRDefault="009B4124" w:rsidP="00391802">
            <w:pPr>
              <w:widowControl/>
            </w:pPr>
            <w:r>
              <w:rPr>
                <w:rFonts w:hint="eastAsia"/>
              </w:rPr>
              <w:t>当天会议数量</w:t>
            </w:r>
          </w:p>
        </w:tc>
        <w:tc>
          <w:tcPr>
            <w:tcW w:w="1988" w:type="dxa"/>
            <w:vAlign w:val="center"/>
          </w:tcPr>
          <w:p w:rsidR="009B4124" w:rsidRPr="00D41802" w:rsidRDefault="009B4124" w:rsidP="00391802">
            <w:pPr>
              <w:rPr>
                <w:rFonts w:ascii="宋体" w:hAnsi="宋体"/>
                <w:sz w:val="18"/>
              </w:rPr>
            </w:pPr>
          </w:p>
        </w:tc>
        <w:tc>
          <w:tcPr>
            <w:tcW w:w="2693" w:type="dxa"/>
            <w:vAlign w:val="center"/>
          </w:tcPr>
          <w:p w:rsidR="009B4124" w:rsidRDefault="00387AC7" w:rsidP="00387AC7">
            <w:pPr>
              <w:rPr>
                <w:rFonts w:ascii="宋体" w:hAnsi="宋体"/>
                <w:sz w:val="18"/>
              </w:rPr>
            </w:pPr>
            <w:r>
              <w:rPr>
                <w:rFonts w:ascii="宋体" w:hAnsi="宋体" w:hint="eastAsia"/>
                <w:sz w:val="18"/>
              </w:rPr>
              <w:t>TDMN</w:t>
            </w:r>
            <w:r w:rsidR="009B4124">
              <w:rPr>
                <w:rFonts w:ascii="宋体" w:hAnsi="宋体" w:hint="eastAsia"/>
                <w:sz w:val="18"/>
              </w:rPr>
              <w:t>【</w:t>
            </w:r>
            <w:r>
              <w:rPr>
                <w:rFonts w:ascii="宋体" w:hAnsi="宋体" w:hint="eastAsia"/>
                <w:sz w:val="18"/>
              </w:rPr>
              <w:t>TheDayMettingNumber</w:t>
            </w:r>
            <w:r w:rsidR="009B4124">
              <w:rPr>
                <w:rFonts w:ascii="宋体" w:hAnsi="宋体" w:hint="eastAsia"/>
                <w:sz w:val="18"/>
              </w:rPr>
              <w:t>】</w:t>
            </w:r>
          </w:p>
        </w:tc>
        <w:tc>
          <w:tcPr>
            <w:tcW w:w="1559" w:type="dxa"/>
          </w:tcPr>
          <w:p w:rsidR="009B4124" w:rsidRPr="00461B7C" w:rsidRDefault="009B4124" w:rsidP="00391802">
            <w:pPr>
              <w:rPr>
                <w:rFonts w:ascii="宋体" w:hAnsi="宋体"/>
                <w:sz w:val="18"/>
              </w:rPr>
            </w:pPr>
            <w:r w:rsidRPr="00461B7C">
              <w:rPr>
                <w:rFonts w:ascii="宋体" w:hAnsi="宋体"/>
                <w:sz w:val="18"/>
              </w:rPr>
              <w:t>S</w:t>
            </w:r>
            <w:r w:rsidRPr="00461B7C">
              <w:rPr>
                <w:rFonts w:ascii="宋体" w:hAnsi="宋体" w:hint="eastAsia"/>
                <w:sz w:val="18"/>
              </w:rPr>
              <w:t>tring</w:t>
            </w:r>
          </w:p>
        </w:tc>
      </w:tr>
    </w:tbl>
    <w:p w:rsidR="009B4124" w:rsidRDefault="009B4124" w:rsidP="006F1B73"/>
    <w:p w:rsidR="00011760" w:rsidRPr="00867302" w:rsidRDefault="00011760" w:rsidP="006F1B73">
      <w:pPr>
        <w:rPr>
          <w:rFonts w:asciiTheme="minorEastAsia" w:eastAsiaTheme="minorEastAsia" w:hAnsiTheme="minorEastAsia"/>
          <w:color w:val="000000" w:themeColor="text1"/>
        </w:rPr>
      </w:pPr>
    </w:p>
    <w:p w:rsidR="00011760" w:rsidRPr="00867302" w:rsidRDefault="00011760" w:rsidP="00011760">
      <w:pPr>
        <w:pStyle w:val="4"/>
        <w:rPr>
          <w:rFonts w:asciiTheme="minorEastAsia" w:eastAsiaTheme="minorEastAsia" w:hAnsiTheme="minorEastAsia"/>
          <w:color w:val="000000" w:themeColor="text1"/>
        </w:rPr>
      </w:pPr>
      <w:bookmarkStart w:id="143" w:name="_新增（11）-会议操作信息对象【MeetingOperationInf"/>
      <w:bookmarkEnd w:id="143"/>
      <w:r w:rsidRPr="00867302">
        <w:rPr>
          <w:rFonts w:asciiTheme="minorEastAsia" w:eastAsiaTheme="minorEastAsia" w:hAnsiTheme="minorEastAsia" w:hint="eastAsia"/>
          <w:color w:val="000000" w:themeColor="text1"/>
        </w:rPr>
        <w:t>（11）-会议操作</w:t>
      </w:r>
      <w:r w:rsidR="005423AB" w:rsidRPr="00867302">
        <w:rPr>
          <w:rFonts w:asciiTheme="minorEastAsia" w:eastAsiaTheme="minorEastAsia" w:hAnsiTheme="minorEastAsia" w:hint="eastAsia"/>
          <w:color w:val="000000" w:themeColor="text1"/>
        </w:rPr>
        <w:t>信息</w:t>
      </w:r>
      <w:r w:rsidRPr="00867302">
        <w:rPr>
          <w:rFonts w:asciiTheme="minorEastAsia" w:eastAsiaTheme="minorEastAsia" w:hAnsiTheme="minorEastAsia" w:hint="eastAsia"/>
          <w:color w:val="000000" w:themeColor="text1"/>
        </w:rPr>
        <w:t>对象</w:t>
      </w:r>
      <w:r w:rsidR="005423AB" w:rsidRPr="00867302">
        <w:rPr>
          <w:rFonts w:asciiTheme="minorEastAsia" w:eastAsiaTheme="minorEastAsia" w:hAnsiTheme="minorEastAsia" w:hint="eastAsia"/>
          <w:color w:val="000000" w:themeColor="text1"/>
        </w:rPr>
        <w:t>【MeetingOperationInfo】</w:t>
      </w:r>
    </w:p>
    <w:tbl>
      <w:tblPr>
        <w:tblW w:w="8046"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tblPr>
      <w:tblGrid>
        <w:gridCol w:w="1806"/>
        <w:gridCol w:w="1988"/>
        <w:gridCol w:w="2693"/>
        <w:gridCol w:w="1559"/>
      </w:tblGrid>
      <w:tr w:rsidR="00011760" w:rsidRPr="00867302" w:rsidTr="00757054">
        <w:tc>
          <w:tcPr>
            <w:tcW w:w="1806" w:type="dxa"/>
            <w:shd w:val="clear" w:color="auto" w:fill="BFBFBF"/>
            <w:vAlign w:val="center"/>
          </w:tcPr>
          <w:p w:rsidR="00011760" w:rsidRPr="00867302" w:rsidRDefault="00011760" w:rsidP="00757054">
            <w:pPr>
              <w:pStyle w:val="aff"/>
              <w:widowControl w:val="0"/>
              <w:rPr>
                <w:rFonts w:ascii="黑体"/>
                <w:color w:val="000000" w:themeColor="text1"/>
              </w:rPr>
            </w:pPr>
            <w:r w:rsidRPr="00867302">
              <w:rPr>
                <w:rFonts w:ascii="黑体" w:hint="eastAsia"/>
                <w:color w:val="000000" w:themeColor="text1"/>
              </w:rPr>
              <w:t>属性</w:t>
            </w:r>
          </w:p>
        </w:tc>
        <w:tc>
          <w:tcPr>
            <w:tcW w:w="1988" w:type="dxa"/>
            <w:shd w:val="clear" w:color="auto" w:fill="BFBFBF"/>
            <w:vAlign w:val="center"/>
          </w:tcPr>
          <w:p w:rsidR="00011760" w:rsidRPr="00867302" w:rsidRDefault="00011760" w:rsidP="00757054">
            <w:pPr>
              <w:pStyle w:val="aff"/>
              <w:widowControl w:val="0"/>
              <w:rPr>
                <w:rFonts w:ascii="黑体"/>
                <w:color w:val="000000" w:themeColor="text1"/>
              </w:rPr>
            </w:pPr>
            <w:r w:rsidRPr="00867302">
              <w:rPr>
                <w:rFonts w:ascii="黑体" w:hint="eastAsia"/>
                <w:color w:val="000000" w:themeColor="text1"/>
              </w:rPr>
              <w:t>属性约束</w:t>
            </w:r>
          </w:p>
        </w:tc>
        <w:tc>
          <w:tcPr>
            <w:tcW w:w="2693" w:type="dxa"/>
            <w:shd w:val="clear" w:color="auto" w:fill="BFBFBF"/>
            <w:vAlign w:val="center"/>
          </w:tcPr>
          <w:p w:rsidR="00011760" w:rsidRPr="00867302" w:rsidRDefault="00011760" w:rsidP="00757054">
            <w:pPr>
              <w:pStyle w:val="aff"/>
              <w:widowControl w:val="0"/>
              <w:rPr>
                <w:rFonts w:ascii="黑体"/>
                <w:color w:val="000000" w:themeColor="text1"/>
              </w:rPr>
            </w:pPr>
            <w:r w:rsidRPr="00867302">
              <w:rPr>
                <w:rFonts w:ascii="黑体" w:hint="eastAsia"/>
                <w:color w:val="000000" w:themeColor="text1"/>
              </w:rPr>
              <w:t>数据名称</w:t>
            </w:r>
          </w:p>
        </w:tc>
        <w:tc>
          <w:tcPr>
            <w:tcW w:w="1559" w:type="dxa"/>
            <w:shd w:val="clear" w:color="auto" w:fill="BFBFBF"/>
            <w:vAlign w:val="center"/>
          </w:tcPr>
          <w:p w:rsidR="00011760" w:rsidRPr="00867302" w:rsidRDefault="00011760" w:rsidP="00757054">
            <w:pPr>
              <w:pStyle w:val="aff"/>
              <w:widowControl w:val="0"/>
              <w:rPr>
                <w:rFonts w:ascii="黑体"/>
                <w:color w:val="000000" w:themeColor="text1"/>
              </w:rPr>
            </w:pPr>
            <w:r w:rsidRPr="00867302">
              <w:rPr>
                <w:rFonts w:ascii="黑体" w:hint="eastAsia"/>
                <w:color w:val="000000" w:themeColor="text1"/>
              </w:rPr>
              <w:t>数据类型</w:t>
            </w:r>
          </w:p>
        </w:tc>
      </w:tr>
      <w:tr w:rsidR="00011760" w:rsidRPr="00867302" w:rsidTr="00757054">
        <w:tc>
          <w:tcPr>
            <w:tcW w:w="1806" w:type="dxa"/>
            <w:vAlign w:val="center"/>
          </w:tcPr>
          <w:p w:rsidR="00011760" w:rsidRPr="00867302" w:rsidRDefault="00011760" w:rsidP="00011760">
            <w:pPr>
              <w:widowControl/>
              <w:rPr>
                <w:color w:val="000000" w:themeColor="text1"/>
              </w:rPr>
            </w:pPr>
            <w:r w:rsidRPr="00867302">
              <w:rPr>
                <w:rFonts w:ascii="宋体" w:hAnsi="宋体" w:hint="eastAsia"/>
                <w:color w:val="000000" w:themeColor="text1"/>
                <w:sz w:val="18"/>
              </w:rPr>
              <w:t>会议ID</w:t>
            </w:r>
          </w:p>
        </w:tc>
        <w:tc>
          <w:tcPr>
            <w:tcW w:w="1988" w:type="dxa"/>
            <w:vAlign w:val="center"/>
          </w:tcPr>
          <w:p w:rsidR="00011760" w:rsidRPr="00867302" w:rsidRDefault="00011760" w:rsidP="00757054">
            <w:pPr>
              <w:rPr>
                <w:rFonts w:ascii="宋体" w:hAnsi="宋体"/>
                <w:color w:val="000000" w:themeColor="text1"/>
                <w:sz w:val="18"/>
              </w:rPr>
            </w:pPr>
          </w:p>
        </w:tc>
        <w:tc>
          <w:tcPr>
            <w:tcW w:w="2693" w:type="dxa"/>
            <w:vAlign w:val="center"/>
          </w:tcPr>
          <w:p w:rsidR="00011760" w:rsidRPr="00867302" w:rsidRDefault="00011760" w:rsidP="00011760">
            <w:pPr>
              <w:rPr>
                <w:rFonts w:ascii="宋体" w:hAnsi="宋体"/>
                <w:color w:val="000000" w:themeColor="text1"/>
                <w:sz w:val="18"/>
              </w:rPr>
            </w:pPr>
            <w:r w:rsidRPr="00867302">
              <w:rPr>
                <w:rFonts w:ascii="宋体" w:cs="宋体" w:hint="eastAsia"/>
                <w:color w:val="000000" w:themeColor="text1"/>
                <w:sz w:val="18"/>
              </w:rPr>
              <w:t>MID【MeetingsID】</w:t>
            </w:r>
          </w:p>
        </w:tc>
        <w:tc>
          <w:tcPr>
            <w:tcW w:w="1559" w:type="dxa"/>
          </w:tcPr>
          <w:p w:rsidR="00011760" w:rsidRPr="00867302" w:rsidRDefault="00011760" w:rsidP="00757054">
            <w:pPr>
              <w:rPr>
                <w:rFonts w:ascii="宋体" w:hAnsi="宋体"/>
                <w:color w:val="000000" w:themeColor="text1"/>
                <w:sz w:val="18"/>
              </w:rPr>
            </w:pPr>
            <w:r w:rsidRPr="00867302">
              <w:rPr>
                <w:rFonts w:ascii="宋体" w:hAnsi="宋体"/>
                <w:color w:val="000000" w:themeColor="text1"/>
                <w:sz w:val="18"/>
              </w:rPr>
              <w:t>S</w:t>
            </w:r>
            <w:r w:rsidRPr="00867302">
              <w:rPr>
                <w:rFonts w:ascii="宋体" w:hAnsi="宋体" w:hint="eastAsia"/>
                <w:color w:val="000000" w:themeColor="text1"/>
                <w:sz w:val="18"/>
              </w:rPr>
              <w:t>tring</w:t>
            </w:r>
          </w:p>
        </w:tc>
      </w:tr>
      <w:tr w:rsidR="00894F34" w:rsidRPr="00867302" w:rsidTr="00757054">
        <w:trPr>
          <w:trHeight w:val="1610"/>
        </w:trPr>
        <w:tc>
          <w:tcPr>
            <w:tcW w:w="1806" w:type="dxa"/>
            <w:vAlign w:val="center"/>
          </w:tcPr>
          <w:p w:rsidR="00894F34" w:rsidRPr="00867302" w:rsidRDefault="007E3EBE" w:rsidP="00757054">
            <w:pPr>
              <w:widowControl/>
              <w:rPr>
                <w:color w:val="000000" w:themeColor="text1"/>
              </w:rPr>
            </w:pPr>
            <w:r w:rsidRPr="00867302">
              <w:rPr>
                <w:rFonts w:hint="eastAsia"/>
                <w:color w:val="000000" w:themeColor="text1"/>
              </w:rPr>
              <w:t>会议操作状态</w:t>
            </w:r>
          </w:p>
        </w:tc>
        <w:tc>
          <w:tcPr>
            <w:tcW w:w="1988" w:type="dxa"/>
            <w:vAlign w:val="center"/>
          </w:tcPr>
          <w:p w:rsidR="00894F34" w:rsidRPr="00867302" w:rsidRDefault="00894F34" w:rsidP="00757054">
            <w:pPr>
              <w:rPr>
                <w:color w:val="000000" w:themeColor="text1"/>
              </w:rPr>
            </w:pPr>
            <w:r w:rsidRPr="00867302">
              <w:rPr>
                <w:rFonts w:hint="eastAsia"/>
                <w:color w:val="000000" w:themeColor="text1"/>
              </w:rPr>
              <w:t>操作状态：</w:t>
            </w:r>
          </w:p>
          <w:p w:rsidR="00894F34" w:rsidRPr="00867302" w:rsidRDefault="00894F34" w:rsidP="00757054">
            <w:pPr>
              <w:rPr>
                <w:rFonts w:ascii="宋体" w:hAnsi="宋体"/>
                <w:color w:val="000000" w:themeColor="text1"/>
                <w:sz w:val="18"/>
              </w:rPr>
            </w:pPr>
            <w:r w:rsidRPr="00867302">
              <w:rPr>
                <w:rFonts w:hint="eastAsia"/>
                <w:color w:val="000000" w:themeColor="text1"/>
              </w:rPr>
              <w:t>0</w:t>
            </w:r>
            <w:r w:rsidRPr="00867302">
              <w:rPr>
                <w:rFonts w:ascii="宋体" w:hAnsi="宋体" w:cs="宋体" w:hint="eastAsia"/>
                <w:color w:val="000000" w:themeColor="text1"/>
                <w:sz w:val="18"/>
              </w:rPr>
              <w:t>不可操作；1 可退订；2可结束；</w:t>
            </w:r>
          </w:p>
        </w:tc>
        <w:tc>
          <w:tcPr>
            <w:tcW w:w="2693" w:type="dxa"/>
            <w:vAlign w:val="center"/>
          </w:tcPr>
          <w:p w:rsidR="00894F34" w:rsidRPr="00867302" w:rsidRDefault="00894F34" w:rsidP="00757054">
            <w:pPr>
              <w:spacing w:before="60" w:after="60" w:line="0" w:lineRule="atLeast"/>
              <w:rPr>
                <w:rFonts w:ascii="宋体" w:hAnsi="宋体"/>
                <w:color w:val="000000" w:themeColor="text1"/>
              </w:rPr>
            </w:pPr>
            <w:r w:rsidRPr="00867302">
              <w:rPr>
                <w:rFonts w:ascii="宋体" w:cs="宋体" w:hint="eastAsia"/>
                <w:color w:val="000000" w:themeColor="text1"/>
                <w:sz w:val="18"/>
              </w:rPr>
              <w:t>OS【OperatingState】</w:t>
            </w:r>
          </w:p>
        </w:tc>
        <w:tc>
          <w:tcPr>
            <w:tcW w:w="1559" w:type="dxa"/>
          </w:tcPr>
          <w:p w:rsidR="00894F34" w:rsidRPr="00867302" w:rsidRDefault="00894F34" w:rsidP="00757054">
            <w:pPr>
              <w:rPr>
                <w:rFonts w:ascii="宋体" w:hAnsi="宋体"/>
                <w:color w:val="000000" w:themeColor="text1"/>
                <w:sz w:val="18"/>
              </w:rPr>
            </w:pPr>
            <w:r w:rsidRPr="00867302">
              <w:rPr>
                <w:rFonts w:ascii="宋体" w:hAnsi="宋体"/>
                <w:color w:val="000000" w:themeColor="text1"/>
                <w:sz w:val="18"/>
              </w:rPr>
              <w:t>S</w:t>
            </w:r>
            <w:r w:rsidRPr="00867302">
              <w:rPr>
                <w:rFonts w:ascii="宋体" w:hAnsi="宋体" w:hint="eastAsia"/>
                <w:color w:val="000000" w:themeColor="text1"/>
                <w:sz w:val="18"/>
              </w:rPr>
              <w:t>tring</w:t>
            </w:r>
          </w:p>
        </w:tc>
      </w:tr>
    </w:tbl>
    <w:p w:rsidR="00D62174" w:rsidRDefault="00D62174" w:rsidP="006F1B73"/>
    <w:p w:rsidR="00C877EA" w:rsidRPr="000D51C4" w:rsidRDefault="00634913" w:rsidP="00C877EA">
      <w:pPr>
        <w:pStyle w:val="4"/>
        <w:rPr>
          <w:rFonts w:asciiTheme="minorEastAsia" w:eastAsiaTheme="minorEastAsia" w:hAnsiTheme="minorEastAsia"/>
        </w:rPr>
      </w:pPr>
      <w:bookmarkStart w:id="144" w:name="_新增（14）-参会的会议室/人员对象实体【MeetingJoinInf"/>
      <w:bookmarkEnd w:id="144"/>
      <w:r>
        <w:rPr>
          <w:rFonts w:asciiTheme="minorEastAsia" w:eastAsiaTheme="minorEastAsia" w:hAnsiTheme="minorEastAsia" w:hint="eastAsia"/>
          <w:color w:val="000000" w:themeColor="text1"/>
        </w:rPr>
        <w:t>（1</w:t>
      </w:r>
      <w:r w:rsidR="00FE2697">
        <w:rPr>
          <w:rFonts w:asciiTheme="minorEastAsia" w:eastAsiaTheme="minorEastAsia" w:hAnsiTheme="minorEastAsia" w:hint="eastAsia"/>
          <w:color w:val="000000" w:themeColor="text1"/>
        </w:rPr>
        <w:t>9</w:t>
      </w:r>
      <w:r w:rsidR="00C877EA" w:rsidRPr="00AE65A1">
        <w:rPr>
          <w:rFonts w:asciiTheme="minorEastAsia" w:eastAsiaTheme="minorEastAsia" w:hAnsiTheme="minorEastAsia" w:hint="eastAsia"/>
          <w:color w:val="000000" w:themeColor="text1"/>
        </w:rPr>
        <w:t>）</w:t>
      </w:r>
      <w:r w:rsidR="00C877EA" w:rsidRPr="000D51C4">
        <w:rPr>
          <w:rFonts w:asciiTheme="minorEastAsia" w:eastAsiaTheme="minorEastAsia" w:hAnsiTheme="minorEastAsia" w:hint="eastAsia"/>
        </w:rPr>
        <w:t>-</w:t>
      </w:r>
      <w:r w:rsidR="00C877EA">
        <w:rPr>
          <w:rFonts w:asciiTheme="minorEastAsia" w:eastAsiaTheme="minorEastAsia" w:hAnsiTheme="minorEastAsia" w:hint="eastAsia"/>
        </w:rPr>
        <w:t>参会的会议室/人员对象实体</w:t>
      </w:r>
      <w:r w:rsidR="00C877EA" w:rsidRPr="000D51C4">
        <w:rPr>
          <w:rFonts w:asciiTheme="minorEastAsia" w:eastAsiaTheme="minorEastAsia" w:hAnsiTheme="minorEastAsia" w:hint="eastAsia"/>
        </w:rPr>
        <w:t>【</w:t>
      </w:r>
      <w:r w:rsidR="00C877EA">
        <w:rPr>
          <w:rFonts w:asciiTheme="minorEastAsia" w:eastAsiaTheme="minorEastAsia" w:hAnsiTheme="minorEastAsia" w:hint="eastAsia"/>
        </w:rPr>
        <w:t>MeetingJoinInfo</w:t>
      </w:r>
      <w:r w:rsidR="00C877EA" w:rsidRPr="000D51C4">
        <w:rPr>
          <w:rFonts w:asciiTheme="minorEastAsia" w:eastAsiaTheme="minorEastAsia" w:hAnsiTheme="minorEastAsia" w:hint="eastAsia"/>
        </w:rPr>
        <w:t>】</w:t>
      </w:r>
    </w:p>
    <w:tbl>
      <w:tblPr>
        <w:tblW w:w="8046"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tblPr>
      <w:tblGrid>
        <w:gridCol w:w="1806"/>
        <w:gridCol w:w="1988"/>
        <w:gridCol w:w="2693"/>
        <w:gridCol w:w="1559"/>
      </w:tblGrid>
      <w:tr w:rsidR="00C877EA" w:rsidRPr="0001495D" w:rsidTr="001E4514">
        <w:tc>
          <w:tcPr>
            <w:tcW w:w="1806" w:type="dxa"/>
            <w:shd w:val="clear" w:color="auto" w:fill="BFBFBF"/>
            <w:vAlign w:val="center"/>
          </w:tcPr>
          <w:p w:rsidR="00C877EA" w:rsidRPr="005423AB" w:rsidRDefault="00C877EA" w:rsidP="001E4514">
            <w:pPr>
              <w:pStyle w:val="aff"/>
              <w:widowControl w:val="0"/>
              <w:rPr>
                <w:rFonts w:ascii="黑体"/>
                <w:color w:val="0000FF"/>
              </w:rPr>
            </w:pPr>
            <w:r w:rsidRPr="005423AB">
              <w:rPr>
                <w:rFonts w:ascii="黑体" w:hint="eastAsia"/>
                <w:color w:val="0000FF"/>
              </w:rPr>
              <w:t>属性</w:t>
            </w:r>
          </w:p>
        </w:tc>
        <w:tc>
          <w:tcPr>
            <w:tcW w:w="1988" w:type="dxa"/>
            <w:shd w:val="clear" w:color="auto" w:fill="BFBFBF"/>
            <w:vAlign w:val="center"/>
          </w:tcPr>
          <w:p w:rsidR="00C877EA" w:rsidRPr="005423AB" w:rsidRDefault="00C877EA" w:rsidP="001E4514">
            <w:pPr>
              <w:pStyle w:val="aff"/>
              <w:widowControl w:val="0"/>
              <w:rPr>
                <w:rFonts w:ascii="黑体"/>
                <w:color w:val="0000FF"/>
              </w:rPr>
            </w:pPr>
            <w:r w:rsidRPr="005423AB">
              <w:rPr>
                <w:rFonts w:ascii="黑体" w:hint="eastAsia"/>
                <w:color w:val="0000FF"/>
              </w:rPr>
              <w:t>属性约束</w:t>
            </w:r>
          </w:p>
        </w:tc>
        <w:tc>
          <w:tcPr>
            <w:tcW w:w="2693" w:type="dxa"/>
            <w:shd w:val="clear" w:color="auto" w:fill="BFBFBF"/>
            <w:vAlign w:val="center"/>
          </w:tcPr>
          <w:p w:rsidR="00C877EA" w:rsidRPr="005423AB" w:rsidRDefault="00C877EA" w:rsidP="001E4514">
            <w:pPr>
              <w:pStyle w:val="aff"/>
              <w:widowControl w:val="0"/>
              <w:rPr>
                <w:rFonts w:ascii="黑体"/>
                <w:color w:val="0000FF"/>
              </w:rPr>
            </w:pPr>
            <w:r w:rsidRPr="005423AB">
              <w:rPr>
                <w:rFonts w:ascii="黑体" w:hint="eastAsia"/>
                <w:color w:val="0000FF"/>
              </w:rPr>
              <w:t>数据名称</w:t>
            </w:r>
          </w:p>
        </w:tc>
        <w:tc>
          <w:tcPr>
            <w:tcW w:w="1559" w:type="dxa"/>
            <w:shd w:val="clear" w:color="auto" w:fill="BFBFBF"/>
            <w:vAlign w:val="center"/>
          </w:tcPr>
          <w:p w:rsidR="00C877EA" w:rsidRPr="005423AB" w:rsidRDefault="00C877EA" w:rsidP="001E4514">
            <w:pPr>
              <w:pStyle w:val="aff"/>
              <w:widowControl w:val="0"/>
              <w:rPr>
                <w:rFonts w:ascii="黑体"/>
                <w:color w:val="0000FF"/>
              </w:rPr>
            </w:pPr>
            <w:r w:rsidRPr="005423AB">
              <w:rPr>
                <w:rFonts w:ascii="黑体" w:hint="eastAsia"/>
                <w:color w:val="0000FF"/>
              </w:rPr>
              <w:t>数据类型</w:t>
            </w:r>
          </w:p>
        </w:tc>
      </w:tr>
      <w:tr w:rsidR="00C877EA" w:rsidRPr="00461B7C" w:rsidTr="001E4514">
        <w:tc>
          <w:tcPr>
            <w:tcW w:w="1806" w:type="dxa"/>
            <w:vAlign w:val="center"/>
          </w:tcPr>
          <w:p w:rsidR="00C877EA" w:rsidRPr="005423AB" w:rsidRDefault="00D2396F" w:rsidP="001E4514">
            <w:pPr>
              <w:widowControl/>
              <w:rPr>
                <w:color w:val="0000FF"/>
              </w:rPr>
            </w:pPr>
            <w:r>
              <w:rPr>
                <w:rFonts w:ascii="宋体" w:hAnsi="宋体" w:hint="eastAsia"/>
                <w:color w:val="0000FF"/>
                <w:sz w:val="18"/>
              </w:rPr>
              <w:t>终端</w:t>
            </w:r>
            <w:r w:rsidR="00C877EA" w:rsidRPr="005423AB">
              <w:rPr>
                <w:rFonts w:ascii="宋体" w:hAnsi="宋体" w:hint="eastAsia"/>
                <w:color w:val="0000FF"/>
                <w:sz w:val="18"/>
              </w:rPr>
              <w:t>ID</w:t>
            </w:r>
          </w:p>
        </w:tc>
        <w:tc>
          <w:tcPr>
            <w:tcW w:w="1988" w:type="dxa"/>
            <w:vAlign w:val="center"/>
          </w:tcPr>
          <w:p w:rsidR="00C877EA" w:rsidRPr="005423AB" w:rsidRDefault="00C877EA" w:rsidP="001E4514">
            <w:pPr>
              <w:rPr>
                <w:rFonts w:ascii="宋体" w:hAnsi="宋体"/>
                <w:color w:val="0000FF"/>
                <w:sz w:val="18"/>
              </w:rPr>
            </w:pPr>
          </w:p>
        </w:tc>
        <w:tc>
          <w:tcPr>
            <w:tcW w:w="2693" w:type="dxa"/>
            <w:vAlign w:val="center"/>
          </w:tcPr>
          <w:p w:rsidR="00C877EA" w:rsidRPr="005423AB" w:rsidRDefault="00D2396F" w:rsidP="001E4514">
            <w:pPr>
              <w:rPr>
                <w:rFonts w:ascii="宋体" w:hAnsi="宋体"/>
                <w:color w:val="0000FF"/>
                <w:sz w:val="18"/>
              </w:rPr>
            </w:pPr>
            <w:r>
              <w:rPr>
                <w:rFonts w:ascii="宋体" w:cs="宋体" w:hint="eastAsia"/>
                <w:color w:val="0000FF"/>
                <w:sz w:val="18"/>
              </w:rPr>
              <w:t>ID</w:t>
            </w:r>
          </w:p>
        </w:tc>
        <w:tc>
          <w:tcPr>
            <w:tcW w:w="1559" w:type="dxa"/>
          </w:tcPr>
          <w:p w:rsidR="00C877EA" w:rsidRPr="005423AB" w:rsidRDefault="00C877EA" w:rsidP="001E4514">
            <w:pPr>
              <w:rPr>
                <w:rFonts w:ascii="宋体" w:hAnsi="宋体"/>
                <w:color w:val="0000FF"/>
                <w:sz w:val="18"/>
              </w:rPr>
            </w:pPr>
            <w:r w:rsidRPr="005423AB">
              <w:rPr>
                <w:rFonts w:ascii="宋体" w:hAnsi="宋体"/>
                <w:color w:val="0000FF"/>
                <w:sz w:val="18"/>
              </w:rPr>
              <w:t>S</w:t>
            </w:r>
            <w:r w:rsidRPr="005423AB">
              <w:rPr>
                <w:rFonts w:ascii="宋体" w:hAnsi="宋体" w:hint="eastAsia"/>
                <w:color w:val="0000FF"/>
                <w:sz w:val="18"/>
              </w:rPr>
              <w:t>tring</w:t>
            </w:r>
          </w:p>
        </w:tc>
      </w:tr>
      <w:tr w:rsidR="00C877EA" w:rsidRPr="00461B7C" w:rsidTr="001E4514">
        <w:trPr>
          <w:trHeight w:val="1610"/>
        </w:trPr>
        <w:tc>
          <w:tcPr>
            <w:tcW w:w="1806" w:type="dxa"/>
            <w:vAlign w:val="center"/>
          </w:tcPr>
          <w:p w:rsidR="00C877EA" w:rsidRPr="005423AB" w:rsidRDefault="00D2396F" w:rsidP="001E4514">
            <w:pPr>
              <w:widowControl/>
              <w:rPr>
                <w:color w:val="0000FF"/>
              </w:rPr>
            </w:pPr>
            <w:r>
              <w:rPr>
                <w:rFonts w:hint="eastAsia"/>
                <w:color w:val="0000FF"/>
              </w:rPr>
              <w:lastRenderedPageBreak/>
              <w:t>终端名称</w:t>
            </w:r>
          </w:p>
        </w:tc>
        <w:tc>
          <w:tcPr>
            <w:tcW w:w="1988" w:type="dxa"/>
            <w:vAlign w:val="center"/>
          </w:tcPr>
          <w:p w:rsidR="00C877EA" w:rsidRPr="005423AB" w:rsidRDefault="00C877EA" w:rsidP="005916D6">
            <w:pPr>
              <w:rPr>
                <w:rFonts w:ascii="宋体" w:hAnsi="宋体"/>
                <w:color w:val="0000FF"/>
                <w:sz w:val="18"/>
              </w:rPr>
            </w:pPr>
          </w:p>
        </w:tc>
        <w:tc>
          <w:tcPr>
            <w:tcW w:w="2693" w:type="dxa"/>
            <w:vAlign w:val="center"/>
          </w:tcPr>
          <w:p w:rsidR="00C877EA" w:rsidRPr="005423AB" w:rsidRDefault="00D2396F" w:rsidP="00C877EA">
            <w:pPr>
              <w:spacing w:before="60" w:after="60" w:line="0" w:lineRule="atLeast"/>
              <w:rPr>
                <w:rFonts w:ascii="宋体" w:hAnsi="宋体"/>
                <w:color w:val="0000FF"/>
              </w:rPr>
            </w:pPr>
            <w:r>
              <w:rPr>
                <w:rFonts w:ascii="宋体" w:cs="宋体" w:hint="eastAsia"/>
                <w:color w:val="0000FF"/>
                <w:sz w:val="18"/>
              </w:rPr>
              <w:t>TN</w:t>
            </w:r>
          </w:p>
        </w:tc>
        <w:tc>
          <w:tcPr>
            <w:tcW w:w="1559" w:type="dxa"/>
          </w:tcPr>
          <w:p w:rsidR="00C877EA" w:rsidRPr="005423AB" w:rsidRDefault="00C877EA" w:rsidP="001E4514">
            <w:pPr>
              <w:rPr>
                <w:rFonts w:ascii="宋体" w:hAnsi="宋体"/>
                <w:color w:val="0000FF"/>
                <w:sz w:val="18"/>
              </w:rPr>
            </w:pPr>
            <w:r w:rsidRPr="005423AB">
              <w:rPr>
                <w:rFonts w:ascii="宋体" w:hAnsi="宋体"/>
                <w:color w:val="0000FF"/>
                <w:sz w:val="18"/>
              </w:rPr>
              <w:t>S</w:t>
            </w:r>
            <w:r w:rsidRPr="005423AB">
              <w:rPr>
                <w:rFonts w:ascii="宋体" w:hAnsi="宋体" w:hint="eastAsia"/>
                <w:color w:val="0000FF"/>
                <w:sz w:val="18"/>
              </w:rPr>
              <w:t>tring</w:t>
            </w:r>
          </w:p>
        </w:tc>
      </w:tr>
      <w:tr w:rsidR="005916D6" w:rsidRPr="00461B7C" w:rsidTr="005916D6">
        <w:trPr>
          <w:trHeight w:val="926"/>
        </w:trPr>
        <w:tc>
          <w:tcPr>
            <w:tcW w:w="1806" w:type="dxa"/>
            <w:vAlign w:val="center"/>
          </w:tcPr>
          <w:p w:rsidR="005916D6" w:rsidRDefault="005916D6" w:rsidP="001E4514">
            <w:pPr>
              <w:widowControl/>
              <w:rPr>
                <w:color w:val="0000FF"/>
              </w:rPr>
            </w:pPr>
            <w:r>
              <w:rPr>
                <w:rFonts w:hint="eastAsia"/>
                <w:color w:val="0000FF"/>
              </w:rPr>
              <w:t>状态</w:t>
            </w:r>
          </w:p>
        </w:tc>
        <w:tc>
          <w:tcPr>
            <w:tcW w:w="1988" w:type="dxa"/>
            <w:vAlign w:val="center"/>
          </w:tcPr>
          <w:p w:rsidR="005916D6" w:rsidRDefault="005916D6" w:rsidP="009F1EBB">
            <w:pPr>
              <w:rPr>
                <w:color w:val="0000FF"/>
              </w:rPr>
            </w:pPr>
            <w:r>
              <w:rPr>
                <w:rFonts w:hint="eastAsia"/>
                <w:color w:val="0000FF"/>
              </w:rPr>
              <w:t>状态：</w:t>
            </w:r>
            <w:r>
              <w:rPr>
                <w:rFonts w:hint="eastAsia"/>
                <w:color w:val="0000FF"/>
              </w:rPr>
              <w:t>0</w:t>
            </w:r>
            <w:r>
              <w:rPr>
                <w:rFonts w:hint="eastAsia"/>
                <w:color w:val="0000FF"/>
              </w:rPr>
              <w:t>挂断，</w:t>
            </w:r>
            <w:r w:rsidR="005E2398">
              <w:rPr>
                <w:rFonts w:hint="eastAsia"/>
                <w:color w:val="0000FF"/>
              </w:rPr>
              <w:t>1</w:t>
            </w:r>
            <w:r w:rsidR="005E2398">
              <w:rPr>
                <w:rFonts w:hint="eastAsia"/>
                <w:color w:val="0000FF"/>
              </w:rPr>
              <w:t>，拨号中</w:t>
            </w:r>
            <w:r w:rsidR="004E5494">
              <w:rPr>
                <w:rFonts w:hint="eastAsia"/>
                <w:color w:val="0000FF"/>
              </w:rPr>
              <w:t>,</w:t>
            </w:r>
            <w:r>
              <w:rPr>
                <w:rFonts w:hint="eastAsia"/>
                <w:color w:val="0000FF"/>
              </w:rPr>
              <w:t>2</w:t>
            </w:r>
            <w:r>
              <w:rPr>
                <w:rFonts w:hint="eastAsia"/>
                <w:color w:val="0000FF"/>
              </w:rPr>
              <w:t>，拨通中非静音状态，</w:t>
            </w:r>
            <w:r>
              <w:rPr>
                <w:rFonts w:hint="eastAsia"/>
                <w:color w:val="0000FF"/>
              </w:rPr>
              <w:t>3</w:t>
            </w:r>
            <w:r>
              <w:rPr>
                <w:rFonts w:hint="eastAsia"/>
                <w:color w:val="0000FF"/>
              </w:rPr>
              <w:t>拨通中静音状态</w:t>
            </w:r>
          </w:p>
        </w:tc>
        <w:tc>
          <w:tcPr>
            <w:tcW w:w="2693" w:type="dxa"/>
            <w:vAlign w:val="center"/>
          </w:tcPr>
          <w:p w:rsidR="005916D6" w:rsidRPr="005916D6" w:rsidRDefault="005916D6" w:rsidP="00C877EA">
            <w:pPr>
              <w:spacing w:before="60" w:after="60" w:line="0" w:lineRule="atLeast"/>
              <w:rPr>
                <w:rFonts w:ascii="宋体" w:cs="宋体"/>
                <w:color w:val="0000FF"/>
                <w:sz w:val="18"/>
              </w:rPr>
            </w:pPr>
            <w:r>
              <w:rPr>
                <w:rFonts w:ascii="宋体" w:cs="宋体" w:hint="eastAsia"/>
                <w:color w:val="0000FF"/>
                <w:sz w:val="18"/>
              </w:rPr>
              <w:t>ST【State】</w:t>
            </w:r>
          </w:p>
        </w:tc>
        <w:tc>
          <w:tcPr>
            <w:tcW w:w="1559" w:type="dxa"/>
          </w:tcPr>
          <w:p w:rsidR="005916D6" w:rsidRDefault="005916D6" w:rsidP="001E4514">
            <w:pPr>
              <w:rPr>
                <w:rFonts w:ascii="宋体" w:hAnsi="宋体"/>
                <w:color w:val="0000FF"/>
                <w:sz w:val="18"/>
              </w:rPr>
            </w:pPr>
          </w:p>
          <w:p w:rsidR="005916D6" w:rsidRPr="005916D6" w:rsidRDefault="005916D6" w:rsidP="005916D6">
            <w:pPr>
              <w:jc w:val="center"/>
              <w:rPr>
                <w:rFonts w:ascii="宋体" w:hAnsi="宋体"/>
                <w:sz w:val="18"/>
              </w:rPr>
            </w:pPr>
            <w:r w:rsidRPr="005423AB">
              <w:rPr>
                <w:rFonts w:ascii="宋体" w:hAnsi="宋体"/>
                <w:color w:val="0000FF"/>
                <w:sz w:val="18"/>
              </w:rPr>
              <w:t>S</w:t>
            </w:r>
            <w:r w:rsidRPr="005423AB">
              <w:rPr>
                <w:rFonts w:ascii="宋体" w:hAnsi="宋体" w:hint="eastAsia"/>
                <w:color w:val="0000FF"/>
                <w:sz w:val="18"/>
              </w:rPr>
              <w:t>tring</w:t>
            </w:r>
          </w:p>
        </w:tc>
      </w:tr>
      <w:tr w:rsidR="005916D6" w:rsidRPr="00461B7C" w:rsidTr="005916D6">
        <w:trPr>
          <w:trHeight w:val="926"/>
        </w:trPr>
        <w:tc>
          <w:tcPr>
            <w:tcW w:w="1806" w:type="dxa"/>
            <w:vAlign w:val="center"/>
          </w:tcPr>
          <w:p w:rsidR="005916D6" w:rsidRDefault="007F1312" w:rsidP="001E4514">
            <w:pPr>
              <w:widowControl/>
              <w:rPr>
                <w:color w:val="0000FF"/>
              </w:rPr>
            </w:pPr>
            <w:ins w:id="145" w:author="10103749" w:date="2016-04-26T10:29:00Z">
              <w:r>
                <w:rPr>
                  <w:rFonts w:hint="eastAsia"/>
                  <w:color w:val="0000FF"/>
                </w:rPr>
                <w:t>终端号码</w:t>
              </w:r>
            </w:ins>
          </w:p>
        </w:tc>
        <w:tc>
          <w:tcPr>
            <w:tcW w:w="1988" w:type="dxa"/>
            <w:vAlign w:val="center"/>
          </w:tcPr>
          <w:p w:rsidR="005916D6" w:rsidRDefault="005916D6" w:rsidP="001E4514">
            <w:pPr>
              <w:rPr>
                <w:color w:val="0000FF"/>
              </w:rPr>
            </w:pPr>
          </w:p>
        </w:tc>
        <w:tc>
          <w:tcPr>
            <w:tcW w:w="2693" w:type="dxa"/>
            <w:vAlign w:val="center"/>
          </w:tcPr>
          <w:p w:rsidR="005916D6" w:rsidRDefault="00173295" w:rsidP="00C877EA">
            <w:pPr>
              <w:spacing w:before="60" w:after="60" w:line="0" w:lineRule="atLeast"/>
              <w:rPr>
                <w:rFonts w:ascii="宋体" w:cs="宋体"/>
                <w:color w:val="0000FF"/>
                <w:sz w:val="18"/>
              </w:rPr>
            </w:pPr>
            <w:r>
              <w:rPr>
                <w:rFonts w:ascii="宋体" w:cs="宋体" w:hint="eastAsia"/>
                <w:color w:val="0000FF"/>
                <w:sz w:val="18"/>
              </w:rPr>
              <w:t>NO</w:t>
            </w:r>
          </w:p>
        </w:tc>
        <w:tc>
          <w:tcPr>
            <w:tcW w:w="1559" w:type="dxa"/>
          </w:tcPr>
          <w:p w:rsidR="005916D6" w:rsidRDefault="005916D6" w:rsidP="001E4514">
            <w:pPr>
              <w:rPr>
                <w:rFonts w:ascii="宋体" w:hAnsi="宋体"/>
                <w:color w:val="0000FF"/>
                <w:sz w:val="18"/>
              </w:rPr>
            </w:pPr>
            <w:r>
              <w:rPr>
                <w:rFonts w:ascii="宋体" w:hAnsi="宋体" w:hint="eastAsia"/>
                <w:color w:val="0000FF"/>
                <w:sz w:val="18"/>
              </w:rPr>
              <w:t>String</w:t>
            </w:r>
          </w:p>
        </w:tc>
      </w:tr>
      <w:tr w:rsidR="0009031B" w:rsidRPr="00461B7C" w:rsidTr="005916D6">
        <w:trPr>
          <w:trHeight w:val="926"/>
        </w:trPr>
        <w:tc>
          <w:tcPr>
            <w:tcW w:w="1806" w:type="dxa"/>
            <w:vAlign w:val="center"/>
          </w:tcPr>
          <w:p w:rsidR="0009031B" w:rsidRDefault="0023096A" w:rsidP="001E4514">
            <w:pPr>
              <w:widowControl/>
              <w:rPr>
                <w:color w:val="0000FF"/>
              </w:rPr>
            </w:pPr>
            <w:r>
              <w:rPr>
                <w:rFonts w:hint="eastAsia"/>
                <w:color w:val="0000FF"/>
              </w:rPr>
              <w:t>结束时间</w:t>
            </w:r>
          </w:p>
        </w:tc>
        <w:tc>
          <w:tcPr>
            <w:tcW w:w="1988" w:type="dxa"/>
            <w:vAlign w:val="center"/>
          </w:tcPr>
          <w:p w:rsidR="0009031B" w:rsidRDefault="0023096A" w:rsidP="001E4514">
            <w:pPr>
              <w:rPr>
                <w:color w:val="0000FF"/>
              </w:rPr>
            </w:pPr>
            <w:r>
              <w:rPr>
                <w:rFonts w:hint="eastAsia"/>
                <w:color w:val="0000FF"/>
              </w:rPr>
              <w:t>如果该会议终端与下场会议有冲突，需要返回该会议的结束时间</w:t>
            </w:r>
          </w:p>
        </w:tc>
        <w:tc>
          <w:tcPr>
            <w:tcW w:w="2693" w:type="dxa"/>
            <w:vAlign w:val="center"/>
          </w:tcPr>
          <w:p w:rsidR="0009031B" w:rsidRPr="000A2B7C" w:rsidRDefault="000A2B7C" w:rsidP="00C877EA">
            <w:pPr>
              <w:spacing w:before="60" w:after="60" w:line="0" w:lineRule="atLeast"/>
              <w:rPr>
                <w:rFonts w:ascii="宋体" w:cs="宋体"/>
                <w:color w:val="0000FF"/>
                <w:sz w:val="18"/>
              </w:rPr>
            </w:pPr>
            <w:r>
              <w:rPr>
                <w:rFonts w:ascii="宋体" w:cs="宋体" w:hint="eastAsia"/>
                <w:color w:val="0000FF"/>
                <w:sz w:val="18"/>
              </w:rPr>
              <w:t>ET</w:t>
            </w:r>
          </w:p>
        </w:tc>
        <w:tc>
          <w:tcPr>
            <w:tcW w:w="1559" w:type="dxa"/>
          </w:tcPr>
          <w:p w:rsidR="0009031B" w:rsidRDefault="000A2B7C" w:rsidP="001E4514">
            <w:pPr>
              <w:rPr>
                <w:rFonts w:ascii="宋体" w:hAnsi="宋体"/>
                <w:color w:val="0000FF"/>
                <w:sz w:val="18"/>
              </w:rPr>
            </w:pPr>
            <w:commentRangeStart w:id="146"/>
            <w:r>
              <w:rPr>
                <w:rFonts w:ascii="宋体" w:hAnsi="宋体" w:hint="eastAsia"/>
                <w:color w:val="0000FF"/>
                <w:sz w:val="18"/>
              </w:rPr>
              <w:t>String</w:t>
            </w:r>
            <w:commentRangeEnd w:id="146"/>
            <w:r w:rsidR="00442936">
              <w:rPr>
                <w:rStyle w:val="af"/>
              </w:rPr>
              <w:commentReference w:id="146"/>
            </w:r>
          </w:p>
        </w:tc>
      </w:tr>
      <w:tr w:rsidR="008453D9" w:rsidRPr="00461B7C" w:rsidTr="005916D6">
        <w:trPr>
          <w:trHeight w:val="926"/>
        </w:trPr>
        <w:tc>
          <w:tcPr>
            <w:tcW w:w="1806" w:type="dxa"/>
            <w:vAlign w:val="center"/>
          </w:tcPr>
          <w:p w:rsidR="008453D9" w:rsidRDefault="008453D9" w:rsidP="001E4514">
            <w:pPr>
              <w:widowControl/>
              <w:rPr>
                <w:rFonts w:hint="eastAsia"/>
                <w:color w:val="0000FF"/>
              </w:rPr>
            </w:pPr>
            <w:r>
              <w:rPr>
                <w:rFonts w:hint="eastAsia"/>
                <w:color w:val="0000FF"/>
              </w:rPr>
              <w:t>终端类型</w:t>
            </w:r>
          </w:p>
        </w:tc>
        <w:tc>
          <w:tcPr>
            <w:tcW w:w="1988" w:type="dxa"/>
            <w:vAlign w:val="center"/>
          </w:tcPr>
          <w:p w:rsidR="008453D9" w:rsidRDefault="008453D9" w:rsidP="001E4514">
            <w:pPr>
              <w:rPr>
                <w:rFonts w:hint="eastAsia"/>
                <w:color w:val="0000FF"/>
              </w:rPr>
            </w:pPr>
            <w:r>
              <w:rPr>
                <w:rFonts w:hint="eastAsia"/>
                <w:color w:val="0000FF"/>
              </w:rPr>
              <w:t>0 GK</w:t>
            </w:r>
            <w:r>
              <w:rPr>
                <w:rFonts w:hint="eastAsia"/>
                <w:color w:val="0000FF"/>
              </w:rPr>
              <w:t>号</w:t>
            </w:r>
            <w:r>
              <w:rPr>
                <w:rFonts w:hint="eastAsia"/>
                <w:color w:val="0000FF"/>
              </w:rPr>
              <w:t xml:space="preserve"> 1</w:t>
            </w:r>
            <w:r>
              <w:rPr>
                <w:rFonts w:hint="eastAsia"/>
                <w:color w:val="0000FF"/>
              </w:rPr>
              <w:t>内线</w:t>
            </w:r>
            <w:r>
              <w:rPr>
                <w:rFonts w:hint="eastAsia"/>
                <w:color w:val="0000FF"/>
              </w:rPr>
              <w:t xml:space="preserve"> 2</w:t>
            </w:r>
            <w:r>
              <w:rPr>
                <w:rFonts w:hint="eastAsia"/>
                <w:color w:val="0000FF"/>
              </w:rPr>
              <w:t>外线</w:t>
            </w:r>
          </w:p>
        </w:tc>
        <w:tc>
          <w:tcPr>
            <w:tcW w:w="2693" w:type="dxa"/>
            <w:vAlign w:val="center"/>
          </w:tcPr>
          <w:p w:rsidR="008453D9" w:rsidRDefault="008453D9" w:rsidP="00C877EA">
            <w:pPr>
              <w:spacing w:before="60" w:after="60" w:line="0" w:lineRule="atLeast"/>
              <w:rPr>
                <w:rFonts w:ascii="宋体" w:cs="宋体" w:hint="eastAsia"/>
                <w:color w:val="0000FF"/>
                <w:sz w:val="18"/>
              </w:rPr>
            </w:pPr>
            <w:r>
              <w:rPr>
                <w:rFonts w:ascii="宋体" w:cs="宋体" w:hint="eastAsia"/>
                <w:color w:val="0000FF"/>
                <w:sz w:val="18"/>
              </w:rPr>
              <w:t>TT</w:t>
            </w:r>
          </w:p>
        </w:tc>
        <w:tc>
          <w:tcPr>
            <w:tcW w:w="1559" w:type="dxa"/>
          </w:tcPr>
          <w:p w:rsidR="008453D9" w:rsidRDefault="008453D9" w:rsidP="001E4514">
            <w:pPr>
              <w:rPr>
                <w:rFonts w:ascii="宋体" w:hAnsi="宋体" w:hint="eastAsia"/>
                <w:color w:val="0000FF"/>
                <w:sz w:val="18"/>
              </w:rPr>
            </w:pPr>
            <w:r>
              <w:rPr>
                <w:rFonts w:ascii="宋体" w:hAnsi="宋体" w:hint="eastAsia"/>
                <w:color w:val="0000FF"/>
                <w:sz w:val="18"/>
              </w:rPr>
              <w:t>String</w:t>
            </w:r>
          </w:p>
        </w:tc>
      </w:tr>
    </w:tbl>
    <w:p w:rsidR="00C877EA" w:rsidRDefault="00C877EA" w:rsidP="00C877EA"/>
    <w:p w:rsidR="00867302" w:rsidRPr="000D51C4" w:rsidRDefault="00867302" w:rsidP="00867302">
      <w:pPr>
        <w:pStyle w:val="4"/>
        <w:rPr>
          <w:rFonts w:asciiTheme="minorEastAsia" w:eastAsiaTheme="minorEastAsia" w:hAnsiTheme="minorEastAsia"/>
        </w:rPr>
      </w:pPr>
      <w:bookmarkStart w:id="147" w:name="_新增（14）-参会人员签到对象实体【MeetingAttendance"/>
      <w:bookmarkEnd w:id="147"/>
      <w:r w:rsidRPr="000D51C4">
        <w:rPr>
          <w:rFonts w:asciiTheme="minorEastAsia" w:eastAsiaTheme="minorEastAsia" w:hAnsiTheme="minorEastAsia" w:hint="eastAsia"/>
          <w:color w:val="0000FF"/>
        </w:rPr>
        <w:t>（</w:t>
      </w:r>
      <w:r>
        <w:rPr>
          <w:rFonts w:asciiTheme="minorEastAsia" w:eastAsiaTheme="minorEastAsia" w:hAnsiTheme="minorEastAsia" w:hint="eastAsia"/>
          <w:color w:val="0000FF"/>
        </w:rPr>
        <w:t>14</w:t>
      </w:r>
      <w:r w:rsidRPr="000D51C4">
        <w:rPr>
          <w:rFonts w:asciiTheme="minorEastAsia" w:eastAsiaTheme="minorEastAsia" w:hAnsiTheme="minorEastAsia" w:hint="eastAsia"/>
          <w:color w:val="0000FF"/>
        </w:rPr>
        <w:t>）</w:t>
      </w:r>
      <w:r w:rsidRPr="000D51C4">
        <w:rPr>
          <w:rFonts w:asciiTheme="minorEastAsia" w:eastAsiaTheme="minorEastAsia" w:hAnsiTheme="minorEastAsia" w:hint="eastAsia"/>
        </w:rPr>
        <w:t>-</w:t>
      </w:r>
      <w:r>
        <w:rPr>
          <w:rFonts w:asciiTheme="minorEastAsia" w:eastAsiaTheme="minorEastAsia" w:hAnsiTheme="minorEastAsia" w:hint="eastAsia"/>
        </w:rPr>
        <w:t>参会人员签到对象实体</w:t>
      </w:r>
      <w:r w:rsidRPr="000D51C4">
        <w:rPr>
          <w:rFonts w:asciiTheme="minorEastAsia" w:eastAsiaTheme="minorEastAsia" w:hAnsiTheme="minorEastAsia" w:hint="eastAsia"/>
        </w:rPr>
        <w:t>【</w:t>
      </w:r>
      <w:r>
        <w:rPr>
          <w:rFonts w:asciiTheme="minorEastAsia" w:eastAsiaTheme="minorEastAsia" w:hAnsiTheme="minorEastAsia" w:hint="eastAsia"/>
        </w:rPr>
        <w:t>MeetingAttendanceInfo</w:t>
      </w:r>
      <w:r w:rsidRPr="000D51C4">
        <w:rPr>
          <w:rFonts w:asciiTheme="minorEastAsia" w:eastAsiaTheme="minorEastAsia" w:hAnsiTheme="minorEastAsia" w:hint="eastAsia"/>
        </w:rPr>
        <w:t>】</w:t>
      </w:r>
    </w:p>
    <w:tbl>
      <w:tblPr>
        <w:tblW w:w="8046"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tblPr>
      <w:tblGrid>
        <w:gridCol w:w="1806"/>
        <w:gridCol w:w="1846"/>
        <w:gridCol w:w="2835"/>
        <w:gridCol w:w="1559"/>
      </w:tblGrid>
      <w:tr w:rsidR="00867302" w:rsidRPr="0001495D" w:rsidTr="005D7E86">
        <w:tc>
          <w:tcPr>
            <w:tcW w:w="1806" w:type="dxa"/>
            <w:shd w:val="clear" w:color="auto" w:fill="BFBFBF"/>
            <w:vAlign w:val="center"/>
          </w:tcPr>
          <w:p w:rsidR="00867302" w:rsidRPr="005423AB" w:rsidRDefault="00867302" w:rsidP="001E4514">
            <w:pPr>
              <w:pStyle w:val="aff"/>
              <w:widowControl w:val="0"/>
              <w:rPr>
                <w:rFonts w:ascii="黑体"/>
                <w:color w:val="0000FF"/>
              </w:rPr>
            </w:pPr>
            <w:r w:rsidRPr="005423AB">
              <w:rPr>
                <w:rFonts w:ascii="黑体" w:hint="eastAsia"/>
                <w:color w:val="0000FF"/>
              </w:rPr>
              <w:t>属性</w:t>
            </w:r>
          </w:p>
        </w:tc>
        <w:tc>
          <w:tcPr>
            <w:tcW w:w="1846" w:type="dxa"/>
            <w:shd w:val="clear" w:color="auto" w:fill="BFBFBF"/>
            <w:vAlign w:val="center"/>
          </w:tcPr>
          <w:p w:rsidR="00867302" w:rsidRPr="005423AB" w:rsidRDefault="00867302" w:rsidP="001E4514">
            <w:pPr>
              <w:pStyle w:val="aff"/>
              <w:widowControl w:val="0"/>
              <w:rPr>
                <w:rFonts w:ascii="黑体"/>
                <w:color w:val="0000FF"/>
              </w:rPr>
            </w:pPr>
            <w:r w:rsidRPr="005423AB">
              <w:rPr>
                <w:rFonts w:ascii="黑体" w:hint="eastAsia"/>
                <w:color w:val="0000FF"/>
              </w:rPr>
              <w:t>属性约束</w:t>
            </w:r>
          </w:p>
        </w:tc>
        <w:tc>
          <w:tcPr>
            <w:tcW w:w="2835" w:type="dxa"/>
            <w:shd w:val="clear" w:color="auto" w:fill="BFBFBF"/>
            <w:vAlign w:val="center"/>
          </w:tcPr>
          <w:p w:rsidR="00867302" w:rsidRPr="005423AB" w:rsidRDefault="00867302" w:rsidP="001E4514">
            <w:pPr>
              <w:pStyle w:val="aff"/>
              <w:widowControl w:val="0"/>
              <w:rPr>
                <w:rFonts w:ascii="黑体"/>
                <w:color w:val="0000FF"/>
              </w:rPr>
            </w:pPr>
            <w:r w:rsidRPr="005423AB">
              <w:rPr>
                <w:rFonts w:ascii="黑体" w:hint="eastAsia"/>
                <w:color w:val="0000FF"/>
              </w:rPr>
              <w:t>数据名称</w:t>
            </w:r>
          </w:p>
        </w:tc>
        <w:tc>
          <w:tcPr>
            <w:tcW w:w="1559" w:type="dxa"/>
            <w:shd w:val="clear" w:color="auto" w:fill="BFBFBF"/>
            <w:vAlign w:val="center"/>
          </w:tcPr>
          <w:p w:rsidR="00867302" w:rsidRPr="005423AB" w:rsidRDefault="00867302" w:rsidP="001E4514">
            <w:pPr>
              <w:pStyle w:val="aff"/>
              <w:widowControl w:val="0"/>
              <w:rPr>
                <w:rFonts w:ascii="黑体"/>
                <w:color w:val="0000FF"/>
              </w:rPr>
            </w:pPr>
            <w:r w:rsidRPr="005423AB">
              <w:rPr>
                <w:rFonts w:ascii="黑体" w:hint="eastAsia"/>
                <w:color w:val="0000FF"/>
              </w:rPr>
              <w:t>数据类型</w:t>
            </w:r>
          </w:p>
        </w:tc>
      </w:tr>
      <w:tr w:rsidR="00867302" w:rsidRPr="00461B7C" w:rsidTr="005D7E86">
        <w:tc>
          <w:tcPr>
            <w:tcW w:w="1806" w:type="dxa"/>
            <w:vAlign w:val="center"/>
          </w:tcPr>
          <w:p w:rsidR="00867302" w:rsidRPr="005423AB" w:rsidRDefault="005D7E86" w:rsidP="001E4514">
            <w:pPr>
              <w:widowControl/>
              <w:rPr>
                <w:color w:val="0000FF"/>
              </w:rPr>
            </w:pPr>
            <w:r>
              <w:rPr>
                <w:rFonts w:ascii="宋体" w:hAnsi="宋体" w:hint="eastAsia"/>
                <w:color w:val="0000FF"/>
                <w:sz w:val="18"/>
              </w:rPr>
              <w:t>参会人员姓名</w:t>
            </w:r>
          </w:p>
        </w:tc>
        <w:tc>
          <w:tcPr>
            <w:tcW w:w="1846" w:type="dxa"/>
            <w:vAlign w:val="center"/>
          </w:tcPr>
          <w:p w:rsidR="00867302" w:rsidRPr="005423AB" w:rsidRDefault="00867302" w:rsidP="001E4514">
            <w:pPr>
              <w:rPr>
                <w:rFonts w:ascii="宋体" w:hAnsi="宋体"/>
                <w:color w:val="0000FF"/>
                <w:sz w:val="18"/>
              </w:rPr>
            </w:pPr>
          </w:p>
        </w:tc>
        <w:tc>
          <w:tcPr>
            <w:tcW w:w="2835" w:type="dxa"/>
            <w:vAlign w:val="center"/>
          </w:tcPr>
          <w:p w:rsidR="00867302" w:rsidRPr="005423AB" w:rsidRDefault="005D7E86" w:rsidP="001E4514">
            <w:pPr>
              <w:rPr>
                <w:rFonts w:ascii="宋体" w:hAnsi="宋体"/>
                <w:color w:val="0000FF"/>
                <w:sz w:val="18"/>
              </w:rPr>
            </w:pPr>
            <w:r>
              <w:rPr>
                <w:rFonts w:ascii="宋体" w:cs="宋体" w:hint="eastAsia"/>
                <w:color w:val="0000FF"/>
                <w:sz w:val="18"/>
              </w:rPr>
              <w:t>MAN</w:t>
            </w:r>
            <w:r w:rsidR="002C05A8">
              <w:rPr>
                <w:rFonts w:ascii="宋体" w:cs="宋体" w:hint="eastAsia"/>
                <w:color w:val="0000FF"/>
                <w:sz w:val="18"/>
              </w:rPr>
              <w:t>A</w:t>
            </w:r>
            <w:r>
              <w:rPr>
                <w:rFonts w:ascii="宋体" w:cs="宋体" w:hint="eastAsia"/>
                <w:color w:val="0000FF"/>
                <w:sz w:val="18"/>
              </w:rPr>
              <w:t>【MeetingAttendanceName】</w:t>
            </w:r>
          </w:p>
        </w:tc>
        <w:tc>
          <w:tcPr>
            <w:tcW w:w="1559" w:type="dxa"/>
          </w:tcPr>
          <w:p w:rsidR="00867302" w:rsidRPr="005423AB" w:rsidRDefault="00867302" w:rsidP="001E4514">
            <w:pPr>
              <w:rPr>
                <w:rFonts w:ascii="宋体" w:hAnsi="宋体"/>
                <w:color w:val="0000FF"/>
                <w:sz w:val="18"/>
              </w:rPr>
            </w:pPr>
            <w:r w:rsidRPr="005423AB">
              <w:rPr>
                <w:rFonts w:ascii="宋体" w:hAnsi="宋体"/>
                <w:color w:val="0000FF"/>
                <w:sz w:val="18"/>
              </w:rPr>
              <w:t>S</w:t>
            </w:r>
            <w:r w:rsidRPr="005423AB">
              <w:rPr>
                <w:rFonts w:ascii="宋体" w:hAnsi="宋体" w:hint="eastAsia"/>
                <w:color w:val="0000FF"/>
                <w:sz w:val="18"/>
              </w:rPr>
              <w:t>tring</w:t>
            </w:r>
          </w:p>
        </w:tc>
      </w:tr>
      <w:tr w:rsidR="00867302" w:rsidRPr="00461B7C" w:rsidTr="005D7E86">
        <w:trPr>
          <w:trHeight w:val="497"/>
        </w:trPr>
        <w:tc>
          <w:tcPr>
            <w:tcW w:w="1806" w:type="dxa"/>
            <w:vAlign w:val="center"/>
          </w:tcPr>
          <w:p w:rsidR="00867302" w:rsidRPr="005423AB" w:rsidRDefault="005D7E86" w:rsidP="001E4514">
            <w:pPr>
              <w:widowControl/>
              <w:rPr>
                <w:color w:val="0000FF"/>
              </w:rPr>
            </w:pPr>
            <w:r>
              <w:rPr>
                <w:rFonts w:hint="eastAsia"/>
                <w:color w:val="0000FF"/>
              </w:rPr>
              <w:t>参会人员工号</w:t>
            </w:r>
          </w:p>
        </w:tc>
        <w:tc>
          <w:tcPr>
            <w:tcW w:w="1846" w:type="dxa"/>
            <w:vAlign w:val="center"/>
          </w:tcPr>
          <w:p w:rsidR="00867302" w:rsidRPr="005423AB" w:rsidRDefault="00867302" w:rsidP="001E4514">
            <w:pPr>
              <w:rPr>
                <w:rFonts w:ascii="宋体" w:hAnsi="宋体"/>
                <w:color w:val="0000FF"/>
                <w:sz w:val="18"/>
              </w:rPr>
            </w:pPr>
          </w:p>
        </w:tc>
        <w:tc>
          <w:tcPr>
            <w:tcW w:w="2835" w:type="dxa"/>
            <w:vAlign w:val="center"/>
          </w:tcPr>
          <w:p w:rsidR="00867302" w:rsidRPr="005423AB" w:rsidRDefault="005D7E86" w:rsidP="001E4514">
            <w:pPr>
              <w:spacing w:before="60" w:after="60" w:line="0" w:lineRule="atLeast"/>
              <w:rPr>
                <w:rFonts w:ascii="宋体" w:hAnsi="宋体"/>
                <w:color w:val="0000FF"/>
              </w:rPr>
            </w:pPr>
            <w:r>
              <w:rPr>
                <w:rFonts w:ascii="宋体" w:cs="宋体" w:hint="eastAsia"/>
                <w:color w:val="0000FF"/>
                <w:sz w:val="18"/>
              </w:rPr>
              <w:t>MAN</w:t>
            </w:r>
            <w:r w:rsidR="002C05A8">
              <w:rPr>
                <w:rFonts w:ascii="宋体" w:cs="宋体" w:hint="eastAsia"/>
                <w:color w:val="0000FF"/>
                <w:sz w:val="18"/>
              </w:rPr>
              <w:t>U</w:t>
            </w:r>
            <w:r w:rsidR="00867302">
              <w:rPr>
                <w:rFonts w:ascii="宋体" w:cs="宋体" w:hint="eastAsia"/>
                <w:color w:val="0000FF"/>
                <w:sz w:val="18"/>
              </w:rPr>
              <w:t>【</w:t>
            </w:r>
            <w:r>
              <w:rPr>
                <w:rFonts w:ascii="宋体" w:cs="宋体" w:hint="eastAsia"/>
                <w:color w:val="0000FF"/>
                <w:sz w:val="18"/>
              </w:rPr>
              <w:t>MeetingAttendanceNumber</w:t>
            </w:r>
            <w:r w:rsidR="00867302">
              <w:rPr>
                <w:rFonts w:ascii="宋体" w:cs="宋体" w:hint="eastAsia"/>
                <w:color w:val="0000FF"/>
                <w:sz w:val="18"/>
              </w:rPr>
              <w:t>】</w:t>
            </w:r>
          </w:p>
        </w:tc>
        <w:tc>
          <w:tcPr>
            <w:tcW w:w="1559" w:type="dxa"/>
          </w:tcPr>
          <w:p w:rsidR="00867302" w:rsidRPr="005423AB" w:rsidRDefault="00867302" w:rsidP="001E4514">
            <w:pPr>
              <w:rPr>
                <w:rFonts w:ascii="宋体" w:hAnsi="宋体"/>
                <w:color w:val="0000FF"/>
                <w:sz w:val="18"/>
              </w:rPr>
            </w:pPr>
            <w:r w:rsidRPr="005423AB">
              <w:rPr>
                <w:rFonts w:ascii="宋体" w:hAnsi="宋体"/>
                <w:color w:val="0000FF"/>
                <w:sz w:val="18"/>
              </w:rPr>
              <w:t>S</w:t>
            </w:r>
            <w:r w:rsidRPr="005423AB">
              <w:rPr>
                <w:rFonts w:ascii="宋体" w:hAnsi="宋体" w:hint="eastAsia"/>
                <w:color w:val="0000FF"/>
                <w:sz w:val="18"/>
              </w:rPr>
              <w:t>tring</w:t>
            </w:r>
          </w:p>
        </w:tc>
      </w:tr>
      <w:tr w:rsidR="00867302" w:rsidRPr="00461B7C" w:rsidTr="005D7E86">
        <w:trPr>
          <w:trHeight w:val="405"/>
        </w:trPr>
        <w:tc>
          <w:tcPr>
            <w:tcW w:w="1806" w:type="dxa"/>
            <w:vAlign w:val="center"/>
          </w:tcPr>
          <w:p w:rsidR="00867302" w:rsidRDefault="00867302" w:rsidP="001E4514">
            <w:pPr>
              <w:widowControl/>
              <w:rPr>
                <w:color w:val="0000FF"/>
              </w:rPr>
            </w:pPr>
            <w:r>
              <w:rPr>
                <w:rFonts w:hint="eastAsia"/>
                <w:color w:val="0000FF"/>
              </w:rPr>
              <w:t>状态</w:t>
            </w:r>
          </w:p>
        </w:tc>
        <w:tc>
          <w:tcPr>
            <w:tcW w:w="1846" w:type="dxa"/>
            <w:vAlign w:val="center"/>
          </w:tcPr>
          <w:p w:rsidR="00867302" w:rsidRDefault="005D7E86" w:rsidP="001E4514">
            <w:pPr>
              <w:rPr>
                <w:color w:val="0000FF"/>
              </w:rPr>
            </w:pPr>
            <w:r>
              <w:rPr>
                <w:rFonts w:hint="eastAsia"/>
                <w:color w:val="0000FF"/>
              </w:rPr>
              <w:t>0</w:t>
            </w:r>
            <w:r>
              <w:rPr>
                <w:rFonts w:hint="eastAsia"/>
                <w:color w:val="0000FF"/>
              </w:rPr>
              <w:t>：未签到，</w:t>
            </w:r>
            <w:r>
              <w:rPr>
                <w:rFonts w:hint="eastAsia"/>
                <w:color w:val="0000FF"/>
              </w:rPr>
              <w:t>1</w:t>
            </w:r>
            <w:r>
              <w:rPr>
                <w:rFonts w:hint="eastAsia"/>
                <w:color w:val="0000FF"/>
              </w:rPr>
              <w:t>已签到</w:t>
            </w:r>
          </w:p>
        </w:tc>
        <w:tc>
          <w:tcPr>
            <w:tcW w:w="2835" w:type="dxa"/>
            <w:vAlign w:val="center"/>
          </w:tcPr>
          <w:p w:rsidR="00867302" w:rsidRPr="005916D6" w:rsidRDefault="00867302" w:rsidP="001E4514">
            <w:pPr>
              <w:spacing w:before="60" w:after="60" w:line="0" w:lineRule="atLeast"/>
              <w:rPr>
                <w:rFonts w:ascii="宋体" w:cs="宋体"/>
                <w:color w:val="0000FF"/>
                <w:sz w:val="18"/>
              </w:rPr>
            </w:pPr>
            <w:r>
              <w:rPr>
                <w:rFonts w:ascii="宋体" w:cs="宋体" w:hint="eastAsia"/>
                <w:color w:val="0000FF"/>
                <w:sz w:val="18"/>
              </w:rPr>
              <w:t>ST【State】</w:t>
            </w:r>
          </w:p>
        </w:tc>
        <w:tc>
          <w:tcPr>
            <w:tcW w:w="1559" w:type="dxa"/>
          </w:tcPr>
          <w:p w:rsidR="00867302" w:rsidRDefault="00867302" w:rsidP="001E4514">
            <w:pPr>
              <w:rPr>
                <w:rFonts w:ascii="宋体" w:hAnsi="宋体"/>
                <w:color w:val="0000FF"/>
                <w:sz w:val="18"/>
              </w:rPr>
            </w:pPr>
          </w:p>
          <w:p w:rsidR="00867302" w:rsidRPr="005916D6" w:rsidRDefault="00867302" w:rsidP="001E4514">
            <w:pPr>
              <w:jc w:val="center"/>
              <w:rPr>
                <w:rFonts w:ascii="宋体" w:hAnsi="宋体"/>
                <w:sz w:val="18"/>
              </w:rPr>
            </w:pPr>
            <w:r w:rsidRPr="005423AB">
              <w:rPr>
                <w:rFonts w:ascii="宋体" w:hAnsi="宋体"/>
                <w:color w:val="0000FF"/>
                <w:sz w:val="18"/>
              </w:rPr>
              <w:t>S</w:t>
            </w:r>
            <w:r w:rsidRPr="005423AB">
              <w:rPr>
                <w:rFonts w:ascii="宋体" w:hAnsi="宋体" w:hint="eastAsia"/>
                <w:color w:val="0000FF"/>
                <w:sz w:val="18"/>
              </w:rPr>
              <w:t>tring</w:t>
            </w:r>
          </w:p>
        </w:tc>
      </w:tr>
      <w:tr w:rsidR="00867302" w:rsidRPr="00461B7C" w:rsidTr="005D7E86">
        <w:trPr>
          <w:trHeight w:val="411"/>
        </w:trPr>
        <w:tc>
          <w:tcPr>
            <w:tcW w:w="1806" w:type="dxa"/>
            <w:vAlign w:val="center"/>
          </w:tcPr>
          <w:p w:rsidR="00867302" w:rsidRDefault="005D7E86" w:rsidP="001E4514">
            <w:pPr>
              <w:widowControl/>
              <w:rPr>
                <w:color w:val="0000FF"/>
              </w:rPr>
            </w:pPr>
            <w:r>
              <w:rPr>
                <w:rFonts w:hint="eastAsia"/>
                <w:color w:val="0000FF"/>
              </w:rPr>
              <w:t>签到时间</w:t>
            </w:r>
          </w:p>
        </w:tc>
        <w:tc>
          <w:tcPr>
            <w:tcW w:w="1846" w:type="dxa"/>
            <w:vAlign w:val="center"/>
          </w:tcPr>
          <w:p w:rsidR="00867302" w:rsidRDefault="005D7E86" w:rsidP="001E4514">
            <w:pPr>
              <w:rPr>
                <w:color w:val="0000FF"/>
              </w:rPr>
            </w:pPr>
            <w:r>
              <w:rPr>
                <w:rFonts w:hint="eastAsia"/>
                <w:color w:val="0000FF"/>
              </w:rPr>
              <w:t>状态为已签到时非空</w:t>
            </w:r>
          </w:p>
        </w:tc>
        <w:tc>
          <w:tcPr>
            <w:tcW w:w="2835" w:type="dxa"/>
            <w:vAlign w:val="center"/>
          </w:tcPr>
          <w:p w:rsidR="00867302" w:rsidRDefault="005D7E86" w:rsidP="001E4514">
            <w:pPr>
              <w:spacing w:before="60" w:after="60" w:line="0" w:lineRule="atLeast"/>
              <w:rPr>
                <w:rFonts w:ascii="宋体" w:cs="宋体"/>
                <w:color w:val="0000FF"/>
                <w:sz w:val="18"/>
              </w:rPr>
            </w:pPr>
            <w:r>
              <w:rPr>
                <w:rFonts w:ascii="宋体" w:cs="宋体" w:hint="eastAsia"/>
                <w:color w:val="0000FF"/>
                <w:sz w:val="18"/>
              </w:rPr>
              <w:t>AT【AttendanceTime】</w:t>
            </w:r>
          </w:p>
        </w:tc>
        <w:tc>
          <w:tcPr>
            <w:tcW w:w="1559" w:type="dxa"/>
          </w:tcPr>
          <w:p w:rsidR="00867302" w:rsidRDefault="00867302" w:rsidP="001E4514">
            <w:pPr>
              <w:rPr>
                <w:rFonts w:ascii="宋体" w:hAnsi="宋体"/>
                <w:color w:val="0000FF"/>
                <w:sz w:val="18"/>
              </w:rPr>
            </w:pPr>
            <w:r>
              <w:rPr>
                <w:rFonts w:ascii="宋体" w:hAnsi="宋体" w:hint="eastAsia"/>
                <w:color w:val="0000FF"/>
                <w:sz w:val="18"/>
              </w:rPr>
              <w:t>String</w:t>
            </w:r>
          </w:p>
        </w:tc>
      </w:tr>
    </w:tbl>
    <w:p w:rsidR="00C877EA" w:rsidRDefault="00C877EA" w:rsidP="00C877EA"/>
    <w:p w:rsidR="000667CD" w:rsidRPr="000D51C4" w:rsidRDefault="000667CD" w:rsidP="000667CD">
      <w:pPr>
        <w:pStyle w:val="4"/>
        <w:rPr>
          <w:rFonts w:asciiTheme="minorEastAsia" w:eastAsiaTheme="minorEastAsia" w:hAnsiTheme="minorEastAsia"/>
        </w:rPr>
      </w:pPr>
      <w:bookmarkStart w:id="148" w:name="_新增（14）-会议室时间延长冲突信息对象实体【MeetingProLo"/>
      <w:bookmarkEnd w:id="148"/>
      <w:r w:rsidRPr="000D51C4">
        <w:rPr>
          <w:rFonts w:asciiTheme="minorEastAsia" w:eastAsiaTheme="minorEastAsia" w:hAnsiTheme="minorEastAsia" w:hint="eastAsia"/>
          <w:color w:val="0000FF"/>
        </w:rPr>
        <w:t>（</w:t>
      </w:r>
      <w:r>
        <w:rPr>
          <w:rFonts w:asciiTheme="minorEastAsia" w:eastAsiaTheme="minorEastAsia" w:hAnsiTheme="minorEastAsia" w:hint="eastAsia"/>
          <w:color w:val="0000FF"/>
        </w:rPr>
        <w:t>14</w:t>
      </w:r>
      <w:r w:rsidRPr="000D51C4">
        <w:rPr>
          <w:rFonts w:asciiTheme="minorEastAsia" w:eastAsiaTheme="minorEastAsia" w:hAnsiTheme="minorEastAsia" w:hint="eastAsia"/>
          <w:color w:val="0000FF"/>
        </w:rPr>
        <w:t>）</w:t>
      </w:r>
      <w:r w:rsidRPr="000D51C4">
        <w:rPr>
          <w:rFonts w:asciiTheme="minorEastAsia" w:eastAsiaTheme="minorEastAsia" w:hAnsiTheme="minorEastAsia" w:hint="eastAsia"/>
        </w:rPr>
        <w:t>-</w:t>
      </w:r>
      <w:bookmarkStart w:id="149" w:name="OLE_LINK21"/>
      <w:bookmarkStart w:id="150" w:name="OLE_LINK22"/>
      <w:r>
        <w:rPr>
          <w:rFonts w:asciiTheme="minorEastAsia" w:eastAsiaTheme="minorEastAsia" w:hAnsiTheme="minorEastAsia" w:hint="eastAsia"/>
        </w:rPr>
        <w:t>会议室时间延长</w:t>
      </w:r>
      <w:r w:rsidR="004B136E">
        <w:rPr>
          <w:rFonts w:asciiTheme="minorEastAsia" w:eastAsiaTheme="minorEastAsia" w:hAnsiTheme="minorEastAsia" w:hint="eastAsia"/>
        </w:rPr>
        <w:t>冲突</w:t>
      </w:r>
      <w:r>
        <w:rPr>
          <w:rFonts w:asciiTheme="minorEastAsia" w:eastAsiaTheme="minorEastAsia" w:hAnsiTheme="minorEastAsia" w:hint="eastAsia"/>
        </w:rPr>
        <w:t>信息对象实体</w:t>
      </w:r>
      <w:bookmarkEnd w:id="149"/>
      <w:bookmarkEnd w:id="150"/>
      <w:r w:rsidRPr="000D51C4">
        <w:rPr>
          <w:rFonts w:asciiTheme="minorEastAsia" w:eastAsiaTheme="minorEastAsia" w:hAnsiTheme="minorEastAsia" w:hint="eastAsia"/>
        </w:rPr>
        <w:t>【</w:t>
      </w:r>
      <w:r w:rsidR="00293B9A">
        <w:rPr>
          <w:rFonts w:asciiTheme="minorEastAsia" w:eastAsiaTheme="minorEastAsia" w:hAnsiTheme="minorEastAsia" w:hint="eastAsia"/>
        </w:rPr>
        <w:t>MeetingProLong</w:t>
      </w:r>
      <w:r w:rsidRPr="000D51C4">
        <w:rPr>
          <w:rFonts w:asciiTheme="minorEastAsia" w:eastAsiaTheme="minorEastAsia" w:hAnsiTheme="minorEastAsia" w:hint="eastAsia"/>
        </w:rPr>
        <w:t>】</w:t>
      </w:r>
    </w:p>
    <w:tbl>
      <w:tblPr>
        <w:tblW w:w="8046"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tblPr>
      <w:tblGrid>
        <w:gridCol w:w="1806"/>
        <w:gridCol w:w="1846"/>
        <w:gridCol w:w="2835"/>
        <w:gridCol w:w="1559"/>
      </w:tblGrid>
      <w:tr w:rsidR="000667CD" w:rsidRPr="0001495D" w:rsidTr="001E4514">
        <w:tc>
          <w:tcPr>
            <w:tcW w:w="1806" w:type="dxa"/>
            <w:shd w:val="clear" w:color="auto" w:fill="BFBFBF"/>
            <w:vAlign w:val="center"/>
          </w:tcPr>
          <w:p w:rsidR="000667CD" w:rsidRPr="005423AB" w:rsidRDefault="000667CD" w:rsidP="001E4514">
            <w:pPr>
              <w:pStyle w:val="aff"/>
              <w:widowControl w:val="0"/>
              <w:rPr>
                <w:rFonts w:ascii="黑体"/>
                <w:color w:val="0000FF"/>
              </w:rPr>
            </w:pPr>
            <w:r w:rsidRPr="005423AB">
              <w:rPr>
                <w:rFonts w:ascii="黑体" w:hint="eastAsia"/>
                <w:color w:val="0000FF"/>
              </w:rPr>
              <w:t>属性</w:t>
            </w:r>
          </w:p>
        </w:tc>
        <w:tc>
          <w:tcPr>
            <w:tcW w:w="1846" w:type="dxa"/>
            <w:shd w:val="clear" w:color="auto" w:fill="BFBFBF"/>
            <w:vAlign w:val="center"/>
          </w:tcPr>
          <w:p w:rsidR="000667CD" w:rsidRPr="005423AB" w:rsidRDefault="000667CD" w:rsidP="001E4514">
            <w:pPr>
              <w:pStyle w:val="aff"/>
              <w:widowControl w:val="0"/>
              <w:rPr>
                <w:rFonts w:ascii="黑体"/>
                <w:color w:val="0000FF"/>
              </w:rPr>
            </w:pPr>
            <w:r w:rsidRPr="005423AB">
              <w:rPr>
                <w:rFonts w:ascii="黑体" w:hint="eastAsia"/>
                <w:color w:val="0000FF"/>
              </w:rPr>
              <w:t>属性约束</w:t>
            </w:r>
          </w:p>
        </w:tc>
        <w:tc>
          <w:tcPr>
            <w:tcW w:w="2835" w:type="dxa"/>
            <w:shd w:val="clear" w:color="auto" w:fill="BFBFBF"/>
            <w:vAlign w:val="center"/>
          </w:tcPr>
          <w:p w:rsidR="000667CD" w:rsidRPr="005423AB" w:rsidRDefault="000667CD" w:rsidP="001E4514">
            <w:pPr>
              <w:pStyle w:val="aff"/>
              <w:widowControl w:val="0"/>
              <w:rPr>
                <w:rFonts w:ascii="黑体"/>
                <w:color w:val="0000FF"/>
              </w:rPr>
            </w:pPr>
            <w:r w:rsidRPr="005423AB">
              <w:rPr>
                <w:rFonts w:ascii="黑体" w:hint="eastAsia"/>
                <w:color w:val="0000FF"/>
              </w:rPr>
              <w:t>数据名称</w:t>
            </w:r>
          </w:p>
        </w:tc>
        <w:tc>
          <w:tcPr>
            <w:tcW w:w="1559" w:type="dxa"/>
            <w:shd w:val="clear" w:color="auto" w:fill="BFBFBF"/>
            <w:vAlign w:val="center"/>
          </w:tcPr>
          <w:p w:rsidR="000667CD" w:rsidRPr="005423AB" w:rsidRDefault="000667CD" w:rsidP="001E4514">
            <w:pPr>
              <w:pStyle w:val="aff"/>
              <w:widowControl w:val="0"/>
              <w:rPr>
                <w:rFonts w:ascii="黑体"/>
                <w:color w:val="0000FF"/>
              </w:rPr>
            </w:pPr>
            <w:r w:rsidRPr="005423AB">
              <w:rPr>
                <w:rFonts w:ascii="黑体" w:hint="eastAsia"/>
                <w:color w:val="0000FF"/>
              </w:rPr>
              <w:t>数据类型</w:t>
            </w:r>
          </w:p>
        </w:tc>
      </w:tr>
      <w:tr w:rsidR="000667CD" w:rsidRPr="00461B7C" w:rsidTr="001E4514">
        <w:tc>
          <w:tcPr>
            <w:tcW w:w="1806" w:type="dxa"/>
            <w:vAlign w:val="center"/>
          </w:tcPr>
          <w:p w:rsidR="000667CD" w:rsidRPr="005423AB" w:rsidRDefault="000667CD" w:rsidP="001E4514">
            <w:pPr>
              <w:widowControl/>
              <w:rPr>
                <w:color w:val="0000FF"/>
              </w:rPr>
            </w:pPr>
            <w:r>
              <w:rPr>
                <w:rFonts w:ascii="宋体" w:hAnsi="宋体" w:hint="eastAsia"/>
                <w:color w:val="0000FF"/>
                <w:sz w:val="18"/>
              </w:rPr>
              <w:t>会议室ID</w:t>
            </w:r>
          </w:p>
        </w:tc>
        <w:tc>
          <w:tcPr>
            <w:tcW w:w="1846" w:type="dxa"/>
            <w:vAlign w:val="center"/>
          </w:tcPr>
          <w:p w:rsidR="000667CD" w:rsidRPr="005423AB" w:rsidRDefault="000667CD" w:rsidP="001E4514">
            <w:pPr>
              <w:rPr>
                <w:rFonts w:ascii="宋体" w:hAnsi="宋体"/>
                <w:color w:val="0000FF"/>
                <w:sz w:val="18"/>
              </w:rPr>
            </w:pPr>
          </w:p>
        </w:tc>
        <w:tc>
          <w:tcPr>
            <w:tcW w:w="2835" w:type="dxa"/>
            <w:vAlign w:val="center"/>
          </w:tcPr>
          <w:p w:rsidR="000667CD" w:rsidRPr="005423AB" w:rsidRDefault="000667CD" w:rsidP="001E4514">
            <w:pPr>
              <w:rPr>
                <w:rFonts w:ascii="宋体" w:hAnsi="宋体"/>
                <w:color w:val="0000FF"/>
                <w:sz w:val="18"/>
              </w:rPr>
            </w:pPr>
            <w:r>
              <w:rPr>
                <w:rFonts w:ascii="宋体" w:cs="宋体" w:hint="eastAsia"/>
                <w:color w:val="0000FF"/>
                <w:sz w:val="18"/>
              </w:rPr>
              <w:t>MRID【MeetingRoomID】</w:t>
            </w:r>
          </w:p>
        </w:tc>
        <w:tc>
          <w:tcPr>
            <w:tcW w:w="1559" w:type="dxa"/>
          </w:tcPr>
          <w:p w:rsidR="000667CD" w:rsidRPr="005423AB" w:rsidRDefault="000667CD" w:rsidP="001E4514">
            <w:pPr>
              <w:rPr>
                <w:rFonts w:ascii="宋体" w:hAnsi="宋体"/>
                <w:color w:val="0000FF"/>
                <w:sz w:val="18"/>
              </w:rPr>
            </w:pPr>
            <w:r w:rsidRPr="005423AB">
              <w:rPr>
                <w:rFonts w:ascii="宋体" w:hAnsi="宋体"/>
                <w:color w:val="0000FF"/>
                <w:sz w:val="18"/>
              </w:rPr>
              <w:t>S</w:t>
            </w:r>
            <w:r w:rsidRPr="005423AB">
              <w:rPr>
                <w:rFonts w:ascii="宋体" w:hAnsi="宋体" w:hint="eastAsia"/>
                <w:color w:val="0000FF"/>
                <w:sz w:val="18"/>
              </w:rPr>
              <w:t>tring</w:t>
            </w:r>
          </w:p>
        </w:tc>
      </w:tr>
      <w:tr w:rsidR="000667CD" w:rsidRPr="00461B7C" w:rsidTr="001E4514">
        <w:trPr>
          <w:trHeight w:val="497"/>
        </w:trPr>
        <w:tc>
          <w:tcPr>
            <w:tcW w:w="1806" w:type="dxa"/>
            <w:vAlign w:val="center"/>
          </w:tcPr>
          <w:p w:rsidR="000667CD" w:rsidRPr="005423AB" w:rsidRDefault="000667CD" w:rsidP="001E4514">
            <w:pPr>
              <w:widowControl/>
              <w:rPr>
                <w:color w:val="0000FF"/>
              </w:rPr>
            </w:pPr>
            <w:r>
              <w:rPr>
                <w:rFonts w:hint="eastAsia"/>
                <w:color w:val="0000FF"/>
              </w:rPr>
              <w:t>是否可以延长</w:t>
            </w:r>
          </w:p>
        </w:tc>
        <w:tc>
          <w:tcPr>
            <w:tcW w:w="1846" w:type="dxa"/>
            <w:vAlign w:val="center"/>
          </w:tcPr>
          <w:p w:rsidR="000667CD" w:rsidRDefault="000667CD" w:rsidP="001E4514">
            <w:pPr>
              <w:rPr>
                <w:rFonts w:ascii="宋体" w:hAnsi="宋体"/>
                <w:color w:val="0000FF"/>
                <w:sz w:val="18"/>
              </w:rPr>
            </w:pPr>
            <w:r>
              <w:rPr>
                <w:rFonts w:ascii="宋体" w:hAnsi="宋体" w:hint="eastAsia"/>
                <w:color w:val="0000FF"/>
                <w:sz w:val="18"/>
              </w:rPr>
              <w:t>Y：是</w:t>
            </w:r>
          </w:p>
          <w:p w:rsidR="000667CD" w:rsidRPr="005423AB" w:rsidRDefault="000667CD" w:rsidP="001E4514">
            <w:pPr>
              <w:rPr>
                <w:rFonts w:ascii="宋体" w:hAnsi="宋体"/>
                <w:color w:val="0000FF"/>
                <w:sz w:val="18"/>
              </w:rPr>
            </w:pPr>
            <w:r>
              <w:rPr>
                <w:rFonts w:ascii="宋体" w:hAnsi="宋体" w:hint="eastAsia"/>
                <w:color w:val="0000FF"/>
                <w:sz w:val="18"/>
              </w:rPr>
              <w:t>N：否</w:t>
            </w:r>
          </w:p>
        </w:tc>
        <w:tc>
          <w:tcPr>
            <w:tcW w:w="2835" w:type="dxa"/>
            <w:vAlign w:val="center"/>
          </w:tcPr>
          <w:p w:rsidR="000667CD" w:rsidRPr="005423AB" w:rsidRDefault="000667CD" w:rsidP="000667CD">
            <w:pPr>
              <w:spacing w:before="60" w:after="60" w:line="0" w:lineRule="atLeast"/>
              <w:rPr>
                <w:rFonts w:ascii="宋体" w:hAnsi="宋体"/>
                <w:color w:val="0000FF"/>
              </w:rPr>
            </w:pPr>
            <w:r>
              <w:rPr>
                <w:rFonts w:ascii="宋体" w:cs="宋体" w:hint="eastAsia"/>
                <w:color w:val="0000FF"/>
                <w:sz w:val="18"/>
              </w:rPr>
              <w:t>IPL【isProlong】</w:t>
            </w:r>
          </w:p>
        </w:tc>
        <w:tc>
          <w:tcPr>
            <w:tcW w:w="1559" w:type="dxa"/>
          </w:tcPr>
          <w:p w:rsidR="000667CD" w:rsidRPr="005423AB" w:rsidRDefault="000667CD" w:rsidP="001E4514">
            <w:pPr>
              <w:rPr>
                <w:rFonts w:ascii="宋体" w:hAnsi="宋体"/>
                <w:color w:val="0000FF"/>
                <w:sz w:val="18"/>
              </w:rPr>
            </w:pPr>
            <w:r w:rsidRPr="005423AB">
              <w:rPr>
                <w:rFonts w:ascii="宋体" w:hAnsi="宋体"/>
                <w:color w:val="0000FF"/>
                <w:sz w:val="18"/>
              </w:rPr>
              <w:t>S</w:t>
            </w:r>
            <w:r w:rsidRPr="005423AB">
              <w:rPr>
                <w:rFonts w:ascii="宋体" w:hAnsi="宋体" w:hint="eastAsia"/>
                <w:color w:val="0000FF"/>
                <w:sz w:val="18"/>
              </w:rPr>
              <w:t>tring</w:t>
            </w:r>
          </w:p>
        </w:tc>
      </w:tr>
      <w:tr w:rsidR="000667CD" w:rsidRPr="00461B7C" w:rsidTr="001E4514">
        <w:trPr>
          <w:trHeight w:val="405"/>
        </w:trPr>
        <w:tc>
          <w:tcPr>
            <w:tcW w:w="1806" w:type="dxa"/>
            <w:vAlign w:val="center"/>
          </w:tcPr>
          <w:p w:rsidR="000667CD" w:rsidRDefault="004B136E" w:rsidP="001E4514">
            <w:pPr>
              <w:widowControl/>
              <w:rPr>
                <w:color w:val="0000FF"/>
              </w:rPr>
            </w:pPr>
            <w:r>
              <w:rPr>
                <w:rFonts w:hint="eastAsia"/>
                <w:color w:val="0000FF"/>
              </w:rPr>
              <w:t>最长可延长时间</w:t>
            </w:r>
          </w:p>
        </w:tc>
        <w:tc>
          <w:tcPr>
            <w:tcW w:w="1846" w:type="dxa"/>
            <w:vAlign w:val="center"/>
          </w:tcPr>
          <w:p w:rsidR="000667CD" w:rsidRDefault="000667CD" w:rsidP="001E4514">
            <w:pPr>
              <w:rPr>
                <w:color w:val="0000FF"/>
              </w:rPr>
            </w:pPr>
          </w:p>
        </w:tc>
        <w:tc>
          <w:tcPr>
            <w:tcW w:w="2835" w:type="dxa"/>
            <w:vAlign w:val="center"/>
          </w:tcPr>
          <w:p w:rsidR="000667CD" w:rsidRPr="005916D6" w:rsidRDefault="004B136E" w:rsidP="004B136E">
            <w:pPr>
              <w:spacing w:before="60" w:after="60" w:line="0" w:lineRule="atLeast"/>
              <w:rPr>
                <w:rFonts w:ascii="宋体" w:cs="宋体"/>
                <w:color w:val="0000FF"/>
                <w:sz w:val="18"/>
              </w:rPr>
            </w:pPr>
            <w:r>
              <w:rPr>
                <w:rFonts w:ascii="宋体" w:cs="宋体" w:hint="eastAsia"/>
                <w:color w:val="0000FF"/>
                <w:sz w:val="18"/>
              </w:rPr>
              <w:t>PLT</w:t>
            </w:r>
            <w:r w:rsidR="000667CD">
              <w:rPr>
                <w:rFonts w:ascii="宋体" w:cs="宋体" w:hint="eastAsia"/>
                <w:color w:val="0000FF"/>
                <w:sz w:val="18"/>
              </w:rPr>
              <w:t>【</w:t>
            </w:r>
            <w:r>
              <w:rPr>
                <w:rFonts w:ascii="宋体" w:cs="宋体" w:hint="eastAsia"/>
                <w:color w:val="0000FF"/>
                <w:sz w:val="18"/>
              </w:rPr>
              <w:t>ProlongTime</w:t>
            </w:r>
            <w:r w:rsidR="000667CD">
              <w:rPr>
                <w:rFonts w:ascii="宋体" w:cs="宋体" w:hint="eastAsia"/>
                <w:color w:val="0000FF"/>
                <w:sz w:val="18"/>
              </w:rPr>
              <w:t>】</w:t>
            </w:r>
          </w:p>
        </w:tc>
        <w:tc>
          <w:tcPr>
            <w:tcW w:w="1559" w:type="dxa"/>
          </w:tcPr>
          <w:p w:rsidR="000667CD" w:rsidRDefault="000667CD" w:rsidP="001E4514">
            <w:pPr>
              <w:rPr>
                <w:rFonts w:ascii="宋体" w:hAnsi="宋体"/>
                <w:color w:val="0000FF"/>
                <w:sz w:val="18"/>
              </w:rPr>
            </w:pPr>
          </w:p>
          <w:p w:rsidR="000667CD" w:rsidRPr="005916D6" w:rsidRDefault="000667CD" w:rsidP="001E4514">
            <w:pPr>
              <w:jc w:val="center"/>
              <w:rPr>
                <w:rFonts w:ascii="宋体" w:hAnsi="宋体"/>
                <w:sz w:val="18"/>
              </w:rPr>
            </w:pPr>
            <w:r w:rsidRPr="005423AB">
              <w:rPr>
                <w:rFonts w:ascii="宋体" w:hAnsi="宋体"/>
                <w:color w:val="0000FF"/>
                <w:sz w:val="18"/>
              </w:rPr>
              <w:t>S</w:t>
            </w:r>
            <w:r w:rsidRPr="005423AB">
              <w:rPr>
                <w:rFonts w:ascii="宋体" w:hAnsi="宋体" w:hint="eastAsia"/>
                <w:color w:val="0000FF"/>
                <w:sz w:val="18"/>
              </w:rPr>
              <w:t>tring</w:t>
            </w:r>
          </w:p>
        </w:tc>
      </w:tr>
    </w:tbl>
    <w:p w:rsidR="00011760" w:rsidRDefault="00011760" w:rsidP="006F1B73"/>
    <w:p w:rsidR="00F15EED" w:rsidRPr="000D51C4" w:rsidRDefault="00F15EED" w:rsidP="00F15EED">
      <w:pPr>
        <w:pStyle w:val="4"/>
        <w:rPr>
          <w:rFonts w:asciiTheme="minorEastAsia" w:eastAsiaTheme="minorEastAsia" w:hAnsiTheme="minorEastAsia"/>
        </w:rPr>
      </w:pPr>
      <w:r w:rsidRPr="000D51C4">
        <w:rPr>
          <w:rFonts w:asciiTheme="minorEastAsia" w:eastAsiaTheme="minorEastAsia" w:hAnsiTheme="minorEastAsia" w:hint="eastAsia"/>
          <w:color w:val="0000FF"/>
        </w:rPr>
        <w:t>（</w:t>
      </w:r>
      <w:r w:rsidR="00AA4F50">
        <w:rPr>
          <w:rFonts w:asciiTheme="minorEastAsia" w:eastAsiaTheme="minorEastAsia" w:hAnsiTheme="minorEastAsia" w:hint="eastAsia"/>
          <w:color w:val="0000FF"/>
        </w:rPr>
        <w:t>17</w:t>
      </w:r>
      <w:r w:rsidRPr="000D51C4">
        <w:rPr>
          <w:rFonts w:asciiTheme="minorEastAsia" w:eastAsiaTheme="minorEastAsia" w:hAnsiTheme="minorEastAsia" w:hint="eastAsia"/>
          <w:color w:val="0000FF"/>
        </w:rPr>
        <w:t>）</w:t>
      </w:r>
      <w:r w:rsidRPr="000D51C4">
        <w:rPr>
          <w:rFonts w:asciiTheme="minorEastAsia" w:eastAsiaTheme="minorEastAsia" w:hAnsiTheme="minorEastAsia" w:hint="eastAsia"/>
        </w:rPr>
        <w:t>-</w:t>
      </w:r>
      <w:r>
        <w:rPr>
          <w:rFonts w:asciiTheme="minorEastAsia" w:eastAsiaTheme="minorEastAsia" w:hAnsiTheme="minorEastAsia" w:hint="eastAsia"/>
        </w:rPr>
        <w:t>通知类实体对象</w:t>
      </w:r>
      <w:r w:rsidRPr="000D51C4">
        <w:rPr>
          <w:rFonts w:asciiTheme="minorEastAsia" w:eastAsiaTheme="minorEastAsia" w:hAnsiTheme="minorEastAsia" w:hint="eastAsia"/>
        </w:rPr>
        <w:t>【</w:t>
      </w:r>
      <w:r w:rsidR="00675FDE">
        <w:rPr>
          <w:rFonts w:asciiTheme="minorEastAsia" w:eastAsiaTheme="minorEastAsia" w:hAnsiTheme="minorEastAsia" w:hint="eastAsia"/>
        </w:rPr>
        <w:t>NotifyInfo</w:t>
      </w:r>
      <w:r w:rsidRPr="000D51C4">
        <w:rPr>
          <w:rFonts w:asciiTheme="minorEastAsia" w:eastAsiaTheme="minorEastAsia" w:hAnsiTheme="minorEastAsia" w:hint="eastAsia"/>
        </w:rPr>
        <w:t>】</w:t>
      </w:r>
    </w:p>
    <w:tbl>
      <w:tblPr>
        <w:tblW w:w="8046"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tblPr>
      <w:tblGrid>
        <w:gridCol w:w="1806"/>
        <w:gridCol w:w="1846"/>
        <w:gridCol w:w="2835"/>
        <w:gridCol w:w="1559"/>
      </w:tblGrid>
      <w:tr w:rsidR="00F15EED" w:rsidRPr="0001495D" w:rsidTr="009B55B5">
        <w:tc>
          <w:tcPr>
            <w:tcW w:w="1806" w:type="dxa"/>
            <w:shd w:val="clear" w:color="auto" w:fill="BFBFBF"/>
            <w:vAlign w:val="center"/>
          </w:tcPr>
          <w:p w:rsidR="00F15EED" w:rsidRPr="005423AB" w:rsidRDefault="00F15EED" w:rsidP="009B55B5">
            <w:pPr>
              <w:pStyle w:val="aff"/>
              <w:widowControl w:val="0"/>
              <w:rPr>
                <w:rFonts w:ascii="黑体"/>
                <w:color w:val="0000FF"/>
              </w:rPr>
            </w:pPr>
            <w:r w:rsidRPr="005423AB">
              <w:rPr>
                <w:rFonts w:ascii="黑体" w:hint="eastAsia"/>
                <w:color w:val="0000FF"/>
              </w:rPr>
              <w:t>属性</w:t>
            </w:r>
          </w:p>
        </w:tc>
        <w:tc>
          <w:tcPr>
            <w:tcW w:w="1846" w:type="dxa"/>
            <w:shd w:val="clear" w:color="auto" w:fill="BFBFBF"/>
            <w:vAlign w:val="center"/>
          </w:tcPr>
          <w:p w:rsidR="00F15EED" w:rsidRPr="005423AB" w:rsidRDefault="00F15EED" w:rsidP="009B55B5">
            <w:pPr>
              <w:pStyle w:val="aff"/>
              <w:widowControl w:val="0"/>
              <w:rPr>
                <w:rFonts w:ascii="黑体"/>
                <w:color w:val="0000FF"/>
              </w:rPr>
            </w:pPr>
            <w:r w:rsidRPr="005423AB">
              <w:rPr>
                <w:rFonts w:ascii="黑体" w:hint="eastAsia"/>
                <w:color w:val="0000FF"/>
              </w:rPr>
              <w:t>属性约束</w:t>
            </w:r>
          </w:p>
        </w:tc>
        <w:tc>
          <w:tcPr>
            <w:tcW w:w="2835" w:type="dxa"/>
            <w:shd w:val="clear" w:color="auto" w:fill="BFBFBF"/>
            <w:vAlign w:val="center"/>
          </w:tcPr>
          <w:p w:rsidR="00F15EED" w:rsidRPr="005423AB" w:rsidRDefault="00F15EED" w:rsidP="009B55B5">
            <w:pPr>
              <w:pStyle w:val="aff"/>
              <w:widowControl w:val="0"/>
              <w:rPr>
                <w:rFonts w:ascii="黑体"/>
                <w:color w:val="0000FF"/>
              </w:rPr>
            </w:pPr>
            <w:r w:rsidRPr="005423AB">
              <w:rPr>
                <w:rFonts w:ascii="黑体" w:hint="eastAsia"/>
                <w:color w:val="0000FF"/>
              </w:rPr>
              <w:t>数据名称</w:t>
            </w:r>
          </w:p>
        </w:tc>
        <w:tc>
          <w:tcPr>
            <w:tcW w:w="1559" w:type="dxa"/>
            <w:shd w:val="clear" w:color="auto" w:fill="BFBFBF"/>
            <w:vAlign w:val="center"/>
          </w:tcPr>
          <w:p w:rsidR="00F15EED" w:rsidRPr="005423AB" w:rsidRDefault="00F15EED" w:rsidP="009B55B5">
            <w:pPr>
              <w:pStyle w:val="aff"/>
              <w:widowControl w:val="0"/>
              <w:rPr>
                <w:rFonts w:ascii="黑体"/>
                <w:color w:val="0000FF"/>
              </w:rPr>
            </w:pPr>
            <w:r w:rsidRPr="005423AB">
              <w:rPr>
                <w:rFonts w:ascii="黑体" w:hint="eastAsia"/>
                <w:color w:val="0000FF"/>
              </w:rPr>
              <w:t>数据类型</w:t>
            </w:r>
          </w:p>
        </w:tc>
      </w:tr>
      <w:tr w:rsidR="00F15EED" w:rsidRPr="00461B7C" w:rsidTr="009B55B5">
        <w:tc>
          <w:tcPr>
            <w:tcW w:w="1806" w:type="dxa"/>
            <w:vAlign w:val="center"/>
          </w:tcPr>
          <w:p w:rsidR="00F15EED" w:rsidRPr="005423AB" w:rsidRDefault="004F5565" w:rsidP="009B55B5">
            <w:pPr>
              <w:widowControl/>
              <w:rPr>
                <w:color w:val="0000FF"/>
              </w:rPr>
            </w:pPr>
            <w:r>
              <w:rPr>
                <w:rFonts w:ascii="宋体" w:hAnsi="宋体" w:hint="eastAsia"/>
                <w:color w:val="0000FF"/>
                <w:sz w:val="18"/>
              </w:rPr>
              <w:t>通知类型</w:t>
            </w:r>
          </w:p>
        </w:tc>
        <w:tc>
          <w:tcPr>
            <w:tcW w:w="1846" w:type="dxa"/>
            <w:vAlign w:val="center"/>
          </w:tcPr>
          <w:p w:rsidR="00F15EED" w:rsidRDefault="004F5565" w:rsidP="009B55B5">
            <w:pPr>
              <w:rPr>
                <w:rFonts w:ascii="宋体" w:hAnsi="宋体"/>
                <w:color w:val="0000FF"/>
                <w:sz w:val="18"/>
              </w:rPr>
            </w:pPr>
            <w:r>
              <w:rPr>
                <w:rFonts w:ascii="宋体" w:hAnsi="宋体" w:hint="eastAsia"/>
                <w:color w:val="0000FF"/>
                <w:sz w:val="18"/>
              </w:rPr>
              <w:t>0：会议相关通知</w:t>
            </w:r>
          </w:p>
          <w:p w:rsidR="004F5565" w:rsidRPr="005423AB" w:rsidRDefault="004F5565" w:rsidP="009B55B5">
            <w:pPr>
              <w:rPr>
                <w:rFonts w:ascii="宋体" w:hAnsi="宋体"/>
                <w:color w:val="0000FF"/>
                <w:sz w:val="18"/>
              </w:rPr>
            </w:pPr>
            <w:r>
              <w:rPr>
                <w:rFonts w:ascii="宋体" w:hAnsi="宋体" w:hint="eastAsia"/>
                <w:color w:val="0000FF"/>
                <w:sz w:val="18"/>
              </w:rPr>
              <w:lastRenderedPageBreak/>
              <w:t>1：增值服务通知</w:t>
            </w:r>
          </w:p>
        </w:tc>
        <w:tc>
          <w:tcPr>
            <w:tcW w:w="2835" w:type="dxa"/>
            <w:vAlign w:val="center"/>
          </w:tcPr>
          <w:p w:rsidR="00F15EED" w:rsidRPr="005423AB" w:rsidRDefault="004F5565" w:rsidP="009B55B5">
            <w:pPr>
              <w:rPr>
                <w:rFonts w:ascii="宋体" w:hAnsi="宋体"/>
                <w:color w:val="0000FF"/>
                <w:sz w:val="18"/>
              </w:rPr>
            </w:pPr>
            <w:r>
              <w:rPr>
                <w:rFonts w:ascii="宋体" w:cs="宋体" w:hint="eastAsia"/>
                <w:color w:val="0000FF"/>
                <w:sz w:val="18"/>
              </w:rPr>
              <w:lastRenderedPageBreak/>
              <w:t>NT【NotifyType】</w:t>
            </w:r>
          </w:p>
        </w:tc>
        <w:tc>
          <w:tcPr>
            <w:tcW w:w="1559" w:type="dxa"/>
          </w:tcPr>
          <w:p w:rsidR="00F15EED" w:rsidRPr="005423AB" w:rsidRDefault="00F15EED" w:rsidP="009B55B5">
            <w:pPr>
              <w:rPr>
                <w:rFonts w:ascii="宋体" w:hAnsi="宋体"/>
                <w:color w:val="0000FF"/>
                <w:sz w:val="18"/>
              </w:rPr>
            </w:pPr>
            <w:r w:rsidRPr="005423AB">
              <w:rPr>
                <w:rFonts w:ascii="宋体" w:hAnsi="宋体"/>
                <w:color w:val="0000FF"/>
                <w:sz w:val="18"/>
              </w:rPr>
              <w:t>S</w:t>
            </w:r>
            <w:r w:rsidRPr="005423AB">
              <w:rPr>
                <w:rFonts w:ascii="宋体" w:hAnsi="宋体" w:hint="eastAsia"/>
                <w:color w:val="0000FF"/>
                <w:sz w:val="18"/>
              </w:rPr>
              <w:t>tring</w:t>
            </w:r>
          </w:p>
        </w:tc>
      </w:tr>
      <w:tr w:rsidR="00F15EED" w:rsidRPr="00461B7C" w:rsidTr="009B55B5">
        <w:trPr>
          <w:trHeight w:val="497"/>
        </w:trPr>
        <w:tc>
          <w:tcPr>
            <w:tcW w:w="1806" w:type="dxa"/>
            <w:vAlign w:val="center"/>
          </w:tcPr>
          <w:p w:rsidR="00F15EED" w:rsidRPr="005423AB" w:rsidRDefault="006F4C58" w:rsidP="009B55B5">
            <w:pPr>
              <w:widowControl/>
              <w:rPr>
                <w:color w:val="0000FF"/>
              </w:rPr>
            </w:pPr>
            <w:r>
              <w:rPr>
                <w:rFonts w:hint="eastAsia"/>
                <w:color w:val="0000FF"/>
              </w:rPr>
              <w:lastRenderedPageBreak/>
              <w:t>会议</w:t>
            </w:r>
            <w:r>
              <w:rPr>
                <w:rFonts w:hint="eastAsia"/>
                <w:color w:val="0000FF"/>
              </w:rPr>
              <w:t>ID</w:t>
            </w:r>
          </w:p>
        </w:tc>
        <w:tc>
          <w:tcPr>
            <w:tcW w:w="1846" w:type="dxa"/>
            <w:vAlign w:val="center"/>
          </w:tcPr>
          <w:p w:rsidR="00F15EED" w:rsidRPr="005423AB" w:rsidRDefault="008011E1" w:rsidP="009B55B5">
            <w:pPr>
              <w:rPr>
                <w:rFonts w:ascii="宋体" w:hAnsi="宋体"/>
                <w:color w:val="0000FF"/>
                <w:sz w:val="18"/>
              </w:rPr>
            </w:pPr>
            <w:r>
              <w:rPr>
                <w:rFonts w:ascii="宋体" w:hAnsi="宋体" w:hint="eastAsia"/>
                <w:color w:val="0000FF"/>
                <w:sz w:val="18"/>
              </w:rPr>
              <w:t>会议相关通知时非空</w:t>
            </w:r>
          </w:p>
        </w:tc>
        <w:tc>
          <w:tcPr>
            <w:tcW w:w="2835" w:type="dxa"/>
            <w:vAlign w:val="center"/>
          </w:tcPr>
          <w:p w:rsidR="00F15EED" w:rsidRPr="005423AB" w:rsidRDefault="006F4C58" w:rsidP="009B55B5">
            <w:pPr>
              <w:spacing w:before="60" w:after="60" w:line="0" w:lineRule="atLeast"/>
              <w:rPr>
                <w:rFonts w:ascii="宋体" w:hAnsi="宋体"/>
                <w:color w:val="0000FF"/>
              </w:rPr>
            </w:pPr>
            <w:r>
              <w:rPr>
                <w:rFonts w:ascii="宋体" w:cs="宋体" w:hint="eastAsia"/>
                <w:color w:val="0000FF"/>
                <w:sz w:val="18"/>
              </w:rPr>
              <w:t>MID【MeetingID】</w:t>
            </w:r>
          </w:p>
        </w:tc>
        <w:tc>
          <w:tcPr>
            <w:tcW w:w="1559" w:type="dxa"/>
          </w:tcPr>
          <w:p w:rsidR="00F15EED" w:rsidRPr="005423AB" w:rsidRDefault="00F15EED" w:rsidP="009B55B5">
            <w:pPr>
              <w:rPr>
                <w:rFonts w:ascii="宋体" w:hAnsi="宋体"/>
                <w:color w:val="0000FF"/>
                <w:sz w:val="18"/>
              </w:rPr>
            </w:pPr>
            <w:r w:rsidRPr="005423AB">
              <w:rPr>
                <w:rFonts w:ascii="宋体" w:hAnsi="宋体"/>
                <w:color w:val="0000FF"/>
                <w:sz w:val="18"/>
              </w:rPr>
              <w:t>S</w:t>
            </w:r>
            <w:r w:rsidRPr="005423AB">
              <w:rPr>
                <w:rFonts w:ascii="宋体" w:hAnsi="宋体" w:hint="eastAsia"/>
                <w:color w:val="0000FF"/>
                <w:sz w:val="18"/>
              </w:rPr>
              <w:t>tring</w:t>
            </w:r>
          </w:p>
        </w:tc>
      </w:tr>
      <w:tr w:rsidR="00F15EED" w:rsidRPr="00461B7C" w:rsidTr="008011E1">
        <w:trPr>
          <w:trHeight w:val="446"/>
        </w:trPr>
        <w:tc>
          <w:tcPr>
            <w:tcW w:w="1806" w:type="dxa"/>
            <w:vAlign w:val="center"/>
          </w:tcPr>
          <w:p w:rsidR="00F15EED" w:rsidRDefault="004F5565" w:rsidP="009B55B5">
            <w:pPr>
              <w:widowControl/>
              <w:rPr>
                <w:color w:val="0000FF"/>
              </w:rPr>
            </w:pPr>
            <w:r>
              <w:rPr>
                <w:rFonts w:hint="eastAsia"/>
                <w:color w:val="0000FF"/>
              </w:rPr>
              <w:t>通知内容</w:t>
            </w:r>
          </w:p>
        </w:tc>
        <w:tc>
          <w:tcPr>
            <w:tcW w:w="1846" w:type="dxa"/>
            <w:vAlign w:val="center"/>
          </w:tcPr>
          <w:p w:rsidR="00F15EED" w:rsidRDefault="00F15EED" w:rsidP="009B55B5">
            <w:pPr>
              <w:rPr>
                <w:color w:val="0000FF"/>
              </w:rPr>
            </w:pPr>
          </w:p>
        </w:tc>
        <w:tc>
          <w:tcPr>
            <w:tcW w:w="2835" w:type="dxa"/>
            <w:vAlign w:val="center"/>
          </w:tcPr>
          <w:p w:rsidR="00F15EED" w:rsidRPr="005916D6" w:rsidRDefault="004F5565" w:rsidP="009B55B5">
            <w:pPr>
              <w:spacing w:before="60" w:after="60" w:line="0" w:lineRule="atLeast"/>
              <w:rPr>
                <w:rFonts w:ascii="宋体" w:cs="宋体"/>
                <w:color w:val="0000FF"/>
                <w:sz w:val="18"/>
              </w:rPr>
            </w:pPr>
            <w:r>
              <w:rPr>
                <w:rFonts w:ascii="宋体" w:cs="宋体" w:hint="eastAsia"/>
                <w:color w:val="0000FF"/>
                <w:sz w:val="18"/>
              </w:rPr>
              <w:t>NC【NotifyContent】</w:t>
            </w:r>
          </w:p>
        </w:tc>
        <w:tc>
          <w:tcPr>
            <w:tcW w:w="1559" w:type="dxa"/>
          </w:tcPr>
          <w:p w:rsidR="00F15EED" w:rsidRPr="005916D6" w:rsidRDefault="00F15EED" w:rsidP="00C12B21">
            <w:pPr>
              <w:rPr>
                <w:rFonts w:ascii="宋体" w:hAnsi="宋体"/>
                <w:sz w:val="18"/>
              </w:rPr>
            </w:pPr>
            <w:r w:rsidRPr="005423AB">
              <w:rPr>
                <w:rFonts w:ascii="宋体" w:hAnsi="宋体"/>
                <w:color w:val="0000FF"/>
                <w:sz w:val="18"/>
              </w:rPr>
              <w:t>S</w:t>
            </w:r>
            <w:r w:rsidRPr="005423AB">
              <w:rPr>
                <w:rFonts w:ascii="宋体" w:hAnsi="宋体" w:hint="eastAsia"/>
                <w:color w:val="0000FF"/>
                <w:sz w:val="18"/>
              </w:rPr>
              <w:t>tring</w:t>
            </w:r>
          </w:p>
        </w:tc>
      </w:tr>
      <w:tr w:rsidR="00C12B21" w:rsidRPr="00461B7C" w:rsidTr="008011E1">
        <w:trPr>
          <w:trHeight w:val="446"/>
        </w:trPr>
        <w:tc>
          <w:tcPr>
            <w:tcW w:w="1806" w:type="dxa"/>
            <w:vAlign w:val="center"/>
          </w:tcPr>
          <w:p w:rsidR="00C12B21" w:rsidRDefault="00C12B21" w:rsidP="009B55B5">
            <w:pPr>
              <w:widowControl/>
              <w:rPr>
                <w:color w:val="0000FF"/>
              </w:rPr>
            </w:pPr>
            <w:r>
              <w:rPr>
                <w:rFonts w:hint="eastAsia"/>
                <w:color w:val="0000FF"/>
              </w:rPr>
              <w:t>会议通知类型</w:t>
            </w:r>
          </w:p>
        </w:tc>
        <w:tc>
          <w:tcPr>
            <w:tcW w:w="1846" w:type="dxa"/>
            <w:vAlign w:val="center"/>
          </w:tcPr>
          <w:p w:rsidR="00C12B21" w:rsidRDefault="00C12B21" w:rsidP="009B55B5">
            <w:pPr>
              <w:rPr>
                <w:color w:val="0000FF"/>
              </w:rPr>
            </w:pPr>
            <w:r>
              <w:rPr>
                <w:rFonts w:hint="eastAsia"/>
                <w:color w:val="0000FF"/>
              </w:rPr>
              <w:t>0</w:t>
            </w:r>
            <w:r>
              <w:rPr>
                <w:rFonts w:hint="eastAsia"/>
                <w:color w:val="0000FF"/>
              </w:rPr>
              <w:t>：预定通知、提前</w:t>
            </w:r>
            <w:r>
              <w:rPr>
                <w:rFonts w:hint="eastAsia"/>
                <w:color w:val="0000FF"/>
              </w:rPr>
              <w:t>30</w:t>
            </w:r>
            <w:r>
              <w:rPr>
                <w:rFonts w:hint="eastAsia"/>
                <w:color w:val="0000FF"/>
              </w:rPr>
              <w:t>分钟通知、变更通知</w:t>
            </w:r>
          </w:p>
          <w:p w:rsidR="00C12B21" w:rsidRDefault="00C12B21" w:rsidP="009B55B5">
            <w:pPr>
              <w:rPr>
                <w:color w:val="0000FF"/>
              </w:rPr>
            </w:pPr>
            <w:r>
              <w:rPr>
                <w:rFonts w:hint="eastAsia"/>
                <w:color w:val="0000FF"/>
              </w:rPr>
              <w:t>1</w:t>
            </w:r>
            <w:r>
              <w:rPr>
                <w:rFonts w:hint="eastAsia"/>
                <w:color w:val="0000FF"/>
              </w:rPr>
              <w:t>：会议退订、结束通知</w:t>
            </w:r>
          </w:p>
          <w:p w:rsidR="008655A3" w:rsidRPr="00C12B21" w:rsidRDefault="008655A3" w:rsidP="009B55B5">
            <w:pPr>
              <w:rPr>
                <w:color w:val="0000FF"/>
              </w:rPr>
            </w:pPr>
            <w:r>
              <w:rPr>
                <w:rFonts w:hint="eastAsia"/>
                <w:color w:val="0000FF"/>
              </w:rPr>
              <w:t>2</w:t>
            </w:r>
            <w:r>
              <w:rPr>
                <w:rFonts w:hint="eastAsia"/>
                <w:color w:val="0000FF"/>
              </w:rPr>
              <w:t>：签到通知</w:t>
            </w:r>
          </w:p>
        </w:tc>
        <w:tc>
          <w:tcPr>
            <w:tcW w:w="2835" w:type="dxa"/>
            <w:vAlign w:val="center"/>
          </w:tcPr>
          <w:p w:rsidR="00C12B21" w:rsidRDefault="00097446" w:rsidP="009B55B5">
            <w:pPr>
              <w:spacing w:before="60" w:after="60" w:line="0" w:lineRule="atLeast"/>
              <w:rPr>
                <w:rFonts w:ascii="宋体" w:cs="宋体"/>
                <w:color w:val="0000FF"/>
                <w:sz w:val="18"/>
              </w:rPr>
            </w:pPr>
            <w:r>
              <w:rPr>
                <w:rFonts w:ascii="宋体" w:cs="宋体" w:hint="eastAsia"/>
                <w:color w:val="0000FF"/>
                <w:sz w:val="18"/>
              </w:rPr>
              <w:t>MNT【MeetingNotifyType】</w:t>
            </w:r>
          </w:p>
        </w:tc>
        <w:tc>
          <w:tcPr>
            <w:tcW w:w="1559" w:type="dxa"/>
          </w:tcPr>
          <w:p w:rsidR="00C12B21" w:rsidRDefault="00097446" w:rsidP="009B55B5">
            <w:pPr>
              <w:rPr>
                <w:rFonts w:ascii="宋体" w:hAnsi="宋体"/>
                <w:color w:val="0000FF"/>
                <w:sz w:val="18"/>
              </w:rPr>
            </w:pPr>
            <w:r>
              <w:rPr>
                <w:rFonts w:ascii="宋体" w:hAnsi="宋体" w:hint="eastAsia"/>
                <w:color w:val="0000FF"/>
                <w:sz w:val="18"/>
              </w:rPr>
              <w:t>String</w:t>
            </w:r>
          </w:p>
        </w:tc>
      </w:tr>
      <w:tr w:rsidR="00AB0495" w:rsidRPr="00461B7C" w:rsidTr="008011E1">
        <w:trPr>
          <w:trHeight w:val="446"/>
        </w:trPr>
        <w:tc>
          <w:tcPr>
            <w:tcW w:w="1806" w:type="dxa"/>
            <w:vAlign w:val="center"/>
          </w:tcPr>
          <w:p w:rsidR="00AB0495" w:rsidRDefault="008005AA" w:rsidP="009B55B5">
            <w:pPr>
              <w:widowControl/>
              <w:rPr>
                <w:color w:val="0000FF"/>
              </w:rPr>
            </w:pPr>
            <w:r>
              <w:rPr>
                <w:rFonts w:hint="eastAsia"/>
                <w:color w:val="0000FF"/>
              </w:rPr>
              <w:t>会议类型</w:t>
            </w:r>
          </w:p>
        </w:tc>
        <w:tc>
          <w:tcPr>
            <w:tcW w:w="1846" w:type="dxa"/>
            <w:vAlign w:val="center"/>
          </w:tcPr>
          <w:p w:rsidR="006E7D0A" w:rsidRDefault="006E7D0A" w:rsidP="006E7D0A">
            <w:pPr>
              <w:rPr>
                <w:color w:val="0000FF"/>
              </w:rPr>
            </w:pPr>
            <w:r>
              <w:rPr>
                <w:rFonts w:hint="eastAsia"/>
                <w:color w:val="0000FF"/>
              </w:rPr>
              <w:t>0</w:t>
            </w:r>
            <w:r>
              <w:rPr>
                <w:rFonts w:hint="eastAsia"/>
                <w:color w:val="0000FF"/>
              </w:rPr>
              <w:t>：</w:t>
            </w:r>
            <w:r w:rsidR="00F43DCD">
              <w:rPr>
                <w:rFonts w:hint="eastAsia"/>
                <w:color w:val="0000FF"/>
              </w:rPr>
              <w:t>普通会议</w:t>
            </w:r>
          </w:p>
          <w:p w:rsidR="002A44BC" w:rsidRDefault="006E7D0A" w:rsidP="00F43DCD">
            <w:pPr>
              <w:rPr>
                <w:color w:val="0000FF"/>
              </w:rPr>
            </w:pPr>
            <w:r>
              <w:rPr>
                <w:rFonts w:hint="eastAsia"/>
                <w:color w:val="0000FF"/>
              </w:rPr>
              <w:t>1</w:t>
            </w:r>
            <w:r>
              <w:rPr>
                <w:rFonts w:hint="eastAsia"/>
                <w:color w:val="0000FF"/>
              </w:rPr>
              <w:t>：</w:t>
            </w:r>
            <w:r w:rsidR="00F43DCD">
              <w:rPr>
                <w:rFonts w:hint="eastAsia"/>
                <w:color w:val="0000FF"/>
              </w:rPr>
              <w:t>视频会议</w:t>
            </w:r>
          </w:p>
        </w:tc>
        <w:tc>
          <w:tcPr>
            <w:tcW w:w="2835" w:type="dxa"/>
            <w:vAlign w:val="center"/>
          </w:tcPr>
          <w:p w:rsidR="00AB0495" w:rsidRDefault="00AB0495" w:rsidP="00AB0495">
            <w:pPr>
              <w:spacing w:before="60" w:after="60" w:line="0" w:lineRule="atLeast"/>
              <w:rPr>
                <w:rFonts w:ascii="宋体" w:cs="宋体"/>
                <w:color w:val="0000FF"/>
                <w:sz w:val="18"/>
              </w:rPr>
            </w:pPr>
            <w:r>
              <w:rPr>
                <w:rFonts w:ascii="宋体" w:cs="宋体" w:hint="eastAsia"/>
                <w:color w:val="0000FF"/>
                <w:sz w:val="18"/>
              </w:rPr>
              <w:t>MT【MeetingType】</w:t>
            </w:r>
          </w:p>
        </w:tc>
        <w:tc>
          <w:tcPr>
            <w:tcW w:w="1559" w:type="dxa"/>
          </w:tcPr>
          <w:p w:rsidR="00AB0495" w:rsidRDefault="008E4E3D" w:rsidP="009B55B5">
            <w:pPr>
              <w:rPr>
                <w:rFonts w:ascii="宋体" w:hAnsi="宋体"/>
                <w:color w:val="0000FF"/>
                <w:sz w:val="18"/>
              </w:rPr>
            </w:pPr>
            <w:r>
              <w:rPr>
                <w:rFonts w:ascii="宋体" w:hAnsi="宋体" w:hint="eastAsia"/>
                <w:color w:val="0000FF"/>
                <w:sz w:val="18"/>
              </w:rPr>
              <w:t>String</w:t>
            </w:r>
          </w:p>
        </w:tc>
      </w:tr>
      <w:tr w:rsidR="00AB0495" w:rsidRPr="00461B7C" w:rsidTr="008011E1">
        <w:trPr>
          <w:trHeight w:val="446"/>
        </w:trPr>
        <w:tc>
          <w:tcPr>
            <w:tcW w:w="1806" w:type="dxa"/>
            <w:vAlign w:val="center"/>
          </w:tcPr>
          <w:p w:rsidR="00AB0495" w:rsidRDefault="008005AA" w:rsidP="009B55B5">
            <w:pPr>
              <w:widowControl/>
              <w:rPr>
                <w:color w:val="0000FF"/>
              </w:rPr>
            </w:pPr>
            <w:r>
              <w:rPr>
                <w:rFonts w:hint="eastAsia"/>
                <w:color w:val="0000FF"/>
              </w:rPr>
              <w:t>服务通知类型</w:t>
            </w:r>
          </w:p>
        </w:tc>
        <w:tc>
          <w:tcPr>
            <w:tcW w:w="1846" w:type="dxa"/>
            <w:vAlign w:val="center"/>
          </w:tcPr>
          <w:p w:rsidR="00E24422" w:rsidRDefault="00FF1279" w:rsidP="00E24422">
            <w:pPr>
              <w:rPr>
                <w:color w:val="0000FF"/>
              </w:rPr>
            </w:pPr>
            <w:r>
              <w:rPr>
                <w:rFonts w:hint="eastAsia"/>
                <w:color w:val="0000FF"/>
              </w:rPr>
              <w:t>0</w:t>
            </w:r>
            <w:r>
              <w:rPr>
                <w:rFonts w:hint="eastAsia"/>
                <w:color w:val="0000FF"/>
              </w:rPr>
              <w:t>：</w:t>
            </w:r>
            <w:r w:rsidR="00E24422">
              <w:rPr>
                <w:rFonts w:hint="eastAsia"/>
                <w:color w:val="0000FF"/>
              </w:rPr>
              <w:t>新订单</w:t>
            </w:r>
          </w:p>
          <w:p w:rsidR="002A44BC" w:rsidRDefault="00FF1279" w:rsidP="00E24422">
            <w:pPr>
              <w:rPr>
                <w:color w:val="0000FF"/>
              </w:rPr>
            </w:pPr>
            <w:r>
              <w:rPr>
                <w:rFonts w:hint="eastAsia"/>
                <w:color w:val="0000FF"/>
              </w:rPr>
              <w:t>1</w:t>
            </w:r>
            <w:r>
              <w:rPr>
                <w:rFonts w:hint="eastAsia"/>
                <w:color w:val="0000FF"/>
              </w:rPr>
              <w:t>：</w:t>
            </w:r>
            <w:r w:rsidR="00E24422">
              <w:rPr>
                <w:rFonts w:hint="eastAsia"/>
                <w:color w:val="0000FF"/>
              </w:rPr>
              <w:t>订单状态改变</w:t>
            </w:r>
          </w:p>
        </w:tc>
        <w:tc>
          <w:tcPr>
            <w:tcW w:w="2835" w:type="dxa"/>
            <w:vAlign w:val="center"/>
          </w:tcPr>
          <w:p w:rsidR="00AB0495" w:rsidRDefault="00C568C0" w:rsidP="008E4E3D">
            <w:pPr>
              <w:spacing w:before="60" w:after="60" w:line="0" w:lineRule="atLeast"/>
              <w:rPr>
                <w:rFonts w:ascii="宋体" w:cs="宋体"/>
                <w:color w:val="0000FF"/>
                <w:sz w:val="18"/>
              </w:rPr>
            </w:pPr>
            <w:r>
              <w:rPr>
                <w:rFonts w:ascii="宋体" w:cs="宋体" w:hint="eastAsia"/>
                <w:color w:val="0000FF"/>
                <w:sz w:val="18"/>
              </w:rPr>
              <w:t>V</w:t>
            </w:r>
            <w:r w:rsidR="008005AA">
              <w:rPr>
                <w:rFonts w:ascii="宋体" w:cs="宋体" w:hint="eastAsia"/>
                <w:color w:val="0000FF"/>
                <w:sz w:val="18"/>
              </w:rPr>
              <w:t>N</w:t>
            </w:r>
            <w:r>
              <w:rPr>
                <w:rFonts w:ascii="宋体" w:cs="宋体" w:hint="eastAsia"/>
                <w:color w:val="0000FF"/>
                <w:sz w:val="18"/>
              </w:rPr>
              <w:t>T</w:t>
            </w:r>
            <w:r w:rsidR="008E4E3D">
              <w:rPr>
                <w:rFonts w:ascii="宋体" w:cs="宋体" w:hint="eastAsia"/>
                <w:color w:val="0000FF"/>
                <w:sz w:val="18"/>
              </w:rPr>
              <w:t>【Value</w:t>
            </w:r>
            <w:r w:rsidR="008005AA">
              <w:rPr>
                <w:rFonts w:ascii="宋体" w:cs="宋体" w:hint="eastAsia"/>
                <w:color w:val="0000FF"/>
                <w:sz w:val="18"/>
              </w:rPr>
              <w:t>ServerNotify</w:t>
            </w:r>
            <w:r w:rsidR="008E4E3D">
              <w:rPr>
                <w:rFonts w:ascii="宋体" w:cs="宋体" w:hint="eastAsia"/>
                <w:color w:val="0000FF"/>
                <w:sz w:val="18"/>
              </w:rPr>
              <w:t>Type</w:t>
            </w:r>
            <w:r w:rsidR="008005AA">
              <w:rPr>
                <w:rFonts w:ascii="宋体" w:cs="宋体" w:hint="eastAsia"/>
                <w:color w:val="0000FF"/>
                <w:sz w:val="18"/>
              </w:rPr>
              <w:t>】</w:t>
            </w:r>
          </w:p>
        </w:tc>
        <w:tc>
          <w:tcPr>
            <w:tcW w:w="1559" w:type="dxa"/>
          </w:tcPr>
          <w:p w:rsidR="00AB0495" w:rsidRDefault="008E4E3D" w:rsidP="009B55B5">
            <w:pPr>
              <w:rPr>
                <w:rFonts w:ascii="宋体" w:hAnsi="宋体"/>
                <w:color w:val="0000FF"/>
                <w:sz w:val="18"/>
              </w:rPr>
            </w:pPr>
            <w:r>
              <w:rPr>
                <w:rFonts w:ascii="宋体" w:hAnsi="宋体" w:hint="eastAsia"/>
                <w:color w:val="0000FF"/>
                <w:sz w:val="18"/>
              </w:rPr>
              <w:t>String</w:t>
            </w:r>
          </w:p>
        </w:tc>
      </w:tr>
    </w:tbl>
    <w:p w:rsidR="00011760" w:rsidRDefault="00011760" w:rsidP="006F1B73"/>
    <w:p w:rsidR="005E7973" w:rsidRDefault="00D94310" w:rsidP="002510F6">
      <w:pPr>
        <w:pStyle w:val="1"/>
      </w:pPr>
      <w:bookmarkStart w:id="151" w:name="_Toc429732972"/>
      <w:r>
        <w:rPr>
          <w:rFonts w:hint="eastAsia"/>
        </w:rPr>
        <w:t>调用服务描述</w:t>
      </w:r>
      <w:bookmarkEnd w:id="151"/>
    </w:p>
    <w:p w:rsidR="00274D1E" w:rsidRDefault="00E81D42" w:rsidP="00AC7AA6">
      <w:pPr>
        <w:pStyle w:val="2"/>
      </w:pPr>
      <w:bookmarkStart w:id="152" w:name="_Toc429732973"/>
      <w:r>
        <w:rPr>
          <w:rFonts w:hint="eastAsia"/>
        </w:rPr>
        <w:t>IPT</w:t>
      </w:r>
      <w:r>
        <w:rPr>
          <w:rFonts w:hint="eastAsia"/>
        </w:rPr>
        <w:t>移动应用登录服务</w:t>
      </w:r>
      <w:bookmarkEnd w:id="152"/>
    </w:p>
    <w:p w:rsidR="003B3725" w:rsidRPr="000A3CB8" w:rsidRDefault="003B3725" w:rsidP="003B3725">
      <w:pPr>
        <w:pStyle w:val="3"/>
      </w:pPr>
      <w:bookmarkStart w:id="153" w:name="_Toc415759467"/>
      <w:bookmarkStart w:id="154" w:name="_Toc429732974"/>
      <w:r w:rsidRPr="000A3CB8">
        <w:t>服务</w:t>
      </w:r>
      <w:r w:rsidRPr="000A3CB8">
        <w:rPr>
          <w:rFonts w:hint="eastAsia"/>
        </w:rPr>
        <w:t>概述</w:t>
      </w:r>
      <w:bookmarkEnd w:id="153"/>
      <w:bookmarkEnd w:id="154"/>
    </w:p>
    <w:p w:rsidR="003B3725" w:rsidRPr="000A3CB8" w:rsidRDefault="003B3725" w:rsidP="003B3725">
      <w:pPr>
        <w:pStyle w:val="a2"/>
      </w:pPr>
      <w:r w:rsidRPr="000A3CB8">
        <w:rPr>
          <w:rFonts w:hint="eastAsia"/>
        </w:rPr>
        <w:t>完成移动客户端应用的登录验证及日志记录</w:t>
      </w:r>
      <w:r>
        <w:rPr>
          <w:rFonts w:hint="eastAsia"/>
        </w:rPr>
        <w:t>。</w:t>
      </w:r>
    </w:p>
    <w:p w:rsidR="003B3725" w:rsidRPr="000A3CB8" w:rsidRDefault="003B3725" w:rsidP="003B3725">
      <w:pPr>
        <w:pStyle w:val="3"/>
      </w:pPr>
      <w:bookmarkStart w:id="155" w:name="_Toc415759468"/>
      <w:bookmarkStart w:id="156" w:name="_Toc429732975"/>
      <w:r w:rsidRPr="000A3CB8">
        <w:rPr>
          <w:rFonts w:hint="eastAsia"/>
        </w:rPr>
        <w:t>触发条件</w:t>
      </w:r>
      <w:bookmarkEnd w:id="155"/>
      <w:bookmarkEnd w:id="156"/>
    </w:p>
    <w:p w:rsidR="003B3725" w:rsidRPr="000A3CB8" w:rsidRDefault="003B3725" w:rsidP="003B3725">
      <w:pPr>
        <w:widowControl/>
        <w:spacing w:after="120"/>
        <w:ind w:left="420"/>
        <w:jc w:val="left"/>
      </w:pPr>
      <w:r w:rsidRPr="000A3CB8">
        <w:rPr>
          <w:rFonts w:hint="eastAsia"/>
        </w:rPr>
        <w:t>用户启动</w:t>
      </w:r>
      <w:r w:rsidRPr="000A3CB8">
        <w:rPr>
          <w:rFonts w:hint="eastAsia"/>
        </w:rPr>
        <w:t xml:space="preserve"> </w:t>
      </w:r>
      <w:r w:rsidR="007C3CE7">
        <w:rPr>
          <w:rFonts w:hint="eastAsia"/>
        </w:rPr>
        <w:t>Emeeting</w:t>
      </w:r>
      <w:r w:rsidRPr="000A3CB8">
        <w:rPr>
          <w:rFonts w:hint="eastAsia"/>
        </w:rPr>
        <w:t>移动客户端应用，触发调用此服务。如果用户已登录过</w:t>
      </w:r>
      <w:r w:rsidRPr="000A3CB8">
        <w:rPr>
          <w:rFonts w:hint="eastAsia"/>
        </w:rPr>
        <w:t>MOA</w:t>
      </w:r>
      <w:r w:rsidRPr="000A3CB8">
        <w:rPr>
          <w:rFonts w:hint="eastAsia"/>
        </w:rPr>
        <w:t>移动应用且在有效期内，则直接验证通过，否则显示出登录页面，要求用户输入工号和人事密码，然后进行确认后，再次调用此服务。</w:t>
      </w:r>
    </w:p>
    <w:p w:rsidR="007C033C" w:rsidRPr="000A3CB8" w:rsidRDefault="007C033C" w:rsidP="007C033C">
      <w:pPr>
        <w:pStyle w:val="3"/>
      </w:pPr>
      <w:bookmarkStart w:id="157" w:name="_Toc415759469"/>
      <w:bookmarkStart w:id="158" w:name="_Toc429732976"/>
      <w:r w:rsidRPr="000A3CB8">
        <w:rPr>
          <w:rFonts w:hint="eastAsia"/>
        </w:rPr>
        <w:t>输入</w:t>
      </w:r>
      <w:bookmarkEnd w:id="157"/>
      <w:bookmarkEnd w:id="158"/>
    </w:p>
    <w:p w:rsidR="007C033C" w:rsidRPr="000A3CB8" w:rsidRDefault="007C033C" w:rsidP="007C033C">
      <w:pPr>
        <w:ind w:firstLineChars="193" w:firstLine="405"/>
      </w:pPr>
      <w:r w:rsidRPr="000A3CB8">
        <w:rPr>
          <w:rFonts w:hint="eastAsia"/>
        </w:rPr>
        <w:t>页面嵌入方式，无输入</w:t>
      </w:r>
    </w:p>
    <w:p w:rsidR="007C033C" w:rsidRPr="000A3CB8" w:rsidRDefault="007C033C" w:rsidP="007C033C">
      <w:pPr>
        <w:ind w:firstLineChars="193" w:firstLine="405"/>
      </w:pPr>
    </w:p>
    <w:tbl>
      <w:tblPr>
        <w:tblW w:w="79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tblPr>
      <w:tblGrid>
        <w:gridCol w:w="450"/>
        <w:gridCol w:w="738"/>
        <w:gridCol w:w="1080"/>
        <w:gridCol w:w="2430"/>
        <w:gridCol w:w="2070"/>
        <w:gridCol w:w="1137"/>
      </w:tblGrid>
      <w:tr w:rsidR="007C033C" w:rsidRPr="000A3CB8" w:rsidTr="004C54A2">
        <w:tc>
          <w:tcPr>
            <w:tcW w:w="450" w:type="dxa"/>
            <w:shd w:val="clear" w:color="auto" w:fill="BFBFBF"/>
            <w:vAlign w:val="center"/>
          </w:tcPr>
          <w:p w:rsidR="007C033C" w:rsidRPr="000A3CB8" w:rsidRDefault="007C033C" w:rsidP="00AC361A">
            <w:pPr>
              <w:pStyle w:val="aff"/>
              <w:widowControl w:val="0"/>
              <w:rPr>
                <w:rFonts w:ascii="黑体"/>
              </w:rPr>
            </w:pPr>
            <w:r w:rsidRPr="000A3CB8">
              <w:rPr>
                <w:rFonts w:ascii="黑体" w:hint="eastAsia"/>
              </w:rPr>
              <w:t>序号</w:t>
            </w:r>
          </w:p>
        </w:tc>
        <w:tc>
          <w:tcPr>
            <w:tcW w:w="738" w:type="dxa"/>
            <w:shd w:val="clear" w:color="auto" w:fill="BFBFBF"/>
            <w:vAlign w:val="center"/>
          </w:tcPr>
          <w:p w:rsidR="007C033C" w:rsidRPr="000A3CB8" w:rsidRDefault="007C033C" w:rsidP="00AC361A">
            <w:pPr>
              <w:pStyle w:val="aff"/>
              <w:widowControl w:val="0"/>
              <w:rPr>
                <w:rFonts w:ascii="黑体"/>
              </w:rPr>
            </w:pPr>
            <w:r w:rsidRPr="000A3CB8">
              <w:rPr>
                <w:rFonts w:ascii="黑体" w:hint="eastAsia"/>
              </w:rPr>
              <w:t>必输项</w:t>
            </w:r>
          </w:p>
        </w:tc>
        <w:tc>
          <w:tcPr>
            <w:tcW w:w="1080" w:type="dxa"/>
            <w:shd w:val="clear" w:color="auto" w:fill="BFBFBF"/>
            <w:vAlign w:val="center"/>
          </w:tcPr>
          <w:p w:rsidR="007C033C" w:rsidRPr="000A3CB8" w:rsidRDefault="007C033C" w:rsidP="00AC361A">
            <w:pPr>
              <w:pStyle w:val="aff"/>
              <w:widowControl w:val="0"/>
              <w:rPr>
                <w:rFonts w:ascii="黑体"/>
              </w:rPr>
            </w:pPr>
            <w:r w:rsidRPr="000A3CB8">
              <w:rPr>
                <w:rFonts w:ascii="黑体" w:hint="eastAsia"/>
              </w:rPr>
              <w:t>属性</w:t>
            </w:r>
          </w:p>
        </w:tc>
        <w:tc>
          <w:tcPr>
            <w:tcW w:w="2430" w:type="dxa"/>
            <w:shd w:val="clear" w:color="auto" w:fill="BFBFBF"/>
            <w:vAlign w:val="center"/>
          </w:tcPr>
          <w:p w:rsidR="007C033C" w:rsidRPr="000A3CB8" w:rsidRDefault="007C033C" w:rsidP="00AC361A">
            <w:pPr>
              <w:pStyle w:val="aff"/>
              <w:widowControl w:val="0"/>
              <w:rPr>
                <w:rFonts w:ascii="黑体"/>
              </w:rPr>
            </w:pPr>
            <w:r w:rsidRPr="000A3CB8">
              <w:rPr>
                <w:rFonts w:ascii="黑体" w:hint="eastAsia"/>
              </w:rPr>
              <w:t>属性约束</w:t>
            </w:r>
          </w:p>
          <w:p w:rsidR="007C033C" w:rsidRPr="000A3CB8" w:rsidRDefault="007C033C" w:rsidP="00AC361A">
            <w:pPr>
              <w:pStyle w:val="aff"/>
              <w:widowControl w:val="0"/>
              <w:rPr>
                <w:rFonts w:ascii="黑体"/>
              </w:rPr>
            </w:pPr>
            <w:r w:rsidRPr="000A3CB8">
              <w:rPr>
                <w:rFonts w:ascii="黑体" w:hint="eastAsia"/>
              </w:rPr>
              <w:t>(校验规则及提示信息)</w:t>
            </w:r>
          </w:p>
        </w:tc>
        <w:tc>
          <w:tcPr>
            <w:tcW w:w="2070" w:type="dxa"/>
            <w:shd w:val="clear" w:color="auto" w:fill="BFBFBF"/>
            <w:vAlign w:val="center"/>
          </w:tcPr>
          <w:p w:rsidR="007C033C" w:rsidRPr="000A3CB8" w:rsidRDefault="007C033C" w:rsidP="00AC361A">
            <w:pPr>
              <w:pStyle w:val="aff"/>
              <w:widowControl w:val="0"/>
              <w:rPr>
                <w:rFonts w:ascii="黑体"/>
              </w:rPr>
            </w:pPr>
            <w:r w:rsidRPr="000A3CB8">
              <w:rPr>
                <w:rFonts w:ascii="黑体" w:hint="eastAsia"/>
              </w:rPr>
              <w:t>数据名称</w:t>
            </w:r>
          </w:p>
        </w:tc>
        <w:tc>
          <w:tcPr>
            <w:tcW w:w="1137" w:type="dxa"/>
            <w:shd w:val="clear" w:color="auto" w:fill="BFBFBF"/>
            <w:vAlign w:val="center"/>
          </w:tcPr>
          <w:p w:rsidR="007C033C" w:rsidRPr="000A3CB8" w:rsidRDefault="007C033C" w:rsidP="00AC361A">
            <w:pPr>
              <w:pStyle w:val="aff"/>
              <w:widowControl w:val="0"/>
              <w:rPr>
                <w:rFonts w:ascii="黑体"/>
              </w:rPr>
            </w:pPr>
            <w:r w:rsidRPr="000A3CB8">
              <w:rPr>
                <w:rFonts w:ascii="黑体" w:hint="eastAsia"/>
              </w:rPr>
              <w:t>数据类型</w:t>
            </w:r>
          </w:p>
        </w:tc>
      </w:tr>
      <w:tr w:rsidR="007C033C" w:rsidRPr="000A3CB8" w:rsidTr="004C54A2">
        <w:tc>
          <w:tcPr>
            <w:tcW w:w="450" w:type="dxa"/>
            <w:vAlign w:val="center"/>
          </w:tcPr>
          <w:p w:rsidR="007C033C" w:rsidRPr="000A3CB8" w:rsidRDefault="007C033C" w:rsidP="00B412F0">
            <w:pPr>
              <w:widowControl/>
              <w:numPr>
                <w:ilvl w:val="0"/>
                <w:numId w:val="8"/>
              </w:numPr>
              <w:rPr>
                <w:rFonts w:ascii="宋体" w:hAnsi="宋体"/>
                <w:sz w:val="18"/>
              </w:rPr>
            </w:pPr>
          </w:p>
        </w:tc>
        <w:tc>
          <w:tcPr>
            <w:tcW w:w="738" w:type="dxa"/>
            <w:vAlign w:val="center"/>
          </w:tcPr>
          <w:p w:rsidR="007C033C" w:rsidRPr="000A3CB8" w:rsidRDefault="007C033C" w:rsidP="00AC361A">
            <w:pPr>
              <w:rPr>
                <w:rFonts w:ascii="宋体" w:hAnsi="宋体"/>
                <w:sz w:val="18"/>
              </w:rPr>
            </w:pPr>
          </w:p>
        </w:tc>
        <w:tc>
          <w:tcPr>
            <w:tcW w:w="1080" w:type="dxa"/>
            <w:vAlign w:val="center"/>
          </w:tcPr>
          <w:p w:rsidR="007C033C" w:rsidRPr="000A3CB8" w:rsidRDefault="007C033C" w:rsidP="00AC361A">
            <w:pPr>
              <w:rPr>
                <w:rFonts w:ascii="宋体" w:hAnsi="宋体" w:cs="宋体"/>
                <w:sz w:val="18"/>
              </w:rPr>
            </w:pPr>
          </w:p>
        </w:tc>
        <w:tc>
          <w:tcPr>
            <w:tcW w:w="2430" w:type="dxa"/>
            <w:vAlign w:val="center"/>
          </w:tcPr>
          <w:p w:rsidR="007C033C" w:rsidRPr="000A3CB8" w:rsidRDefault="007C033C" w:rsidP="00AC361A">
            <w:pPr>
              <w:rPr>
                <w:rFonts w:ascii="宋体" w:hAnsi="宋体"/>
                <w:sz w:val="18"/>
              </w:rPr>
            </w:pPr>
          </w:p>
        </w:tc>
        <w:tc>
          <w:tcPr>
            <w:tcW w:w="2070" w:type="dxa"/>
            <w:vAlign w:val="center"/>
          </w:tcPr>
          <w:p w:rsidR="007C033C" w:rsidRPr="000A3CB8" w:rsidRDefault="007C033C" w:rsidP="00AC361A">
            <w:pPr>
              <w:rPr>
                <w:rFonts w:ascii="宋体" w:hAnsi="宋体"/>
                <w:sz w:val="18"/>
              </w:rPr>
            </w:pPr>
          </w:p>
        </w:tc>
        <w:tc>
          <w:tcPr>
            <w:tcW w:w="1137" w:type="dxa"/>
            <w:vAlign w:val="center"/>
          </w:tcPr>
          <w:p w:rsidR="007C033C" w:rsidRPr="000A3CB8" w:rsidRDefault="007C033C" w:rsidP="00AC361A">
            <w:pPr>
              <w:rPr>
                <w:rFonts w:ascii="宋体" w:hAnsi="宋体"/>
                <w:sz w:val="18"/>
              </w:rPr>
            </w:pPr>
          </w:p>
        </w:tc>
      </w:tr>
      <w:tr w:rsidR="007C033C" w:rsidRPr="000A3CB8" w:rsidTr="004C54A2">
        <w:tc>
          <w:tcPr>
            <w:tcW w:w="450" w:type="dxa"/>
            <w:vAlign w:val="center"/>
          </w:tcPr>
          <w:p w:rsidR="007C033C" w:rsidRPr="000A3CB8" w:rsidRDefault="007C033C" w:rsidP="00B412F0">
            <w:pPr>
              <w:widowControl/>
              <w:numPr>
                <w:ilvl w:val="0"/>
                <w:numId w:val="8"/>
              </w:numPr>
              <w:rPr>
                <w:rFonts w:ascii="宋体" w:hAnsi="宋体"/>
                <w:sz w:val="18"/>
              </w:rPr>
            </w:pPr>
          </w:p>
        </w:tc>
        <w:tc>
          <w:tcPr>
            <w:tcW w:w="738" w:type="dxa"/>
            <w:vAlign w:val="center"/>
          </w:tcPr>
          <w:p w:rsidR="007C033C" w:rsidRPr="000A3CB8" w:rsidRDefault="007C033C" w:rsidP="00AC361A">
            <w:pPr>
              <w:rPr>
                <w:rFonts w:ascii="宋体" w:hAnsi="宋体"/>
                <w:sz w:val="18"/>
              </w:rPr>
            </w:pPr>
          </w:p>
        </w:tc>
        <w:tc>
          <w:tcPr>
            <w:tcW w:w="1080" w:type="dxa"/>
            <w:vAlign w:val="center"/>
          </w:tcPr>
          <w:p w:rsidR="007C033C" w:rsidRPr="000A3CB8" w:rsidRDefault="007C033C" w:rsidP="00AC361A">
            <w:pPr>
              <w:rPr>
                <w:rFonts w:ascii="宋体" w:hAnsi="宋体" w:cs="宋体"/>
                <w:sz w:val="18"/>
              </w:rPr>
            </w:pPr>
          </w:p>
        </w:tc>
        <w:tc>
          <w:tcPr>
            <w:tcW w:w="2430" w:type="dxa"/>
            <w:vAlign w:val="center"/>
          </w:tcPr>
          <w:p w:rsidR="007C033C" w:rsidRPr="000A3CB8" w:rsidRDefault="007C033C" w:rsidP="00AC361A">
            <w:pPr>
              <w:rPr>
                <w:rFonts w:ascii="宋体" w:hAnsi="宋体"/>
                <w:sz w:val="18"/>
              </w:rPr>
            </w:pPr>
          </w:p>
        </w:tc>
        <w:tc>
          <w:tcPr>
            <w:tcW w:w="2070" w:type="dxa"/>
            <w:vAlign w:val="center"/>
          </w:tcPr>
          <w:p w:rsidR="007C033C" w:rsidRPr="000A3CB8" w:rsidRDefault="007C033C" w:rsidP="00AC361A">
            <w:pPr>
              <w:rPr>
                <w:rFonts w:ascii="宋体" w:hAnsi="宋体"/>
                <w:sz w:val="18"/>
              </w:rPr>
            </w:pPr>
          </w:p>
        </w:tc>
        <w:tc>
          <w:tcPr>
            <w:tcW w:w="1137" w:type="dxa"/>
            <w:vAlign w:val="center"/>
          </w:tcPr>
          <w:p w:rsidR="007C033C" w:rsidRPr="000A3CB8" w:rsidRDefault="007C033C" w:rsidP="00AC361A">
            <w:pPr>
              <w:rPr>
                <w:rFonts w:ascii="宋体" w:hAnsi="宋体"/>
                <w:sz w:val="18"/>
              </w:rPr>
            </w:pPr>
          </w:p>
        </w:tc>
      </w:tr>
      <w:tr w:rsidR="007C033C" w:rsidRPr="000A3CB8" w:rsidTr="004C54A2">
        <w:tc>
          <w:tcPr>
            <w:tcW w:w="450" w:type="dxa"/>
            <w:vAlign w:val="center"/>
          </w:tcPr>
          <w:p w:rsidR="007C033C" w:rsidRPr="000A3CB8" w:rsidRDefault="007C033C" w:rsidP="00B412F0">
            <w:pPr>
              <w:widowControl/>
              <w:numPr>
                <w:ilvl w:val="0"/>
                <w:numId w:val="8"/>
              </w:numPr>
              <w:rPr>
                <w:rFonts w:ascii="宋体" w:hAnsi="宋体"/>
                <w:sz w:val="18"/>
              </w:rPr>
            </w:pPr>
          </w:p>
        </w:tc>
        <w:tc>
          <w:tcPr>
            <w:tcW w:w="738" w:type="dxa"/>
            <w:vAlign w:val="center"/>
          </w:tcPr>
          <w:p w:rsidR="007C033C" w:rsidRPr="000A3CB8" w:rsidRDefault="007C033C" w:rsidP="00AC361A">
            <w:pPr>
              <w:rPr>
                <w:rFonts w:ascii="宋体" w:hAnsi="宋体"/>
                <w:sz w:val="18"/>
              </w:rPr>
            </w:pPr>
          </w:p>
        </w:tc>
        <w:tc>
          <w:tcPr>
            <w:tcW w:w="1080" w:type="dxa"/>
            <w:vAlign w:val="center"/>
          </w:tcPr>
          <w:p w:rsidR="007C033C" w:rsidRPr="000A3CB8" w:rsidRDefault="007C033C" w:rsidP="00AC361A">
            <w:pPr>
              <w:rPr>
                <w:rFonts w:ascii="宋体" w:hAnsi="宋体" w:cs="宋体"/>
                <w:sz w:val="18"/>
              </w:rPr>
            </w:pPr>
          </w:p>
        </w:tc>
        <w:tc>
          <w:tcPr>
            <w:tcW w:w="2430" w:type="dxa"/>
            <w:vAlign w:val="center"/>
          </w:tcPr>
          <w:p w:rsidR="007C033C" w:rsidRPr="000A3CB8" w:rsidRDefault="007C033C" w:rsidP="00AC361A">
            <w:pPr>
              <w:rPr>
                <w:rFonts w:ascii="宋体" w:hAnsi="宋体"/>
                <w:sz w:val="18"/>
              </w:rPr>
            </w:pPr>
          </w:p>
        </w:tc>
        <w:tc>
          <w:tcPr>
            <w:tcW w:w="2070" w:type="dxa"/>
            <w:vAlign w:val="center"/>
          </w:tcPr>
          <w:p w:rsidR="007C033C" w:rsidRPr="000A3CB8" w:rsidRDefault="007C033C" w:rsidP="00AC361A">
            <w:pPr>
              <w:rPr>
                <w:rFonts w:ascii="宋体" w:hAnsi="宋体"/>
                <w:sz w:val="18"/>
              </w:rPr>
            </w:pPr>
          </w:p>
        </w:tc>
        <w:tc>
          <w:tcPr>
            <w:tcW w:w="1137" w:type="dxa"/>
            <w:vAlign w:val="center"/>
          </w:tcPr>
          <w:p w:rsidR="007C033C" w:rsidRPr="000A3CB8" w:rsidRDefault="007C033C" w:rsidP="00AC361A">
            <w:pPr>
              <w:rPr>
                <w:rFonts w:ascii="宋体" w:hAnsi="宋体"/>
                <w:sz w:val="18"/>
              </w:rPr>
            </w:pPr>
          </w:p>
        </w:tc>
      </w:tr>
    </w:tbl>
    <w:p w:rsidR="007C033C" w:rsidRPr="000A3CB8" w:rsidRDefault="007C033C" w:rsidP="007C033C">
      <w:pPr>
        <w:ind w:firstLineChars="193" w:firstLine="407"/>
        <w:rPr>
          <w:b/>
        </w:rPr>
      </w:pPr>
    </w:p>
    <w:p w:rsidR="007C033C" w:rsidRPr="000A3CB8" w:rsidRDefault="007C033C" w:rsidP="007C033C">
      <w:pPr>
        <w:ind w:firstLineChars="193" w:firstLine="407"/>
        <w:rPr>
          <w:b/>
        </w:rPr>
      </w:pPr>
    </w:p>
    <w:p w:rsidR="007C033C" w:rsidRPr="000A3CB8" w:rsidRDefault="007C033C" w:rsidP="007C033C"/>
    <w:tbl>
      <w:tblPr>
        <w:tblW w:w="79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tblPr>
      <w:tblGrid>
        <w:gridCol w:w="450"/>
        <w:gridCol w:w="738"/>
        <w:gridCol w:w="1080"/>
        <w:gridCol w:w="2430"/>
        <w:gridCol w:w="2070"/>
        <w:gridCol w:w="1137"/>
      </w:tblGrid>
      <w:tr w:rsidR="007C033C" w:rsidRPr="000A3CB8" w:rsidTr="004C54A2">
        <w:tc>
          <w:tcPr>
            <w:tcW w:w="450" w:type="dxa"/>
            <w:shd w:val="clear" w:color="auto" w:fill="BFBFBF"/>
            <w:vAlign w:val="center"/>
          </w:tcPr>
          <w:p w:rsidR="007C033C" w:rsidRPr="000A3CB8" w:rsidRDefault="007C033C" w:rsidP="00AC361A">
            <w:pPr>
              <w:pStyle w:val="aff"/>
              <w:widowControl w:val="0"/>
              <w:rPr>
                <w:rFonts w:eastAsia="宋体"/>
                <w:bCs w:val="0"/>
                <w:kern w:val="2"/>
              </w:rPr>
            </w:pPr>
            <w:r w:rsidRPr="000A3CB8">
              <w:rPr>
                <w:rFonts w:eastAsia="宋体" w:hint="eastAsia"/>
                <w:bCs w:val="0"/>
                <w:kern w:val="2"/>
              </w:rPr>
              <w:t>序号</w:t>
            </w:r>
          </w:p>
        </w:tc>
        <w:tc>
          <w:tcPr>
            <w:tcW w:w="738" w:type="dxa"/>
            <w:shd w:val="clear" w:color="auto" w:fill="BFBFBF"/>
            <w:vAlign w:val="center"/>
          </w:tcPr>
          <w:p w:rsidR="007C033C" w:rsidRPr="000A3CB8" w:rsidRDefault="007C033C" w:rsidP="00AC361A">
            <w:pPr>
              <w:pStyle w:val="aff"/>
              <w:widowControl w:val="0"/>
              <w:rPr>
                <w:rFonts w:eastAsia="宋体"/>
                <w:bCs w:val="0"/>
                <w:kern w:val="2"/>
              </w:rPr>
            </w:pPr>
            <w:r w:rsidRPr="000A3CB8">
              <w:rPr>
                <w:rFonts w:eastAsia="宋体" w:hint="eastAsia"/>
                <w:bCs w:val="0"/>
                <w:kern w:val="2"/>
              </w:rPr>
              <w:t>必输项</w:t>
            </w:r>
          </w:p>
        </w:tc>
        <w:tc>
          <w:tcPr>
            <w:tcW w:w="1080" w:type="dxa"/>
            <w:shd w:val="clear" w:color="auto" w:fill="BFBFBF"/>
            <w:vAlign w:val="center"/>
          </w:tcPr>
          <w:p w:rsidR="007C033C" w:rsidRPr="000A3CB8" w:rsidRDefault="007C033C" w:rsidP="00AC361A">
            <w:pPr>
              <w:pStyle w:val="aff"/>
              <w:widowControl w:val="0"/>
              <w:rPr>
                <w:rFonts w:eastAsia="宋体"/>
                <w:bCs w:val="0"/>
                <w:kern w:val="2"/>
              </w:rPr>
            </w:pPr>
            <w:r w:rsidRPr="000A3CB8">
              <w:rPr>
                <w:rFonts w:eastAsia="宋体" w:hint="eastAsia"/>
                <w:bCs w:val="0"/>
                <w:kern w:val="2"/>
              </w:rPr>
              <w:t>属性</w:t>
            </w:r>
          </w:p>
        </w:tc>
        <w:tc>
          <w:tcPr>
            <w:tcW w:w="2430" w:type="dxa"/>
            <w:shd w:val="clear" w:color="auto" w:fill="BFBFBF"/>
            <w:vAlign w:val="center"/>
          </w:tcPr>
          <w:p w:rsidR="007C033C" w:rsidRPr="000A3CB8" w:rsidRDefault="007C033C" w:rsidP="00AC361A">
            <w:pPr>
              <w:pStyle w:val="aff"/>
              <w:widowControl w:val="0"/>
              <w:rPr>
                <w:rFonts w:eastAsia="宋体"/>
                <w:bCs w:val="0"/>
                <w:kern w:val="2"/>
              </w:rPr>
            </w:pPr>
            <w:r w:rsidRPr="000A3CB8">
              <w:rPr>
                <w:rFonts w:eastAsia="宋体" w:hint="eastAsia"/>
                <w:bCs w:val="0"/>
                <w:kern w:val="2"/>
              </w:rPr>
              <w:t>属性约束</w:t>
            </w:r>
          </w:p>
          <w:p w:rsidR="007C033C" w:rsidRPr="000A3CB8" w:rsidRDefault="007C033C" w:rsidP="00AC361A">
            <w:pPr>
              <w:pStyle w:val="aff"/>
              <w:widowControl w:val="0"/>
              <w:rPr>
                <w:rFonts w:eastAsia="宋体"/>
                <w:bCs w:val="0"/>
                <w:kern w:val="2"/>
              </w:rPr>
            </w:pPr>
            <w:r w:rsidRPr="000A3CB8">
              <w:rPr>
                <w:rFonts w:eastAsia="宋体" w:hint="eastAsia"/>
                <w:bCs w:val="0"/>
                <w:kern w:val="2"/>
              </w:rPr>
              <w:t>(</w:t>
            </w:r>
            <w:r w:rsidRPr="000A3CB8">
              <w:rPr>
                <w:rFonts w:eastAsia="宋体" w:hint="eastAsia"/>
                <w:bCs w:val="0"/>
                <w:kern w:val="2"/>
              </w:rPr>
              <w:t>校验规则及提示信息</w:t>
            </w:r>
            <w:r w:rsidRPr="000A3CB8">
              <w:rPr>
                <w:rFonts w:eastAsia="宋体" w:hint="eastAsia"/>
                <w:bCs w:val="0"/>
                <w:kern w:val="2"/>
              </w:rPr>
              <w:t>)</w:t>
            </w:r>
          </w:p>
        </w:tc>
        <w:tc>
          <w:tcPr>
            <w:tcW w:w="2070" w:type="dxa"/>
            <w:shd w:val="clear" w:color="auto" w:fill="BFBFBF"/>
            <w:vAlign w:val="center"/>
          </w:tcPr>
          <w:p w:rsidR="007C033C" w:rsidRPr="000A3CB8" w:rsidRDefault="007C033C" w:rsidP="00AC361A">
            <w:pPr>
              <w:pStyle w:val="aff"/>
              <w:widowControl w:val="0"/>
              <w:rPr>
                <w:rFonts w:eastAsia="宋体"/>
                <w:bCs w:val="0"/>
                <w:kern w:val="2"/>
              </w:rPr>
            </w:pPr>
            <w:r w:rsidRPr="000A3CB8">
              <w:rPr>
                <w:rFonts w:eastAsia="宋体" w:hint="eastAsia"/>
                <w:bCs w:val="0"/>
                <w:kern w:val="2"/>
              </w:rPr>
              <w:t>数据名称</w:t>
            </w:r>
          </w:p>
        </w:tc>
        <w:tc>
          <w:tcPr>
            <w:tcW w:w="1137" w:type="dxa"/>
            <w:shd w:val="clear" w:color="auto" w:fill="BFBFBF"/>
            <w:vAlign w:val="center"/>
          </w:tcPr>
          <w:p w:rsidR="007C033C" w:rsidRPr="000A3CB8" w:rsidRDefault="007C033C" w:rsidP="00AC361A">
            <w:pPr>
              <w:pStyle w:val="aff"/>
              <w:widowControl w:val="0"/>
              <w:rPr>
                <w:rFonts w:eastAsia="宋体"/>
                <w:bCs w:val="0"/>
                <w:kern w:val="2"/>
              </w:rPr>
            </w:pPr>
            <w:r w:rsidRPr="000A3CB8">
              <w:rPr>
                <w:rFonts w:eastAsia="宋体" w:hint="eastAsia"/>
                <w:bCs w:val="0"/>
                <w:kern w:val="2"/>
              </w:rPr>
              <w:t>数据类型</w:t>
            </w:r>
          </w:p>
        </w:tc>
      </w:tr>
    </w:tbl>
    <w:p w:rsidR="007C033C" w:rsidRDefault="007C033C" w:rsidP="007C033C">
      <w:pPr>
        <w:spacing w:before="120"/>
        <w:ind w:left="425"/>
      </w:pPr>
    </w:p>
    <w:p w:rsidR="00AA4C8C" w:rsidRPr="000A3CB8" w:rsidRDefault="00AA4C8C" w:rsidP="00AA4C8C">
      <w:pPr>
        <w:pStyle w:val="3"/>
      </w:pPr>
      <w:bookmarkStart w:id="159" w:name="_Toc415759470"/>
      <w:bookmarkStart w:id="160" w:name="_Toc429732977"/>
      <w:r w:rsidRPr="000A3CB8">
        <w:t>输出</w:t>
      </w:r>
      <w:bookmarkEnd w:id="159"/>
      <w:bookmarkEnd w:id="160"/>
    </w:p>
    <w:p w:rsidR="00AA4C8C" w:rsidRPr="000A3CB8" w:rsidRDefault="00AA4C8C" w:rsidP="00AA4C8C">
      <w:pPr>
        <w:ind w:firstLineChars="193" w:firstLine="405"/>
      </w:pPr>
      <w:r w:rsidRPr="000A3CB8">
        <w:rPr>
          <w:rFonts w:hint="eastAsia"/>
        </w:rPr>
        <w:t>返回登录成功或失败，如果失败需要返回原因</w:t>
      </w:r>
    </w:p>
    <w:p w:rsidR="00AA4C8C" w:rsidRPr="000A3CB8" w:rsidRDefault="00AA4C8C" w:rsidP="00AA4C8C">
      <w:pPr>
        <w:ind w:firstLineChars="193" w:firstLine="407"/>
        <w:rPr>
          <w:b/>
        </w:rPr>
      </w:pPr>
    </w:p>
    <w:tbl>
      <w:tblPr>
        <w:tblW w:w="7812" w:type="dxa"/>
        <w:tblInd w:w="93" w:type="dxa"/>
        <w:tblLook w:val="0000"/>
      </w:tblPr>
      <w:tblGrid>
        <w:gridCol w:w="555"/>
        <w:gridCol w:w="1800"/>
        <w:gridCol w:w="1675"/>
        <w:gridCol w:w="1843"/>
        <w:gridCol w:w="1939"/>
      </w:tblGrid>
      <w:tr w:rsidR="00AA4C8C" w:rsidRPr="000A3CB8" w:rsidTr="004C54A2">
        <w:trPr>
          <w:trHeight w:val="70"/>
        </w:trPr>
        <w:tc>
          <w:tcPr>
            <w:tcW w:w="555" w:type="dxa"/>
            <w:tcBorders>
              <w:top w:val="single" w:sz="4" w:space="0" w:color="auto"/>
              <w:left w:val="single" w:sz="4" w:space="0" w:color="auto"/>
              <w:bottom w:val="single" w:sz="4" w:space="0" w:color="auto"/>
              <w:right w:val="single" w:sz="4" w:space="0" w:color="auto"/>
            </w:tcBorders>
            <w:shd w:val="clear" w:color="auto" w:fill="C0C0C0"/>
            <w:vAlign w:val="center"/>
          </w:tcPr>
          <w:p w:rsidR="00AA4C8C" w:rsidRPr="000A3CB8" w:rsidRDefault="00AA4C8C" w:rsidP="00AC361A">
            <w:pPr>
              <w:ind w:left="-57" w:right="-57"/>
              <w:jc w:val="center"/>
              <w:rPr>
                <w:rFonts w:hAnsi="宋体" w:cs="宋体"/>
                <w:b/>
                <w:bCs/>
                <w:sz w:val="20"/>
              </w:rPr>
            </w:pPr>
            <w:r w:rsidRPr="000A3CB8">
              <w:rPr>
                <w:rFonts w:hAnsi="宋体" w:cs="宋体"/>
                <w:b/>
                <w:bCs/>
                <w:sz w:val="20"/>
              </w:rPr>
              <w:t>序号</w:t>
            </w:r>
          </w:p>
        </w:tc>
        <w:tc>
          <w:tcPr>
            <w:tcW w:w="1800" w:type="dxa"/>
            <w:tcBorders>
              <w:top w:val="single" w:sz="4" w:space="0" w:color="auto"/>
              <w:left w:val="nil"/>
              <w:bottom w:val="single" w:sz="4" w:space="0" w:color="auto"/>
              <w:right w:val="single" w:sz="4" w:space="0" w:color="auto"/>
            </w:tcBorders>
            <w:shd w:val="clear" w:color="auto" w:fill="C0C0C0"/>
            <w:vAlign w:val="center"/>
          </w:tcPr>
          <w:p w:rsidR="00AA4C8C" w:rsidRPr="000A3CB8" w:rsidRDefault="00AA4C8C" w:rsidP="00AC361A">
            <w:pPr>
              <w:ind w:left="-57" w:right="-57"/>
              <w:jc w:val="center"/>
              <w:rPr>
                <w:rFonts w:hAnsi="宋体" w:cs="宋体"/>
                <w:b/>
                <w:bCs/>
                <w:sz w:val="20"/>
              </w:rPr>
            </w:pPr>
            <w:r w:rsidRPr="000A3CB8">
              <w:rPr>
                <w:rFonts w:hAnsi="宋体" w:cs="宋体" w:hint="eastAsia"/>
                <w:b/>
                <w:bCs/>
                <w:sz w:val="20"/>
              </w:rPr>
              <w:t>属性</w:t>
            </w:r>
          </w:p>
        </w:tc>
        <w:tc>
          <w:tcPr>
            <w:tcW w:w="1675" w:type="dxa"/>
            <w:tcBorders>
              <w:top w:val="single" w:sz="4" w:space="0" w:color="auto"/>
              <w:left w:val="nil"/>
              <w:bottom w:val="single" w:sz="4" w:space="0" w:color="auto"/>
              <w:right w:val="single" w:sz="4" w:space="0" w:color="auto"/>
            </w:tcBorders>
            <w:shd w:val="clear" w:color="auto" w:fill="C0C0C0"/>
            <w:vAlign w:val="center"/>
          </w:tcPr>
          <w:p w:rsidR="00AA4C8C" w:rsidRPr="000A3CB8" w:rsidRDefault="00AA4C8C" w:rsidP="00AC361A">
            <w:pPr>
              <w:ind w:left="-57" w:right="-57"/>
              <w:jc w:val="center"/>
              <w:rPr>
                <w:rFonts w:hAnsi="宋体" w:cs="宋体"/>
                <w:b/>
                <w:bCs/>
                <w:sz w:val="20"/>
              </w:rPr>
            </w:pPr>
            <w:r w:rsidRPr="000A3CB8">
              <w:rPr>
                <w:rFonts w:hAnsi="宋体" w:cs="宋体" w:hint="eastAsia"/>
                <w:b/>
                <w:bCs/>
                <w:sz w:val="20"/>
              </w:rPr>
              <w:t>属性约束</w:t>
            </w:r>
          </w:p>
        </w:tc>
        <w:tc>
          <w:tcPr>
            <w:tcW w:w="1843" w:type="dxa"/>
            <w:tcBorders>
              <w:top w:val="single" w:sz="4" w:space="0" w:color="auto"/>
              <w:left w:val="nil"/>
              <w:bottom w:val="single" w:sz="4" w:space="0" w:color="auto"/>
              <w:right w:val="single" w:sz="4" w:space="0" w:color="auto"/>
            </w:tcBorders>
            <w:shd w:val="clear" w:color="auto" w:fill="C0C0C0"/>
            <w:vAlign w:val="center"/>
          </w:tcPr>
          <w:p w:rsidR="00AA4C8C" w:rsidRPr="000A3CB8" w:rsidRDefault="00AA4C8C" w:rsidP="00AC361A">
            <w:pPr>
              <w:ind w:left="-57" w:right="-57"/>
              <w:jc w:val="center"/>
              <w:rPr>
                <w:rFonts w:hAnsi="宋体" w:cs="宋体"/>
                <w:b/>
                <w:bCs/>
                <w:sz w:val="20"/>
              </w:rPr>
            </w:pPr>
            <w:r w:rsidRPr="000A3CB8">
              <w:rPr>
                <w:rFonts w:hAnsi="宋体" w:cs="宋体" w:hint="eastAsia"/>
                <w:b/>
                <w:bCs/>
                <w:sz w:val="20"/>
              </w:rPr>
              <w:t>数据名称</w:t>
            </w:r>
          </w:p>
        </w:tc>
        <w:tc>
          <w:tcPr>
            <w:tcW w:w="1939" w:type="dxa"/>
            <w:tcBorders>
              <w:top w:val="single" w:sz="4" w:space="0" w:color="auto"/>
              <w:left w:val="nil"/>
              <w:bottom w:val="single" w:sz="4" w:space="0" w:color="auto"/>
              <w:right w:val="single" w:sz="4" w:space="0" w:color="auto"/>
            </w:tcBorders>
            <w:shd w:val="clear" w:color="auto" w:fill="C0C0C0"/>
            <w:vAlign w:val="center"/>
          </w:tcPr>
          <w:p w:rsidR="00AA4C8C" w:rsidRPr="000A3CB8" w:rsidRDefault="00AA4C8C" w:rsidP="00AC361A">
            <w:pPr>
              <w:ind w:left="-57" w:right="-57"/>
              <w:jc w:val="center"/>
              <w:rPr>
                <w:rFonts w:hAnsi="宋体" w:cs="宋体"/>
                <w:b/>
                <w:bCs/>
                <w:sz w:val="20"/>
              </w:rPr>
            </w:pPr>
            <w:r w:rsidRPr="000A3CB8">
              <w:rPr>
                <w:rFonts w:hAnsi="宋体" w:cs="宋体"/>
                <w:b/>
                <w:bCs/>
                <w:sz w:val="20"/>
              </w:rPr>
              <w:t>数据类型</w:t>
            </w:r>
          </w:p>
        </w:tc>
      </w:tr>
      <w:tr w:rsidR="00AA4C8C" w:rsidRPr="000A3CB8" w:rsidTr="004C54A2">
        <w:trPr>
          <w:trHeight w:val="255"/>
        </w:trPr>
        <w:tc>
          <w:tcPr>
            <w:tcW w:w="555" w:type="dxa"/>
            <w:tcBorders>
              <w:top w:val="nil"/>
              <w:left w:val="single" w:sz="4" w:space="0" w:color="auto"/>
              <w:bottom w:val="single" w:sz="4" w:space="0" w:color="auto"/>
              <w:right w:val="single" w:sz="4" w:space="0" w:color="auto"/>
            </w:tcBorders>
            <w:shd w:val="clear" w:color="auto" w:fill="auto"/>
            <w:noWrap/>
            <w:vAlign w:val="center"/>
          </w:tcPr>
          <w:p w:rsidR="00AA4C8C" w:rsidRPr="000A3CB8" w:rsidRDefault="00AA4C8C" w:rsidP="00B412F0">
            <w:pPr>
              <w:widowControl/>
              <w:numPr>
                <w:ilvl w:val="0"/>
                <w:numId w:val="9"/>
              </w:numPr>
              <w:jc w:val="left"/>
              <w:rPr>
                <w:rFonts w:ascii="宋体" w:hAnsi="宋体"/>
                <w:sz w:val="18"/>
              </w:rPr>
            </w:pPr>
          </w:p>
        </w:tc>
        <w:tc>
          <w:tcPr>
            <w:tcW w:w="1800" w:type="dxa"/>
            <w:tcBorders>
              <w:top w:val="nil"/>
              <w:left w:val="nil"/>
              <w:bottom w:val="single" w:sz="4" w:space="0" w:color="auto"/>
              <w:right w:val="single" w:sz="4" w:space="0" w:color="auto"/>
            </w:tcBorders>
            <w:shd w:val="clear" w:color="auto" w:fill="auto"/>
            <w:noWrap/>
            <w:vAlign w:val="center"/>
          </w:tcPr>
          <w:p w:rsidR="00AA4C8C" w:rsidRPr="000A3CB8" w:rsidRDefault="00AA4C8C" w:rsidP="00AC361A">
            <w:pPr>
              <w:rPr>
                <w:rFonts w:ascii="宋体" w:hAnsi="宋体"/>
                <w:sz w:val="18"/>
              </w:rPr>
            </w:pPr>
            <w:r w:rsidRPr="000A3CB8">
              <w:rPr>
                <w:rFonts w:ascii="宋体" w:hAnsi="宋体" w:hint="eastAsia"/>
                <w:sz w:val="18"/>
              </w:rPr>
              <w:t>处理状态标志</w:t>
            </w:r>
          </w:p>
        </w:tc>
        <w:tc>
          <w:tcPr>
            <w:tcW w:w="1675" w:type="dxa"/>
            <w:tcBorders>
              <w:top w:val="nil"/>
              <w:left w:val="nil"/>
              <w:bottom w:val="single" w:sz="4" w:space="0" w:color="auto"/>
              <w:right w:val="single" w:sz="4" w:space="0" w:color="auto"/>
            </w:tcBorders>
            <w:shd w:val="clear" w:color="auto" w:fill="auto"/>
            <w:noWrap/>
            <w:vAlign w:val="center"/>
          </w:tcPr>
          <w:p w:rsidR="00AA4C8C" w:rsidRPr="000A3CB8" w:rsidRDefault="00AA4C8C" w:rsidP="00AC361A">
            <w:pPr>
              <w:rPr>
                <w:rFonts w:ascii="宋体" w:hAnsi="宋体"/>
                <w:sz w:val="18"/>
              </w:rPr>
            </w:pPr>
            <w:r w:rsidRPr="000A3CB8">
              <w:rPr>
                <w:rFonts w:ascii="宋体" w:hAnsi="宋体" w:hint="eastAsia"/>
                <w:sz w:val="18"/>
              </w:rPr>
              <w:t>S 处理成功</w:t>
            </w:r>
          </w:p>
          <w:p w:rsidR="00AA4C8C" w:rsidRPr="000A3CB8" w:rsidRDefault="00AA4C8C" w:rsidP="00AC361A">
            <w:pPr>
              <w:rPr>
                <w:rFonts w:ascii="宋体" w:hAnsi="宋体"/>
                <w:sz w:val="18"/>
              </w:rPr>
            </w:pPr>
            <w:r w:rsidRPr="000A3CB8">
              <w:rPr>
                <w:rFonts w:ascii="宋体" w:hAnsi="宋体" w:hint="eastAsia"/>
                <w:sz w:val="18"/>
              </w:rPr>
              <w:t>E 处理出错</w:t>
            </w:r>
          </w:p>
        </w:tc>
        <w:tc>
          <w:tcPr>
            <w:tcW w:w="1843" w:type="dxa"/>
            <w:tcBorders>
              <w:top w:val="nil"/>
              <w:left w:val="nil"/>
              <w:bottom w:val="single" w:sz="4" w:space="0" w:color="auto"/>
              <w:right w:val="single" w:sz="4" w:space="0" w:color="auto"/>
            </w:tcBorders>
            <w:shd w:val="clear" w:color="auto" w:fill="auto"/>
            <w:noWrap/>
            <w:vAlign w:val="center"/>
          </w:tcPr>
          <w:p w:rsidR="00AA4C8C" w:rsidRPr="000A3CB8" w:rsidRDefault="00AA4C8C" w:rsidP="00AC361A">
            <w:pPr>
              <w:rPr>
                <w:rFonts w:ascii="宋体" w:hAnsi="宋体"/>
                <w:sz w:val="18"/>
              </w:rPr>
            </w:pPr>
            <w:r w:rsidRPr="000A3CB8">
              <w:rPr>
                <w:rFonts w:ascii="宋体" w:hAnsi="宋体" w:hint="eastAsia"/>
                <w:sz w:val="18"/>
              </w:rPr>
              <w:t>ProcessStatus</w:t>
            </w:r>
          </w:p>
        </w:tc>
        <w:tc>
          <w:tcPr>
            <w:tcW w:w="1939" w:type="dxa"/>
            <w:tcBorders>
              <w:top w:val="nil"/>
              <w:left w:val="nil"/>
              <w:bottom w:val="single" w:sz="4" w:space="0" w:color="auto"/>
              <w:right w:val="single" w:sz="4" w:space="0" w:color="auto"/>
            </w:tcBorders>
            <w:shd w:val="clear" w:color="auto" w:fill="auto"/>
            <w:noWrap/>
            <w:vAlign w:val="center"/>
          </w:tcPr>
          <w:p w:rsidR="00AA4C8C" w:rsidRPr="000A3CB8" w:rsidRDefault="00AA4C8C" w:rsidP="00AC361A">
            <w:pPr>
              <w:rPr>
                <w:rFonts w:ascii="宋体" w:hAnsi="宋体"/>
                <w:sz w:val="18"/>
              </w:rPr>
            </w:pPr>
            <w:r w:rsidRPr="000A3CB8">
              <w:rPr>
                <w:rFonts w:ascii="宋体" w:hAnsi="宋体"/>
                <w:sz w:val="18"/>
              </w:rPr>
              <w:t>VARCHAR2</w:t>
            </w:r>
            <w:r w:rsidRPr="000A3CB8">
              <w:rPr>
                <w:rFonts w:ascii="宋体" w:hAnsi="宋体" w:hint="eastAsia"/>
                <w:sz w:val="18"/>
              </w:rPr>
              <w:t>(1)</w:t>
            </w:r>
          </w:p>
        </w:tc>
      </w:tr>
      <w:tr w:rsidR="00AA4C8C" w:rsidRPr="000A3CB8" w:rsidTr="004C54A2">
        <w:trPr>
          <w:trHeight w:val="255"/>
        </w:trPr>
        <w:tc>
          <w:tcPr>
            <w:tcW w:w="555" w:type="dxa"/>
            <w:tcBorders>
              <w:top w:val="nil"/>
              <w:left w:val="single" w:sz="4" w:space="0" w:color="auto"/>
              <w:bottom w:val="single" w:sz="4" w:space="0" w:color="auto"/>
              <w:right w:val="single" w:sz="4" w:space="0" w:color="auto"/>
            </w:tcBorders>
            <w:shd w:val="clear" w:color="auto" w:fill="auto"/>
            <w:noWrap/>
            <w:vAlign w:val="center"/>
          </w:tcPr>
          <w:p w:rsidR="00AA4C8C" w:rsidRPr="000A3CB8" w:rsidRDefault="00AA4C8C" w:rsidP="00B412F0">
            <w:pPr>
              <w:widowControl/>
              <w:numPr>
                <w:ilvl w:val="0"/>
                <w:numId w:val="9"/>
              </w:numPr>
              <w:jc w:val="left"/>
              <w:rPr>
                <w:rFonts w:ascii="宋体" w:hAnsi="宋体"/>
                <w:sz w:val="18"/>
              </w:rPr>
            </w:pPr>
          </w:p>
        </w:tc>
        <w:tc>
          <w:tcPr>
            <w:tcW w:w="1800" w:type="dxa"/>
            <w:tcBorders>
              <w:top w:val="nil"/>
              <w:left w:val="nil"/>
              <w:bottom w:val="single" w:sz="4" w:space="0" w:color="auto"/>
              <w:right w:val="single" w:sz="4" w:space="0" w:color="auto"/>
            </w:tcBorders>
            <w:shd w:val="clear" w:color="auto" w:fill="auto"/>
            <w:noWrap/>
            <w:vAlign w:val="center"/>
          </w:tcPr>
          <w:p w:rsidR="00AA4C8C" w:rsidRPr="000A3CB8" w:rsidRDefault="00AA4C8C" w:rsidP="00AC361A">
            <w:pPr>
              <w:rPr>
                <w:rFonts w:ascii="宋体" w:hAnsi="宋体"/>
                <w:sz w:val="18"/>
              </w:rPr>
            </w:pPr>
            <w:r w:rsidRPr="000A3CB8">
              <w:rPr>
                <w:rFonts w:ascii="宋体" w:hAnsi="宋体" w:hint="eastAsia"/>
                <w:sz w:val="18"/>
              </w:rPr>
              <w:t>输出数据集合</w:t>
            </w:r>
          </w:p>
        </w:tc>
        <w:tc>
          <w:tcPr>
            <w:tcW w:w="1675" w:type="dxa"/>
            <w:tcBorders>
              <w:top w:val="nil"/>
              <w:left w:val="nil"/>
              <w:bottom w:val="single" w:sz="4" w:space="0" w:color="auto"/>
              <w:right w:val="single" w:sz="4" w:space="0" w:color="auto"/>
            </w:tcBorders>
            <w:shd w:val="clear" w:color="auto" w:fill="auto"/>
            <w:noWrap/>
            <w:vAlign w:val="center"/>
          </w:tcPr>
          <w:p w:rsidR="00AA4C8C" w:rsidRPr="000A3CB8" w:rsidRDefault="00AA4C8C" w:rsidP="00AC361A">
            <w:pPr>
              <w:rPr>
                <w:rFonts w:ascii="宋体" w:hAnsi="宋体"/>
                <w:sz w:val="18"/>
              </w:rPr>
            </w:pPr>
            <w:r w:rsidRPr="000A3CB8">
              <w:rPr>
                <w:rFonts w:ascii="宋体" w:hAnsi="宋体" w:hint="eastAsia"/>
                <w:sz w:val="18"/>
              </w:rPr>
              <w:t>详见下面定义</w:t>
            </w:r>
          </w:p>
        </w:tc>
        <w:tc>
          <w:tcPr>
            <w:tcW w:w="1843" w:type="dxa"/>
            <w:tcBorders>
              <w:top w:val="nil"/>
              <w:left w:val="nil"/>
              <w:bottom w:val="single" w:sz="4" w:space="0" w:color="auto"/>
              <w:right w:val="single" w:sz="4" w:space="0" w:color="auto"/>
            </w:tcBorders>
            <w:shd w:val="clear" w:color="auto" w:fill="auto"/>
            <w:noWrap/>
            <w:vAlign w:val="center"/>
          </w:tcPr>
          <w:p w:rsidR="00AA4C8C" w:rsidRPr="000A3CB8" w:rsidRDefault="00AA4C8C" w:rsidP="00AC361A">
            <w:pPr>
              <w:rPr>
                <w:rFonts w:ascii="宋体" w:hAnsi="宋体"/>
                <w:sz w:val="18"/>
              </w:rPr>
            </w:pPr>
            <w:r w:rsidRPr="000A3CB8">
              <w:rPr>
                <w:rFonts w:ascii="宋体" w:hAnsi="宋体" w:hint="eastAsia"/>
                <w:sz w:val="18"/>
              </w:rPr>
              <w:t>OutputCollection</w:t>
            </w:r>
          </w:p>
        </w:tc>
        <w:tc>
          <w:tcPr>
            <w:tcW w:w="1939" w:type="dxa"/>
            <w:tcBorders>
              <w:top w:val="nil"/>
              <w:left w:val="nil"/>
              <w:bottom w:val="single" w:sz="4" w:space="0" w:color="auto"/>
              <w:right w:val="single" w:sz="4" w:space="0" w:color="auto"/>
            </w:tcBorders>
            <w:shd w:val="clear" w:color="auto" w:fill="auto"/>
            <w:noWrap/>
            <w:vAlign w:val="center"/>
          </w:tcPr>
          <w:p w:rsidR="00AA4C8C" w:rsidRPr="000A3CB8" w:rsidRDefault="00AA4C8C" w:rsidP="00AC361A">
            <w:pPr>
              <w:rPr>
                <w:rFonts w:ascii="宋体" w:hAnsi="宋体"/>
                <w:sz w:val="18"/>
              </w:rPr>
            </w:pPr>
            <w:r w:rsidRPr="000A3CB8">
              <w:rPr>
                <w:rFonts w:ascii="宋体" w:hAnsi="宋体" w:hint="eastAsia"/>
                <w:sz w:val="18"/>
              </w:rPr>
              <w:t>数据实体</w:t>
            </w:r>
          </w:p>
        </w:tc>
      </w:tr>
      <w:tr w:rsidR="00AA4C8C" w:rsidRPr="000A3CB8" w:rsidTr="004C54A2">
        <w:trPr>
          <w:trHeight w:val="343"/>
        </w:trPr>
        <w:tc>
          <w:tcPr>
            <w:tcW w:w="55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A4C8C" w:rsidRPr="000A3CB8" w:rsidRDefault="00AA4C8C" w:rsidP="00B412F0">
            <w:pPr>
              <w:widowControl/>
              <w:numPr>
                <w:ilvl w:val="0"/>
                <w:numId w:val="9"/>
              </w:numPr>
              <w:jc w:val="left"/>
              <w:rPr>
                <w:rFonts w:ascii="宋体" w:hAnsi="宋体"/>
                <w:sz w:val="18"/>
              </w:rPr>
            </w:pPr>
          </w:p>
        </w:tc>
        <w:tc>
          <w:tcPr>
            <w:tcW w:w="1800" w:type="dxa"/>
            <w:tcBorders>
              <w:top w:val="single" w:sz="4" w:space="0" w:color="auto"/>
              <w:left w:val="nil"/>
              <w:bottom w:val="single" w:sz="4" w:space="0" w:color="auto"/>
              <w:right w:val="single" w:sz="4" w:space="0" w:color="auto"/>
            </w:tcBorders>
            <w:shd w:val="clear" w:color="auto" w:fill="auto"/>
            <w:noWrap/>
          </w:tcPr>
          <w:p w:rsidR="00AA4C8C" w:rsidRPr="000A3CB8" w:rsidRDefault="00AA4C8C" w:rsidP="00AC361A">
            <w:pPr>
              <w:rPr>
                <w:rFonts w:ascii="宋体" w:hAnsi="宋体"/>
                <w:sz w:val="18"/>
              </w:rPr>
            </w:pPr>
            <w:r w:rsidRPr="000A3CB8">
              <w:rPr>
                <w:rFonts w:ascii="宋体" w:hAnsi="宋体" w:hint="eastAsia"/>
                <w:sz w:val="18"/>
              </w:rPr>
              <w:t>错误信息实体</w:t>
            </w:r>
          </w:p>
        </w:tc>
        <w:tc>
          <w:tcPr>
            <w:tcW w:w="1675" w:type="dxa"/>
            <w:tcBorders>
              <w:top w:val="single" w:sz="4" w:space="0" w:color="auto"/>
              <w:left w:val="nil"/>
              <w:bottom w:val="single" w:sz="4" w:space="0" w:color="auto"/>
              <w:right w:val="single" w:sz="4" w:space="0" w:color="auto"/>
            </w:tcBorders>
            <w:shd w:val="clear" w:color="auto" w:fill="auto"/>
            <w:noWrap/>
          </w:tcPr>
          <w:p w:rsidR="00AA4C8C" w:rsidRPr="000A3CB8" w:rsidRDefault="00AA4C8C" w:rsidP="00AC361A">
            <w:pPr>
              <w:rPr>
                <w:rFonts w:ascii="宋体" w:hAnsi="宋体"/>
                <w:sz w:val="18"/>
              </w:rPr>
            </w:pPr>
            <w:r w:rsidRPr="000A3CB8">
              <w:rPr>
                <w:rFonts w:ascii="宋体" w:hAnsi="宋体" w:hint="eastAsia"/>
                <w:sz w:val="18"/>
              </w:rPr>
              <w:t>详见下面定义</w:t>
            </w:r>
          </w:p>
        </w:tc>
        <w:tc>
          <w:tcPr>
            <w:tcW w:w="1843" w:type="dxa"/>
            <w:tcBorders>
              <w:top w:val="single" w:sz="4" w:space="0" w:color="auto"/>
              <w:left w:val="nil"/>
              <w:bottom w:val="single" w:sz="4" w:space="0" w:color="auto"/>
              <w:right w:val="single" w:sz="4" w:space="0" w:color="auto"/>
            </w:tcBorders>
            <w:shd w:val="clear" w:color="auto" w:fill="auto"/>
            <w:noWrap/>
            <w:vAlign w:val="center"/>
          </w:tcPr>
          <w:p w:rsidR="00AA4C8C" w:rsidRPr="000A3CB8" w:rsidRDefault="00AA4C8C" w:rsidP="00AC361A">
            <w:pPr>
              <w:rPr>
                <w:rFonts w:ascii="宋体" w:hAnsi="宋体"/>
                <w:sz w:val="18"/>
              </w:rPr>
            </w:pPr>
            <w:r w:rsidRPr="000A3CB8">
              <w:rPr>
                <w:rFonts w:ascii="宋体" w:hAnsi="宋体" w:hint="eastAsia"/>
                <w:sz w:val="18"/>
              </w:rPr>
              <w:t>ErrorCollection</w:t>
            </w:r>
          </w:p>
        </w:tc>
        <w:tc>
          <w:tcPr>
            <w:tcW w:w="1939" w:type="dxa"/>
            <w:tcBorders>
              <w:top w:val="single" w:sz="4" w:space="0" w:color="auto"/>
              <w:left w:val="nil"/>
              <w:bottom w:val="single" w:sz="4" w:space="0" w:color="auto"/>
              <w:right w:val="single" w:sz="4" w:space="0" w:color="auto"/>
            </w:tcBorders>
            <w:shd w:val="clear" w:color="auto" w:fill="auto"/>
            <w:noWrap/>
            <w:vAlign w:val="center"/>
          </w:tcPr>
          <w:p w:rsidR="00AA4C8C" w:rsidRPr="000A3CB8" w:rsidRDefault="00AA4C8C" w:rsidP="00AC361A">
            <w:pPr>
              <w:rPr>
                <w:rFonts w:ascii="宋体" w:hAnsi="宋体"/>
                <w:sz w:val="18"/>
              </w:rPr>
            </w:pPr>
            <w:r w:rsidRPr="000A3CB8">
              <w:rPr>
                <w:rFonts w:ascii="宋体" w:hAnsi="宋体" w:hint="eastAsia"/>
                <w:sz w:val="18"/>
              </w:rPr>
              <w:t>数据实体</w:t>
            </w:r>
          </w:p>
        </w:tc>
      </w:tr>
    </w:tbl>
    <w:p w:rsidR="00AA4C8C" w:rsidRDefault="00AA4C8C" w:rsidP="00AA4C8C">
      <w:pPr>
        <w:ind w:firstLineChars="193" w:firstLine="407"/>
        <w:rPr>
          <w:b/>
        </w:rPr>
      </w:pPr>
    </w:p>
    <w:p w:rsidR="00AA4C8C" w:rsidRPr="000A3CB8" w:rsidRDefault="00AA4C8C" w:rsidP="00AA4C8C">
      <w:pPr>
        <w:ind w:firstLine="420"/>
        <w:rPr>
          <w:b/>
          <w:szCs w:val="22"/>
        </w:rPr>
      </w:pPr>
      <w:r>
        <w:rPr>
          <w:rFonts w:hAnsi="宋体" w:hint="eastAsia"/>
          <w:b/>
          <w:bCs/>
          <w:szCs w:val="22"/>
        </w:rPr>
        <w:t>输出数据集合</w:t>
      </w:r>
      <w:r w:rsidRPr="000A3CB8">
        <w:rPr>
          <w:rFonts w:hAnsi="宋体"/>
          <w:b/>
          <w:bCs/>
          <w:szCs w:val="22"/>
        </w:rPr>
        <w:t>：</w:t>
      </w:r>
      <w:r>
        <w:rPr>
          <w:rFonts w:hAnsi="宋体" w:hint="eastAsia"/>
          <w:b/>
          <w:bCs/>
          <w:szCs w:val="22"/>
        </w:rPr>
        <w:t>Input</w:t>
      </w:r>
      <w:r w:rsidRPr="000A3CB8">
        <w:rPr>
          <w:rFonts w:hint="eastAsia"/>
          <w:b/>
          <w:szCs w:val="22"/>
        </w:rPr>
        <w:t xml:space="preserve"> Collection</w:t>
      </w:r>
    </w:p>
    <w:tbl>
      <w:tblPr>
        <w:tblW w:w="779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54"/>
        <w:gridCol w:w="1606"/>
        <w:gridCol w:w="2520"/>
        <w:gridCol w:w="1800"/>
        <w:gridCol w:w="1317"/>
      </w:tblGrid>
      <w:tr w:rsidR="00AA4C8C" w:rsidRPr="000A3CB8" w:rsidTr="004C54A2">
        <w:tc>
          <w:tcPr>
            <w:tcW w:w="554" w:type="dxa"/>
            <w:shd w:val="clear" w:color="auto" w:fill="C0C0C0"/>
            <w:vAlign w:val="center"/>
          </w:tcPr>
          <w:p w:rsidR="00AA4C8C" w:rsidRPr="000A3CB8" w:rsidRDefault="00AA4C8C" w:rsidP="00AC361A">
            <w:pPr>
              <w:ind w:left="-57" w:right="-57"/>
              <w:jc w:val="center"/>
              <w:rPr>
                <w:rFonts w:cs="宋体"/>
                <w:b/>
                <w:bCs/>
                <w:sz w:val="20"/>
              </w:rPr>
            </w:pPr>
            <w:r w:rsidRPr="000A3CB8">
              <w:rPr>
                <w:rFonts w:hAnsi="宋体" w:cs="宋体"/>
                <w:b/>
                <w:bCs/>
                <w:sz w:val="20"/>
              </w:rPr>
              <w:t>序号</w:t>
            </w:r>
          </w:p>
        </w:tc>
        <w:tc>
          <w:tcPr>
            <w:tcW w:w="1606" w:type="dxa"/>
            <w:shd w:val="clear" w:color="auto" w:fill="C0C0C0"/>
            <w:vAlign w:val="center"/>
          </w:tcPr>
          <w:p w:rsidR="00AA4C8C" w:rsidRPr="000A3CB8" w:rsidRDefault="00AA4C8C" w:rsidP="00AC361A">
            <w:pPr>
              <w:ind w:left="-57" w:right="-57"/>
              <w:jc w:val="center"/>
              <w:rPr>
                <w:rFonts w:cs="宋体"/>
                <w:b/>
                <w:bCs/>
                <w:sz w:val="20"/>
              </w:rPr>
            </w:pPr>
            <w:r w:rsidRPr="000A3CB8">
              <w:rPr>
                <w:rFonts w:hAnsi="宋体" w:cs="宋体" w:hint="eastAsia"/>
                <w:b/>
                <w:bCs/>
                <w:sz w:val="20"/>
              </w:rPr>
              <w:t>属性</w:t>
            </w:r>
          </w:p>
        </w:tc>
        <w:tc>
          <w:tcPr>
            <w:tcW w:w="2520" w:type="dxa"/>
            <w:shd w:val="clear" w:color="auto" w:fill="C0C0C0"/>
            <w:vAlign w:val="center"/>
          </w:tcPr>
          <w:p w:rsidR="00AA4C8C" w:rsidRPr="000A3CB8" w:rsidRDefault="00AA4C8C" w:rsidP="00AC361A">
            <w:pPr>
              <w:ind w:left="-57" w:right="-57"/>
              <w:jc w:val="center"/>
              <w:rPr>
                <w:rFonts w:cs="宋体"/>
                <w:b/>
                <w:bCs/>
                <w:sz w:val="20"/>
              </w:rPr>
            </w:pPr>
            <w:r w:rsidRPr="000A3CB8">
              <w:rPr>
                <w:rFonts w:cs="宋体" w:hint="eastAsia"/>
                <w:b/>
                <w:bCs/>
                <w:sz w:val="20"/>
              </w:rPr>
              <w:t>属性约束</w:t>
            </w:r>
          </w:p>
        </w:tc>
        <w:tc>
          <w:tcPr>
            <w:tcW w:w="1800" w:type="dxa"/>
            <w:shd w:val="clear" w:color="auto" w:fill="C0C0C0"/>
            <w:vAlign w:val="center"/>
          </w:tcPr>
          <w:p w:rsidR="00AA4C8C" w:rsidRPr="000A3CB8" w:rsidRDefault="00AA4C8C" w:rsidP="00AC361A">
            <w:pPr>
              <w:ind w:left="-57" w:right="-57"/>
              <w:jc w:val="center"/>
              <w:rPr>
                <w:rFonts w:cs="宋体"/>
                <w:b/>
                <w:bCs/>
                <w:sz w:val="20"/>
              </w:rPr>
            </w:pPr>
            <w:r w:rsidRPr="000A3CB8">
              <w:rPr>
                <w:rFonts w:cs="宋体" w:hint="eastAsia"/>
                <w:b/>
                <w:bCs/>
                <w:sz w:val="20"/>
              </w:rPr>
              <w:t>数据名称</w:t>
            </w:r>
          </w:p>
        </w:tc>
        <w:tc>
          <w:tcPr>
            <w:tcW w:w="1317" w:type="dxa"/>
            <w:shd w:val="clear" w:color="auto" w:fill="C0C0C0"/>
            <w:vAlign w:val="center"/>
          </w:tcPr>
          <w:p w:rsidR="00AA4C8C" w:rsidRPr="000A3CB8" w:rsidRDefault="00AA4C8C" w:rsidP="00AC361A">
            <w:pPr>
              <w:ind w:left="-57" w:right="-57"/>
              <w:jc w:val="center"/>
              <w:rPr>
                <w:rFonts w:cs="宋体"/>
                <w:b/>
                <w:bCs/>
                <w:sz w:val="20"/>
              </w:rPr>
            </w:pPr>
            <w:r w:rsidRPr="000A3CB8">
              <w:rPr>
                <w:rFonts w:hAnsi="宋体" w:cs="宋体"/>
                <w:b/>
                <w:bCs/>
                <w:sz w:val="20"/>
              </w:rPr>
              <w:t>数据类型</w:t>
            </w:r>
          </w:p>
        </w:tc>
      </w:tr>
      <w:tr w:rsidR="00AA4C8C" w:rsidRPr="000A3CB8" w:rsidTr="004C54A2">
        <w:tc>
          <w:tcPr>
            <w:tcW w:w="554" w:type="dxa"/>
          </w:tcPr>
          <w:p w:rsidR="00AA4C8C" w:rsidRPr="000A3CB8" w:rsidRDefault="00AA4C8C" w:rsidP="00B412F0">
            <w:pPr>
              <w:widowControl/>
              <w:numPr>
                <w:ilvl w:val="0"/>
                <w:numId w:val="10"/>
              </w:numPr>
              <w:jc w:val="left"/>
              <w:rPr>
                <w:rFonts w:ascii="宋体" w:hAnsi="宋体"/>
                <w:sz w:val="18"/>
              </w:rPr>
            </w:pPr>
          </w:p>
        </w:tc>
        <w:tc>
          <w:tcPr>
            <w:tcW w:w="1606" w:type="dxa"/>
          </w:tcPr>
          <w:p w:rsidR="00AA4C8C" w:rsidRPr="000A3CB8" w:rsidRDefault="00AA4C8C" w:rsidP="00AC361A">
            <w:pPr>
              <w:rPr>
                <w:rFonts w:ascii="宋体" w:hAnsi="宋体"/>
                <w:sz w:val="18"/>
              </w:rPr>
            </w:pPr>
            <w:r>
              <w:rPr>
                <w:rFonts w:ascii="宋体" w:hAnsi="宋体" w:hint="eastAsia"/>
                <w:sz w:val="18"/>
              </w:rPr>
              <w:t>用户id</w:t>
            </w:r>
          </w:p>
        </w:tc>
        <w:tc>
          <w:tcPr>
            <w:tcW w:w="2520" w:type="dxa"/>
          </w:tcPr>
          <w:p w:rsidR="00AA4C8C" w:rsidRPr="000A3CB8" w:rsidRDefault="00AA4C8C" w:rsidP="00AC361A">
            <w:pPr>
              <w:rPr>
                <w:rFonts w:ascii="宋体" w:hAnsi="宋体"/>
                <w:sz w:val="18"/>
              </w:rPr>
            </w:pPr>
          </w:p>
        </w:tc>
        <w:tc>
          <w:tcPr>
            <w:tcW w:w="1800" w:type="dxa"/>
          </w:tcPr>
          <w:p w:rsidR="00AA4C8C" w:rsidRPr="000A3CB8" w:rsidRDefault="00AA4C8C" w:rsidP="00AC361A">
            <w:pPr>
              <w:rPr>
                <w:rFonts w:ascii="宋体" w:hAnsi="宋体"/>
                <w:sz w:val="18"/>
              </w:rPr>
            </w:pPr>
          </w:p>
        </w:tc>
        <w:tc>
          <w:tcPr>
            <w:tcW w:w="1317" w:type="dxa"/>
          </w:tcPr>
          <w:p w:rsidR="00AA4C8C" w:rsidRPr="000A3CB8" w:rsidRDefault="00AA4C8C" w:rsidP="00AC361A">
            <w:pPr>
              <w:rPr>
                <w:rFonts w:ascii="宋体" w:hAnsi="宋体"/>
                <w:sz w:val="18"/>
              </w:rPr>
            </w:pPr>
          </w:p>
        </w:tc>
      </w:tr>
      <w:tr w:rsidR="00AA4C8C" w:rsidRPr="000A3CB8" w:rsidTr="004C54A2">
        <w:tc>
          <w:tcPr>
            <w:tcW w:w="554" w:type="dxa"/>
          </w:tcPr>
          <w:p w:rsidR="00AA4C8C" w:rsidRPr="000A3CB8" w:rsidRDefault="00AA4C8C" w:rsidP="00B412F0">
            <w:pPr>
              <w:widowControl/>
              <w:numPr>
                <w:ilvl w:val="0"/>
                <w:numId w:val="10"/>
              </w:numPr>
              <w:jc w:val="left"/>
              <w:rPr>
                <w:rFonts w:ascii="宋体" w:hAnsi="宋体"/>
                <w:sz w:val="18"/>
              </w:rPr>
            </w:pPr>
          </w:p>
        </w:tc>
        <w:tc>
          <w:tcPr>
            <w:tcW w:w="1606" w:type="dxa"/>
          </w:tcPr>
          <w:p w:rsidR="00AA4C8C" w:rsidRDefault="00AA4C8C" w:rsidP="00AC361A">
            <w:pPr>
              <w:rPr>
                <w:rFonts w:ascii="宋体" w:hAnsi="宋体"/>
                <w:sz w:val="18"/>
              </w:rPr>
            </w:pPr>
            <w:r>
              <w:rPr>
                <w:rFonts w:ascii="宋体" w:hAnsi="宋体" w:hint="eastAsia"/>
                <w:sz w:val="18"/>
              </w:rPr>
              <w:t>用户名</w:t>
            </w:r>
          </w:p>
        </w:tc>
        <w:tc>
          <w:tcPr>
            <w:tcW w:w="2520" w:type="dxa"/>
          </w:tcPr>
          <w:p w:rsidR="00AA4C8C" w:rsidRPr="000A3CB8" w:rsidRDefault="00AA4C8C" w:rsidP="00AC361A">
            <w:pPr>
              <w:rPr>
                <w:rFonts w:ascii="宋体" w:hAnsi="宋体"/>
                <w:sz w:val="18"/>
              </w:rPr>
            </w:pPr>
          </w:p>
        </w:tc>
        <w:tc>
          <w:tcPr>
            <w:tcW w:w="1800" w:type="dxa"/>
          </w:tcPr>
          <w:p w:rsidR="00AA4C8C" w:rsidRPr="000A3CB8" w:rsidRDefault="00AA4C8C" w:rsidP="00AC361A">
            <w:pPr>
              <w:rPr>
                <w:rFonts w:ascii="宋体" w:hAnsi="宋体"/>
                <w:sz w:val="18"/>
              </w:rPr>
            </w:pPr>
          </w:p>
        </w:tc>
        <w:tc>
          <w:tcPr>
            <w:tcW w:w="1317" w:type="dxa"/>
          </w:tcPr>
          <w:p w:rsidR="00AA4C8C" w:rsidRPr="000A3CB8" w:rsidRDefault="00AA4C8C" w:rsidP="00AC361A">
            <w:pPr>
              <w:rPr>
                <w:rFonts w:ascii="宋体" w:hAnsi="宋体"/>
                <w:sz w:val="18"/>
              </w:rPr>
            </w:pPr>
          </w:p>
        </w:tc>
      </w:tr>
      <w:tr w:rsidR="00AA4C8C" w:rsidRPr="000A3CB8" w:rsidTr="004C54A2">
        <w:tc>
          <w:tcPr>
            <w:tcW w:w="554" w:type="dxa"/>
          </w:tcPr>
          <w:p w:rsidR="00AA4C8C" w:rsidRPr="000A3CB8" w:rsidRDefault="00AA4C8C" w:rsidP="00B412F0">
            <w:pPr>
              <w:widowControl/>
              <w:numPr>
                <w:ilvl w:val="0"/>
                <w:numId w:val="10"/>
              </w:numPr>
              <w:jc w:val="left"/>
              <w:rPr>
                <w:rFonts w:ascii="宋体" w:hAnsi="宋体"/>
                <w:sz w:val="18"/>
              </w:rPr>
            </w:pPr>
          </w:p>
        </w:tc>
        <w:tc>
          <w:tcPr>
            <w:tcW w:w="1606" w:type="dxa"/>
          </w:tcPr>
          <w:p w:rsidR="00AA4C8C" w:rsidRDefault="00AA4C8C" w:rsidP="00AC361A">
            <w:pPr>
              <w:rPr>
                <w:rFonts w:ascii="宋体" w:hAnsi="宋体"/>
                <w:sz w:val="18"/>
              </w:rPr>
            </w:pPr>
            <w:r>
              <w:rPr>
                <w:rFonts w:ascii="宋体" w:hAnsi="宋体" w:hint="eastAsia"/>
                <w:sz w:val="18"/>
              </w:rPr>
              <w:t>八位工号</w:t>
            </w:r>
          </w:p>
        </w:tc>
        <w:tc>
          <w:tcPr>
            <w:tcW w:w="2520" w:type="dxa"/>
          </w:tcPr>
          <w:p w:rsidR="00AA4C8C" w:rsidRPr="000A3CB8" w:rsidRDefault="00AA4C8C" w:rsidP="00AC361A">
            <w:pPr>
              <w:rPr>
                <w:rFonts w:ascii="宋体" w:hAnsi="宋体"/>
                <w:sz w:val="18"/>
              </w:rPr>
            </w:pPr>
          </w:p>
        </w:tc>
        <w:tc>
          <w:tcPr>
            <w:tcW w:w="1800" w:type="dxa"/>
          </w:tcPr>
          <w:p w:rsidR="00AA4C8C" w:rsidRPr="000A3CB8" w:rsidRDefault="00AA4C8C" w:rsidP="00AC361A">
            <w:pPr>
              <w:rPr>
                <w:rFonts w:ascii="宋体" w:hAnsi="宋体"/>
                <w:sz w:val="18"/>
              </w:rPr>
            </w:pPr>
          </w:p>
        </w:tc>
        <w:tc>
          <w:tcPr>
            <w:tcW w:w="1317" w:type="dxa"/>
          </w:tcPr>
          <w:p w:rsidR="00AA4C8C" w:rsidRPr="000A3CB8" w:rsidRDefault="00AA4C8C" w:rsidP="00AC361A">
            <w:pPr>
              <w:rPr>
                <w:rFonts w:ascii="宋体" w:hAnsi="宋体"/>
                <w:sz w:val="18"/>
              </w:rPr>
            </w:pPr>
          </w:p>
        </w:tc>
      </w:tr>
    </w:tbl>
    <w:p w:rsidR="00AA4C8C" w:rsidRPr="000A3CB8" w:rsidRDefault="00AA4C8C" w:rsidP="00AA4C8C">
      <w:pPr>
        <w:ind w:firstLineChars="193" w:firstLine="407"/>
        <w:rPr>
          <w:b/>
        </w:rPr>
      </w:pPr>
    </w:p>
    <w:p w:rsidR="00AA4C8C" w:rsidRPr="000A3CB8" w:rsidRDefault="00AA4C8C" w:rsidP="00AA4C8C">
      <w:pPr>
        <w:ind w:firstLine="420"/>
        <w:rPr>
          <w:b/>
          <w:szCs w:val="22"/>
        </w:rPr>
      </w:pPr>
      <w:r w:rsidRPr="000A3CB8">
        <w:rPr>
          <w:rFonts w:hAnsi="宋体" w:hint="eastAsia"/>
          <w:b/>
          <w:bCs/>
          <w:szCs w:val="22"/>
        </w:rPr>
        <w:t>错误信息</w:t>
      </w:r>
      <w:r w:rsidRPr="000A3CB8">
        <w:rPr>
          <w:rFonts w:hAnsi="宋体"/>
          <w:b/>
          <w:bCs/>
          <w:szCs w:val="22"/>
        </w:rPr>
        <w:t>数据实体：</w:t>
      </w:r>
      <w:r w:rsidRPr="000A3CB8">
        <w:rPr>
          <w:rFonts w:hint="eastAsia"/>
          <w:b/>
          <w:szCs w:val="22"/>
        </w:rPr>
        <w:t>ErrorCollection</w:t>
      </w:r>
    </w:p>
    <w:tbl>
      <w:tblPr>
        <w:tblW w:w="779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54"/>
        <w:gridCol w:w="1606"/>
        <w:gridCol w:w="2520"/>
        <w:gridCol w:w="1800"/>
        <w:gridCol w:w="1317"/>
      </w:tblGrid>
      <w:tr w:rsidR="00AA4C8C" w:rsidRPr="000A3CB8" w:rsidTr="004C54A2">
        <w:tc>
          <w:tcPr>
            <w:tcW w:w="554" w:type="dxa"/>
            <w:shd w:val="clear" w:color="auto" w:fill="C0C0C0"/>
            <w:vAlign w:val="center"/>
          </w:tcPr>
          <w:p w:rsidR="00AA4C8C" w:rsidRPr="000A3CB8" w:rsidRDefault="00AA4C8C" w:rsidP="00AC361A">
            <w:pPr>
              <w:ind w:left="-57" w:right="-57"/>
              <w:jc w:val="center"/>
              <w:rPr>
                <w:rFonts w:cs="宋体"/>
                <w:b/>
                <w:bCs/>
                <w:sz w:val="20"/>
              </w:rPr>
            </w:pPr>
            <w:r w:rsidRPr="000A3CB8">
              <w:rPr>
                <w:rFonts w:hAnsi="宋体" w:cs="宋体"/>
                <w:b/>
                <w:bCs/>
                <w:sz w:val="20"/>
              </w:rPr>
              <w:t>序号</w:t>
            </w:r>
          </w:p>
        </w:tc>
        <w:tc>
          <w:tcPr>
            <w:tcW w:w="1606" w:type="dxa"/>
            <w:shd w:val="clear" w:color="auto" w:fill="C0C0C0"/>
            <w:vAlign w:val="center"/>
          </w:tcPr>
          <w:p w:rsidR="00AA4C8C" w:rsidRPr="000A3CB8" w:rsidRDefault="00AA4C8C" w:rsidP="00AC361A">
            <w:pPr>
              <w:ind w:left="-57" w:right="-57"/>
              <w:jc w:val="center"/>
              <w:rPr>
                <w:rFonts w:cs="宋体"/>
                <w:b/>
                <w:bCs/>
                <w:sz w:val="20"/>
              </w:rPr>
            </w:pPr>
            <w:r w:rsidRPr="000A3CB8">
              <w:rPr>
                <w:rFonts w:hAnsi="宋体" w:cs="宋体" w:hint="eastAsia"/>
                <w:b/>
                <w:bCs/>
                <w:sz w:val="20"/>
              </w:rPr>
              <w:t>属性</w:t>
            </w:r>
          </w:p>
        </w:tc>
        <w:tc>
          <w:tcPr>
            <w:tcW w:w="2520" w:type="dxa"/>
            <w:shd w:val="clear" w:color="auto" w:fill="C0C0C0"/>
            <w:vAlign w:val="center"/>
          </w:tcPr>
          <w:p w:rsidR="00AA4C8C" w:rsidRPr="000A3CB8" w:rsidRDefault="00AA4C8C" w:rsidP="00AC361A">
            <w:pPr>
              <w:ind w:left="-57" w:right="-57"/>
              <w:jc w:val="center"/>
              <w:rPr>
                <w:rFonts w:cs="宋体"/>
                <w:b/>
                <w:bCs/>
                <w:sz w:val="20"/>
              </w:rPr>
            </w:pPr>
            <w:r w:rsidRPr="000A3CB8">
              <w:rPr>
                <w:rFonts w:cs="宋体" w:hint="eastAsia"/>
                <w:b/>
                <w:bCs/>
                <w:sz w:val="20"/>
              </w:rPr>
              <w:t>属性约束</w:t>
            </w:r>
          </w:p>
        </w:tc>
        <w:tc>
          <w:tcPr>
            <w:tcW w:w="1800" w:type="dxa"/>
            <w:shd w:val="clear" w:color="auto" w:fill="C0C0C0"/>
            <w:vAlign w:val="center"/>
          </w:tcPr>
          <w:p w:rsidR="00AA4C8C" w:rsidRPr="000A3CB8" w:rsidRDefault="00AA4C8C" w:rsidP="00AC361A">
            <w:pPr>
              <w:ind w:left="-57" w:right="-57"/>
              <w:jc w:val="center"/>
              <w:rPr>
                <w:rFonts w:cs="宋体"/>
                <w:b/>
                <w:bCs/>
                <w:sz w:val="20"/>
              </w:rPr>
            </w:pPr>
            <w:r w:rsidRPr="000A3CB8">
              <w:rPr>
                <w:rFonts w:cs="宋体" w:hint="eastAsia"/>
                <w:b/>
                <w:bCs/>
                <w:sz w:val="20"/>
              </w:rPr>
              <w:t>数据名称</w:t>
            </w:r>
          </w:p>
        </w:tc>
        <w:tc>
          <w:tcPr>
            <w:tcW w:w="1317" w:type="dxa"/>
            <w:shd w:val="clear" w:color="auto" w:fill="C0C0C0"/>
            <w:vAlign w:val="center"/>
          </w:tcPr>
          <w:p w:rsidR="00AA4C8C" w:rsidRPr="000A3CB8" w:rsidRDefault="00AA4C8C" w:rsidP="00AC361A">
            <w:pPr>
              <w:ind w:left="-57" w:right="-57"/>
              <w:jc w:val="center"/>
              <w:rPr>
                <w:rFonts w:cs="宋体"/>
                <w:b/>
                <w:bCs/>
                <w:sz w:val="20"/>
              </w:rPr>
            </w:pPr>
            <w:r w:rsidRPr="000A3CB8">
              <w:rPr>
                <w:rFonts w:hAnsi="宋体" w:cs="宋体"/>
                <w:b/>
                <w:bCs/>
                <w:sz w:val="20"/>
              </w:rPr>
              <w:t>数据类型</w:t>
            </w:r>
          </w:p>
        </w:tc>
      </w:tr>
      <w:tr w:rsidR="00AA4C8C" w:rsidRPr="000A3CB8" w:rsidTr="004C54A2">
        <w:tc>
          <w:tcPr>
            <w:tcW w:w="554" w:type="dxa"/>
          </w:tcPr>
          <w:p w:rsidR="00AA4C8C" w:rsidRPr="000A3CB8" w:rsidRDefault="00AA4C8C" w:rsidP="00B412F0">
            <w:pPr>
              <w:widowControl/>
              <w:numPr>
                <w:ilvl w:val="0"/>
                <w:numId w:val="10"/>
              </w:numPr>
              <w:jc w:val="left"/>
              <w:rPr>
                <w:rFonts w:ascii="宋体" w:hAnsi="宋体"/>
                <w:sz w:val="18"/>
              </w:rPr>
            </w:pPr>
          </w:p>
        </w:tc>
        <w:tc>
          <w:tcPr>
            <w:tcW w:w="1606" w:type="dxa"/>
          </w:tcPr>
          <w:p w:rsidR="00AA4C8C" w:rsidRPr="000A3CB8" w:rsidRDefault="00AA4C8C" w:rsidP="00AC361A">
            <w:pPr>
              <w:rPr>
                <w:rFonts w:ascii="宋体" w:hAnsi="宋体"/>
                <w:sz w:val="18"/>
              </w:rPr>
            </w:pPr>
            <w:r w:rsidRPr="000A3CB8">
              <w:rPr>
                <w:rFonts w:ascii="宋体" w:hAnsi="宋体" w:hint="eastAsia"/>
                <w:sz w:val="18"/>
              </w:rPr>
              <w:t>错误代码</w:t>
            </w:r>
          </w:p>
        </w:tc>
        <w:tc>
          <w:tcPr>
            <w:tcW w:w="2520" w:type="dxa"/>
          </w:tcPr>
          <w:p w:rsidR="00AA4C8C" w:rsidRPr="000A3CB8" w:rsidRDefault="00AA4C8C" w:rsidP="00AC361A">
            <w:pPr>
              <w:rPr>
                <w:rFonts w:ascii="宋体" w:hAnsi="宋体"/>
                <w:sz w:val="18"/>
              </w:rPr>
            </w:pPr>
          </w:p>
        </w:tc>
        <w:tc>
          <w:tcPr>
            <w:tcW w:w="1800" w:type="dxa"/>
          </w:tcPr>
          <w:p w:rsidR="00AA4C8C" w:rsidRPr="000A3CB8" w:rsidRDefault="00AA4C8C" w:rsidP="00AC361A">
            <w:pPr>
              <w:rPr>
                <w:rFonts w:ascii="宋体" w:hAnsi="宋体"/>
                <w:sz w:val="18"/>
              </w:rPr>
            </w:pPr>
          </w:p>
        </w:tc>
        <w:tc>
          <w:tcPr>
            <w:tcW w:w="1317" w:type="dxa"/>
          </w:tcPr>
          <w:p w:rsidR="00AA4C8C" w:rsidRPr="000A3CB8" w:rsidRDefault="00AA4C8C" w:rsidP="00AC361A">
            <w:pPr>
              <w:rPr>
                <w:rFonts w:ascii="宋体" w:hAnsi="宋体"/>
                <w:sz w:val="18"/>
              </w:rPr>
            </w:pPr>
          </w:p>
        </w:tc>
      </w:tr>
      <w:tr w:rsidR="00AA4C8C" w:rsidRPr="000A3CB8" w:rsidTr="004C54A2">
        <w:tc>
          <w:tcPr>
            <w:tcW w:w="554" w:type="dxa"/>
          </w:tcPr>
          <w:p w:rsidR="00AA4C8C" w:rsidRPr="000A3CB8" w:rsidRDefault="00AA4C8C" w:rsidP="00B412F0">
            <w:pPr>
              <w:widowControl/>
              <w:numPr>
                <w:ilvl w:val="0"/>
                <w:numId w:val="10"/>
              </w:numPr>
              <w:jc w:val="left"/>
              <w:rPr>
                <w:rFonts w:ascii="宋体" w:hAnsi="宋体"/>
                <w:sz w:val="18"/>
              </w:rPr>
            </w:pPr>
          </w:p>
        </w:tc>
        <w:tc>
          <w:tcPr>
            <w:tcW w:w="1606" w:type="dxa"/>
          </w:tcPr>
          <w:p w:rsidR="00AA4C8C" w:rsidRPr="000A3CB8" w:rsidRDefault="00AA4C8C" w:rsidP="00AC361A">
            <w:pPr>
              <w:rPr>
                <w:rFonts w:ascii="宋体" w:hAnsi="宋体"/>
                <w:sz w:val="18"/>
              </w:rPr>
            </w:pPr>
            <w:r w:rsidRPr="000A3CB8">
              <w:rPr>
                <w:rFonts w:ascii="宋体" w:hAnsi="宋体" w:hint="eastAsia"/>
                <w:sz w:val="18"/>
              </w:rPr>
              <w:t>错误描述</w:t>
            </w:r>
          </w:p>
        </w:tc>
        <w:tc>
          <w:tcPr>
            <w:tcW w:w="2520" w:type="dxa"/>
          </w:tcPr>
          <w:p w:rsidR="00AA4C8C" w:rsidRPr="000A3CB8" w:rsidRDefault="00AA4C8C" w:rsidP="00AC361A">
            <w:pPr>
              <w:rPr>
                <w:rFonts w:ascii="宋体" w:hAnsi="宋体"/>
                <w:sz w:val="18"/>
              </w:rPr>
            </w:pPr>
          </w:p>
        </w:tc>
        <w:tc>
          <w:tcPr>
            <w:tcW w:w="1800" w:type="dxa"/>
          </w:tcPr>
          <w:p w:rsidR="00AA4C8C" w:rsidRPr="000A3CB8" w:rsidRDefault="00AA4C8C" w:rsidP="00AC361A">
            <w:pPr>
              <w:rPr>
                <w:rFonts w:ascii="宋体" w:hAnsi="宋体"/>
                <w:sz w:val="18"/>
              </w:rPr>
            </w:pPr>
          </w:p>
        </w:tc>
        <w:tc>
          <w:tcPr>
            <w:tcW w:w="1317" w:type="dxa"/>
          </w:tcPr>
          <w:p w:rsidR="00AA4C8C" w:rsidRPr="000A3CB8" w:rsidRDefault="00AA4C8C" w:rsidP="00AC361A">
            <w:pPr>
              <w:rPr>
                <w:rFonts w:ascii="宋体" w:hAnsi="宋体"/>
                <w:sz w:val="18"/>
              </w:rPr>
            </w:pPr>
          </w:p>
        </w:tc>
      </w:tr>
    </w:tbl>
    <w:p w:rsidR="00AA4C8C" w:rsidRPr="000A3CB8" w:rsidRDefault="00AA4C8C" w:rsidP="00AA4C8C">
      <w:pPr>
        <w:spacing w:before="120"/>
        <w:ind w:left="425"/>
      </w:pPr>
    </w:p>
    <w:p w:rsidR="00F7026A" w:rsidRPr="000A3CB8" w:rsidRDefault="00F7026A" w:rsidP="00F7026A">
      <w:pPr>
        <w:pStyle w:val="3"/>
      </w:pPr>
      <w:bookmarkStart w:id="161" w:name="_Toc415759471"/>
      <w:bookmarkStart w:id="162" w:name="_Toc429732978"/>
      <w:r w:rsidRPr="000A3CB8">
        <w:t>业务规则</w:t>
      </w:r>
      <w:bookmarkEnd w:id="161"/>
      <w:bookmarkEnd w:id="162"/>
    </w:p>
    <w:p w:rsidR="00F7026A" w:rsidRPr="000A3CB8" w:rsidRDefault="00F7026A" w:rsidP="00F7026A">
      <w:pPr>
        <w:pStyle w:val="4"/>
      </w:pPr>
      <w:r w:rsidRPr="000A3CB8">
        <w:rPr>
          <w:rFonts w:hint="eastAsia"/>
        </w:rPr>
        <w:t>规则描述</w:t>
      </w:r>
    </w:p>
    <w:p w:rsidR="00F7026A" w:rsidRPr="000A3CB8" w:rsidRDefault="00F7026A" w:rsidP="00F7026A">
      <w:pPr>
        <w:pStyle w:val="a2"/>
      </w:pPr>
      <w:r w:rsidRPr="000A3CB8">
        <w:rPr>
          <w:rFonts w:hint="eastAsia"/>
        </w:rPr>
        <w:t>略</w:t>
      </w:r>
    </w:p>
    <w:p w:rsidR="00F7026A" w:rsidRPr="000A3CB8" w:rsidRDefault="00F7026A" w:rsidP="00F7026A">
      <w:pPr>
        <w:pStyle w:val="a2"/>
      </w:pPr>
    </w:p>
    <w:p w:rsidR="00F7026A" w:rsidRPr="000A3CB8" w:rsidRDefault="00F7026A" w:rsidP="00F7026A">
      <w:pPr>
        <w:pStyle w:val="4"/>
      </w:pPr>
      <w:r w:rsidRPr="000A3CB8">
        <w:rPr>
          <w:rFonts w:hint="eastAsia"/>
        </w:rPr>
        <w:t>异常处理及信息反馈</w:t>
      </w:r>
    </w:p>
    <w:p w:rsidR="00F7026A" w:rsidRDefault="00F7026A" w:rsidP="00F7026A">
      <w:pPr>
        <w:tabs>
          <w:tab w:val="left" w:pos="-720"/>
          <w:tab w:val="left" w:pos="0"/>
          <w:tab w:val="left" w:pos="720"/>
          <w:tab w:val="left" w:pos="1440"/>
          <w:tab w:val="left" w:pos="2160"/>
          <w:tab w:val="left" w:pos="2880"/>
          <w:tab w:val="left" w:pos="3600"/>
          <w:tab w:val="left" w:pos="4320"/>
        </w:tabs>
        <w:autoSpaceDE w:val="0"/>
        <w:autoSpaceDN w:val="0"/>
        <w:adjustRightInd w:val="0"/>
        <w:ind w:firstLineChars="200" w:firstLine="400"/>
        <w:jc w:val="left"/>
        <w:rPr>
          <w:rFonts w:ascii="宋体" w:cs="宋体"/>
          <w:color w:val="000000"/>
          <w:sz w:val="20"/>
        </w:rPr>
      </w:pPr>
      <w:r>
        <w:rPr>
          <w:rFonts w:ascii="宋体" w:cs="宋体" w:hint="eastAsia"/>
          <w:color w:val="000000"/>
          <w:sz w:val="20"/>
        </w:rPr>
        <w:t>场景：（在用户登录或进行业务访问时根据场景分别作有针对的提示）</w:t>
      </w:r>
    </w:p>
    <w:p w:rsidR="00F7026A" w:rsidRDefault="00F7026A" w:rsidP="00F7026A">
      <w:pPr>
        <w:tabs>
          <w:tab w:val="left" w:pos="-720"/>
          <w:tab w:val="left" w:pos="0"/>
          <w:tab w:val="left" w:pos="720"/>
          <w:tab w:val="left" w:pos="1440"/>
          <w:tab w:val="left" w:pos="2160"/>
          <w:tab w:val="left" w:pos="2880"/>
          <w:tab w:val="left" w:pos="3600"/>
          <w:tab w:val="left" w:pos="4320"/>
        </w:tabs>
        <w:autoSpaceDE w:val="0"/>
        <w:autoSpaceDN w:val="0"/>
        <w:adjustRightInd w:val="0"/>
        <w:ind w:firstLineChars="200" w:firstLine="400"/>
        <w:jc w:val="left"/>
        <w:rPr>
          <w:rFonts w:ascii="宋体" w:cs="宋体"/>
          <w:color w:val="000000"/>
          <w:sz w:val="20"/>
        </w:rPr>
      </w:pPr>
      <w:r>
        <w:rPr>
          <w:rFonts w:ascii="宋体" w:cs="宋体"/>
          <w:color w:val="000000"/>
          <w:sz w:val="20"/>
        </w:rPr>
        <w:t>1</w:t>
      </w:r>
      <w:r>
        <w:rPr>
          <w:rFonts w:ascii="宋体" w:cs="宋体" w:hint="eastAsia"/>
          <w:color w:val="000000"/>
          <w:sz w:val="20"/>
        </w:rPr>
        <w:t>、手机本身网络问题或互联网有问题（比如没有.信号，网络开关没打开等等属于手机端的问题）：</w:t>
      </w:r>
      <w:r>
        <w:rPr>
          <w:rFonts w:ascii="宋体" w:cs="宋体"/>
          <w:color w:val="000000"/>
          <w:sz w:val="20"/>
        </w:rPr>
        <w:t xml:space="preserve"> </w:t>
      </w:r>
      <w:r>
        <w:rPr>
          <w:rFonts w:ascii="宋体" w:cs="宋体" w:hint="eastAsia"/>
          <w:color w:val="000000"/>
          <w:sz w:val="20"/>
        </w:rPr>
        <w:t>提示：“网络不可用，请检查网络设置。”（这里如果能直接进入网络设置就更好了）</w:t>
      </w:r>
    </w:p>
    <w:p w:rsidR="00F7026A" w:rsidRDefault="00F7026A" w:rsidP="00F7026A">
      <w:pPr>
        <w:tabs>
          <w:tab w:val="left" w:pos="-720"/>
          <w:tab w:val="left" w:pos="0"/>
          <w:tab w:val="left" w:pos="720"/>
          <w:tab w:val="left" w:pos="1440"/>
          <w:tab w:val="left" w:pos="2160"/>
          <w:tab w:val="left" w:pos="2880"/>
          <w:tab w:val="left" w:pos="3600"/>
          <w:tab w:val="left" w:pos="4320"/>
        </w:tabs>
        <w:autoSpaceDE w:val="0"/>
        <w:autoSpaceDN w:val="0"/>
        <w:adjustRightInd w:val="0"/>
        <w:jc w:val="left"/>
        <w:rPr>
          <w:rFonts w:ascii="宋体" w:cs="宋体"/>
          <w:color w:val="000000"/>
          <w:sz w:val="20"/>
        </w:rPr>
      </w:pPr>
      <w:r>
        <w:rPr>
          <w:rFonts w:ascii="宋体" w:cs="宋体" w:hint="eastAsia"/>
          <w:color w:val="000000"/>
          <w:sz w:val="20"/>
        </w:rPr>
        <w:t xml:space="preserve">    </w:t>
      </w:r>
      <w:r>
        <w:rPr>
          <w:rFonts w:ascii="宋体" w:cs="宋体"/>
          <w:color w:val="000000"/>
          <w:sz w:val="20"/>
        </w:rPr>
        <w:t>2</w:t>
      </w:r>
      <w:r>
        <w:rPr>
          <w:rFonts w:ascii="宋体" w:cs="宋体" w:hint="eastAsia"/>
          <w:color w:val="000000"/>
          <w:sz w:val="20"/>
        </w:rPr>
        <w:t>、手机网络没问题，服务器挂了</w:t>
      </w:r>
      <w:r>
        <w:rPr>
          <w:rFonts w:ascii="宋体" w:cs="宋体"/>
          <w:color w:val="000000"/>
          <w:sz w:val="20"/>
        </w:rPr>
        <w:t xml:space="preserve"> </w:t>
      </w:r>
      <w:r>
        <w:rPr>
          <w:rFonts w:ascii="宋体" w:cs="宋体" w:hint="eastAsia"/>
          <w:color w:val="000000"/>
          <w:sz w:val="20"/>
        </w:rPr>
        <w:t>或</w:t>
      </w:r>
      <w:r>
        <w:rPr>
          <w:rFonts w:ascii="宋体" w:cs="宋体"/>
          <w:color w:val="000000"/>
          <w:sz w:val="20"/>
        </w:rPr>
        <w:t xml:space="preserve"> </w:t>
      </w:r>
      <w:r>
        <w:rPr>
          <w:rFonts w:ascii="宋体" w:cs="宋体" w:hint="eastAsia"/>
          <w:color w:val="000000"/>
          <w:sz w:val="20"/>
        </w:rPr>
        <w:t>服务器响应超时：</w:t>
      </w:r>
      <w:r>
        <w:rPr>
          <w:rFonts w:ascii="宋体" w:cs="宋体"/>
          <w:color w:val="000000"/>
          <w:sz w:val="20"/>
        </w:rPr>
        <w:t xml:space="preserve"> </w:t>
      </w:r>
      <w:r>
        <w:rPr>
          <w:rFonts w:ascii="宋体" w:cs="宋体" w:hint="eastAsia"/>
          <w:color w:val="000000"/>
          <w:sz w:val="20"/>
        </w:rPr>
        <w:t>提示：“服务器连接超时，请稍后再试。”</w:t>
      </w:r>
    </w:p>
    <w:p w:rsidR="00F7026A" w:rsidRDefault="00F7026A" w:rsidP="00F7026A">
      <w:pPr>
        <w:tabs>
          <w:tab w:val="left" w:pos="-720"/>
          <w:tab w:val="left" w:pos="0"/>
          <w:tab w:val="left" w:pos="720"/>
          <w:tab w:val="left" w:pos="1440"/>
          <w:tab w:val="left" w:pos="2160"/>
          <w:tab w:val="left" w:pos="2880"/>
          <w:tab w:val="left" w:pos="3600"/>
          <w:tab w:val="left" w:pos="4320"/>
        </w:tabs>
        <w:autoSpaceDE w:val="0"/>
        <w:autoSpaceDN w:val="0"/>
        <w:adjustRightInd w:val="0"/>
        <w:ind w:firstLineChars="200" w:firstLine="400"/>
        <w:jc w:val="left"/>
        <w:rPr>
          <w:rFonts w:ascii="宋体" w:cs="宋体"/>
          <w:color w:val="000000"/>
          <w:sz w:val="20"/>
        </w:rPr>
      </w:pPr>
      <w:r>
        <w:rPr>
          <w:rFonts w:ascii="宋体" w:cs="宋体"/>
          <w:color w:val="000000"/>
          <w:sz w:val="20"/>
        </w:rPr>
        <w:t>3</w:t>
      </w:r>
      <w:r>
        <w:rPr>
          <w:rFonts w:ascii="宋体" w:cs="宋体" w:hint="eastAsia"/>
          <w:color w:val="000000"/>
          <w:sz w:val="20"/>
        </w:rPr>
        <w:t>、手机网络没问题，服务器拒绝请求时：</w:t>
      </w:r>
      <w:r>
        <w:rPr>
          <w:rFonts w:ascii="宋体" w:cs="宋体"/>
          <w:color w:val="000000"/>
          <w:sz w:val="20"/>
        </w:rPr>
        <w:t xml:space="preserve"> </w:t>
      </w:r>
      <w:r>
        <w:rPr>
          <w:rFonts w:ascii="宋体" w:cs="宋体" w:hint="eastAsia"/>
          <w:color w:val="000000"/>
          <w:sz w:val="20"/>
        </w:rPr>
        <w:t>提示：“系统繁忙，请稍后再试。”</w:t>
      </w:r>
      <w:r>
        <w:rPr>
          <w:rFonts w:ascii="宋体" w:cs="宋体"/>
          <w:color w:val="000000"/>
          <w:sz w:val="20"/>
        </w:rPr>
        <w:t xml:space="preserve"> </w:t>
      </w:r>
    </w:p>
    <w:p w:rsidR="00F7026A" w:rsidRPr="000A3CB8" w:rsidRDefault="00F7026A" w:rsidP="00F7026A">
      <w:pPr>
        <w:spacing w:before="120"/>
        <w:ind w:left="425"/>
      </w:pPr>
      <w:r>
        <w:rPr>
          <w:rFonts w:ascii="宋体" w:cs="宋体" w:hint="eastAsia"/>
          <w:color w:val="000000"/>
          <w:sz w:val="20"/>
        </w:rPr>
        <w:t>另：如果网络异常或超时后，能否回退或保持在之前正常的页面？</w:t>
      </w:r>
      <w:r>
        <w:rPr>
          <w:rFonts w:ascii="宋体" w:cs="宋体"/>
          <w:color w:val="000000"/>
          <w:sz w:val="20"/>
        </w:rPr>
        <w:t xml:space="preserve"> </w:t>
      </w:r>
      <w:r>
        <w:rPr>
          <w:rFonts w:ascii="宋体" w:cs="宋体" w:hint="eastAsia"/>
          <w:color w:val="000000"/>
          <w:sz w:val="20"/>
        </w:rPr>
        <w:t>不要显示出值为空的页面，或者直接到一个统一的页面？</w:t>
      </w:r>
    </w:p>
    <w:p w:rsidR="00F7026A" w:rsidRDefault="00F7026A" w:rsidP="00F7026A">
      <w:pPr>
        <w:pStyle w:val="a2"/>
      </w:pPr>
    </w:p>
    <w:p w:rsidR="00AA4C8C" w:rsidRDefault="00AA4C8C" w:rsidP="007C033C">
      <w:pPr>
        <w:spacing w:before="120"/>
        <w:ind w:left="425"/>
      </w:pPr>
    </w:p>
    <w:p w:rsidR="00863160" w:rsidRPr="00A23907" w:rsidRDefault="00863160" w:rsidP="00863160">
      <w:pPr>
        <w:pStyle w:val="1"/>
      </w:pPr>
      <w:bookmarkStart w:id="163" w:name="_Toc429732979"/>
      <w:r w:rsidRPr="00A23907">
        <w:rPr>
          <w:rFonts w:hint="eastAsia"/>
        </w:rPr>
        <w:t>参考资料</w:t>
      </w:r>
      <w:bookmarkEnd w:id="163"/>
    </w:p>
    <w:p w:rsidR="00863160" w:rsidRPr="00F7026A" w:rsidRDefault="00863160" w:rsidP="007C033C">
      <w:pPr>
        <w:spacing w:before="120"/>
        <w:ind w:left="425"/>
      </w:pPr>
    </w:p>
    <w:p w:rsidR="00557F57" w:rsidRPr="003B3725" w:rsidRDefault="00557F57" w:rsidP="00274D1E">
      <w:pPr>
        <w:pStyle w:val="a2"/>
      </w:pPr>
    </w:p>
    <w:p w:rsidR="00557F57" w:rsidRDefault="00557F57" w:rsidP="00274D1E">
      <w:pPr>
        <w:pStyle w:val="a2"/>
      </w:pPr>
    </w:p>
    <w:p w:rsidR="007A7B70" w:rsidRDefault="007A7B70" w:rsidP="007A7B70">
      <w:pPr>
        <w:pStyle w:val="a2"/>
      </w:pPr>
    </w:p>
    <w:sectPr w:rsidR="007A7B70" w:rsidSect="00E25134">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2" w:author="Windows 用户" w:date="2015-06-03T17:28:00Z" w:initials="wang.enzi">
    <w:p w:rsidR="00170B41" w:rsidRDefault="00170B41">
      <w:pPr>
        <w:pStyle w:val="af0"/>
      </w:pPr>
      <w:r>
        <w:rPr>
          <w:rStyle w:val="af"/>
        </w:rPr>
        <w:annotationRef/>
      </w:r>
      <w:r>
        <w:rPr>
          <w:rFonts w:hint="eastAsia"/>
        </w:rPr>
        <w:t>新增</w:t>
      </w:r>
    </w:p>
  </w:comment>
  <w:comment w:id="13" w:author="Windows 用户" w:date="2015-06-03T15:37:00Z" w:initials="wang.enzi">
    <w:p w:rsidR="00170B41" w:rsidRDefault="00170B41">
      <w:pPr>
        <w:pStyle w:val="af0"/>
      </w:pPr>
      <w:r>
        <w:rPr>
          <w:rStyle w:val="af"/>
        </w:rPr>
        <w:annotationRef/>
      </w:r>
      <w:r>
        <w:rPr>
          <w:rFonts w:hint="eastAsia"/>
        </w:rPr>
        <w:t>新增</w:t>
      </w:r>
    </w:p>
  </w:comment>
  <w:comment w:id="53" w:author="User" w:date="2016-05-24T15:52:00Z" w:initials="U">
    <w:p w:rsidR="00FE2697" w:rsidRDefault="00FE2697">
      <w:pPr>
        <w:pStyle w:val="af0"/>
      </w:pPr>
      <w:r>
        <w:rPr>
          <w:rStyle w:val="af"/>
        </w:rPr>
        <w:annotationRef/>
      </w:r>
      <w:r>
        <w:rPr>
          <w:rFonts w:hint="eastAsia"/>
        </w:rPr>
        <w:t>修改类型意义</w:t>
      </w:r>
    </w:p>
  </w:comment>
  <w:comment w:id="85" w:author="User" w:date="2016-04-13T08:43:00Z" w:initials="U">
    <w:p w:rsidR="00170B41" w:rsidRDefault="00170B41">
      <w:pPr>
        <w:pStyle w:val="af0"/>
      </w:pPr>
      <w:r>
        <w:rPr>
          <w:rStyle w:val="af"/>
        </w:rPr>
        <w:annotationRef/>
      </w:r>
      <w:r>
        <w:rPr>
          <w:rFonts w:hint="eastAsia"/>
        </w:rPr>
        <w:t>新增删除操作</w:t>
      </w:r>
    </w:p>
  </w:comment>
  <w:comment w:id="125" w:author="User" w:date="2016-05-16T10:57:00Z" w:initials="U">
    <w:p w:rsidR="00170B41" w:rsidRDefault="00170B41">
      <w:pPr>
        <w:pStyle w:val="af0"/>
      </w:pPr>
      <w:r>
        <w:rPr>
          <w:rStyle w:val="af"/>
        </w:rPr>
        <w:annotationRef/>
      </w:r>
      <w:r>
        <w:rPr>
          <w:rFonts w:hint="eastAsia"/>
        </w:rPr>
        <w:t>新增</w:t>
      </w:r>
      <w:r>
        <w:rPr>
          <w:rFonts w:hint="eastAsia"/>
        </w:rPr>
        <w:t>P18</w:t>
      </w:r>
    </w:p>
  </w:comment>
  <w:comment w:id="146" w:author="User" w:date="2016-05-16T10:55:00Z" w:initials="U">
    <w:p w:rsidR="00170B41" w:rsidRDefault="00170B41">
      <w:pPr>
        <w:pStyle w:val="af0"/>
      </w:pPr>
      <w:r>
        <w:rPr>
          <w:rStyle w:val="af"/>
        </w:rPr>
        <w:annotationRef/>
      </w:r>
      <w:r>
        <w:rPr>
          <w:rFonts w:hint="eastAsia"/>
        </w:rPr>
        <w:t>新增</w:t>
      </w:r>
      <w:r>
        <w:rPr>
          <w:rFonts w:hint="eastAsia"/>
        </w:rPr>
        <w:t>P18</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2937" w:rsidRDefault="00202937" w:rsidP="00046302">
      <w:r>
        <w:separator/>
      </w:r>
    </w:p>
  </w:endnote>
  <w:endnote w:type="continuationSeparator" w:id="0">
    <w:p w:rsidR="00202937" w:rsidRDefault="00202937" w:rsidP="0004630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_GB2312">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新宋体">
    <w:panose1 w:val="02010609030101010101"/>
    <w:charset w:val="86"/>
    <w:family w:val="modern"/>
    <w:pitch w:val="fixed"/>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2937" w:rsidRDefault="00202937" w:rsidP="00046302">
      <w:r>
        <w:separator/>
      </w:r>
    </w:p>
  </w:footnote>
  <w:footnote w:type="continuationSeparator" w:id="0">
    <w:p w:rsidR="00202937" w:rsidRDefault="00202937" w:rsidP="0004630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00171769"/>
    <w:multiLevelType w:val="hybridMultilevel"/>
    <w:tmpl w:val="ED3A4FD2"/>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1A37170"/>
    <w:multiLevelType w:val="hybridMultilevel"/>
    <w:tmpl w:val="ED3A4FD2"/>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0BDD4AF8"/>
    <w:multiLevelType w:val="hybridMultilevel"/>
    <w:tmpl w:val="ED3A4FD2"/>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0E452E45"/>
    <w:multiLevelType w:val="hybridMultilevel"/>
    <w:tmpl w:val="84AAFB16"/>
    <w:lvl w:ilvl="0" w:tplc="04090005">
      <w:start w:val="1"/>
      <w:numFmt w:val="bullet"/>
      <w:lvlText w:val=""/>
      <w:lvlJc w:val="left"/>
      <w:pPr>
        <w:tabs>
          <w:tab w:val="num" w:pos="1145"/>
        </w:tabs>
        <w:ind w:left="1145" w:hanging="360"/>
      </w:pPr>
      <w:rPr>
        <w:rFonts w:ascii="Wingdings" w:hAnsi="Wingdings" w:hint="default"/>
      </w:rPr>
    </w:lvl>
    <w:lvl w:ilvl="1" w:tplc="04090003" w:tentative="1">
      <w:start w:val="1"/>
      <w:numFmt w:val="bullet"/>
      <w:lvlText w:val="o"/>
      <w:lvlJc w:val="left"/>
      <w:pPr>
        <w:tabs>
          <w:tab w:val="num" w:pos="1865"/>
        </w:tabs>
        <w:ind w:left="1865" w:hanging="360"/>
      </w:pPr>
      <w:rPr>
        <w:rFonts w:ascii="Courier New" w:hAnsi="Courier New" w:cs="Courier New" w:hint="default"/>
      </w:rPr>
    </w:lvl>
    <w:lvl w:ilvl="2" w:tplc="04090005" w:tentative="1">
      <w:start w:val="1"/>
      <w:numFmt w:val="bullet"/>
      <w:lvlText w:val=""/>
      <w:lvlJc w:val="left"/>
      <w:pPr>
        <w:tabs>
          <w:tab w:val="num" w:pos="2585"/>
        </w:tabs>
        <w:ind w:left="2585" w:hanging="360"/>
      </w:pPr>
      <w:rPr>
        <w:rFonts w:ascii="Wingdings" w:hAnsi="Wingdings" w:hint="default"/>
      </w:rPr>
    </w:lvl>
    <w:lvl w:ilvl="3" w:tplc="04090001" w:tentative="1">
      <w:start w:val="1"/>
      <w:numFmt w:val="bullet"/>
      <w:lvlText w:val=""/>
      <w:lvlJc w:val="left"/>
      <w:pPr>
        <w:tabs>
          <w:tab w:val="num" w:pos="3305"/>
        </w:tabs>
        <w:ind w:left="3305" w:hanging="360"/>
      </w:pPr>
      <w:rPr>
        <w:rFonts w:ascii="Symbol" w:hAnsi="Symbol" w:hint="default"/>
      </w:rPr>
    </w:lvl>
    <w:lvl w:ilvl="4" w:tplc="04090003" w:tentative="1">
      <w:start w:val="1"/>
      <w:numFmt w:val="bullet"/>
      <w:lvlText w:val="o"/>
      <w:lvlJc w:val="left"/>
      <w:pPr>
        <w:tabs>
          <w:tab w:val="num" w:pos="4025"/>
        </w:tabs>
        <w:ind w:left="4025" w:hanging="360"/>
      </w:pPr>
      <w:rPr>
        <w:rFonts w:ascii="Courier New" w:hAnsi="Courier New" w:cs="Courier New" w:hint="default"/>
      </w:rPr>
    </w:lvl>
    <w:lvl w:ilvl="5" w:tplc="04090005" w:tentative="1">
      <w:start w:val="1"/>
      <w:numFmt w:val="bullet"/>
      <w:lvlText w:val=""/>
      <w:lvlJc w:val="left"/>
      <w:pPr>
        <w:tabs>
          <w:tab w:val="num" w:pos="4745"/>
        </w:tabs>
        <w:ind w:left="4745" w:hanging="360"/>
      </w:pPr>
      <w:rPr>
        <w:rFonts w:ascii="Wingdings" w:hAnsi="Wingdings" w:hint="default"/>
      </w:rPr>
    </w:lvl>
    <w:lvl w:ilvl="6" w:tplc="04090001" w:tentative="1">
      <w:start w:val="1"/>
      <w:numFmt w:val="bullet"/>
      <w:lvlText w:val=""/>
      <w:lvlJc w:val="left"/>
      <w:pPr>
        <w:tabs>
          <w:tab w:val="num" w:pos="5465"/>
        </w:tabs>
        <w:ind w:left="5465" w:hanging="360"/>
      </w:pPr>
      <w:rPr>
        <w:rFonts w:ascii="Symbol" w:hAnsi="Symbol" w:hint="default"/>
      </w:rPr>
    </w:lvl>
    <w:lvl w:ilvl="7" w:tplc="04090003" w:tentative="1">
      <w:start w:val="1"/>
      <w:numFmt w:val="bullet"/>
      <w:lvlText w:val="o"/>
      <w:lvlJc w:val="left"/>
      <w:pPr>
        <w:tabs>
          <w:tab w:val="num" w:pos="6185"/>
        </w:tabs>
        <w:ind w:left="6185" w:hanging="360"/>
      </w:pPr>
      <w:rPr>
        <w:rFonts w:ascii="Courier New" w:hAnsi="Courier New" w:cs="Courier New" w:hint="default"/>
      </w:rPr>
    </w:lvl>
    <w:lvl w:ilvl="8" w:tplc="04090005" w:tentative="1">
      <w:start w:val="1"/>
      <w:numFmt w:val="bullet"/>
      <w:lvlText w:val=""/>
      <w:lvlJc w:val="left"/>
      <w:pPr>
        <w:tabs>
          <w:tab w:val="num" w:pos="6905"/>
        </w:tabs>
        <w:ind w:left="6905" w:hanging="360"/>
      </w:pPr>
      <w:rPr>
        <w:rFonts w:ascii="Wingdings" w:hAnsi="Wingdings" w:hint="default"/>
      </w:rPr>
    </w:lvl>
  </w:abstractNum>
  <w:abstractNum w:abstractNumId="5">
    <w:nsid w:val="0F7E0A37"/>
    <w:multiLevelType w:val="multilevel"/>
    <w:tmpl w:val="6F4C145E"/>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860"/>
        </w:tabs>
        <w:ind w:left="860"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nsid w:val="14B05A5C"/>
    <w:multiLevelType w:val="hybridMultilevel"/>
    <w:tmpl w:val="7F4AB02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152F66DF"/>
    <w:multiLevelType w:val="hybridMultilevel"/>
    <w:tmpl w:val="ED3A4FD2"/>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15C02D63"/>
    <w:multiLevelType w:val="singleLevel"/>
    <w:tmpl w:val="E9EEEDA4"/>
    <w:lvl w:ilvl="0">
      <w:start w:val="1"/>
      <w:numFmt w:val="bullet"/>
      <w:pStyle w:val="a"/>
      <w:lvlText w:val=""/>
      <w:lvlJc w:val="left"/>
      <w:pPr>
        <w:tabs>
          <w:tab w:val="num" w:pos="425"/>
        </w:tabs>
        <w:ind w:left="425" w:hanging="425"/>
      </w:pPr>
      <w:rPr>
        <w:rFonts w:ascii="Wingdings" w:hAnsi="Wingdings" w:hint="default"/>
      </w:rPr>
    </w:lvl>
  </w:abstractNum>
  <w:abstractNum w:abstractNumId="9">
    <w:nsid w:val="1B387A4D"/>
    <w:multiLevelType w:val="hybridMultilevel"/>
    <w:tmpl w:val="ED3A4FD2"/>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21445891"/>
    <w:multiLevelType w:val="hybridMultilevel"/>
    <w:tmpl w:val="22A68F2A"/>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22986526"/>
    <w:multiLevelType w:val="hybridMultilevel"/>
    <w:tmpl w:val="80FCC758"/>
    <w:lvl w:ilvl="0" w:tplc="08ECAADE">
      <w:start w:val="1"/>
      <w:numFmt w:val="bullet"/>
      <w:lvlText w:val=""/>
      <w:lvlJc w:val="left"/>
      <w:pPr>
        <w:tabs>
          <w:tab w:val="num" w:pos="1145"/>
        </w:tabs>
        <w:ind w:left="1145" w:hanging="360"/>
      </w:pPr>
      <w:rPr>
        <w:rFonts w:ascii="Wingdings" w:hAnsi="Wingdings" w:hint="default"/>
        <w:color w:val="auto"/>
      </w:rPr>
    </w:lvl>
    <w:lvl w:ilvl="1" w:tplc="04090003">
      <w:start w:val="1"/>
      <w:numFmt w:val="bullet"/>
      <w:lvlText w:val="o"/>
      <w:lvlJc w:val="left"/>
      <w:pPr>
        <w:tabs>
          <w:tab w:val="num" w:pos="1865"/>
        </w:tabs>
        <w:ind w:left="1865" w:hanging="360"/>
      </w:pPr>
      <w:rPr>
        <w:rFonts w:ascii="Courier New" w:hAnsi="Courier New" w:cs="Courier New" w:hint="default"/>
      </w:rPr>
    </w:lvl>
    <w:lvl w:ilvl="2" w:tplc="04090005" w:tentative="1">
      <w:start w:val="1"/>
      <w:numFmt w:val="bullet"/>
      <w:lvlText w:val=""/>
      <w:lvlJc w:val="left"/>
      <w:pPr>
        <w:tabs>
          <w:tab w:val="num" w:pos="2585"/>
        </w:tabs>
        <w:ind w:left="2585" w:hanging="360"/>
      </w:pPr>
      <w:rPr>
        <w:rFonts w:ascii="Wingdings" w:hAnsi="Wingdings" w:hint="default"/>
      </w:rPr>
    </w:lvl>
    <w:lvl w:ilvl="3" w:tplc="04090001" w:tentative="1">
      <w:start w:val="1"/>
      <w:numFmt w:val="bullet"/>
      <w:lvlText w:val=""/>
      <w:lvlJc w:val="left"/>
      <w:pPr>
        <w:tabs>
          <w:tab w:val="num" w:pos="3305"/>
        </w:tabs>
        <w:ind w:left="3305" w:hanging="360"/>
      </w:pPr>
      <w:rPr>
        <w:rFonts w:ascii="Symbol" w:hAnsi="Symbol" w:hint="default"/>
      </w:rPr>
    </w:lvl>
    <w:lvl w:ilvl="4" w:tplc="04090003">
      <w:start w:val="1"/>
      <w:numFmt w:val="bullet"/>
      <w:lvlText w:val="o"/>
      <w:lvlJc w:val="left"/>
      <w:pPr>
        <w:tabs>
          <w:tab w:val="num" w:pos="4025"/>
        </w:tabs>
        <w:ind w:left="4025" w:hanging="360"/>
      </w:pPr>
      <w:rPr>
        <w:rFonts w:ascii="Courier New" w:hAnsi="Courier New" w:cs="Courier New" w:hint="default"/>
      </w:rPr>
    </w:lvl>
    <w:lvl w:ilvl="5" w:tplc="04090005" w:tentative="1">
      <w:start w:val="1"/>
      <w:numFmt w:val="bullet"/>
      <w:lvlText w:val=""/>
      <w:lvlJc w:val="left"/>
      <w:pPr>
        <w:tabs>
          <w:tab w:val="num" w:pos="4745"/>
        </w:tabs>
        <w:ind w:left="4745" w:hanging="360"/>
      </w:pPr>
      <w:rPr>
        <w:rFonts w:ascii="Wingdings" w:hAnsi="Wingdings" w:hint="default"/>
      </w:rPr>
    </w:lvl>
    <w:lvl w:ilvl="6" w:tplc="04090001" w:tentative="1">
      <w:start w:val="1"/>
      <w:numFmt w:val="bullet"/>
      <w:lvlText w:val=""/>
      <w:lvlJc w:val="left"/>
      <w:pPr>
        <w:tabs>
          <w:tab w:val="num" w:pos="5465"/>
        </w:tabs>
        <w:ind w:left="5465" w:hanging="360"/>
      </w:pPr>
      <w:rPr>
        <w:rFonts w:ascii="Symbol" w:hAnsi="Symbol" w:hint="default"/>
      </w:rPr>
    </w:lvl>
    <w:lvl w:ilvl="7" w:tplc="04090003" w:tentative="1">
      <w:start w:val="1"/>
      <w:numFmt w:val="bullet"/>
      <w:lvlText w:val="o"/>
      <w:lvlJc w:val="left"/>
      <w:pPr>
        <w:tabs>
          <w:tab w:val="num" w:pos="6185"/>
        </w:tabs>
        <w:ind w:left="6185" w:hanging="360"/>
      </w:pPr>
      <w:rPr>
        <w:rFonts w:ascii="Courier New" w:hAnsi="Courier New" w:cs="Courier New" w:hint="default"/>
      </w:rPr>
    </w:lvl>
    <w:lvl w:ilvl="8" w:tplc="04090005" w:tentative="1">
      <w:start w:val="1"/>
      <w:numFmt w:val="bullet"/>
      <w:lvlText w:val=""/>
      <w:lvlJc w:val="left"/>
      <w:pPr>
        <w:tabs>
          <w:tab w:val="num" w:pos="6905"/>
        </w:tabs>
        <w:ind w:left="6905" w:hanging="360"/>
      </w:pPr>
      <w:rPr>
        <w:rFonts w:ascii="Wingdings" w:hAnsi="Wingdings" w:hint="default"/>
      </w:rPr>
    </w:lvl>
  </w:abstractNum>
  <w:abstractNum w:abstractNumId="12">
    <w:nsid w:val="2DF71BAA"/>
    <w:multiLevelType w:val="hybridMultilevel"/>
    <w:tmpl w:val="ED3A4FD2"/>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350E0A7E"/>
    <w:multiLevelType w:val="hybridMultilevel"/>
    <w:tmpl w:val="ED3A4FD2"/>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396508FE"/>
    <w:multiLevelType w:val="multilevel"/>
    <w:tmpl w:val="EBF6DDC2"/>
    <w:lvl w:ilvl="0">
      <w:start w:val="1"/>
      <w:numFmt w:val="decimal"/>
      <w:lvlText w:val="%1"/>
      <w:lvlJc w:val="left"/>
      <w:pPr>
        <w:tabs>
          <w:tab w:val="num" w:pos="432"/>
        </w:tabs>
        <w:ind w:left="432" w:hanging="432"/>
      </w:pPr>
      <w:rPr>
        <w:rFonts w:hint="eastAsia"/>
        <w:sz w:val="32"/>
        <w:szCs w:val="32"/>
      </w:rPr>
    </w:lvl>
    <w:lvl w:ilvl="1">
      <w:start w:val="1"/>
      <w:numFmt w:val="decimal"/>
      <w:lvlText w:val="%1.%2"/>
      <w:lvlJc w:val="left"/>
      <w:pPr>
        <w:tabs>
          <w:tab w:val="num" w:pos="576"/>
        </w:tabs>
        <w:ind w:left="576" w:hanging="576"/>
      </w:pPr>
      <w:rPr>
        <w:rFonts w:hint="eastAsia"/>
      </w:rPr>
    </w:lvl>
    <w:lvl w:ilvl="2">
      <w:start w:val="1"/>
      <w:numFmt w:val="decimal"/>
      <w:pStyle w:val="header4"/>
      <w:lvlText w:val="%1.%2.%3"/>
      <w:lvlJc w:val="left"/>
      <w:pPr>
        <w:tabs>
          <w:tab w:val="num" w:pos="720"/>
        </w:tabs>
        <w:ind w:left="720" w:hanging="720"/>
      </w:pPr>
      <w:rPr>
        <w:rFonts w:ascii="Arial" w:eastAsia="华文楷体" w:hAnsi="Arial" w:hint="default"/>
      </w:rPr>
    </w:lvl>
    <w:lvl w:ilvl="3">
      <w:start w:val="1"/>
      <w:numFmt w:val="decimal"/>
      <w:lvlText w:val="%1.%2.%3.%4"/>
      <w:lvlJc w:val="left"/>
      <w:pPr>
        <w:tabs>
          <w:tab w:val="num" w:pos="864"/>
        </w:tabs>
        <w:ind w:left="864" w:hanging="864"/>
      </w:pPr>
      <w:rPr>
        <w:rFonts w:ascii="Arial" w:hAnsi="Arial" w:cs="Arial" w:hint="default"/>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5">
    <w:nsid w:val="45CB3C15"/>
    <w:multiLevelType w:val="hybridMultilevel"/>
    <w:tmpl w:val="ED3A4FD2"/>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46EC202F"/>
    <w:multiLevelType w:val="hybridMultilevel"/>
    <w:tmpl w:val="C406C342"/>
    <w:lvl w:ilvl="0" w:tplc="8F4243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8C02E7B"/>
    <w:multiLevelType w:val="multilevel"/>
    <w:tmpl w:val="D14E5A16"/>
    <w:lvl w:ilvl="0">
      <w:start w:val="1"/>
      <w:numFmt w:val="lowerLetter"/>
      <w:pStyle w:val="a0"/>
      <w:suff w:val="space"/>
      <w:lvlText w:val="%1) "/>
      <w:lvlJc w:val="left"/>
      <w:pPr>
        <w:ind w:left="851" w:hanging="426"/>
      </w:pPr>
      <w:rPr>
        <w:rFonts w:hint="eastAsia"/>
      </w:rPr>
    </w:lvl>
    <w:lvl w:ilvl="1">
      <w:start w:val="1"/>
      <w:numFmt w:val="decimal"/>
      <w:lvlText w:val="%2)"/>
      <w:lvlJc w:val="left"/>
      <w:pPr>
        <w:tabs>
          <w:tab w:val="num" w:pos="1276"/>
        </w:tabs>
        <w:ind w:left="1276" w:hanging="425"/>
      </w:pPr>
      <w:rPr>
        <w:rFonts w:hint="eastAsia"/>
      </w:rPr>
    </w:lvl>
    <w:lvl w:ilvl="2">
      <w:start w:val="1"/>
      <w:numFmt w:val="none"/>
      <w:suff w:val="space"/>
      <w:lvlText w:val="—— "/>
      <w:lvlJc w:val="left"/>
      <w:pPr>
        <w:ind w:left="1956" w:hanging="680"/>
      </w:pPr>
      <w:rPr>
        <w:rFonts w:hint="eastAsia"/>
      </w:r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suff w:val="space"/>
      <w:lvlText w:val="%1.%2.%3.%4.%5.%6."/>
      <w:lvlJc w:val="left"/>
      <w:pPr>
        <w:ind w:left="0" w:firstLine="0"/>
      </w:pPr>
      <w:rPr>
        <w:rFonts w:hint="eastAsia"/>
      </w:rPr>
    </w:lvl>
    <w:lvl w:ilvl="6">
      <w:start w:val="1"/>
      <w:numFmt w:val="decimal"/>
      <w:suff w:val="space"/>
      <w:lvlText w:val="%1.%2.%3.%4.%5.%6.%7."/>
      <w:lvlJc w:val="left"/>
      <w:pPr>
        <w:ind w:left="0" w:firstLine="0"/>
      </w:pPr>
      <w:rPr>
        <w:rFonts w:hint="eastAsia"/>
      </w:rPr>
    </w:lvl>
    <w:lvl w:ilvl="7">
      <w:start w:val="1"/>
      <w:numFmt w:val="decimal"/>
      <w:suff w:val="space"/>
      <w:lvlText w:val="%1.%2.%3.%4.%5.%6.%7.%8."/>
      <w:lvlJc w:val="left"/>
      <w:pPr>
        <w:ind w:left="0" w:firstLine="0"/>
      </w:pPr>
      <w:rPr>
        <w:rFonts w:hint="eastAsia"/>
      </w:rPr>
    </w:lvl>
    <w:lvl w:ilvl="8">
      <w:start w:val="1"/>
      <w:numFmt w:val="decimal"/>
      <w:suff w:val="space"/>
      <w:lvlText w:val="%1.%2.%3.%4.%5.%6.%7.%8.%9."/>
      <w:lvlJc w:val="left"/>
      <w:pPr>
        <w:ind w:left="0" w:firstLine="0"/>
      </w:pPr>
      <w:rPr>
        <w:rFonts w:hint="eastAsia"/>
      </w:rPr>
    </w:lvl>
  </w:abstractNum>
  <w:abstractNum w:abstractNumId="18">
    <w:nsid w:val="4AD6257C"/>
    <w:multiLevelType w:val="hybridMultilevel"/>
    <w:tmpl w:val="ED3A4FD2"/>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4AF0270F"/>
    <w:multiLevelType w:val="hybridMultilevel"/>
    <w:tmpl w:val="22A68F2A"/>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4BFD60C1"/>
    <w:multiLevelType w:val="hybridMultilevel"/>
    <w:tmpl w:val="ED3A4FD2"/>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4D9E6588"/>
    <w:multiLevelType w:val="hybridMultilevel"/>
    <w:tmpl w:val="9DECF9C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50A505E8"/>
    <w:multiLevelType w:val="hybridMultilevel"/>
    <w:tmpl w:val="B0A64CD4"/>
    <w:lvl w:ilvl="0" w:tplc="93B86E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14C072A"/>
    <w:multiLevelType w:val="hybridMultilevel"/>
    <w:tmpl w:val="2A125C44"/>
    <w:lvl w:ilvl="0" w:tplc="64F81E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6F363A3"/>
    <w:multiLevelType w:val="hybridMultilevel"/>
    <w:tmpl w:val="22A68F2A"/>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6040357B"/>
    <w:multiLevelType w:val="hybridMultilevel"/>
    <w:tmpl w:val="CE3A31F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nsid w:val="635B5694"/>
    <w:multiLevelType w:val="hybridMultilevel"/>
    <w:tmpl w:val="ED3A4FD2"/>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nsid w:val="754708B9"/>
    <w:multiLevelType w:val="hybridMultilevel"/>
    <w:tmpl w:val="ABB0F2B2"/>
    <w:lvl w:ilvl="0" w:tplc="8C9E1B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E5275EC"/>
    <w:multiLevelType w:val="hybridMultilevel"/>
    <w:tmpl w:val="68F63666"/>
    <w:lvl w:ilvl="0" w:tplc="067E5C9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5"/>
  </w:num>
  <w:num w:numId="2">
    <w:abstractNumId w:val="0"/>
  </w:num>
  <w:num w:numId="3">
    <w:abstractNumId w:val="8"/>
  </w:num>
  <w:num w:numId="4">
    <w:abstractNumId w:val="14"/>
  </w:num>
  <w:num w:numId="5">
    <w:abstractNumId w:val="18"/>
  </w:num>
  <w:num w:numId="6">
    <w:abstractNumId w:val="15"/>
  </w:num>
  <w:num w:numId="7">
    <w:abstractNumId w:val="17"/>
  </w:num>
  <w:num w:numId="8">
    <w:abstractNumId w:val="6"/>
  </w:num>
  <w:num w:numId="9">
    <w:abstractNumId w:val="25"/>
  </w:num>
  <w:num w:numId="10">
    <w:abstractNumId w:val="21"/>
  </w:num>
  <w:num w:numId="11">
    <w:abstractNumId w:val="11"/>
  </w:num>
  <w:num w:numId="12">
    <w:abstractNumId w:val="5"/>
  </w:num>
  <w:num w:numId="13">
    <w:abstractNumId w:val="7"/>
  </w:num>
  <w:num w:numId="14">
    <w:abstractNumId w:val="26"/>
  </w:num>
  <w:num w:numId="15">
    <w:abstractNumId w:val="4"/>
  </w:num>
  <w:num w:numId="16">
    <w:abstractNumId w:val="3"/>
  </w:num>
  <w:num w:numId="17">
    <w:abstractNumId w:val="12"/>
  </w:num>
  <w:num w:numId="18">
    <w:abstractNumId w:val="9"/>
  </w:num>
  <w:num w:numId="19">
    <w:abstractNumId w:val="10"/>
  </w:num>
  <w:num w:numId="20">
    <w:abstractNumId w:val="5"/>
  </w:num>
  <w:num w:numId="21">
    <w:abstractNumId w:val="1"/>
  </w:num>
  <w:num w:numId="22">
    <w:abstractNumId w:val="5"/>
  </w:num>
  <w:num w:numId="23">
    <w:abstractNumId w:val="5"/>
  </w:num>
  <w:num w:numId="24">
    <w:abstractNumId w:val="2"/>
  </w:num>
  <w:num w:numId="25">
    <w:abstractNumId w:val="19"/>
  </w:num>
  <w:num w:numId="26">
    <w:abstractNumId w:val="5"/>
  </w:num>
  <w:num w:numId="27">
    <w:abstractNumId w:val="5"/>
  </w:num>
  <w:num w:numId="28">
    <w:abstractNumId w:val="20"/>
  </w:num>
  <w:num w:numId="29">
    <w:abstractNumId w:val="13"/>
  </w:num>
  <w:num w:numId="30">
    <w:abstractNumId w:val="24"/>
  </w:num>
  <w:num w:numId="31">
    <w:abstractNumId w:val="22"/>
  </w:num>
  <w:num w:numId="32">
    <w:abstractNumId w:val="16"/>
  </w:num>
  <w:num w:numId="33">
    <w:abstractNumId w:val="27"/>
  </w:num>
  <w:num w:numId="34">
    <w:abstractNumId w:val="28"/>
  </w:num>
  <w:num w:numId="35">
    <w:abstractNumId w:val="23"/>
  </w:num>
  <w:num w:numId="36">
    <w:abstractNumId w:val="5"/>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355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B619C"/>
    <w:rsid w:val="00000387"/>
    <w:rsid w:val="00000C1C"/>
    <w:rsid w:val="00000EE8"/>
    <w:rsid w:val="00001846"/>
    <w:rsid w:val="000023D6"/>
    <w:rsid w:val="00002938"/>
    <w:rsid w:val="00002F04"/>
    <w:rsid w:val="0000309C"/>
    <w:rsid w:val="00003319"/>
    <w:rsid w:val="00003579"/>
    <w:rsid w:val="00003BD7"/>
    <w:rsid w:val="00003C55"/>
    <w:rsid w:val="00003CDD"/>
    <w:rsid w:val="00004366"/>
    <w:rsid w:val="000046C2"/>
    <w:rsid w:val="00004BD7"/>
    <w:rsid w:val="0000531D"/>
    <w:rsid w:val="0000545B"/>
    <w:rsid w:val="000056E1"/>
    <w:rsid w:val="000057DA"/>
    <w:rsid w:val="00006111"/>
    <w:rsid w:val="00006520"/>
    <w:rsid w:val="0000687E"/>
    <w:rsid w:val="00006C97"/>
    <w:rsid w:val="00006E3A"/>
    <w:rsid w:val="00007862"/>
    <w:rsid w:val="00007FA7"/>
    <w:rsid w:val="00010050"/>
    <w:rsid w:val="00010302"/>
    <w:rsid w:val="00010DE6"/>
    <w:rsid w:val="00011760"/>
    <w:rsid w:val="00011946"/>
    <w:rsid w:val="000125EA"/>
    <w:rsid w:val="00012B68"/>
    <w:rsid w:val="00013434"/>
    <w:rsid w:val="0001360A"/>
    <w:rsid w:val="000136E8"/>
    <w:rsid w:val="000139A9"/>
    <w:rsid w:val="00013ADE"/>
    <w:rsid w:val="0001458A"/>
    <w:rsid w:val="00014997"/>
    <w:rsid w:val="00014D63"/>
    <w:rsid w:val="00014F58"/>
    <w:rsid w:val="00015303"/>
    <w:rsid w:val="0001539F"/>
    <w:rsid w:val="000159FD"/>
    <w:rsid w:val="00015D8A"/>
    <w:rsid w:val="0001632B"/>
    <w:rsid w:val="0001679D"/>
    <w:rsid w:val="00016FEA"/>
    <w:rsid w:val="000175EC"/>
    <w:rsid w:val="00017626"/>
    <w:rsid w:val="00017742"/>
    <w:rsid w:val="000178A0"/>
    <w:rsid w:val="00020602"/>
    <w:rsid w:val="0002086D"/>
    <w:rsid w:val="0002126E"/>
    <w:rsid w:val="000224B7"/>
    <w:rsid w:val="00022562"/>
    <w:rsid w:val="00022DE7"/>
    <w:rsid w:val="000239DF"/>
    <w:rsid w:val="000248D9"/>
    <w:rsid w:val="000267B2"/>
    <w:rsid w:val="00026AFC"/>
    <w:rsid w:val="00026BC3"/>
    <w:rsid w:val="00026C4E"/>
    <w:rsid w:val="00026E18"/>
    <w:rsid w:val="00027A1C"/>
    <w:rsid w:val="00027B8F"/>
    <w:rsid w:val="00027E9F"/>
    <w:rsid w:val="000307C3"/>
    <w:rsid w:val="00030BC1"/>
    <w:rsid w:val="00030CFA"/>
    <w:rsid w:val="00031737"/>
    <w:rsid w:val="000317BC"/>
    <w:rsid w:val="0003197C"/>
    <w:rsid w:val="00031B41"/>
    <w:rsid w:val="00031F3B"/>
    <w:rsid w:val="000321FC"/>
    <w:rsid w:val="000322F6"/>
    <w:rsid w:val="00032672"/>
    <w:rsid w:val="00032B13"/>
    <w:rsid w:val="00032C7B"/>
    <w:rsid w:val="00034A53"/>
    <w:rsid w:val="0003556B"/>
    <w:rsid w:val="000355A4"/>
    <w:rsid w:val="000355C7"/>
    <w:rsid w:val="0003578A"/>
    <w:rsid w:val="00035C29"/>
    <w:rsid w:val="00036095"/>
    <w:rsid w:val="00036358"/>
    <w:rsid w:val="00037489"/>
    <w:rsid w:val="00037570"/>
    <w:rsid w:val="000375C7"/>
    <w:rsid w:val="00037C65"/>
    <w:rsid w:val="00040467"/>
    <w:rsid w:val="000415FC"/>
    <w:rsid w:val="00042131"/>
    <w:rsid w:val="000421D0"/>
    <w:rsid w:val="00042553"/>
    <w:rsid w:val="00042585"/>
    <w:rsid w:val="00042607"/>
    <w:rsid w:val="00042D20"/>
    <w:rsid w:val="00043E24"/>
    <w:rsid w:val="0004470D"/>
    <w:rsid w:val="00044DFE"/>
    <w:rsid w:val="0004512C"/>
    <w:rsid w:val="0004563B"/>
    <w:rsid w:val="00045D0A"/>
    <w:rsid w:val="00045D5C"/>
    <w:rsid w:val="00046302"/>
    <w:rsid w:val="00046EC3"/>
    <w:rsid w:val="00047628"/>
    <w:rsid w:val="000509E2"/>
    <w:rsid w:val="00050CD2"/>
    <w:rsid w:val="00050EC9"/>
    <w:rsid w:val="000515AB"/>
    <w:rsid w:val="000517C9"/>
    <w:rsid w:val="00053DC7"/>
    <w:rsid w:val="00054A1C"/>
    <w:rsid w:val="00054BF2"/>
    <w:rsid w:val="00054C2A"/>
    <w:rsid w:val="00054F03"/>
    <w:rsid w:val="00055B1D"/>
    <w:rsid w:val="0005611F"/>
    <w:rsid w:val="0005679D"/>
    <w:rsid w:val="000567DC"/>
    <w:rsid w:val="000569B8"/>
    <w:rsid w:val="00056A02"/>
    <w:rsid w:val="00056AB7"/>
    <w:rsid w:val="0005734E"/>
    <w:rsid w:val="0005766A"/>
    <w:rsid w:val="00061D80"/>
    <w:rsid w:val="00062461"/>
    <w:rsid w:val="00063156"/>
    <w:rsid w:val="000636F8"/>
    <w:rsid w:val="00063850"/>
    <w:rsid w:val="000640E6"/>
    <w:rsid w:val="0006478E"/>
    <w:rsid w:val="00065A75"/>
    <w:rsid w:val="000662CA"/>
    <w:rsid w:val="000664D3"/>
    <w:rsid w:val="00066699"/>
    <w:rsid w:val="000666C0"/>
    <w:rsid w:val="000667CD"/>
    <w:rsid w:val="000671AC"/>
    <w:rsid w:val="00067A8D"/>
    <w:rsid w:val="00067E56"/>
    <w:rsid w:val="0007020D"/>
    <w:rsid w:val="000707CE"/>
    <w:rsid w:val="0007081A"/>
    <w:rsid w:val="00070F51"/>
    <w:rsid w:val="000710AF"/>
    <w:rsid w:val="00071B85"/>
    <w:rsid w:val="00071BF7"/>
    <w:rsid w:val="00071E17"/>
    <w:rsid w:val="00071F9D"/>
    <w:rsid w:val="00072995"/>
    <w:rsid w:val="00072D32"/>
    <w:rsid w:val="00072DE6"/>
    <w:rsid w:val="00073687"/>
    <w:rsid w:val="00073BA7"/>
    <w:rsid w:val="000740B6"/>
    <w:rsid w:val="00074A16"/>
    <w:rsid w:val="0007503A"/>
    <w:rsid w:val="00075316"/>
    <w:rsid w:val="000756FD"/>
    <w:rsid w:val="00075761"/>
    <w:rsid w:val="00075E08"/>
    <w:rsid w:val="00075F14"/>
    <w:rsid w:val="00076823"/>
    <w:rsid w:val="00076D75"/>
    <w:rsid w:val="00077438"/>
    <w:rsid w:val="00077FCC"/>
    <w:rsid w:val="000809B1"/>
    <w:rsid w:val="000818FD"/>
    <w:rsid w:val="00082260"/>
    <w:rsid w:val="00082BAD"/>
    <w:rsid w:val="00082C69"/>
    <w:rsid w:val="00083036"/>
    <w:rsid w:val="000830E5"/>
    <w:rsid w:val="00084061"/>
    <w:rsid w:val="00084765"/>
    <w:rsid w:val="00084A20"/>
    <w:rsid w:val="00085943"/>
    <w:rsid w:val="00085E1F"/>
    <w:rsid w:val="00086112"/>
    <w:rsid w:val="000862C1"/>
    <w:rsid w:val="000862E6"/>
    <w:rsid w:val="00086734"/>
    <w:rsid w:val="000873DA"/>
    <w:rsid w:val="0008783D"/>
    <w:rsid w:val="00087AFC"/>
    <w:rsid w:val="00087DB2"/>
    <w:rsid w:val="00090302"/>
    <w:rsid w:val="0009031B"/>
    <w:rsid w:val="000907C6"/>
    <w:rsid w:val="00090B30"/>
    <w:rsid w:val="00091105"/>
    <w:rsid w:val="00091236"/>
    <w:rsid w:val="00091A95"/>
    <w:rsid w:val="00091E90"/>
    <w:rsid w:val="000923BB"/>
    <w:rsid w:val="00093154"/>
    <w:rsid w:val="0009414F"/>
    <w:rsid w:val="0009447A"/>
    <w:rsid w:val="00094549"/>
    <w:rsid w:val="00094A44"/>
    <w:rsid w:val="00094B69"/>
    <w:rsid w:val="0009578D"/>
    <w:rsid w:val="00095D94"/>
    <w:rsid w:val="000967EC"/>
    <w:rsid w:val="00096C1A"/>
    <w:rsid w:val="00096C8A"/>
    <w:rsid w:val="00096EF2"/>
    <w:rsid w:val="000972DB"/>
    <w:rsid w:val="00097446"/>
    <w:rsid w:val="000979C4"/>
    <w:rsid w:val="000A01F5"/>
    <w:rsid w:val="000A03D7"/>
    <w:rsid w:val="000A0773"/>
    <w:rsid w:val="000A0F7B"/>
    <w:rsid w:val="000A12B7"/>
    <w:rsid w:val="000A19A8"/>
    <w:rsid w:val="000A2125"/>
    <w:rsid w:val="000A2A4F"/>
    <w:rsid w:val="000A2A71"/>
    <w:rsid w:val="000A2B7C"/>
    <w:rsid w:val="000A31C1"/>
    <w:rsid w:val="000A3627"/>
    <w:rsid w:val="000A369C"/>
    <w:rsid w:val="000A4AC5"/>
    <w:rsid w:val="000A5A7D"/>
    <w:rsid w:val="000A5C76"/>
    <w:rsid w:val="000A6688"/>
    <w:rsid w:val="000A6DD5"/>
    <w:rsid w:val="000A759B"/>
    <w:rsid w:val="000A771E"/>
    <w:rsid w:val="000A7A96"/>
    <w:rsid w:val="000B0FAC"/>
    <w:rsid w:val="000B12A5"/>
    <w:rsid w:val="000B15C7"/>
    <w:rsid w:val="000B2261"/>
    <w:rsid w:val="000B2300"/>
    <w:rsid w:val="000B2466"/>
    <w:rsid w:val="000B252C"/>
    <w:rsid w:val="000B2AAE"/>
    <w:rsid w:val="000B3EE3"/>
    <w:rsid w:val="000B3F3A"/>
    <w:rsid w:val="000B5254"/>
    <w:rsid w:val="000B60B7"/>
    <w:rsid w:val="000B619C"/>
    <w:rsid w:val="000B6CD3"/>
    <w:rsid w:val="000B7B7F"/>
    <w:rsid w:val="000B7D9C"/>
    <w:rsid w:val="000C007D"/>
    <w:rsid w:val="000C037E"/>
    <w:rsid w:val="000C07B3"/>
    <w:rsid w:val="000C0A13"/>
    <w:rsid w:val="000C0A8A"/>
    <w:rsid w:val="000C0AF9"/>
    <w:rsid w:val="000C0D92"/>
    <w:rsid w:val="000C128E"/>
    <w:rsid w:val="000C1624"/>
    <w:rsid w:val="000C1E38"/>
    <w:rsid w:val="000C23C2"/>
    <w:rsid w:val="000C4AE4"/>
    <w:rsid w:val="000C4CB8"/>
    <w:rsid w:val="000C5244"/>
    <w:rsid w:val="000C52ED"/>
    <w:rsid w:val="000C5366"/>
    <w:rsid w:val="000C573F"/>
    <w:rsid w:val="000C5A9F"/>
    <w:rsid w:val="000C5C0C"/>
    <w:rsid w:val="000C5C3F"/>
    <w:rsid w:val="000C5DAE"/>
    <w:rsid w:val="000C6678"/>
    <w:rsid w:val="000C6DFD"/>
    <w:rsid w:val="000C7425"/>
    <w:rsid w:val="000C748C"/>
    <w:rsid w:val="000C75F8"/>
    <w:rsid w:val="000C79C0"/>
    <w:rsid w:val="000D0334"/>
    <w:rsid w:val="000D0B97"/>
    <w:rsid w:val="000D180C"/>
    <w:rsid w:val="000D1855"/>
    <w:rsid w:val="000D195C"/>
    <w:rsid w:val="000D23C1"/>
    <w:rsid w:val="000D24C0"/>
    <w:rsid w:val="000D298F"/>
    <w:rsid w:val="000D2F01"/>
    <w:rsid w:val="000D30F8"/>
    <w:rsid w:val="000D3E8C"/>
    <w:rsid w:val="000D3F3A"/>
    <w:rsid w:val="000D51C4"/>
    <w:rsid w:val="000D6017"/>
    <w:rsid w:val="000D6189"/>
    <w:rsid w:val="000D7203"/>
    <w:rsid w:val="000D7DD9"/>
    <w:rsid w:val="000D7E48"/>
    <w:rsid w:val="000E0458"/>
    <w:rsid w:val="000E04CD"/>
    <w:rsid w:val="000E13A7"/>
    <w:rsid w:val="000E1614"/>
    <w:rsid w:val="000E22D1"/>
    <w:rsid w:val="000E2849"/>
    <w:rsid w:val="000E2D17"/>
    <w:rsid w:val="000E2DAD"/>
    <w:rsid w:val="000E3273"/>
    <w:rsid w:val="000E32F4"/>
    <w:rsid w:val="000E36AC"/>
    <w:rsid w:val="000E4C3F"/>
    <w:rsid w:val="000E57DC"/>
    <w:rsid w:val="000E5FF0"/>
    <w:rsid w:val="000E6292"/>
    <w:rsid w:val="000E648B"/>
    <w:rsid w:val="000F0204"/>
    <w:rsid w:val="000F0E84"/>
    <w:rsid w:val="000F10AB"/>
    <w:rsid w:val="000F10D3"/>
    <w:rsid w:val="000F1823"/>
    <w:rsid w:val="000F1EF2"/>
    <w:rsid w:val="000F3CC4"/>
    <w:rsid w:val="000F4254"/>
    <w:rsid w:val="000F431A"/>
    <w:rsid w:val="000F479A"/>
    <w:rsid w:val="000F5167"/>
    <w:rsid w:val="000F538F"/>
    <w:rsid w:val="000F5797"/>
    <w:rsid w:val="000F5B5A"/>
    <w:rsid w:val="000F673C"/>
    <w:rsid w:val="000F6AB2"/>
    <w:rsid w:val="000F7621"/>
    <w:rsid w:val="000F7EEF"/>
    <w:rsid w:val="001001EC"/>
    <w:rsid w:val="001006C3"/>
    <w:rsid w:val="00100736"/>
    <w:rsid w:val="00100B6D"/>
    <w:rsid w:val="00100C59"/>
    <w:rsid w:val="00100D9D"/>
    <w:rsid w:val="00100F85"/>
    <w:rsid w:val="00101748"/>
    <w:rsid w:val="0010176F"/>
    <w:rsid w:val="00101A84"/>
    <w:rsid w:val="00101C1A"/>
    <w:rsid w:val="00101DA5"/>
    <w:rsid w:val="00101F68"/>
    <w:rsid w:val="00101FC2"/>
    <w:rsid w:val="00101FCF"/>
    <w:rsid w:val="001020A7"/>
    <w:rsid w:val="00102145"/>
    <w:rsid w:val="00102BE6"/>
    <w:rsid w:val="0010327F"/>
    <w:rsid w:val="00103564"/>
    <w:rsid w:val="001035C5"/>
    <w:rsid w:val="0010366B"/>
    <w:rsid w:val="001038B0"/>
    <w:rsid w:val="001038D3"/>
    <w:rsid w:val="001040C5"/>
    <w:rsid w:val="00104433"/>
    <w:rsid w:val="00104E70"/>
    <w:rsid w:val="00104FDF"/>
    <w:rsid w:val="001052C7"/>
    <w:rsid w:val="00105626"/>
    <w:rsid w:val="00105C89"/>
    <w:rsid w:val="00105E6C"/>
    <w:rsid w:val="00106C8A"/>
    <w:rsid w:val="00106CA4"/>
    <w:rsid w:val="00106EE4"/>
    <w:rsid w:val="0010795F"/>
    <w:rsid w:val="0011009E"/>
    <w:rsid w:val="0011232D"/>
    <w:rsid w:val="00112EE9"/>
    <w:rsid w:val="00112FF6"/>
    <w:rsid w:val="0011321F"/>
    <w:rsid w:val="001132B1"/>
    <w:rsid w:val="00113A18"/>
    <w:rsid w:val="00113A68"/>
    <w:rsid w:val="00113C86"/>
    <w:rsid w:val="00114521"/>
    <w:rsid w:val="0011453F"/>
    <w:rsid w:val="0011458E"/>
    <w:rsid w:val="00114D6E"/>
    <w:rsid w:val="00114E90"/>
    <w:rsid w:val="0011524B"/>
    <w:rsid w:val="0011599C"/>
    <w:rsid w:val="00115BB6"/>
    <w:rsid w:val="00116399"/>
    <w:rsid w:val="001164BA"/>
    <w:rsid w:val="001167B5"/>
    <w:rsid w:val="00116E1B"/>
    <w:rsid w:val="00116EF4"/>
    <w:rsid w:val="001171E2"/>
    <w:rsid w:val="00117690"/>
    <w:rsid w:val="00120506"/>
    <w:rsid w:val="00122770"/>
    <w:rsid w:val="00122F34"/>
    <w:rsid w:val="00123E6C"/>
    <w:rsid w:val="001241DE"/>
    <w:rsid w:val="00124730"/>
    <w:rsid w:val="00124A96"/>
    <w:rsid w:val="0012526E"/>
    <w:rsid w:val="00125842"/>
    <w:rsid w:val="0012589A"/>
    <w:rsid w:val="00125C02"/>
    <w:rsid w:val="00125DCB"/>
    <w:rsid w:val="0012692B"/>
    <w:rsid w:val="00126AE4"/>
    <w:rsid w:val="0012741E"/>
    <w:rsid w:val="00130250"/>
    <w:rsid w:val="00131DA5"/>
    <w:rsid w:val="00132DE3"/>
    <w:rsid w:val="00132E61"/>
    <w:rsid w:val="001331FF"/>
    <w:rsid w:val="00133B39"/>
    <w:rsid w:val="001350FF"/>
    <w:rsid w:val="001352BF"/>
    <w:rsid w:val="00135AE4"/>
    <w:rsid w:val="00135C04"/>
    <w:rsid w:val="00135D8A"/>
    <w:rsid w:val="00136233"/>
    <w:rsid w:val="00136EBA"/>
    <w:rsid w:val="00136F9E"/>
    <w:rsid w:val="001407DD"/>
    <w:rsid w:val="00140C68"/>
    <w:rsid w:val="001411BC"/>
    <w:rsid w:val="001411E3"/>
    <w:rsid w:val="00141A99"/>
    <w:rsid w:val="00142ADF"/>
    <w:rsid w:val="0014381B"/>
    <w:rsid w:val="00143CD4"/>
    <w:rsid w:val="0014435C"/>
    <w:rsid w:val="00144370"/>
    <w:rsid w:val="00144633"/>
    <w:rsid w:val="001446B5"/>
    <w:rsid w:val="00144722"/>
    <w:rsid w:val="00144F55"/>
    <w:rsid w:val="00144FF6"/>
    <w:rsid w:val="00145392"/>
    <w:rsid w:val="001458B0"/>
    <w:rsid w:val="00145D21"/>
    <w:rsid w:val="0014610A"/>
    <w:rsid w:val="00146BF7"/>
    <w:rsid w:val="00146CF7"/>
    <w:rsid w:val="0014767A"/>
    <w:rsid w:val="0014774D"/>
    <w:rsid w:val="00147C2F"/>
    <w:rsid w:val="00147CD7"/>
    <w:rsid w:val="00150E5A"/>
    <w:rsid w:val="00152630"/>
    <w:rsid w:val="0015354C"/>
    <w:rsid w:val="001536C4"/>
    <w:rsid w:val="00153AFB"/>
    <w:rsid w:val="00153B09"/>
    <w:rsid w:val="00154250"/>
    <w:rsid w:val="0015491D"/>
    <w:rsid w:val="00154E4F"/>
    <w:rsid w:val="00154F47"/>
    <w:rsid w:val="001557FE"/>
    <w:rsid w:val="00155B46"/>
    <w:rsid w:val="00155CCB"/>
    <w:rsid w:val="00156042"/>
    <w:rsid w:val="00156054"/>
    <w:rsid w:val="001575A3"/>
    <w:rsid w:val="00157971"/>
    <w:rsid w:val="0016066C"/>
    <w:rsid w:val="00160696"/>
    <w:rsid w:val="0016124B"/>
    <w:rsid w:val="0016212F"/>
    <w:rsid w:val="00162142"/>
    <w:rsid w:val="0016263D"/>
    <w:rsid w:val="00163686"/>
    <w:rsid w:val="001637DA"/>
    <w:rsid w:val="00163A63"/>
    <w:rsid w:val="0016401E"/>
    <w:rsid w:val="001644F6"/>
    <w:rsid w:val="00164528"/>
    <w:rsid w:val="001645EA"/>
    <w:rsid w:val="00164DA9"/>
    <w:rsid w:val="00164E87"/>
    <w:rsid w:val="00165167"/>
    <w:rsid w:val="0016568B"/>
    <w:rsid w:val="00165870"/>
    <w:rsid w:val="00165B50"/>
    <w:rsid w:val="00165CF2"/>
    <w:rsid w:val="0016622B"/>
    <w:rsid w:val="00166D70"/>
    <w:rsid w:val="0016790E"/>
    <w:rsid w:val="00167DC7"/>
    <w:rsid w:val="001701A5"/>
    <w:rsid w:val="00170B41"/>
    <w:rsid w:val="001717EC"/>
    <w:rsid w:val="00171A10"/>
    <w:rsid w:val="00172BF5"/>
    <w:rsid w:val="00172DBB"/>
    <w:rsid w:val="00173295"/>
    <w:rsid w:val="00173A9B"/>
    <w:rsid w:val="00173D40"/>
    <w:rsid w:val="00173E01"/>
    <w:rsid w:val="001740F1"/>
    <w:rsid w:val="001741C1"/>
    <w:rsid w:val="0017434E"/>
    <w:rsid w:val="00175000"/>
    <w:rsid w:val="00175853"/>
    <w:rsid w:val="00175ED2"/>
    <w:rsid w:val="001761CC"/>
    <w:rsid w:val="001765C1"/>
    <w:rsid w:val="00176DDC"/>
    <w:rsid w:val="00176DF2"/>
    <w:rsid w:val="0017719F"/>
    <w:rsid w:val="00177255"/>
    <w:rsid w:val="00177C27"/>
    <w:rsid w:val="00177DC5"/>
    <w:rsid w:val="001802B0"/>
    <w:rsid w:val="00181004"/>
    <w:rsid w:val="00181AE6"/>
    <w:rsid w:val="0018211E"/>
    <w:rsid w:val="001821FB"/>
    <w:rsid w:val="001824CB"/>
    <w:rsid w:val="001824F8"/>
    <w:rsid w:val="00182559"/>
    <w:rsid w:val="00182750"/>
    <w:rsid w:val="0018277A"/>
    <w:rsid w:val="00182E61"/>
    <w:rsid w:val="00182EDE"/>
    <w:rsid w:val="0018348D"/>
    <w:rsid w:val="00183A9D"/>
    <w:rsid w:val="00183DED"/>
    <w:rsid w:val="00183F28"/>
    <w:rsid w:val="00184657"/>
    <w:rsid w:val="00184815"/>
    <w:rsid w:val="00184BD6"/>
    <w:rsid w:val="0018535C"/>
    <w:rsid w:val="00185924"/>
    <w:rsid w:val="00185F92"/>
    <w:rsid w:val="0018696F"/>
    <w:rsid w:val="00186FC1"/>
    <w:rsid w:val="001875BE"/>
    <w:rsid w:val="001879BD"/>
    <w:rsid w:val="00187FF7"/>
    <w:rsid w:val="00190E59"/>
    <w:rsid w:val="001911F8"/>
    <w:rsid w:val="00191C87"/>
    <w:rsid w:val="00191CA5"/>
    <w:rsid w:val="00192D7E"/>
    <w:rsid w:val="00193057"/>
    <w:rsid w:val="001937CA"/>
    <w:rsid w:val="001942BA"/>
    <w:rsid w:val="001948B7"/>
    <w:rsid w:val="001953CE"/>
    <w:rsid w:val="001954E6"/>
    <w:rsid w:val="00195A61"/>
    <w:rsid w:val="00195DC0"/>
    <w:rsid w:val="0019617D"/>
    <w:rsid w:val="00197122"/>
    <w:rsid w:val="001971EC"/>
    <w:rsid w:val="0019734C"/>
    <w:rsid w:val="0019737F"/>
    <w:rsid w:val="00197567"/>
    <w:rsid w:val="00197B1B"/>
    <w:rsid w:val="001A044B"/>
    <w:rsid w:val="001A05DF"/>
    <w:rsid w:val="001A11F4"/>
    <w:rsid w:val="001A14EF"/>
    <w:rsid w:val="001A1AFB"/>
    <w:rsid w:val="001A2ADD"/>
    <w:rsid w:val="001A2DC1"/>
    <w:rsid w:val="001A2E50"/>
    <w:rsid w:val="001A31EB"/>
    <w:rsid w:val="001A3256"/>
    <w:rsid w:val="001A3464"/>
    <w:rsid w:val="001A3940"/>
    <w:rsid w:val="001A3A57"/>
    <w:rsid w:val="001A48C4"/>
    <w:rsid w:val="001A4A8A"/>
    <w:rsid w:val="001A4B9C"/>
    <w:rsid w:val="001A515C"/>
    <w:rsid w:val="001A69D1"/>
    <w:rsid w:val="001A6DE3"/>
    <w:rsid w:val="001A6FF9"/>
    <w:rsid w:val="001A7544"/>
    <w:rsid w:val="001A7AEE"/>
    <w:rsid w:val="001B0161"/>
    <w:rsid w:val="001B0F10"/>
    <w:rsid w:val="001B1878"/>
    <w:rsid w:val="001B278F"/>
    <w:rsid w:val="001B2C8F"/>
    <w:rsid w:val="001B350E"/>
    <w:rsid w:val="001B37AE"/>
    <w:rsid w:val="001B5638"/>
    <w:rsid w:val="001B5A02"/>
    <w:rsid w:val="001B63FC"/>
    <w:rsid w:val="001B6419"/>
    <w:rsid w:val="001B6B07"/>
    <w:rsid w:val="001B7236"/>
    <w:rsid w:val="001C0D06"/>
    <w:rsid w:val="001C1021"/>
    <w:rsid w:val="001C1543"/>
    <w:rsid w:val="001C1D61"/>
    <w:rsid w:val="001C2250"/>
    <w:rsid w:val="001C2B45"/>
    <w:rsid w:val="001C2B98"/>
    <w:rsid w:val="001C30E5"/>
    <w:rsid w:val="001C3A0F"/>
    <w:rsid w:val="001C4352"/>
    <w:rsid w:val="001C5B6B"/>
    <w:rsid w:val="001C76E4"/>
    <w:rsid w:val="001D18A7"/>
    <w:rsid w:val="001D2800"/>
    <w:rsid w:val="001D33BC"/>
    <w:rsid w:val="001D39DB"/>
    <w:rsid w:val="001D3DDA"/>
    <w:rsid w:val="001D45D9"/>
    <w:rsid w:val="001D53A8"/>
    <w:rsid w:val="001D5DA1"/>
    <w:rsid w:val="001D6170"/>
    <w:rsid w:val="001D684E"/>
    <w:rsid w:val="001D6898"/>
    <w:rsid w:val="001D6E87"/>
    <w:rsid w:val="001D720D"/>
    <w:rsid w:val="001D78D1"/>
    <w:rsid w:val="001E008A"/>
    <w:rsid w:val="001E05AE"/>
    <w:rsid w:val="001E0950"/>
    <w:rsid w:val="001E0C4B"/>
    <w:rsid w:val="001E0F7C"/>
    <w:rsid w:val="001E11EF"/>
    <w:rsid w:val="001E15E2"/>
    <w:rsid w:val="001E16A4"/>
    <w:rsid w:val="001E17F0"/>
    <w:rsid w:val="001E1D32"/>
    <w:rsid w:val="001E1F2B"/>
    <w:rsid w:val="001E23D4"/>
    <w:rsid w:val="001E2406"/>
    <w:rsid w:val="001E291E"/>
    <w:rsid w:val="001E3525"/>
    <w:rsid w:val="001E3AB0"/>
    <w:rsid w:val="001E3BE7"/>
    <w:rsid w:val="001E3E20"/>
    <w:rsid w:val="001E3F4B"/>
    <w:rsid w:val="001E4452"/>
    <w:rsid w:val="001E4514"/>
    <w:rsid w:val="001E472C"/>
    <w:rsid w:val="001E4EE8"/>
    <w:rsid w:val="001E6298"/>
    <w:rsid w:val="001E68E6"/>
    <w:rsid w:val="001E69CD"/>
    <w:rsid w:val="001E70D7"/>
    <w:rsid w:val="001E7835"/>
    <w:rsid w:val="001E78AD"/>
    <w:rsid w:val="001E791D"/>
    <w:rsid w:val="001F04FB"/>
    <w:rsid w:val="001F086A"/>
    <w:rsid w:val="001F0FCE"/>
    <w:rsid w:val="001F2879"/>
    <w:rsid w:val="001F371A"/>
    <w:rsid w:val="001F378C"/>
    <w:rsid w:val="001F3C9A"/>
    <w:rsid w:val="001F3F22"/>
    <w:rsid w:val="001F40B3"/>
    <w:rsid w:val="001F4205"/>
    <w:rsid w:val="001F44E1"/>
    <w:rsid w:val="001F4830"/>
    <w:rsid w:val="001F4A6C"/>
    <w:rsid w:val="001F52CB"/>
    <w:rsid w:val="001F6093"/>
    <w:rsid w:val="001F675D"/>
    <w:rsid w:val="002000C5"/>
    <w:rsid w:val="00200641"/>
    <w:rsid w:val="00200EE0"/>
    <w:rsid w:val="0020100C"/>
    <w:rsid w:val="00201DEA"/>
    <w:rsid w:val="002021D3"/>
    <w:rsid w:val="0020245A"/>
    <w:rsid w:val="0020249E"/>
    <w:rsid w:val="00202937"/>
    <w:rsid w:val="00202C95"/>
    <w:rsid w:val="00203138"/>
    <w:rsid w:val="002038C4"/>
    <w:rsid w:val="002038CD"/>
    <w:rsid w:val="00203CE4"/>
    <w:rsid w:val="00203F1E"/>
    <w:rsid w:val="0020410B"/>
    <w:rsid w:val="00204B72"/>
    <w:rsid w:val="00204D3B"/>
    <w:rsid w:val="00205175"/>
    <w:rsid w:val="00205E2C"/>
    <w:rsid w:val="00205FC7"/>
    <w:rsid w:val="00206F7E"/>
    <w:rsid w:val="00206FB7"/>
    <w:rsid w:val="00207B69"/>
    <w:rsid w:val="0021007B"/>
    <w:rsid w:val="00210614"/>
    <w:rsid w:val="00210DCC"/>
    <w:rsid w:val="00210F41"/>
    <w:rsid w:val="0021116D"/>
    <w:rsid w:val="00211C55"/>
    <w:rsid w:val="00212A63"/>
    <w:rsid w:val="00212EFB"/>
    <w:rsid w:val="002130A8"/>
    <w:rsid w:val="00213C6A"/>
    <w:rsid w:val="00213DBB"/>
    <w:rsid w:val="00214048"/>
    <w:rsid w:val="00214B9E"/>
    <w:rsid w:val="00214E39"/>
    <w:rsid w:val="002156ED"/>
    <w:rsid w:val="002161AE"/>
    <w:rsid w:val="0021635A"/>
    <w:rsid w:val="002164AA"/>
    <w:rsid w:val="002164AD"/>
    <w:rsid w:val="002169DB"/>
    <w:rsid w:val="00216B44"/>
    <w:rsid w:val="00216BD6"/>
    <w:rsid w:val="00216C32"/>
    <w:rsid w:val="00216CEC"/>
    <w:rsid w:val="002171A9"/>
    <w:rsid w:val="00217C17"/>
    <w:rsid w:val="002202D1"/>
    <w:rsid w:val="002204AC"/>
    <w:rsid w:val="00220559"/>
    <w:rsid w:val="002205A9"/>
    <w:rsid w:val="00220EA7"/>
    <w:rsid w:val="00221164"/>
    <w:rsid w:val="002211C4"/>
    <w:rsid w:val="00221576"/>
    <w:rsid w:val="0022185A"/>
    <w:rsid w:val="00221916"/>
    <w:rsid w:val="00222111"/>
    <w:rsid w:val="00224B22"/>
    <w:rsid w:val="00224C0B"/>
    <w:rsid w:val="00224CD6"/>
    <w:rsid w:val="00224F7F"/>
    <w:rsid w:val="00224FE3"/>
    <w:rsid w:val="002253E2"/>
    <w:rsid w:val="0022652E"/>
    <w:rsid w:val="00226A4B"/>
    <w:rsid w:val="00226D89"/>
    <w:rsid w:val="00227437"/>
    <w:rsid w:val="00227A52"/>
    <w:rsid w:val="002306CB"/>
    <w:rsid w:val="0023096A"/>
    <w:rsid w:val="00231532"/>
    <w:rsid w:val="0023169D"/>
    <w:rsid w:val="0023178D"/>
    <w:rsid w:val="00231BC5"/>
    <w:rsid w:val="00232014"/>
    <w:rsid w:val="00232138"/>
    <w:rsid w:val="002323EE"/>
    <w:rsid w:val="00232D12"/>
    <w:rsid w:val="00232D46"/>
    <w:rsid w:val="00233179"/>
    <w:rsid w:val="00233AC7"/>
    <w:rsid w:val="00233E35"/>
    <w:rsid w:val="0023428C"/>
    <w:rsid w:val="002342B5"/>
    <w:rsid w:val="002345B0"/>
    <w:rsid w:val="00234697"/>
    <w:rsid w:val="00234813"/>
    <w:rsid w:val="00234DDA"/>
    <w:rsid w:val="002352C1"/>
    <w:rsid w:val="0023534C"/>
    <w:rsid w:val="002356FE"/>
    <w:rsid w:val="00235A43"/>
    <w:rsid w:val="00235EF9"/>
    <w:rsid w:val="002368F6"/>
    <w:rsid w:val="00237F48"/>
    <w:rsid w:val="002403DE"/>
    <w:rsid w:val="002407AC"/>
    <w:rsid w:val="00240930"/>
    <w:rsid w:val="00240FA1"/>
    <w:rsid w:val="00241AD8"/>
    <w:rsid w:val="00241F2B"/>
    <w:rsid w:val="002422ED"/>
    <w:rsid w:val="00242DCD"/>
    <w:rsid w:val="002432ED"/>
    <w:rsid w:val="00243429"/>
    <w:rsid w:val="00243C53"/>
    <w:rsid w:val="002441B2"/>
    <w:rsid w:val="0024478A"/>
    <w:rsid w:val="00244BEB"/>
    <w:rsid w:val="00245864"/>
    <w:rsid w:val="00245DA3"/>
    <w:rsid w:val="00247B91"/>
    <w:rsid w:val="00250565"/>
    <w:rsid w:val="00250F1E"/>
    <w:rsid w:val="002510F6"/>
    <w:rsid w:val="0025135B"/>
    <w:rsid w:val="00251B0A"/>
    <w:rsid w:val="00252540"/>
    <w:rsid w:val="00252656"/>
    <w:rsid w:val="002529CF"/>
    <w:rsid w:val="00252A7F"/>
    <w:rsid w:val="00252DE6"/>
    <w:rsid w:val="00252F89"/>
    <w:rsid w:val="0025348D"/>
    <w:rsid w:val="00253608"/>
    <w:rsid w:val="00253E9C"/>
    <w:rsid w:val="0025441E"/>
    <w:rsid w:val="00254E65"/>
    <w:rsid w:val="00254FB7"/>
    <w:rsid w:val="0025532E"/>
    <w:rsid w:val="002553BF"/>
    <w:rsid w:val="002553F0"/>
    <w:rsid w:val="0025541A"/>
    <w:rsid w:val="00255489"/>
    <w:rsid w:val="002557CA"/>
    <w:rsid w:val="00255960"/>
    <w:rsid w:val="002559ED"/>
    <w:rsid w:val="002563AB"/>
    <w:rsid w:val="00256976"/>
    <w:rsid w:val="002569B7"/>
    <w:rsid w:val="002570D3"/>
    <w:rsid w:val="00257E66"/>
    <w:rsid w:val="0026004E"/>
    <w:rsid w:val="00260CE1"/>
    <w:rsid w:val="002629D8"/>
    <w:rsid w:val="00262D0A"/>
    <w:rsid w:val="0026331D"/>
    <w:rsid w:val="002641F2"/>
    <w:rsid w:val="002648A1"/>
    <w:rsid w:val="00265017"/>
    <w:rsid w:val="00266A4B"/>
    <w:rsid w:val="00266D63"/>
    <w:rsid w:val="002700D8"/>
    <w:rsid w:val="00270256"/>
    <w:rsid w:val="00270966"/>
    <w:rsid w:val="00270F6A"/>
    <w:rsid w:val="002710B9"/>
    <w:rsid w:val="00271836"/>
    <w:rsid w:val="002718B4"/>
    <w:rsid w:val="00272100"/>
    <w:rsid w:val="00272581"/>
    <w:rsid w:val="002725D4"/>
    <w:rsid w:val="00272629"/>
    <w:rsid w:val="00273239"/>
    <w:rsid w:val="00274C31"/>
    <w:rsid w:val="00274D1E"/>
    <w:rsid w:val="00274F95"/>
    <w:rsid w:val="00275098"/>
    <w:rsid w:val="0027536B"/>
    <w:rsid w:val="00275FDF"/>
    <w:rsid w:val="002760A8"/>
    <w:rsid w:val="002768EB"/>
    <w:rsid w:val="00276AB8"/>
    <w:rsid w:val="00276B0A"/>
    <w:rsid w:val="00276BD7"/>
    <w:rsid w:val="00276DC3"/>
    <w:rsid w:val="00277378"/>
    <w:rsid w:val="0027737F"/>
    <w:rsid w:val="00277666"/>
    <w:rsid w:val="00280D22"/>
    <w:rsid w:val="00280F30"/>
    <w:rsid w:val="00281013"/>
    <w:rsid w:val="00281183"/>
    <w:rsid w:val="002814D0"/>
    <w:rsid w:val="0028159F"/>
    <w:rsid w:val="002821CC"/>
    <w:rsid w:val="00282C18"/>
    <w:rsid w:val="00283E73"/>
    <w:rsid w:val="0028492C"/>
    <w:rsid w:val="00284CFC"/>
    <w:rsid w:val="00285146"/>
    <w:rsid w:val="00285FA5"/>
    <w:rsid w:val="00286137"/>
    <w:rsid w:val="0028639D"/>
    <w:rsid w:val="0028648E"/>
    <w:rsid w:val="002866DD"/>
    <w:rsid w:val="00287750"/>
    <w:rsid w:val="00290345"/>
    <w:rsid w:val="002914C2"/>
    <w:rsid w:val="00291D07"/>
    <w:rsid w:val="00291E5D"/>
    <w:rsid w:val="00292526"/>
    <w:rsid w:val="00292A27"/>
    <w:rsid w:val="00292F18"/>
    <w:rsid w:val="00292FAE"/>
    <w:rsid w:val="002937A0"/>
    <w:rsid w:val="002937D0"/>
    <w:rsid w:val="00293B9A"/>
    <w:rsid w:val="00293EF3"/>
    <w:rsid w:val="00294169"/>
    <w:rsid w:val="002943E8"/>
    <w:rsid w:val="0029477B"/>
    <w:rsid w:val="0029495E"/>
    <w:rsid w:val="00294BC2"/>
    <w:rsid w:val="00295246"/>
    <w:rsid w:val="002957FB"/>
    <w:rsid w:val="00295CC7"/>
    <w:rsid w:val="002965A0"/>
    <w:rsid w:val="00296BBD"/>
    <w:rsid w:val="00296C1D"/>
    <w:rsid w:val="002978C3"/>
    <w:rsid w:val="00297CAB"/>
    <w:rsid w:val="00297EBC"/>
    <w:rsid w:val="002A000C"/>
    <w:rsid w:val="002A05C4"/>
    <w:rsid w:val="002A0D62"/>
    <w:rsid w:val="002A11D4"/>
    <w:rsid w:val="002A11FC"/>
    <w:rsid w:val="002A1570"/>
    <w:rsid w:val="002A163A"/>
    <w:rsid w:val="002A16C4"/>
    <w:rsid w:val="002A20AA"/>
    <w:rsid w:val="002A2E1A"/>
    <w:rsid w:val="002A33B4"/>
    <w:rsid w:val="002A3488"/>
    <w:rsid w:val="002A39D9"/>
    <w:rsid w:val="002A44BC"/>
    <w:rsid w:val="002A49D4"/>
    <w:rsid w:val="002A4F8D"/>
    <w:rsid w:val="002A5395"/>
    <w:rsid w:val="002A578A"/>
    <w:rsid w:val="002A5C10"/>
    <w:rsid w:val="002A5F3E"/>
    <w:rsid w:val="002A740A"/>
    <w:rsid w:val="002B05B1"/>
    <w:rsid w:val="002B0802"/>
    <w:rsid w:val="002B100C"/>
    <w:rsid w:val="002B1456"/>
    <w:rsid w:val="002B2CE1"/>
    <w:rsid w:val="002B2DCA"/>
    <w:rsid w:val="002B2F25"/>
    <w:rsid w:val="002B3025"/>
    <w:rsid w:val="002B314D"/>
    <w:rsid w:val="002B3D59"/>
    <w:rsid w:val="002B44E8"/>
    <w:rsid w:val="002B4615"/>
    <w:rsid w:val="002B52C3"/>
    <w:rsid w:val="002B5344"/>
    <w:rsid w:val="002B5429"/>
    <w:rsid w:val="002B5A74"/>
    <w:rsid w:val="002B5F9A"/>
    <w:rsid w:val="002B62EF"/>
    <w:rsid w:val="002B654C"/>
    <w:rsid w:val="002B6705"/>
    <w:rsid w:val="002B67AE"/>
    <w:rsid w:val="002B6ADE"/>
    <w:rsid w:val="002B723C"/>
    <w:rsid w:val="002B7AC8"/>
    <w:rsid w:val="002C05A8"/>
    <w:rsid w:val="002C0795"/>
    <w:rsid w:val="002C0B48"/>
    <w:rsid w:val="002C153F"/>
    <w:rsid w:val="002C1920"/>
    <w:rsid w:val="002C288C"/>
    <w:rsid w:val="002C2C9A"/>
    <w:rsid w:val="002C2E70"/>
    <w:rsid w:val="002C2F7F"/>
    <w:rsid w:val="002C301A"/>
    <w:rsid w:val="002C39C1"/>
    <w:rsid w:val="002C412B"/>
    <w:rsid w:val="002C4490"/>
    <w:rsid w:val="002C4CF3"/>
    <w:rsid w:val="002C4F6D"/>
    <w:rsid w:val="002C5044"/>
    <w:rsid w:val="002C553F"/>
    <w:rsid w:val="002C59FA"/>
    <w:rsid w:val="002C61F4"/>
    <w:rsid w:val="002C64CE"/>
    <w:rsid w:val="002C751B"/>
    <w:rsid w:val="002C7FED"/>
    <w:rsid w:val="002D02ED"/>
    <w:rsid w:val="002D05B9"/>
    <w:rsid w:val="002D09F4"/>
    <w:rsid w:val="002D0CCD"/>
    <w:rsid w:val="002D1471"/>
    <w:rsid w:val="002D18D7"/>
    <w:rsid w:val="002D1BD4"/>
    <w:rsid w:val="002D1E22"/>
    <w:rsid w:val="002D1EC2"/>
    <w:rsid w:val="002D2109"/>
    <w:rsid w:val="002D22FE"/>
    <w:rsid w:val="002D4100"/>
    <w:rsid w:val="002D4857"/>
    <w:rsid w:val="002D4DB7"/>
    <w:rsid w:val="002D542F"/>
    <w:rsid w:val="002D54E5"/>
    <w:rsid w:val="002D6A59"/>
    <w:rsid w:val="002D6BC4"/>
    <w:rsid w:val="002D7245"/>
    <w:rsid w:val="002D766D"/>
    <w:rsid w:val="002D7C49"/>
    <w:rsid w:val="002E0A4C"/>
    <w:rsid w:val="002E1124"/>
    <w:rsid w:val="002E1442"/>
    <w:rsid w:val="002E181A"/>
    <w:rsid w:val="002E1F3D"/>
    <w:rsid w:val="002E1F5C"/>
    <w:rsid w:val="002E2ADB"/>
    <w:rsid w:val="002E33F6"/>
    <w:rsid w:val="002E3894"/>
    <w:rsid w:val="002E4D39"/>
    <w:rsid w:val="002E5C26"/>
    <w:rsid w:val="002E6550"/>
    <w:rsid w:val="002E6772"/>
    <w:rsid w:val="002E7777"/>
    <w:rsid w:val="002E7AC8"/>
    <w:rsid w:val="002E7B58"/>
    <w:rsid w:val="002F010D"/>
    <w:rsid w:val="002F0C0E"/>
    <w:rsid w:val="002F0ED2"/>
    <w:rsid w:val="002F0F3B"/>
    <w:rsid w:val="002F1491"/>
    <w:rsid w:val="002F199E"/>
    <w:rsid w:val="002F2FE7"/>
    <w:rsid w:val="002F3509"/>
    <w:rsid w:val="002F36EE"/>
    <w:rsid w:val="002F3ECE"/>
    <w:rsid w:val="002F42B6"/>
    <w:rsid w:val="002F4687"/>
    <w:rsid w:val="002F48CC"/>
    <w:rsid w:val="002F4AAA"/>
    <w:rsid w:val="002F517B"/>
    <w:rsid w:val="002F5506"/>
    <w:rsid w:val="002F596B"/>
    <w:rsid w:val="002F5A53"/>
    <w:rsid w:val="002F6618"/>
    <w:rsid w:val="002F6ACD"/>
    <w:rsid w:val="002F6F0C"/>
    <w:rsid w:val="002F794B"/>
    <w:rsid w:val="00300304"/>
    <w:rsid w:val="003004D7"/>
    <w:rsid w:val="00300A93"/>
    <w:rsid w:val="003011AD"/>
    <w:rsid w:val="003015BD"/>
    <w:rsid w:val="00301675"/>
    <w:rsid w:val="003020F0"/>
    <w:rsid w:val="003025CD"/>
    <w:rsid w:val="003028D5"/>
    <w:rsid w:val="0030384C"/>
    <w:rsid w:val="00303AAE"/>
    <w:rsid w:val="00303FA4"/>
    <w:rsid w:val="00304639"/>
    <w:rsid w:val="003046A1"/>
    <w:rsid w:val="003046C1"/>
    <w:rsid w:val="00304B56"/>
    <w:rsid w:val="00304BFE"/>
    <w:rsid w:val="00305382"/>
    <w:rsid w:val="00305F1C"/>
    <w:rsid w:val="00306682"/>
    <w:rsid w:val="003068C4"/>
    <w:rsid w:val="00306D42"/>
    <w:rsid w:val="00306FFD"/>
    <w:rsid w:val="00307153"/>
    <w:rsid w:val="00307311"/>
    <w:rsid w:val="00310263"/>
    <w:rsid w:val="00310950"/>
    <w:rsid w:val="00310B5C"/>
    <w:rsid w:val="00311708"/>
    <w:rsid w:val="00311B51"/>
    <w:rsid w:val="00312AB3"/>
    <w:rsid w:val="003133B8"/>
    <w:rsid w:val="003135CB"/>
    <w:rsid w:val="0031405A"/>
    <w:rsid w:val="0031425E"/>
    <w:rsid w:val="003142CD"/>
    <w:rsid w:val="003149A5"/>
    <w:rsid w:val="00314E77"/>
    <w:rsid w:val="0031518F"/>
    <w:rsid w:val="0031521A"/>
    <w:rsid w:val="00315C6D"/>
    <w:rsid w:val="003162E5"/>
    <w:rsid w:val="00316BB7"/>
    <w:rsid w:val="00317006"/>
    <w:rsid w:val="00317A80"/>
    <w:rsid w:val="0032019D"/>
    <w:rsid w:val="003204BB"/>
    <w:rsid w:val="0032067E"/>
    <w:rsid w:val="0032078C"/>
    <w:rsid w:val="0032085D"/>
    <w:rsid w:val="003218DC"/>
    <w:rsid w:val="003219F9"/>
    <w:rsid w:val="00321E08"/>
    <w:rsid w:val="00322432"/>
    <w:rsid w:val="00322C30"/>
    <w:rsid w:val="00322F62"/>
    <w:rsid w:val="00323214"/>
    <w:rsid w:val="00323369"/>
    <w:rsid w:val="003235EC"/>
    <w:rsid w:val="003237EC"/>
    <w:rsid w:val="00323A26"/>
    <w:rsid w:val="00323DE9"/>
    <w:rsid w:val="0032504E"/>
    <w:rsid w:val="003250E3"/>
    <w:rsid w:val="00325812"/>
    <w:rsid w:val="003259AC"/>
    <w:rsid w:val="00325AD6"/>
    <w:rsid w:val="00325CC1"/>
    <w:rsid w:val="0032626F"/>
    <w:rsid w:val="003264BC"/>
    <w:rsid w:val="00326680"/>
    <w:rsid w:val="00326E7E"/>
    <w:rsid w:val="003305B5"/>
    <w:rsid w:val="003309A4"/>
    <w:rsid w:val="00330CE0"/>
    <w:rsid w:val="00331155"/>
    <w:rsid w:val="003317F1"/>
    <w:rsid w:val="00331AE8"/>
    <w:rsid w:val="00331E3B"/>
    <w:rsid w:val="003320FE"/>
    <w:rsid w:val="003326B0"/>
    <w:rsid w:val="003339C1"/>
    <w:rsid w:val="00333D58"/>
    <w:rsid w:val="00333F01"/>
    <w:rsid w:val="003345BA"/>
    <w:rsid w:val="00334B2D"/>
    <w:rsid w:val="0033551D"/>
    <w:rsid w:val="0033589B"/>
    <w:rsid w:val="00335958"/>
    <w:rsid w:val="003359C1"/>
    <w:rsid w:val="00335C48"/>
    <w:rsid w:val="003360A3"/>
    <w:rsid w:val="00336400"/>
    <w:rsid w:val="003367C8"/>
    <w:rsid w:val="00336E47"/>
    <w:rsid w:val="00337466"/>
    <w:rsid w:val="003374F7"/>
    <w:rsid w:val="00337D13"/>
    <w:rsid w:val="00337FD3"/>
    <w:rsid w:val="00340290"/>
    <w:rsid w:val="00341F90"/>
    <w:rsid w:val="00342069"/>
    <w:rsid w:val="003426B2"/>
    <w:rsid w:val="00342C2C"/>
    <w:rsid w:val="00342C63"/>
    <w:rsid w:val="003431A3"/>
    <w:rsid w:val="003432EC"/>
    <w:rsid w:val="003432F4"/>
    <w:rsid w:val="00343840"/>
    <w:rsid w:val="003443AF"/>
    <w:rsid w:val="00344705"/>
    <w:rsid w:val="0034477F"/>
    <w:rsid w:val="003460C5"/>
    <w:rsid w:val="0034641E"/>
    <w:rsid w:val="003466FC"/>
    <w:rsid w:val="003467A4"/>
    <w:rsid w:val="00347127"/>
    <w:rsid w:val="00347272"/>
    <w:rsid w:val="0034742E"/>
    <w:rsid w:val="0034787F"/>
    <w:rsid w:val="003479C4"/>
    <w:rsid w:val="00347E5C"/>
    <w:rsid w:val="00347F2D"/>
    <w:rsid w:val="0035090B"/>
    <w:rsid w:val="00350CB5"/>
    <w:rsid w:val="00350EAC"/>
    <w:rsid w:val="003539D3"/>
    <w:rsid w:val="003539E0"/>
    <w:rsid w:val="003540C4"/>
    <w:rsid w:val="00354100"/>
    <w:rsid w:val="00354570"/>
    <w:rsid w:val="003548D8"/>
    <w:rsid w:val="00354948"/>
    <w:rsid w:val="00354F39"/>
    <w:rsid w:val="00355393"/>
    <w:rsid w:val="003567A3"/>
    <w:rsid w:val="00356976"/>
    <w:rsid w:val="00356AD0"/>
    <w:rsid w:val="0035736B"/>
    <w:rsid w:val="0035737D"/>
    <w:rsid w:val="00357721"/>
    <w:rsid w:val="003602C6"/>
    <w:rsid w:val="00361634"/>
    <w:rsid w:val="0036285F"/>
    <w:rsid w:val="00362D39"/>
    <w:rsid w:val="0036350B"/>
    <w:rsid w:val="0036350E"/>
    <w:rsid w:val="00363E39"/>
    <w:rsid w:val="00364C67"/>
    <w:rsid w:val="003654EE"/>
    <w:rsid w:val="0036699E"/>
    <w:rsid w:val="003669FD"/>
    <w:rsid w:val="00367281"/>
    <w:rsid w:val="0036781E"/>
    <w:rsid w:val="00367A5F"/>
    <w:rsid w:val="00367FAA"/>
    <w:rsid w:val="0037054A"/>
    <w:rsid w:val="00370A70"/>
    <w:rsid w:val="00370ACE"/>
    <w:rsid w:val="00370B5E"/>
    <w:rsid w:val="00370D4D"/>
    <w:rsid w:val="00371A20"/>
    <w:rsid w:val="00373F88"/>
    <w:rsid w:val="003743B9"/>
    <w:rsid w:val="003747D5"/>
    <w:rsid w:val="003756AA"/>
    <w:rsid w:val="00375B97"/>
    <w:rsid w:val="00376303"/>
    <w:rsid w:val="003765C4"/>
    <w:rsid w:val="003765F9"/>
    <w:rsid w:val="003766A6"/>
    <w:rsid w:val="00377A06"/>
    <w:rsid w:val="003801B4"/>
    <w:rsid w:val="003801D2"/>
    <w:rsid w:val="0038044F"/>
    <w:rsid w:val="00380C1A"/>
    <w:rsid w:val="003817A5"/>
    <w:rsid w:val="003818F7"/>
    <w:rsid w:val="003819D7"/>
    <w:rsid w:val="00381CF2"/>
    <w:rsid w:val="00382615"/>
    <w:rsid w:val="00382EF9"/>
    <w:rsid w:val="00383E40"/>
    <w:rsid w:val="00383E73"/>
    <w:rsid w:val="0038450B"/>
    <w:rsid w:val="003849E9"/>
    <w:rsid w:val="00384F7E"/>
    <w:rsid w:val="003852F7"/>
    <w:rsid w:val="0038559C"/>
    <w:rsid w:val="00385743"/>
    <w:rsid w:val="00385E15"/>
    <w:rsid w:val="00386390"/>
    <w:rsid w:val="003866F0"/>
    <w:rsid w:val="00386D4A"/>
    <w:rsid w:val="00387009"/>
    <w:rsid w:val="00387469"/>
    <w:rsid w:val="00387478"/>
    <w:rsid w:val="003875F3"/>
    <w:rsid w:val="00387AC7"/>
    <w:rsid w:val="00387BCE"/>
    <w:rsid w:val="0039143B"/>
    <w:rsid w:val="0039172A"/>
    <w:rsid w:val="00391802"/>
    <w:rsid w:val="00391AE8"/>
    <w:rsid w:val="00391C4A"/>
    <w:rsid w:val="00391EC3"/>
    <w:rsid w:val="00392906"/>
    <w:rsid w:val="00392C0B"/>
    <w:rsid w:val="00392D3B"/>
    <w:rsid w:val="00392EDF"/>
    <w:rsid w:val="003936AE"/>
    <w:rsid w:val="0039378E"/>
    <w:rsid w:val="003939FB"/>
    <w:rsid w:val="00393B15"/>
    <w:rsid w:val="00393DDA"/>
    <w:rsid w:val="0039419C"/>
    <w:rsid w:val="00395F9D"/>
    <w:rsid w:val="00396132"/>
    <w:rsid w:val="0039753F"/>
    <w:rsid w:val="003976F3"/>
    <w:rsid w:val="00397FFB"/>
    <w:rsid w:val="003A00CE"/>
    <w:rsid w:val="003A0847"/>
    <w:rsid w:val="003A0ED8"/>
    <w:rsid w:val="003A0FF7"/>
    <w:rsid w:val="003A13D2"/>
    <w:rsid w:val="003A1484"/>
    <w:rsid w:val="003A1B75"/>
    <w:rsid w:val="003A1DC6"/>
    <w:rsid w:val="003A2AE3"/>
    <w:rsid w:val="003A2C34"/>
    <w:rsid w:val="003A3567"/>
    <w:rsid w:val="003A3A01"/>
    <w:rsid w:val="003A3D4E"/>
    <w:rsid w:val="003A3FD7"/>
    <w:rsid w:val="003A4B9C"/>
    <w:rsid w:val="003A4C38"/>
    <w:rsid w:val="003A57FB"/>
    <w:rsid w:val="003A6337"/>
    <w:rsid w:val="003A653F"/>
    <w:rsid w:val="003A75E6"/>
    <w:rsid w:val="003A7A47"/>
    <w:rsid w:val="003A7DA8"/>
    <w:rsid w:val="003A7EB9"/>
    <w:rsid w:val="003B03C0"/>
    <w:rsid w:val="003B0FF6"/>
    <w:rsid w:val="003B110D"/>
    <w:rsid w:val="003B1807"/>
    <w:rsid w:val="003B18B4"/>
    <w:rsid w:val="003B1C29"/>
    <w:rsid w:val="003B1ECD"/>
    <w:rsid w:val="003B3062"/>
    <w:rsid w:val="003B341F"/>
    <w:rsid w:val="003B35A0"/>
    <w:rsid w:val="003B3725"/>
    <w:rsid w:val="003B3EB8"/>
    <w:rsid w:val="003B4046"/>
    <w:rsid w:val="003B46DC"/>
    <w:rsid w:val="003B52AF"/>
    <w:rsid w:val="003B5DCD"/>
    <w:rsid w:val="003B6214"/>
    <w:rsid w:val="003B630F"/>
    <w:rsid w:val="003B6C5F"/>
    <w:rsid w:val="003B6D3B"/>
    <w:rsid w:val="003B6ED4"/>
    <w:rsid w:val="003B77F3"/>
    <w:rsid w:val="003C0493"/>
    <w:rsid w:val="003C0AF2"/>
    <w:rsid w:val="003C0B6F"/>
    <w:rsid w:val="003C0E82"/>
    <w:rsid w:val="003C144B"/>
    <w:rsid w:val="003C1FAF"/>
    <w:rsid w:val="003C2107"/>
    <w:rsid w:val="003C3430"/>
    <w:rsid w:val="003C355F"/>
    <w:rsid w:val="003C3ADB"/>
    <w:rsid w:val="003C3C99"/>
    <w:rsid w:val="003C3DAA"/>
    <w:rsid w:val="003C405F"/>
    <w:rsid w:val="003C42D1"/>
    <w:rsid w:val="003C48E4"/>
    <w:rsid w:val="003C4A9D"/>
    <w:rsid w:val="003C4ADC"/>
    <w:rsid w:val="003C4BE2"/>
    <w:rsid w:val="003C5584"/>
    <w:rsid w:val="003C6254"/>
    <w:rsid w:val="003C71EA"/>
    <w:rsid w:val="003C7B4D"/>
    <w:rsid w:val="003D0261"/>
    <w:rsid w:val="003D0722"/>
    <w:rsid w:val="003D07AF"/>
    <w:rsid w:val="003D0B1F"/>
    <w:rsid w:val="003D0F24"/>
    <w:rsid w:val="003D1B0E"/>
    <w:rsid w:val="003D251D"/>
    <w:rsid w:val="003D3A55"/>
    <w:rsid w:val="003D4413"/>
    <w:rsid w:val="003D4800"/>
    <w:rsid w:val="003D505E"/>
    <w:rsid w:val="003D5159"/>
    <w:rsid w:val="003D5518"/>
    <w:rsid w:val="003D576B"/>
    <w:rsid w:val="003D5BC5"/>
    <w:rsid w:val="003D5DBD"/>
    <w:rsid w:val="003D65E4"/>
    <w:rsid w:val="003D71E8"/>
    <w:rsid w:val="003D7367"/>
    <w:rsid w:val="003D74B4"/>
    <w:rsid w:val="003E0186"/>
    <w:rsid w:val="003E1599"/>
    <w:rsid w:val="003E167F"/>
    <w:rsid w:val="003E3A41"/>
    <w:rsid w:val="003E3D66"/>
    <w:rsid w:val="003E4517"/>
    <w:rsid w:val="003E5C73"/>
    <w:rsid w:val="003E63C2"/>
    <w:rsid w:val="003E6AE5"/>
    <w:rsid w:val="003E6D14"/>
    <w:rsid w:val="003E7264"/>
    <w:rsid w:val="003E7516"/>
    <w:rsid w:val="003E766A"/>
    <w:rsid w:val="003E7F6A"/>
    <w:rsid w:val="003F0549"/>
    <w:rsid w:val="003F0776"/>
    <w:rsid w:val="003F121B"/>
    <w:rsid w:val="003F2EEB"/>
    <w:rsid w:val="003F34B1"/>
    <w:rsid w:val="003F3730"/>
    <w:rsid w:val="003F475C"/>
    <w:rsid w:val="003F4954"/>
    <w:rsid w:val="003F4AB6"/>
    <w:rsid w:val="003F5D88"/>
    <w:rsid w:val="003F5FC1"/>
    <w:rsid w:val="003F6250"/>
    <w:rsid w:val="003F6282"/>
    <w:rsid w:val="003F6C21"/>
    <w:rsid w:val="003F6D28"/>
    <w:rsid w:val="003F6F6B"/>
    <w:rsid w:val="00400BF3"/>
    <w:rsid w:val="00400E03"/>
    <w:rsid w:val="0040100E"/>
    <w:rsid w:val="00401679"/>
    <w:rsid w:val="004032F5"/>
    <w:rsid w:val="00403300"/>
    <w:rsid w:val="0040367D"/>
    <w:rsid w:val="0040378C"/>
    <w:rsid w:val="00403F8E"/>
    <w:rsid w:val="00404BEF"/>
    <w:rsid w:val="00404CA4"/>
    <w:rsid w:val="00405793"/>
    <w:rsid w:val="00405969"/>
    <w:rsid w:val="00406D5F"/>
    <w:rsid w:val="00407040"/>
    <w:rsid w:val="004074C9"/>
    <w:rsid w:val="00407876"/>
    <w:rsid w:val="0040789D"/>
    <w:rsid w:val="00407BEF"/>
    <w:rsid w:val="00407D6F"/>
    <w:rsid w:val="0041010E"/>
    <w:rsid w:val="0041013E"/>
    <w:rsid w:val="004101C0"/>
    <w:rsid w:val="004105DC"/>
    <w:rsid w:val="00410D5A"/>
    <w:rsid w:val="00410D88"/>
    <w:rsid w:val="0041111D"/>
    <w:rsid w:val="004119D8"/>
    <w:rsid w:val="00412522"/>
    <w:rsid w:val="00412CE8"/>
    <w:rsid w:val="00412D66"/>
    <w:rsid w:val="004131B7"/>
    <w:rsid w:val="00414362"/>
    <w:rsid w:val="0041441F"/>
    <w:rsid w:val="0041472F"/>
    <w:rsid w:val="00414AD3"/>
    <w:rsid w:val="00414C24"/>
    <w:rsid w:val="00414CE6"/>
    <w:rsid w:val="004150D1"/>
    <w:rsid w:val="0041522B"/>
    <w:rsid w:val="00415619"/>
    <w:rsid w:val="00416AE9"/>
    <w:rsid w:val="00417FB8"/>
    <w:rsid w:val="0042148D"/>
    <w:rsid w:val="00421A7D"/>
    <w:rsid w:val="00421B3E"/>
    <w:rsid w:val="00421C87"/>
    <w:rsid w:val="00421E85"/>
    <w:rsid w:val="00422363"/>
    <w:rsid w:val="00422875"/>
    <w:rsid w:val="00422A6C"/>
    <w:rsid w:val="00423962"/>
    <w:rsid w:val="00424ED6"/>
    <w:rsid w:val="0042536A"/>
    <w:rsid w:val="004255F0"/>
    <w:rsid w:val="00425B44"/>
    <w:rsid w:val="00425F83"/>
    <w:rsid w:val="0042715B"/>
    <w:rsid w:val="0042746C"/>
    <w:rsid w:val="00427FA0"/>
    <w:rsid w:val="004309DF"/>
    <w:rsid w:val="00431927"/>
    <w:rsid w:val="00432541"/>
    <w:rsid w:val="00433414"/>
    <w:rsid w:val="004345EE"/>
    <w:rsid w:val="0043462C"/>
    <w:rsid w:val="004347EF"/>
    <w:rsid w:val="00434837"/>
    <w:rsid w:val="004351EF"/>
    <w:rsid w:val="00435361"/>
    <w:rsid w:val="00435CE7"/>
    <w:rsid w:val="00436263"/>
    <w:rsid w:val="00436725"/>
    <w:rsid w:val="00437575"/>
    <w:rsid w:val="004379AF"/>
    <w:rsid w:val="00440035"/>
    <w:rsid w:val="00440ACA"/>
    <w:rsid w:val="00441998"/>
    <w:rsid w:val="00442046"/>
    <w:rsid w:val="00442936"/>
    <w:rsid w:val="00442B1E"/>
    <w:rsid w:val="00443018"/>
    <w:rsid w:val="0044326C"/>
    <w:rsid w:val="004432D0"/>
    <w:rsid w:val="004439C8"/>
    <w:rsid w:val="00444119"/>
    <w:rsid w:val="004444B8"/>
    <w:rsid w:val="00444D7B"/>
    <w:rsid w:val="00444DB9"/>
    <w:rsid w:val="00445ACD"/>
    <w:rsid w:val="00445C2A"/>
    <w:rsid w:val="004464ED"/>
    <w:rsid w:val="00447891"/>
    <w:rsid w:val="0044789F"/>
    <w:rsid w:val="00447CA8"/>
    <w:rsid w:val="00447DE2"/>
    <w:rsid w:val="004508AE"/>
    <w:rsid w:val="00450FEB"/>
    <w:rsid w:val="004519F6"/>
    <w:rsid w:val="00451B0E"/>
    <w:rsid w:val="00451B4A"/>
    <w:rsid w:val="00451BFD"/>
    <w:rsid w:val="00452BD4"/>
    <w:rsid w:val="00453BEF"/>
    <w:rsid w:val="0045468B"/>
    <w:rsid w:val="00455214"/>
    <w:rsid w:val="00455307"/>
    <w:rsid w:val="004556AC"/>
    <w:rsid w:val="00455CB2"/>
    <w:rsid w:val="00455DD0"/>
    <w:rsid w:val="0045648D"/>
    <w:rsid w:val="00456FA2"/>
    <w:rsid w:val="004573E6"/>
    <w:rsid w:val="00457822"/>
    <w:rsid w:val="00457C8E"/>
    <w:rsid w:val="00457E9D"/>
    <w:rsid w:val="00460CDC"/>
    <w:rsid w:val="00460DB3"/>
    <w:rsid w:val="00461751"/>
    <w:rsid w:val="00461951"/>
    <w:rsid w:val="00461B7C"/>
    <w:rsid w:val="00461ED7"/>
    <w:rsid w:val="00463098"/>
    <w:rsid w:val="00463518"/>
    <w:rsid w:val="00463729"/>
    <w:rsid w:val="00463EA9"/>
    <w:rsid w:val="00464E9C"/>
    <w:rsid w:val="00465026"/>
    <w:rsid w:val="00465DC9"/>
    <w:rsid w:val="00465E14"/>
    <w:rsid w:val="00466048"/>
    <w:rsid w:val="0046621F"/>
    <w:rsid w:val="004668E9"/>
    <w:rsid w:val="00467C52"/>
    <w:rsid w:val="00470517"/>
    <w:rsid w:val="004706BB"/>
    <w:rsid w:val="00470B81"/>
    <w:rsid w:val="00471075"/>
    <w:rsid w:val="00471942"/>
    <w:rsid w:val="00471E99"/>
    <w:rsid w:val="004723F1"/>
    <w:rsid w:val="0047240C"/>
    <w:rsid w:val="00472518"/>
    <w:rsid w:val="004725B5"/>
    <w:rsid w:val="004728A8"/>
    <w:rsid w:val="0047319E"/>
    <w:rsid w:val="0047376C"/>
    <w:rsid w:val="00474062"/>
    <w:rsid w:val="00474368"/>
    <w:rsid w:val="00474EC5"/>
    <w:rsid w:val="004756A1"/>
    <w:rsid w:val="00475EA7"/>
    <w:rsid w:val="00475EEB"/>
    <w:rsid w:val="0047604A"/>
    <w:rsid w:val="004769EE"/>
    <w:rsid w:val="0047757E"/>
    <w:rsid w:val="0047778B"/>
    <w:rsid w:val="00477C94"/>
    <w:rsid w:val="0048019F"/>
    <w:rsid w:val="00480B98"/>
    <w:rsid w:val="00480F05"/>
    <w:rsid w:val="00481305"/>
    <w:rsid w:val="00481A47"/>
    <w:rsid w:val="00482347"/>
    <w:rsid w:val="00482C47"/>
    <w:rsid w:val="00483D14"/>
    <w:rsid w:val="00484223"/>
    <w:rsid w:val="004848CB"/>
    <w:rsid w:val="00485596"/>
    <w:rsid w:val="004857F7"/>
    <w:rsid w:val="00485FA5"/>
    <w:rsid w:val="00486C7A"/>
    <w:rsid w:val="004875F6"/>
    <w:rsid w:val="00490197"/>
    <w:rsid w:val="004907E7"/>
    <w:rsid w:val="00491517"/>
    <w:rsid w:val="0049263A"/>
    <w:rsid w:val="00492EE2"/>
    <w:rsid w:val="00493296"/>
    <w:rsid w:val="004935A6"/>
    <w:rsid w:val="00493C1E"/>
    <w:rsid w:val="004947A3"/>
    <w:rsid w:val="00494987"/>
    <w:rsid w:val="00495E30"/>
    <w:rsid w:val="004961F4"/>
    <w:rsid w:val="00497668"/>
    <w:rsid w:val="004976C4"/>
    <w:rsid w:val="004A035B"/>
    <w:rsid w:val="004A098C"/>
    <w:rsid w:val="004A0AC7"/>
    <w:rsid w:val="004A0C16"/>
    <w:rsid w:val="004A1002"/>
    <w:rsid w:val="004A1030"/>
    <w:rsid w:val="004A1619"/>
    <w:rsid w:val="004A1A54"/>
    <w:rsid w:val="004A1DAC"/>
    <w:rsid w:val="004A1E03"/>
    <w:rsid w:val="004A2186"/>
    <w:rsid w:val="004A2596"/>
    <w:rsid w:val="004A2A7E"/>
    <w:rsid w:val="004A34ED"/>
    <w:rsid w:val="004A36BF"/>
    <w:rsid w:val="004A499F"/>
    <w:rsid w:val="004A4D6A"/>
    <w:rsid w:val="004A51A4"/>
    <w:rsid w:val="004A53FB"/>
    <w:rsid w:val="004A67BE"/>
    <w:rsid w:val="004A7851"/>
    <w:rsid w:val="004A7D7C"/>
    <w:rsid w:val="004B0887"/>
    <w:rsid w:val="004B0B1B"/>
    <w:rsid w:val="004B0B7B"/>
    <w:rsid w:val="004B136E"/>
    <w:rsid w:val="004B15D3"/>
    <w:rsid w:val="004B2867"/>
    <w:rsid w:val="004B2E6A"/>
    <w:rsid w:val="004B2FBB"/>
    <w:rsid w:val="004B36B1"/>
    <w:rsid w:val="004B4520"/>
    <w:rsid w:val="004B5929"/>
    <w:rsid w:val="004B5D26"/>
    <w:rsid w:val="004B65B2"/>
    <w:rsid w:val="004B6C45"/>
    <w:rsid w:val="004B6C98"/>
    <w:rsid w:val="004B6D37"/>
    <w:rsid w:val="004B7046"/>
    <w:rsid w:val="004B7EDC"/>
    <w:rsid w:val="004B7F2F"/>
    <w:rsid w:val="004C01FC"/>
    <w:rsid w:val="004C0852"/>
    <w:rsid w:val="004C135B"/>
    <w:rsid w:val="004C14C8"/>
    <w:rsid w:val="004C1B05"/>
    <w:rsid w:val="004C2CB4"/>
    <w:rsid w:val="004C2D10"/>
    <w:rsid w:val="004C2DCE"/>
    <w:rsid w:val="004C31DE"/>
    <w:rsid w:val="004C3321"/>
    <w:rsid w:val="004C3DF8"/>
    <w:rsid w:val="004C40E1"/>
    <w:rsid w:val="004C42B3"/>
    <w:rsid w:val="004C44EB"/>
    <w:rsid w:val="004C45B1"/>
    <w:rsid w:val="004C4657"/>
    <w:rsid w:val="004C466B"/>
    <w:rsid w:val="004C54A2"/>
    <w:rsid w:val="004C586B"/>
    <w:rsid w:val="004C600F"/>
    <w:rsid w:val="004C656F"/>
    <w:rsid w:val="004C76B5"/>
    <w:rsid w:val="004D060C"/>
    <w:rsid w:val="004D0D84"/>
    <w:rsid w:val="004D1BB3"/>
    <w:rsid w:val="004D2353"/>
    <w:rsid w:val="004D3269"/>
    <w:rsid w:val="004D3B68"/>
    <w:rsid w:val="004D42B4"/>
    <w:rsid w:val="004D4344"/>
    <w:rsid w:val="004D43BD"/>
    <w:rsid w:val="004D4C95"/>
    <w:rsid w:val="004D50F6"/>
    <w:rsid w:val="004D531C"/>
    <w:rsid w:val="004D59F6"/>
    <w:rsid w:val="004D6588"/>
    <w:rsid w:val="004D7266"/>
    <w:rsid w:val="004D7638"/>
    <w:rsid w:val="004D7B7D"/>
    <w:rsid w:val="004D7C67"/>
    <w:rsid w:val="004D7E21"/>
    <w:rsid w:val="004E0705"/>
    <w:rsid w:val="004E079E"/>
    <w:rsid w:val="004E0D92"/>
    <w:rsid w:val="004E14B0"/>
    <w:rsid w:val="004E1AEC"/>
    <w:rsid w:val="004E1C9A"/>
    <w:rsid w:val="004E2924"/>
    <w:rsid w:val="004E2C38"/>
    <w:rsid w:val="004E34A5"/>
    <w:rsid w:val="004E3884"/>
    <w:rsid w:val="004E38E6"/>
    <w:rsid w:val="004E3C7A"/>
    <w:rsid w:val="004E408F"/>
    <w:rsid w:val="004E4358"/>
    <w:rsid w:val="004E4970"/>
    <w:rsid w:val="004E4E7C"/>
    <w:rsid w:val="004E4ED0"/>
    <w:rsid w:val="004E525E"/>
    <w:rsid w:val="004E53AB"/>
    <w:rsid w:val="004E5494"/>
    <w:rsid w:val="004E576C"/>
    <w:rsid w:val="004E59D7"/>
    <w:rsid w:val="004E60FC"/>
    <w:rsid w:val="004E628A"/>
    <w:rsid w:val="004E69B6"/>
    <w:rsid w:val="004E6B40"/>
    <w:rsid w:val="004E6CD5"/>
    <w:rsid w:val="004E7982"/>
    <w:rsid w:val="004F0EE4"/>
    <w:rsid w:val="004F1E2D"/>
    <w:rsid w:val="004F243F"/>
    <w:rsid w:val="004F2D5B"/>
    <w:rsid w:val="004F3801"/>
    <w:rsid w:val="004F3D0A"/>
    <w:rsid w:val="004F3EA8"/>
    <w:rsid w:val="004F3FFC"/>
    <w:rsid w:val="004F4D47"/>
    <w:rsid w:val="004F4E7C"/>
    <w:rsid w:val="004F5565"/>
    <w:rsid w:val="004F6111"/>
    <w:rsid w:val="004F71CB"/>
    <w:rsid w:val="004F7299"/>
    <w:rsid w:val="004F7DD4"/>
    <w:rsid w:val="0050087A"/>
    <w:rsid w:val="005009EF"/>
    <w:rsid w:val="00500D4D"/>
    <w:rsid w:val="00501418"/>
    <w:rsid w:val="00501533"/>
    <w:rsid w:val="00501571"/>
    <w:rsid w:val="005019CA"/>
    <w:rsid w:val="00501D50"/>
    <w:rsid w:val="0050210D"/>
    <w:rsid w:val="005021C2"/>
    <w:rsid w:val="005026FA"/>
    <w:rsid w:val="00502C53"/>
    <w:rsid w:val="0050346C"/>
    <w:rsid w:val="00503A82"/>
    <w:rsid w:val="00503B3B"/>
    <w:rsid w:val="0050475E"/>
    <w:rsid w:val="00504792"/>
    <w:rsid w:val="005052BC"/>
    <w:rsid w:val="005058E1"/>
    <w:rsid w:val="00505D62"/>
    <w:rsid w:val="00505DB9"/>
    <w:rsid w:val="005060B0"/>
    <w:rsid w:val="005060D4"/>
    <w:rsid w:val="005065E2"/>
    <w:rsid w:val="00506BEA"/>
    <w:rsid w:val="00506CBF"/>
    <w:rsid w:val="0050709A"/>
    <w:rsid w:val="005072D0"/>
    <w:rsid w:val="0050733E"/>
    <w:rsid w:val="005075D4"/>
    <w:rsid w:val="00507A8D"/>
    <w:rsid w:val="00510676"/>
    <w:rsid w:val="00510923"/>
    <w:rsid w:val="00510976"/>
    <w:rsid w:val="00510D88"/>
    <w:rsid w:val="00510D9F"/>
    <w:rsid w:val="005111D5"/>
    <w:rsid w:val="00511587"/>
    <w:rsid w:val="0051167F"/>
    <w:rsid w:val="00511834"/>
    <w:rsid w:val="005118EC"/>
    <w:rsid w:val="00511E01"/>
    <w:rsid w:val="0051282E"/>
    <w:rsid w:val="00513A7C"/>
    <w:rsid w:val="00514A49"/>
    <w:rsid w:val="0051509B"/>
    <w:rsid w:val="0051527D"/>
    <w:rsid w:val="00516950"/>
    <w:rsid w:val="00516F2C"/>
    <w:rsid w:val="0051725B"/>
    <w:rsid w:val="005177F0"/>
    <w:rsid w:val="00517B62"/>
    <w:rsid w:val="00517FD5"/>
    <w:rsid w:val="00520188"/>
    <w:rsid w:val="00520726"/>
    <w:rsid w:val="005209A2"/>
    <w:rsid w:val="00520EC7"/>
    <w:rsid w:val="00521215"/>
    <w:rsid w:val="00521416"/>
    <w:rsid w:val="00521D32"/>
    <w:rsid w:val="00521EE1"/>
    <w:rsid w:val="0052259F"/>
    <w:rsid w:val="00522C34"/>
    <w:rsid w:val="00523FBA"/>
    <w:rsid w:val="00524F03"/>
    <w:rsid w:val="005256EB"/>
    <w:rsid w:val="00525729"/>
    <w:rsid w:val="00525BF4"/>
    <w:rsid w:val="00526006"/>
    <w:rsid w:val="005260AF"/>
    <w:rsid w:val="0052629B"/>
    <w:rsid w:val="00526483"/>
    <w:rsid w:val="0052649E"/>
    <w:rsid w:val="005271F0"/>
    <w:rsid w:val="00527330"/>
    <w:rsid w:val="00527AAE"/>
    <w:rsid w:val="00527CE2"/>
    <w:rsid w:val="005310C7"/>
    <w:rsid w:val="005315F8"/>
    <w:rsid w:val="00531B5B"/>
    <w:rsid w:val="00531E80"/>
    <w:rsid w:val="00531EE8"/>
    <w:rsid w:val="00532493"/>
    <w:rsid w:val="005324A6"/>
    <w:rsid w:val="00533123"/>
    <w:rsid w:val="005335B7"/>
    <w:rsid w:val="0053369B"/>
    <w:rsid w:val="005338B9"/>
    <w:rsid w:val="00533CE1"/>
    <w:rsid w:val="00535754"/>
    <w:rsid w:val="0053632E"/>
    <w:rsid w:val="00536C09"/>
    <w:rsid w:val="00536E62"/>
    <w:rsid w:val="00537A17"/>
    <w:rsid w:val="00537F38"/>
    <w:rsid w:val="00540243"/>
    <w:rsid w:val="0054079B"/>
    <w:rsid w:val="00540908"/>
    <w:rsid w:val="00540A36"/>
    <w:rsid w:val="00540C4E"/>
    <w:rsid w:val="00540F39"/>
    <w:rsid w:val="005423AB"/>
    <w:rsid w:val="00542A05"/>
    <w:rsid w:val="00542F49"/>
    <w:rsid w:val="00543B62"/>
    <w:rsid w:val="00543C5E"/>
    <w:rsid w:val="00543D6D"/>
    <w:rsid w:val="0054439A"/>
    <w:rsid w:val="0054491D"/>
    <w:rsid w:val="00544BEE"/>
    <w:rsid w:val="00545754"/>
    <w:rsid w:val="005458F0"/>
    <w:rsid w:val="00545B7B"/>
    <w:rsid w:val="0054623A"/>
    <w:rsid w:val="005462ED"/>
    <w:rsid w:val="005469DD"/>
    <w:rsid w:val="00546F03"/>
    <w:rsid w:val="00547109"/>
    <w:rsid w:val="00547EDF"/>
    <w:rsid w:val="00547EF4"/>
    <w:rsid w:val="0055007D"/>
    <w:rsid w:val="005533B9"/>
    <w:rsid w:val="00553F87"/>
    <w:rsid w:val="005543E0"/>
    <w:rsid w:val="00555045"/>
    <w:rsid w:val="00555846"/>
    <w:rsid w:val="00556817"/>
    <w:rsid w:val="00556989"/>
    <w:rsid w:val="00556D0E"/>
    <w:rsid w:val="00557380"/>
    <w:rsid w:val="00557430"/>
    <w:rsid w:val="00557482"/>
    <w:rsid w:val="00557BD1"/>
    <w:rsid w:val="00557F57"/>
    <w:rsid w:val="0056016B"/>
    <w:rsid w:val="00560E19"/>
    <w:rsid w:val="00560F97"/>
    <w:rsid w:val="0056148A"/>
    <w:rsid w:val="0056333F"/>
    <w:rsid w:val="0056447F"/>
    <w:rsid w:val="0056533E"/>
    <w:rsid w:val="005658B9"/>
    <w:rsid w:val="00566592"/>
    <w:rsid w:val="00566A80"/>
    <w:rsid w:val="0056700C"/>
    <w:rsid w:val="0056709B"/>
    <w:rsid w:val="00567413"/>
    <w:rsid w:val="005676FB"/>
    <w:rsid w:val="00570972"/>
    <w:rsid w:val="00570AAB"/>
    <w:rsid w:val="005715B3"/>
    <w:rsid w:val="00571B95"/>
    <w:rsid w:val="00571E4C"/>
    <w:rsid w:val="0057294B"/>
    <w:rsid w:val="00572B5D"/>
    <w:rsid w:val="00572F2F"/>
    <w:rsid w:val="00573108"/>
    <w:rsid w:val="0057330C"/>
    <w:rsid w:val="0057380C"/>
    <w:rsid w:val="00574022"/>
    <w:rsid w:val="00574CB2"/>
    <w:rsid w:val="00574E35"/>
    <w:rsid w:val="005758CE"/>
    <w:rsid w:val="00575AE4"/>
    <w:rsid w:val="005765F5"/>
    <w:rsid w:val="00576687"/>
    <w:rsid w:val="005777A1"/>
    <w:rsid w:val="0058003A"/>
    <w:rsid w:val="0058146D"/>
    <w:rsid w:val="0058192E"/>
    <w:rsid w:val="0058195A"/>
    <w:rsid w:val="00581A77"/>
    <w:rsid w:val="00582B32"/>
    <w:rsid w:val="00582B99"/>
    <w:rsid w:val="00583529"/>
    <w:rsid w:val="0058369E"/>
    <w:rsid w:val="00583D01"/>
    <w:rsid w:val="00583F0E"/>
    <w:rsid w:val="005840A7"/>
    <w:rsid w:val="00584184"/>
    <w:rsid w:val="00584367"/>
    <w:rsid w:val="00584E6F"/>
    <w:rsid w:val="005850D6"/>
    <w:rsid w:val="0058550D"/>
    <w:rsid w:val="005857E2"/>
    <w:rsid w:val="00587187"/>
    <w:rsid w:val="00587261"/>
    <w:rsid w:val="00587CDF"/>
    <w:rsid w:val="00590615"/>
    <w:rsid w:val="005909EF"/>
    <w:rsid w:val="00590E17"/>
    <w:rsid w:val="005916D6"/>
    <w:rsid w:val="005917E2"/>
    <w:rsid w:val="005921E9"/>
    <w:rsid w:val="005923E7"/>
    <w:rsid w:val="00592403"/>
    <w:rsid w:val="00592C50"/>
    <w:rsid w:val="00592F72"/>
    <w:rsid w:val="005931B9"/>
    <w:rsid w:val="00593B56"/>
    <w:rsid w:val="00593BAE"/>
    <w:rsid w:val="005944BF"/>
    <w:rsid w:val="005946DC"/>
    <w:rsid w:val="00594971"/>
    <w:rsid w:val="00594BCA"/>
    <w:rsid w:val="00594D81"/>
    <w:rsid w:val="00594E25"/>
    <w:rsid w:val="0059553D"/>
    <w:rsid w:val="00595826"/>
    <w:rsid w:val="00595F70"/>
    <w:rsid w:val="00596696"/>
    <w:rsid w:val="00596B2D"/>
    <w:rsid w:val="00596C2B"/>
    <w:rsid w:val="00596D8A"/>
    <w:rsid w:val="00596FF8"/>
    <w:rsid w:val="005A07C0"/>
    <w:rsid w:val="005A0908"/>
    <w:rsid w:val="005A0B0B"/>
    <w:rsid w:val="005A1111"/>
    <w:rsid w:val="005A1863"/>
    <w:rsid w:val="005A1C77"/>
    <w:rsid w:val="005A27B7"/>
    <w:rsid w:val="005A29E0"/>
    <w:rsid w:val="005A2C84"/>
    <w:rsid w:val="005A39E8"/>
    <w:rsid w:val="005A3CE5"/>
    <w:rsid w:val="005A4AB6"/>
    <w:rsid w:val="005A4E5D"/>
    <w:rsid w:val="005A5246"/>
    <w:rsid w:val="005A54F6"/>
    <w:rsid w:val="005A604C"/>
    <w:rsid w:val="005A68F4"/>
    <w:rsid w:val="005A696C"/>
    <w:rsid w:val="005B0222"/>
    <w:rsid w:val="005B066F"/>
    <w:rsid w:val="005B08D0"/>
    <w:rsid w:val="005B0B91"/>
    <w:rsid w:val="005B1107"/>
    <w:rsid w:val="005B11FE"/>
    <w:rsid w:val="005B1848"/>
    <w:rsid w:val="005B1DEE"/>
    <w:rsid w:val="005B233C"/>
    <w:rsid w:val="005B24EC"/>
    <w:rsid w:val="005B3173"/>
    <w:rsid w:val="005B33C2"/>
    <w:rsid w:val="005B3CF5"/>
    <w:rsid w:val="005B3EA3"/>
    <w:rsid w:val="005B4208"/>
    <w:rsid w:val="005B4FEC"/>
    <w:rsid w:val="005B5DD4"/>
    <w:rsid w:val="005B5E2C"/>
    <w:rsid w:val="005B7476"/>
    <w:rsid w:val="005C05F5"/>
    <w:rsid w:val="005C0AE7"/>
    <w:rsid w:val="005C10EB"/>
    <w:rsid w:val="005C1DA5"/>
    <w:rsid w:val="005C1F1B"/>
    <w:rsid w:val="005C33C8"/>
    <w:rsid w:val="005C385E"/>
    <w:rsid w:val="005C38B3"/>
    <w:rsid w:val="005C3D5D"/>
    <w:rsid w:val="005C41F8"/>
    <w:rsid w:val="005C48CD"/>
    <w:rsid w:val="005C4D15"/>
    <w:rsid w:val="005C5D78"/>
    <w:rsid w:val="005C6A75"/>
    <w:rsid w:val="005C724B"/>
    <w:rsid w:val="005C757C"/>
    <w:rsid w:val="005C7E11"/>
    <w:rsid w:val="005C7F59"/>
    <w:rsid w:val="005D04CB"/>
    <w:rsid w:val="005D08B9"/>
    <w:rsid w:val="005D0C42"/>
    <w:rsid w:val="005D1674"/>
    <w:rsid w:val="005D1784"/>
    <w:rsid w:val="005D2C1C"/>
    <w:rsid w:val="005D41A9"/>
    <w:rsid w:val="005D460E"/>
    <w:rsid w:val="005D55A0"/>
    <w:rsid w:val="005D5DDE"/>
    <w:rsid w:val="005D5EA8"/>
    <w:rsid w:val="005D5F51"/>
    <w:rsid w:val="005D6219"/>
    <w:rsid w:val="005D6266"/>
    <w:rsid w:val="005D6AA4"/>
    <w:rsid w:val="005D6FE8"/>
    <w:rsid w:val="005D73F9"/>
    <w:rsid w:val="005D7E86"/>
    <w:rsid w:val="005E09EE"/>
    <w:rsid w:val="005E17EE"/>
    <w:rsid w:val="005E1D50"/>
    <w:rsid w:val="005E2398"/>
    <w:rsid w:val="005E2895"/>
    <w:rsid w:val="005E2A61"/>
    <w:rsid w:val="005E2B1A"/>
    <w:rsid w:val="005E3BB0"/>
    <w:rsid w:val="005E3DC7"/>
    <w:rsid w:val="005E40A1"/>
    <w:rsid w:val="005E4400"/>
    <w:rsid w:val="005E461C"/>
    <w:rsid w:val="005E4C88"/>
    <w:rsid w:val="005E600E"/>
    <w:rsid w:val="005E625F"/>
    <w:rsid w:val="005E6C1A"/>
    <w:rsid w:val="005E764D"/>
    <w:rsid w:val="005E7973"/>
    <w:rsid w:val="005E7DCC"/>
    <w:rsid w:val="005E7EE7"/>
    <w:rsid w:val="005F0C0A"/>
    <w:rsid w:val="005F0D37"/>
    <w:rsid w:val="005F19BD"/>
    <w:rsid w:val="005F28E2"/>
    <w:rsid w:val="005F29BB"/>
    <w:rsid w:val="005F2FDE"/>
    <w:rsid w:val="005F36F9"/>
    <w:rsid w:val="005F48D2"/>
    <w:rsid w:val="005F4AA7"/>
    <w:rsid w:val="005F5BC9"/>
    <w:rsid w:val="005F5F99"/>
    <w:rsid w:val="005F67AD"/>
    <w:rsid w:val="005F786E"/>
    <w:rsid w:val="0060000B"/>
    <w:rsid w:val="0060040D"/>
    <w:rsid w:val="00600714"/>
    <w:rsid w:val="00600A14"/>
    <w:rsid w:val="00600A1E"/>
    <w:rsid w:val="00601040"/>
    <w:rsid w:val="0060131E"/>
    <w:rsid w:val="00601885"/>
    <w:rsid w:val="006019BB"/>
    <w:rsid w:val="00601D71"/>
    <w:rsid w:val="006029C2"/>
    <w:rsid w:val="00602E77"/>
    <w:rsid w:val="00604C9B"/>
    <w:rsid w:val="00604FED"/>
    <w:rsid w:val="0060585D"/>
    <w:rsid w:val="00605863"/>
    <w:rsid w:val="00605F4D"/>
    <w:rsid w:val="006067B1"/>
    <w:rsid w:val="006076D0"/>
    <w:rsid w:val="00607813"/>
    <w:rsid w:val="006078AC"/>
    <w:rsid w:val="00607A3E"/>
    <w:rsid w:val="00607A5C"/>
    <w:rsid w:val="00607BD5"/>
    <w:rsid w:val="00607CC1"/>
    <w:rsid w:val="00607EF6"/>
    <w:rsid w:val="00610114"/>
    <w:rsid w:val="006104B8"/>
    <w:rsid w:val="00610DB4"/>
    <w:rsid w:val="006129FD"/>
    <w:rsid w:val="00613352"/>
    <w:rsid w:val="0061350B"/>
    <w:rsid w:val="00614301"/>
    <w:rsid w:val="00614AC1"/>
    <w:rsid w:val="00614C7A"/>
    <w:rsid w:val="00615020"/>
    <w:rsid w:val="00615029"/>
    <w:rsid w:val="006160E0"/>
    <w:rsid w:val="00616760"/>
    <w:rsid w:val="00616BBC"/>
    <w:rsid w:val="006179A5"/>
    <w:rsid w:val="006205BF"/>
    <w:rsid w:val="0062096D"/>
    <w:rsid w:val="00620E92"/>
    <w:rsid w:val="00621914"/>
    <w:rsid w:val="00621A3F"/>
    <w:rsid w:val="006226B8"/>
    <w:rsid w:val="00622E35"/>
    <w:rsid w:val="00622FF7"/>
    <w:rsid w:val="0062356F"/>
    <w:rsid w:val="0062475A"/>
    <w:rsid w:val="006249D7"/>
    <w:rsid w:val="00624E5B"/>
    <w:rsid w:val="00624EC6"/>
    <w:rsid w:val="0062541F"/>
    <w:rsid w:val="00625C06"/>
    <w:rsid w:val="006260A3"/>
    <w:rsid w:val="00626765"/>
    <w:rsid w:val="00626CAE"/>
    <w:rsid w:val="006272FE"/>
    <w:rsid w:val="006273F2"/>
    <w:rsid w:val="00627560"/>
    <w:rsid w:val="0062793B"/>
    <w:rsid w:val="0062798E"/>
    <w:rsid w:val="00630639"/>
    <w:rsid w:val="00632130"/>
    <w:rsid w:val="00632248"/>
    <w:rsid w:val="006324BC"/>
    <w:rsid w:val="0063368D"/>
    <w:rsid w:val="00633C88"/>
    <w:rsid w:val="00633D37"/>
    <w:rsid w:val="006346FE"/>
    <w:rsid w:val="00634913"/>
    <w:rsid w:val="00634B20"/>
    <w:rsid w:val="0063519E"/>
    <w:rsid w:val="00635715"/>
    <w:rsid w:val="0063642B"/>
    <w:rsid w:val="0063651E"/>
    <w:rsid w:val="00636940"/>
    <w:rsid w:val="006369E3"/>
    <w:rsid w:val="006373C1"/>
    <w:rsid w:val="00637977"/>
    <w:rsid w:val="00637E92"/>
    <w:rsid w:val="0064088E"/>
    <w:rsid w:val="00640A6F"/>
    <w:rsid w:val="00641872"/>
    <w:rsid w:val="0064188A"/>
    <w:rsid w:val="00641A49"/>
    <w:rsid w:val="00641C66"/>
    <w:rsid w:val="0064219A"/>
    <w:rsid w:val="006427E0"/>
    <w:rsid w:val="0064284E"/>
    <w:rsid w:val="00642CFB"/>
    <w:rsid w:val="00643C4A"/>
    <w:rsid w:val="00644934"/>
    <w:rsid w:val="0064495F"/>
    <w:rsid w:val="00644CE7"/>
    <w:rsid w:val="00645168"/>
    <w:rsid w:val="00645B3A"/>
    <w:rsid w:val="00645D5A"/>
    <w:rsid w:val="00645D77"/>
    <w:rsid w:val="00645F8A"/>
    <w:rsid w:val="00646524"/>
    <w:rsid w:val="0064684B"/>
    <w:rsid w:val="00646944"/>
    <w:rsid w:val="006477A0"/>
    <w:rsid w:val="006479B9"/>
    <w:rsid w:val="00650B0E"/>
    <w:rsid w:val="0065135E"/>
    <w:rsid w:val="0065145A"/>
    <w:rsid w:val="00651C6E"/>
    <w:rsid w:val="00651EED"/>
    <w:rsid w:val="0065356B"/>
    <w:rsid w:val="00653B58"/>
    <w:rsid w:val="00654D39"/>
    <w:rsid w:val="00654D93"/>
    <w:rsid w:val="00655087"/>
    <w:rsid w:val="006551B3"/>
    <w:rsid w:val="00655C72"/>
    <w:rsid w:val="00655EE8"/>
    <w:rsid w:val="00656B73"/>
    <w:rsid w:val="00656D33"/>
    <w:rsid w:val="00656E56"/>
    <w:rsid w:val="0065710D"/>
    <w:rsid w:val="006577F6"/>
    <w:rsid w:val="00657979"/>
    <w:rsid w:val="00657DB4"/>
    <w:rsid w:val="006600FD"/>
    <w:rsid w:val="006602B7"/>
    <w:rsid w:val="00660873"/>
    <w:rsid w:val="00660E1F"/>
    <w:rsid w:val="006612DB"/>
    <w:rsid w:val="00661E06"/>
    <w:rsid w:val="006620F7"/>
    <w:rsid w:val="006630B9"/>
    <w:rsid w:val="00663327"/>
    <w:rsid w:val="0066334D"/>
    <w:rsid w:val="00663645"/>
    <w:rsid w:val="00663AA0"/>
    <w:rsid w:val="00663AF8"/>
    <w:rsid w:val="00664932"/>
    <w:rsid w:val="00664B9F"/>
    <w:rsid w:val="00664CD1"/>
    <w:rsid w:val="00664E67"/>
    <w:rsid w:val="00665806"/>
    <w:rsid w:val="0066676C"/>
    <w:rsid w:val="00666BA0"/>
    <w:rsid w:val="00667331"/>
    <w:rsid w:val="00667738"/>
    <w:rsid w:val="00667B60"/>
    <w:rsid w:val="00670F43"/>
    <w:rsid w:val="006710F4"/>
    <w:rsid w:val="006718FF"/>
    <w:rsid w:val="00671C22"/>
    <w:rsid w:val="00672557"/>
    <w:rsid w:val="006727FB"/>
    <w:rsid w:val="00672BAB"/>
    <w:rsid w:val="0067380E"/>
    <w:rsid w:val="00673AF2"/>
    <w:rsid w:val="00674A20"/>
    <w:rsid w:val="00675CAF"/>
    <w:rsid w:val="00675FDE"/>
    <w:rsid w:val="00676A01"/>
    <w:rsid w:val="00676D3C"/>
    <w:rsid w:val="00677346"/>
    <w:rsid w:val="00677768"/>
    <w:rsid w:val="0067783B"/>
    <w:rsid w:val="00677901"/>
    <w:rsid w:val="00677D5D"/>
    <w:rsid w:val="00680711"/>
    <w:rsid w:val="0068163C"/>
    <w:rsid w:val="0068170A"/>
    <w:rsid w:val="00681A92"/>
    <w:rsid w:val="006823A3"/>
    <w:rsid w:val="006823FD"/>
    <w:rsid w:val="006826EC"/>
    <w:rsid w:val="00683A73"/>
    <w:rsid w:val="00684ADC"/>
    <w:rsid w:val="00684DDF"/>
    <w:rsid w:val="00684FDA"/>
    <w:rsid w:val="0068511E"/>
    <w:rsid w:val="006855AC"/>
    <w:rsid w:val="00685B40"/>
    <w:rsid w:val="00686DFD"/>
    <w:rsid w:val="00686F36"/>
    <w:rsid w:val="0068728B"/>
    <w:rsid w:val="00687351"/>
    <w:rsid w:val="00687FE0"/>
    <w:rsid w:val="0069028A"/>
    <w:rsid w:val="00690920"/>
    <w:rsid w:val="006909E4"/>
    <w:rsid w:val="00690EA2"/>
    <w:rsid w:val="0069161C"/>
    <w:rsid w:val="006916E6"/>
    <w:rsid w:val="00691CAC"/>
    <w:rsid w:val="00691EA1"/>
    <w:rsid w:val="00693F18"/>
    <w:rsid w:val="00693F8C"/>
    <w:rsid w:val="00694397"/>
    <w:rsid w:val="006947E8"/>
    <w:rsid w:val="00694C41"/>
    <w:rsid w:val="006950A8"/>
    <w:rsid w:val="0069510A"/>
    <w:rsid w:val="006958C5"/>
    <w:rsid w:val="00695CFE"/>
    <w:rsid w:val="00695F11"/>
    <w:rsid w:val="00695F13"/>
    <w:rsid w:val="006960E5"/>
    <w:rsid w:val="0069664D"/>
    <w:rsid w:val="00696A3E"/>
    <w:rsid w:val="00697C41"/>
    <w:rsid w:val="006A0199"/>
    <w:rsid w:val="006A06C8"/>
    <w:rsid w:val="006A1175"/>
    <w:rsid w:val="006A1227"/>
    <w:rsid w:val="006A1344"/>
    <w:rsid w:val="006A163B"/>
    <w:rsid w:val="006A1A6A"/>
    <w:rsid w:val="006A22C8"/>
    <w:rsid w:val="006A29C3"/>
    <w:rsid w:val="006A31DD"/>
    <w:rsid w:val="006A3271"/>
    <w:rsid w:val="006A41B6"/>
    <w:rsid w:val="006A4810"/>
    <w:rsid w:val="006A4BAE"/>
    <w:rsid w:val="006A4DB8"/>
    <w:rsid w:val="006A5F17"/>
    <w:rsid w:val="006A623B"/>
    <w:rsid w:val="006A65F1"/>
    <w:rsid w:val="006A6703"/>
    <w:rsid w:val="006A68AF"/>
    <w:rsid w:val="006A6B6E"/>
    <w:rsid w:val="006A7A6B"/>
    <w:rsid w:val="006A7E71"/>
    <w:rsid w:val="006A7FE2"/>
    <w:rsid w:val="006B0BAB"/>
    <w:rsid w:val="006B0BD8"/>
    <w:rsid w:val="006B1403"/>
    <w:rsid w:val="006B19B0"/>
    <w:rsid w:val="006B2242"/>
    <w:rsid w:val="006B26F6"/>
    <w:rsid w:val="006B2B48"/>
    <w:rsid w:val="006B3B9B"/>
    <w:rsid w:val="006B4240"/>
    <w:rsid w:val="006B49C7"/>
    <w:rsid w:val="006B49D6"/>
    <w:rsid w:val="006B4C3F"/>
    <w:rsid w:val="006B4D91"/>
    <w:rsid w:val="006B535F"/>
    <w:rsid w:val="006B55DC"/>
    <w:rsid w:val="006B59A7"/>
    <w:rsid w:val="006B5D4C"/>
    <w:rsid w:val="006C06F8"/>
    <w:rsid w:val="006C0847"/>
    <w:rsid w:val="006C09A6"/>
    <w:rsid w:val="006C1513"/>
    <w:rsid w:val="006C1904"/>
    <w:rsid w:val="006C206B"/>
    <w:rsid w:val="006C207C"/>
    <w:rsid w:val="006C22CA"/>
    <w:rsid w:val="006C26E0"/>
    <w:rsid w:val="006C2902"/>
    <w:rsid w:val="006C2FF0"/>
    <w:rsid w:val="006C38D5"/>
    <w:rsid w:val="006C3D0B"/>
    <w:rsid w:val="006C4190"/>
    <w:rsid w:val="006C4374"/>
    <w:rsid w:val="006C4681"/>
    <w:rsid w:val="006C4A80"/>
    <w:rsid w:val="006C51F9"/>
    <w:rsid w:val="006C54D9"/>
    <w:rsid w:val="006C5513"/>
    <w:rsid w:val="006C586A"/>
    <w:rsid w:val="006C59E0"/>
    <w:rsid w:val="006C6129"/>
    <w:rsid w:val="006C6FDC"/>
    <w:rsid w:val="006C7658"/>
    <w:rsid w:val="006D0032"/>
    <w:rsid w:val="006D02B5"/>
    <w:rsid w:val="006D0726"/>
    <w:rsid w:val="006D0B9B"/>
    <w:rsid w:val="006D11A6"/>
    <w:rsid w:val="006D13CB"/>
    <w:rsid w:val="006D1802"/>
    <w:rsid w:val="006D1B88"/>
    <w:rsid w:val="006D1BC2"/>
    <w:rsid w:val="006D23AB"/>
    <w:rsid w:val="006D2A14"/>
    <w:rsid w:val="006D2E6D"/>
    <w:rsid w:val="006D3012"/>
    <w:rsid w:val="006D31CE"/>
    <w:rsid w:val="006D3983"/>
    <w:rsid w:val="006D3AA2"/>
    <w:rsid w:val="006D43C5"/>
    <w:rsid w:val="006D443D"/>
    <w:rsid w:val="006D476B"/>
    <w:rsid w:val="006D4870"/>
    <w:rsid w:val="006D49C6"/>
    <w:rsid w:val="006D4C23"/>
    <w:rsid w:val="006D5B43"/>
    <w:rsid w:val="006D5DDC"/>
    <w:rsid w:val="006D66D5"/>
    <w:rsid w:val="006D6A7A"/>
    <w:rsid w:val="006D7EB8"/>
    <w:rsid w:val="006E0095"/>
    <w:rsid w:val="006E0199"/>
    <w:rsid w:val="006E01E6"/>
    <w:rsid w:val="006E0862"/>
    <w:rsid w:val="006E0EFE"/>
    <w:rsid w:val="006E1CE7"/>
    <w:rsid w:val="006E224A"/>
    <w:rsid w:val="006E28D2"/>
    <w:rsid w:val="006E339D"/>
    <w:rsid w:val="006E4141"/>
    <w:rsid w:val="006E43DB"/>
    <w:rsid w:val="006E43ED"/>
    <w:rsid w:val="006E478B"/>
    <w:rsid w:val="006E4CF8"/>
    <w:rsid w:val="006E552E"/>
    <w:rsid w:val="006E55CA"/>
    <w:rsid w:val="006E5DCE"/>
    <w:rsid w:val="006E61D7"/>
    <w:rsid w:val="006E6453"/>
    <w:rsid w:val="006E64E8"/>
    <w:rsid w:val="006E6688"/>
    <w:rsid w:val="006E6740"/>
    <w:rsid w:val="006E67AF"/>
    <w:rsid w:val="006E6855"/>
    <w:rsid w:val="006E6E31"/>
    <w:rsid w:val="006E6E38"/>
    <w:rsid w:val="006E73C6"/>
    <w:rsid w:val="006E7656"/>
    <w:rsid w:val="006E7862"/>
    <w:rsid w:val="006E7B8D"/>
    <w:rsid w:val="006E7D0A"/>
    <w:rsid w:val="006F029A"/>
    <w:rsid w:val="006F04DB"/>
    <w:rsid w:val="006F089E"/>
    <w:rsid w:val="006F18DC"/>
    <w:rsid w:val="006F1B73"/>
    <w:rsid w:val="006F2E2F"/>
    <w:rsid w:val="006F2FC5"/>
    <w:rsid w:val="006F3197"/>
    <w:rsid w:val="006F398D"/>
    <w:rsid w:val="006F400F"/>
    <w:rsid w:val="006F4430"/>
    <w:rsid w:val="006F4591"/>
    <w:rsid w:val="006F476D"/>
    <w:rsid w:val="006F4C58"/>
    <w:rsid w:val="006F4CA7"/>
    <w:rsid w:val="006F5046"/>
    <w:rsid w:val="006F5C15"/>
    <w:rsid w:val="006F5D4B"/>
    <w:rsid w:val="006F62C8"/>
    <w:rsid w:val="006F689F"/>
    <w:rsid w:val="006F6F56"/>
    <w:rsid w:val="006F72C3"/>
    <w:rsid w:val="006F7701"/>
    <w:rsid w:val="006F7EB6"/>
    <w:rsid w:val="006F7F44"/>
    <w:rsid w:val="006F7FBE"/>
    <w:rsid w:val="0070012F"/>
    <w:rsid w:val="007001B8"/>
    <w:rsid w:val="00700382"/>
    <w:rsid w:val="007003FC"/>
    <w:rsid w:val="00700F85"/>
    <w:rsid w:val="007027F8"/>
    <w:rsid w:val="007034E0"/>
    <w:rsid w:val="007035B5"/>
    <w:rsid w:val="00703673"/>
    <w:rsid w:val="007039F5"/>
    <w:rsid w:val="00703FD0"/>
    <w:rsid w:val="007043C7"/>
    <w:rsid w:val="0070469C"/>
    <w:rsid w:val="007047AF"/>
    <w:rsid w:val="00704922"/>
    <w:rsid w:val="007050EF"/>
    <w:rsid w:val="0070523F"/>
    <w:rsid w:val="007053FA"/>
    <w:rsid w:val="00705BE9"/>
    <w:rsid w:val="007065FE"/>
    <w:rsid w:val="00707DF0"/>
    <w:rsid w:val="00710A3E"/>
    <w:rsid w:val="00710A49"/>
    <w:rsid w:val="00711838"/>
    <w:rsid w:val="00711865"/>
    <w:rsid w:val="007121F0"/>
    <w:rsid w:val="00712426"/>
    <w:rsid w:val="00712951"/>
    <w:rsid w:val="007129F8"/>
    <w:rsid w:val="00712D2A"/>
    <w:rsid w:val="007139D6"/>
    <w:rsid w:val="00714811"/>
    <w:rsid w:val="00714B7C"/>
    <w:rsid w:val="00714CF0"/>
    <w:rsid w:val="00715474"/>
    <w:rsid w:val="00715B86"/>
    <w:rsid w:val="0071601A"/>
    <w:rsid w:val="007161AD"/>
    <w:rsid w:val="007162FC"/>
    <w:rsid w:val="00716759"/>
    <w:rsid w:val="00716900"/>
    <w:rsid w:val="0071697D"/>
    <w:rsid w:val="00717071"/>
    <w:rsid w:val="0071782F"/>
    <w:rsid w:val="00717F46"/>
    <w:rsid w:val="007210C0"/>
    <w:rsid w:val="00721616"/>
    <w:rsid w:val="0072256E"/>
    <w:rsid w:val="00722837"/>
    <w:rsid w:val="00722AFA"/>
    <w:rsid w:val="007232CB"/>
    <w:rsid w:val="00723A5D"/>
    <w:rsid w:val="007243CC"/>
    <w:rsid w:val="00724915"/>
    <w:rsid w:val="00724D60"/>
    <w:rsid w:val="007256A1"/>
    <w:rsid w:val="007259C8"/>
    <w:rsid w:val="00725D18"/>
    <w:rsid w:val="007260DF"/>
    <w:rsid w:val="00726337"/>
    <w:rsid w:val="0072687B"/>
    <w:rsid w:val="00726A7F"/>
    <w:rsid w:val="00726BFF"/>
    <w:rsid w:val="00726C21"/>
    <w:rsid w:val="00727185"/>
    <w:rsid w:val="007271C7"/>
    <w:rsid w:val="00727AF4"/>
    <w:rsid w:val="00730348"/>
    <w:rsid w:val="00730600"/>
    <w:rsid w:val="007315AF"/>
    <w:rsid w:val="0073162D"/>
    <w:rsid w:val="00731F87"/>
    <w:rsid w:val="0073226A"/>
    <w:rsid w:val="00733318"/>
    <w:rsid w:val="00733734"/>
    <w:rsid w:val="00733C67"/>
    <w:rsid w:val="00734DB7"/>
    <w:rsid w:val="0073565F"/>
    <w:rsid w:val="00735829"/>
    <w:rsid w:val="00735CBB"/>
    <w:rsid w:val="00736A2B"/>
    <w:rsid w:val="00736EBB"/>
    <w:rsid w:val="00736FC0"/>
    <w:rsid w:val="007371EA"/>
    <w:rsid w:val="007373A7"/>
    <w:rsid w:val="007406B6"/>
    <w:rsid w:val="00741083"/>
    <w:rsid w:val="007412CD"/>
    <w:rsid w:val="007415AC"/>
    <w:rsid w:val="00741B33"/>
    <w:rsid w:val="00741E49"/>
    <w:rsid w:val="007420D8"/>
    <w:rsid w:val="00742168"/>
    <w:rsid w:val="00742301"/>
    <w:rsid w:val="00742773"/>
    <w:rsid w:val="00743D76"/>
    <w:rsid w:val="0074435E"/>
    <w:rsid w:val="00744C9C"/>
    <w:rsid w:val="00745333"/>
    <w:rsid w:val="00746544"/>
    <w:rsid w:val="007465E2"/>
    <w:rsid w:val="00747CEB"/>
    <w:rsid w:val="007500B2"/>
    <w:rsid w:val="0075026B"/>
    <w:rsid w:val="007503D5"/>
    <w:rsid w:val="0075068B"/>
    <w:rsid w:val="0075073F"/>
    <w:rsid w:val="007510DB"/>
    <w:rsid w:val="007514D8"/>
    <w:rsid w:val="0075181A"/>
    <w:rsid w:val="00752070"/>
    <w:rsid w:val="007532C8"/>
    <w:rsid w:val="00753496"/>
    <w:rsid w:val="007534DA"/>
    <w:rsid w:val="0075385A"/>
    <w:rsid w:val="0075424D"/>
    <w:rsid w:val="00755167"/>
    <w:rsid w:val="00755998"/>
    <w:rsid w:val="00755A9B"/>
    <w:rsid w:val="00755CDE"/>
    <w:rsid w:val="007562D6"/>
    <w:rsid w:val="00756560"/>
    <w:rsid w:val="00756726"/>
    <w:rsid w:val="00756AD5"/>
    <w:rsid w:val="00757054"/>
    <w:rsid w:val="00757107"/>
    <w:rsid w:val="00757174"/>
    <w:rsid w:val="00757377"/>
    <w:rsid w:val="007577C6"/>
    <w:rsid w:val="00762524"/>
    <w:rsid w:val="00763A2A"/>
    <w:rsid w:val="00763BBE"/>
    <w:rsid w:val="00763F86"/>
    <w:rsid w:val="00763FAC"/>
    <w:rsid w:val="00764428"/>
    <w:rsid w:val="007644BF"/>
    <w:rsid w:val="00764863"/>
    <w:rsid w:val="00764936"/>
    <w:rsid w:val="00764962"/>
    <w:rsid w:val="007649B9"/>
    <w:rsid w:val="00764B35"/>
    <w:rsid w:val="00764CA7"/>
    <w:rsid w:val="00764D13"/>
    <w:rsid w:val="00765DB4"/>
    <w:rsid w:val="00765DF7"/>
    <w:rsid w:val="00766188"/>
    <w:rsid w:val="00766601"/>
    <w:rsid w:val="007673A4"/>
    <w:rsid w:val="00767D04"/>
    <w:rsid w:val="0077024E"/>
    <w:rsid w:val="007709B8"/>
    <w:rsid w:val="00771191"/>
    <w:rsid w:val="0077140B"/>
    <w:rsid w:val="00771530"/>
    <w:rsid w:val="00771AE9"/>
    <w:rsid w:val="0077237A"/>
    <w:rsid w:val="00772922"/>
    <w:rsid w:val="00772BE9"/>
    <w:rsid w:val="00772ED5"/>
    <w:rsid w:val="007731BC"/>
    <w:rsid w:val="007736B5"/>
    <w:rsid w:val="00774989"/>
    <w:rsid w:val="00774A5B"/>
    <w:rsid w:val="00774B82"/>
    <w:rsid w:val="00774C53"/>
    <w:rsid w:val="00774DAB"/>
    <w:rsid w:val="00774F59"/>
    <w:rsid w:val="00775134"/>
    <w:rsid w:val="00775471"/>
    <w:rsid w:val="007754B4"/>
    <w:rsid w:val="00775696"/>
    <w:rsid w:val="00775A24"/>
    <w:rsid w:val="00775B43"/>
    <w:rsid w:val="00775FFA"/>
    <w:rsid w:val="0077606A"/>
    <w:rsid w:val="0077677B"/>
    <w:rsid w:val="00776CB1"/>
    <w:rsid w:val="00776DA3"/>
    <w:rsid w:val="00776E98"/>
    <w:rsid w:val="00776EB6"/>
    <w:rsid w:val="00776FFE"/>
    <w:rsid w:val="007775C2"/>
    <w:rsid w:val="00777C11"/>
    <w:rsid w:val="007802A5"/>
    <w:rsid w:val="007808FF"/>
    <w:rsid w:val="007809AA"/>
    <w:rsid w:val="00781049"/>
    <w:rsid w:val="00781437"/>
    <w:rsid w:val="0078155F"/>
    <w:rsid w:val="00781C23"/>
    <w:rsid w:val="00782224"/>
    <w:rsid w:val="007828E2"/>
    <w:rsid w:val="0078297B"/>
    <w:rsid w:val="00782D6A"/>
    <w:rsid w:val="007832B1"/>
    <w:rsid w:val="0078336D"/>
    <w:rsid w:val="00783417"/>
    <w:rsid w:val="00783507"/>
    <w:rsid w:val="00783552"/>
    <w:rsid w:val="00783D37"/>
    <w:rsid w:val="0078425D"/>
    <w:rsid w:val="0078473B"/>
    <w:rsid w:val="007857A4"/>
    <w:rsid w:val="00786087"/>
    <w:rsid w:val="007869B9"/>
    <w:rsid w:val="00786B52"/>
    <w:rsid w:val="00787089"/>
    <w:rsid w:val="007870D7"/>
    <w:rsid w:val="00787966"/>
    <w:rsid w:val="0079062B"/>
    <w:rsid w:val="0079066D"/>
    <w:rsid w:val="007917DA"/>
    <w:rsid w:val="00791B38"/>
    <w:rsid w:val="00792074"/>
    <w:rsid w:val="00792C5A"/>
    <w:rsid w:val="00793082"/>
    <w:rsid w:val="007931F0"/>
    <w:rsid w:val="0079375E"/>
    <w:rsid w:val="007939F5"/>
    <w:rsid w:val="00793B83"/>
    <w:rsid w:val="007945E1"/>
    <w:rsid w:val="00794955"/>
    <w:rsid w:val="00795844"/>
    <w:rsid w:val="0079586C"/>
    <w:rsid w:val="00795A4D"/>
    <w:rsid w:val="00795EC5"/>
    <w:rsid w:val="007963BE"/>
    <w:rsid w:val="00796F5C"/>
    <w:rsid w:val="0079716B"/>
    <w:rsid w:val="0079795C"/>
    <w:rsid w:val="00797DE2"/>
    <w:rsid w:val="007A153F"/>
    <w:rsid w:val="007A1E0C"/>
    <w:rsid w:val="007A24EB"/>
    <w:rsid w:val="007A2B9D"/>
    <w:rsid w:val="007A2F6C"/>
    <w:rsid w:val="007A33D8"/>
    <w:rsid w:val="007A3757"/>
    <w:rsid w:val="007A3947"/>
    <w:rsid w:val="007A39D1"/>
    <w:rsid w:val="007A3C03"/>
    <w:rsid w:val="007A428B"/>
    <w:rsid w:val="007A474C"/>
    <w:rsid w:val="007A4BED"/>
    <w:rsid w:val="007A544B"/>
    <w:rsid w:val="007A5725"/>
    <w:rsid w:val="007A5922"/>
    <w:rsid w:val="007A598D"/>
    <w:rsid w:val="007A5A2E"/>
    <w:rsid w:val="007A5D84"/>
    <w:rsid w:val="007A61FC"/>
    <w:rsid w:val="007A68F5"/>
    <w:rsid w:val="007A6FAC"/>
    <w:rsid w:val="007A7118"/>
    <w:rsid w:val="007A72EE"/>
    <w:rsid w:val="007A7B70"/>
    <w:rsid w:val="007A7D74"/>
    <w:rsid w:val="007A7FBA"/>
    <w:rsid w:val="007A7FFB"/>
    <w:rsid w:val="007B0044"/>
    <w:rsid w:val="007B0F5F"/>
    <w:rsid w:val="007B1531"/>
    <w:rsid w:val="007B173C"/>
    <w:rsid w:val="007B205F"/>
    <w:rsid w:val="007B2C60"/>
    <w:rsid w:val="007B2C78"/>
    <w:rsid w:val="007B2D5E"/>
    <w:rsid w:val="007B32A6"/>
    <w:rsid w:val="007B3A36"/>
    <w:rsid w:val="007B4AAC"/>
    <w:rsid w:val="007B4E8A"/>
    <w:rsid w:val="007B53BD"/>
    <w:rsid w:val="007B61FF"/>
    <w:rsid w:val="007B6252"/>
    <w:rsid w:val="007B658E"/>
    <w:rsid w:val="007B6E4D"/>
    <w:rsid w:val="007B70F8"/>
    <w:rsid w:val="007B7378"/>
    <w:rsid w:val="007B7A7F"/>
    <w:rsid w:val="007C002F"/>
    <w:rsid w:val="007C0146"/>
    <w:rsid w:val="007C033C"/>
    <w:rsid w:val="007C1614"/>
    <w:rsid w:val="007C1B75"/>
    <w:rsid w:val="007C1C6F"/>
    <w:rsid w:val="007C3026"/>
    <w:rsid w:val="007C338E"/>
    <w:rsid w:val="007C3594"/>
    <w:rsid w:val="007C37CA"/>
    <w:rsid w:val="007C399B"/>
    <w:rsid w:val="007C3CE7"/>
    <w:rsid w:val="007C3D19"/>
    <w:rsid w:val="007C46AD"/>
    <w:rsid w:val="007C4A3D"/>
    <w:rsid w:val="007C4B71"/>
    <w:rsid w:val="007C4E7E"/>
    <w:rsid w:val="007C5009"/>
    <w:rsid w:val="007C5096"/>
    <w:rsid w:val="007C5600"/>
    <w:rsid w:val="007C579C"/>
    <w:rsid w:val="007C5808"/>
    <w:rsid w:val="007C5A30"/>
    <w:rsid w:val="007C5D3F"/>
    <w:rsid w:val="007C66F9"/>
    <w:rsid w:val="007C7043"/>
    <w:rsid w:val="007C7342"/>
    <w:rsid w:val="007C7A09"/>
    <w:rsid w:val="007D0375"/>
    <w:rsid w:val="007D043D"/>
    <w:rsid w:val="007D0FC3"/>
    <w:rsid w:val="007D1009"/>
    <w:rsid w:val="007D1203"/>
    <w:rsid w:val="007D1322"/>
    <w:rsid w:val="007D13F6"/>
    <w:rsid w:val="007D15BA"/>
    <w:rsid w:val="007D1B0C"/>
    <w:rsid w:val="007D2244"/>
    <w:rsid w:val="007D231D"/>
    <w:rsid w:val="007D26E1"/>
    <w:rsid w:val="007D362D"/>
    <w:rsid w:val="007D4798"/>
    <w:rsid w:val="007D4A7F"/>
    <w:rsid w:val="007D5347"/>
    <w:rsid w:val="007D5A91"/>
    <w:rsid w:val="007D5ACC"/>
    <w:rsid w:val="007D5C32"/>
    <w:rsid w:val="007D6019"/>
    <w:rsid w:val="007D6023"/>
    <w:rsid w:val="007D6B78"/>
    <w:rsid w:val="007D6D53"/>
    <w:rsid w:val="007D718F"/>
    <w:rsid w:val="007D73F3"/>
    <w:rsid w:val="007D7436"/>
    <w:rsid w:val="007D74C2"/>
    <w:rsid w:val="007D79AB"/>
    <w:rsid w:val="007D7BBA"/>
    <w:rsid w:val="007E0118"/>
    <w:rsid w:val="007E1AFB"/>
    <w:rsid w:val="007E1CE0"/>
    <w:rsid w:val="007E28C6"/>
    <w:rsid w:val="007E2AD3"/>
    <w:rsid w:val="007E3119"/>
    <w:rsid w:val="007E34D4"/>
    <w:rsid w:val="007E351C"/>
    <w:rsid w:val="007E3961"/>
    <w:rsid w:val="007E3DB1"/>
    <w:rsid w:val="007E3E09"/>
    <w:rsid w:val="007E3EBE"/>
    <w:rsid w:val="007E3F25"/>
    <w:rsid w:val="007E458B"/>
    <w:rsid w:val="007E5596"/>
    <w:rsid w:val="007E5D1E"/>
    <w:rsid w:val="007E5DD6"/>
    <w:rsid w:val="007E5E10"/>
    <w:rsid w:val="007E62AA"/>
    <w:rsid w:val="007E6DA1"/>
    <w:rsid w:val="007E6DF6"/>
    <w:rsid w:val="007E718E"/>
    <w:rsid w:val="007E7655"/>
    <w:rsid w:val="007E7956"/>
    <w:rsid w:val="007E7CCA"/>
    <w:rsid w:val="007F0691"/>
    <w:rsid w:val="007F094E"/>
    <w:rsid w:val="007F0F6E"/>
    <w:rsid w:val="007F1312"/>
    <w:rsid w:val="007F1EBF"/>
    <w:rsid w:val="007F1EC2"/>
    <w:rsid w:val="007F22AC"/>
    <w:rsid w:val="007F23A0"/>
    <w:rsid w:val="007F2402"/>
    <w:rsid w:val="007F2521"/>
    <w:rsid w:val="007F30D2"/>
    <w:rsid w:val="007F3315"/>
    <w:rsid w:val="007F34D3"/>
    <w:rsid w:val="007F4585"/>
    <w:rsid w:val="007F47F4"/>
    <w:rsid w:val="007F492C"/>
    <w:rsid w:val="007F4E8A"/>
    <w:rsid w:val="007F6337"/>
    <w:rsid w:val="007F6671"/>
    <w:rsid w:val="007F67FF"/>
    <w:rsid w:val="007F6804"/>
    <w:rsid w:val="007F6D66"/>
    <w:rsid w:val="00800436"/>
    <w:rsid w:val="008005AA"/>
    <w:rsid w:val="00800812"/>
    <w:rsid w:val="00800917"/>
    <w:rsid w:val="0080094B"/>
    <w:rsid w:val="00800AB1"/>
    <w:rsid w:val="0080111B"/>
    <w:rsid w:val="008011E1"/>
    <w:rsid w:val="0080133C"/>
    <w:rsid w:val="008016BD"/>
    <w:rsid w:val="008016F1"/>
    <w:rsid w:val="008018DC"/>
    <w:rsid w:val="00802B31"/>
    <w:rsid w:val="00803313"/>
    <w:rsid w:val="008034F4"/>
    <w:rsid w:val="008036FE"/>
    <w:rsid w:val="00803B42"/>
    <w:rsid w:val="00803EE5"/>
    <w:rsid w:val="008040A5"/>
    <w:rsid w:val="008048F1"/>
    <w:rsid w:val="00804C13"/>
    <w:rsid w:val="0080536F"/>
    <w:rsid w:val="0080547D"/>
    <w:rsid w:val="00805AC0"/>
    <w:rsid w:val="00806C4F"/>
    <w:rsid w:val="00806CD1"/>
    <w:rsid w:val="008072FF"/>
    <w:rsid w:val="0080777A"/>
    <w:rsid w:val="00807D21"/>
    <w:rsid w:val="0081016F"/>
    <w:rsid w:val="00811069"/>
    <w:rsid w:val="00811657"/>
    <w:rsid w:val="00811D5D"/>
    <w:rsid w:val="00812085"/>
    <w:rsid w:val="0081265E"/>
    <w:rsid w:val="00813EC8"/>
    <w:rsid w:val="00813F45"/>
    <w:rsid w:val="0081443F"/>
    <w:rsid w:val="00814AAB"/>
    <w:rsid w:val="008153C0"/>
    <w:rsid w:val="00815E00"/>
    <w:rsid w:val="00816416"/>
    <w:rsid w:val="008166B0"/>
    <w:rsid w:val="0081672F"/>
    <w:rsid w:val="0081713B"/>
    <w:rsid w:val="0081719E"/>
    <w:rsid w:val="00817255"/>
    <w:rsid w:val="008172B2"/>
    <w:rsid w:val="00817959"/>
    <w:rsid w:val="00820578"/>
    <w:rsid w:val="0082058F"/>
    <w:rsid w:val="00820666"/>
    <w:rsid w:val="00820EB4"/>
    <w:rsid w:val="00821888"/>
    <w:rsid w:val="0082193F"/>
    <w:rsid w:val="00821BBA"/>
    <w:rsid w:val="00821D44"/>
    <w:rsid w:val="00822106"/>
    <w:rsid w:val="0082229F"/>
    <w:rsid w:val="00822822"/>
    <w:rsid w:val="00822C94"/>
    <w:rsid w:val="008230B4"/>
    <w:rsid w:val="00823169"/>
    <w:rsid w:val="008233E3"/>
    <w:rsid w:val="00823A0D"/>
    <w:rsid w:val="00823D42"/>
    <w:rsid w:val="00823FD0"/>
    <w:rsid w:val="00824267"/>
    <w:rsid w:val="00824402"/>
    <w:rsid w:val="00824AE3"/>
    <w:rsid w:val="00825055"/>
    <w:rsid w:val="00825C99"/>
    <w:rsid w:val="00825CC8"/>
    <w:rsid w:val="0082601B"/>
    <w:rsid w:val="00826898"/>
    <w:rsid w:val="00826D3C"/>
    <w:rsid w:val="00826EFE"/>
    <w:rsid w:val="0082700E"/>
    <w:rsid w:val="00827BC9"/>
    <w:rsid w:val="008300B5"/>
    <w:rsid w:val="00830272"/>
    <w:rsid w:val="0083179D"/>
    <w:rsid w:val="008317D5"/>
    <w:rsid w:val="00831A2E"/>
    <w:rsid w:val="00831DEC"/>
    <w:rsid w:val="008322A6"/>
    <w:rsid w:val="00832573"/>
    <w:rsid w:val="008326D5"/>
    <w:rsid w:val="008337BF"/>
    <w:rsid w:val="00833853"/>
    <w:rsid w:val="008339BE"/>
    <w:rsid w:val="00833A66"/>
    <w:rsid w:val="00834302"/>
    <w:rsid w:val="008347AC"/>
    <w:rsid w:val="00834B4A"/>
    <w:rsid w:val="00835722"/>
    <w:rsid w:val="008359E7"/>
    <w:rsid w:val="00836498"/>
    <w:rsid w:val="00836FE8"/>
    <w:rsid w:val="008373A1"/>
    <w:rsid w:val="008409B2"/>
    <w:rsid w:val="00841E27"/>
    <w:rsid w:val="008424E7"/>
    <w:rsid w:val="00842AD8"/>
    <w:rsid w:val="00842B58"/>
    <w:rsid w:val="00842B83"/>
    <w:rsid w:val="00842E2E"/>
    <w:rsid w:val="0084385C"/>
    <w:rsid w:val="00844018"/>
    <w:rsid w:val="008441DC"/>
    <w:rsid w:val="00844685"/>
    <w:rsid w:val="008447CC"/>
    <w:rsid w:val="00844D0E"/>
    <w:rsid w:val="008453D9"/>
    <w:rsid w:val="00845FD4"/>
    <w:rsid w:val="00846648"/>
    <w:rsid w:val="00846E76"/>
    <w:rsid w:val="00847008"/>
    <w:rsid w:val="008475A5"/>
    <w:rsid w:val="00850052"/>
    <w:rsid w:val="00851A11"/>
    <w:rsid w:val="00851FC5"/>
    <w:rsid w:val="0085241C"/>
    <w:rsid w:val="00852521"/>
    <w:rsid w:val="008526F2"/>
    <w:rsid w:val="0085297F"/>
    <w:rsid w:val="008535DC"/>
    <w:rsid w:val="008537F6"/>
    <w:rsid w:val="00853D9F"/>
    <w:rsid w:val="00853E57"/>
    <w:rsid w:val="00854509"/>
    <w:rsid w:val="008550B1"/>
    <w:rsid w:val="00855354"/>
    <w:rsid w:val="00855473"/>
    <w:rsid w:val="0085571D"/>
    <w:rsid w:val="00855C1E"/>
    <w:rsid w:val="0085613D"/>
    <w:rsid w:val="008570F0"/>
    <w:rsid w:val="00857600"/>
    <w:rsid w:val="00860BF9"/>
    <w:rsid w:val="008610C3"/>
    <w:rsid w:val="00861628"/>
    <w:rsid w:val="008620D5"/>
    <w:rsid w:val="0086216F"/>
    <w:rsid w:val="00862830"/>
    <w:rsid w:val="00862F4F"/>
    <w:rsid w:val="00863160"/>
    <w:rsid w:val="00864408"/>
    <w:rsid w:val="00864936"/>
    <w:rsid w:val="00864950"/>
    <w:rsid w:val="008655A3"/>
    <w:rsid w:val="0086615A"/>
    <w:rsid w:val="0086679E"/>
    <w:rsid w:val="008669A9"/>
    <w:rsid w:val="00866B98"/>
    <w:rsid w:val="00866C9D"/>
    <w:rsid w:val="00866DCA"/>
    <w:rsid w:val="00867264"/>
    <w:rsid w:val="00867302"/>
    <w:rsid w:val="00867701"/>
    <w:rsid w:val="00867A37"/>
    <w:rsid w:val="00870019"/>
    <w:rsid w:val="0087030E"/>
    <w:rsid w:val="0087039D"/>
    <w:rsid w:val="00870B51"/>
    <w:rsid w:val="00871391"/>
    <w:rsid w:val="00871616"/>
    <w:rsid w:val="008718D9"/>
    <w:rsid w:val="00871DA8"/>
    <w:rsid w:val="00871F41"/>
    <w:rsid w:val="0087426A"/>
    <w:rsid w:val="008743A0"/>
    <w:rsid w:val="00874BA8"/>
    <w:rsid w:val="00875280"/>
    <w:rsid w:val="008760EA"/>
    <w:rsid w:val="0087624E"/>
    <w:rsid w:val="00876702"/>
    <w:rsid w:val="008768DF"/>
    <w:rsid w:val="00876920"/>
    <w:rsid w:val="008769CD"/>
    <w:rsid w:val="00876E73"/>
    <w:rsid w:val="0087722B"/>
    <w:rsid w:val="00877E2A"/>
    <w:rsid w:val="00877E94"/>
    <w:rsid w:val="00877EEA"/>
    <w:rsid w:val="008808D7"/>
    <w:rsid w:val="008809A9"/>
    <w:rsid w:val="00880B54"/>
    <w:rsid w:val="00880F67"/>
    <w:rsid w:val="008827B0"/>
    <w:rsid w:val="0088290A"/>
    <w:rsid w:val="00882B1F"/>
    <w:rsid w:val="00883A28"/>
    <w:rsid w:val="00884029"/>
    <w:rsid w:val="008845E4"/>
    <w:rsid w:val="00885723"/>
    <w:rsid w:val="0088666C"/>
    <w:rsid w:val="00886AC7"/>
    <w:rsid w:val="00887046"/>
    <w:rsid w:val="00887B94"/>
    <w:rsid w:val="00887E0C"/>
    <w:rsid w:val="008902C1"/>
    <w:rsid w:val="00890312"/>
    <w:rsid w:val="00890681"/>
    <w:rsid w:val="0089069E"/>
    <w:rsid w:val="00891940"/>
    <w:rsid w:val="008920A7"/>
    <w:rsid w:val="008920FB"/>
    <w:rsid w:val="008921DE"/>
    <w:rsid w:val="0089238E"/>
    <w:rsid w:val="0089274A"/>
    <w:rsid w:val="00892944"/>
    <w:rsid w:val="00893931"/>
    <w:rsid w:val="00894948"/>
    <w:rsid w:val="00894F34"/>
    <w:rsid w:val="008975B5"/>
    <w:rsid w:val="00897BE8"/>
    <w:rsid w:val="008A00AC"/>
    <w:rsid w:val="008A01B8"/>
    <w:rsid w:val="008A0819"/>
    <w:rsid w:val="008A15E8"/>
    <w:rsid w:val="008A1DCB"/>
    <w:rsid w:val="008A1FE4"/>
    <w:rsid w:val="008A25F2"/>
    <w:rsid w:val="008A2C6D"/>
    <w:rsid w:val="008A2FB9"/>
    <w:rsid w:val="008A303E"/>
    <w:rsid w:val="008A3395"/>
    <w:rsid w:val="008A380F"/>
    <w:rsid w:val="008A42F2"/>
    <w:rsid w:val="008A45B8"/>
    <w:rsid w:val="008A4AA6"/>
    <w:rsid w:val="008A4BB2"/>
    <w:rsid w:val="008A4D69"/>
    <w:rsid w:val="008A4FD7"/>
    <w:rsid w:val="008A59CB"/>
    <w:rsid w:val="008A5DF7"/>
    <w:rsid w:val="008A62E2"/>
    <w:rsid w:val="008A6783"/>
    <w:rsid w:val="008A6F17"/>
    <w:rsid w:val="008A71E3"/>
    <w:rsid w:val="008A7269"/>
    <w:rsid w:val="008A784E"/>
    <w:rsid w:val="008A7BDF"/>
    <w:rsid w:val="008B0328"/>
    <w:rsid w:val="008B0DCB"/>
    <w:rsid w:val="008B12A3"/>
    <w:rsid w:val="008B176E"/>
    <w:rsid w:val="008B1BBF"/>
    <w:rsid w:val="008B27D7"/>
    <w:rsid w:val="008B37F8"/>
    <w:rsid w:val="008B38FC"/>
    <w:rsid w:val="008B3B1F"/>
    <w:rsid w:val="008B450E"/>
    <w:rsid w:val="008B495C"/>
    <w:rsid w:val="008B53E9"/>
    <w:rsid w:val="008B541C"/>
    <w:rsid w:val="008B59DA"/>
    <w:rsid w:val="008B5C01"/>
    <w:rsid w:val="008B6419"/>
    <w:rsid w:val="008B6540"/>
    <w:rsid w:val="008B6840"/>
    <w:rsid w:val="008B6D7A"/>
    <w:rsid w:val="008B7733"/>
    <w:rsid w:val="008C211C"/>
    <w:rsid w:val="008C2186"/>
    <w:rsid w:val="008C245A"/>
    <w:rsid w:val="008C2534"/>
    <w:rsid w:val="008C269E"/>
    <w:rsid w:val="008C28D6"/>
    <w:rsid w:val="008C2D86"/>
    <w:rsid w:val="008C33F7"/>
    <w:rsid w:val="008C3579"/>
    <w:rsid w:val="008C3810"/>
    <w:rsid w:val="008C3AC1"/>
    <w:rsid w:val="008C4307"/>
    <w:rsid w:val="008C4D9E"/>
    <w:rsid w:val="008C53E7"/>
    <w:rsid w:val="008C5AD7"/>
    <w:rsid w:val="008C5E87"/>
    <w:rsid w:val="008C636E"/>
    <w:rsid w:val="008C6371"/>
    <w:rsid w:val="008C6562"/>
    <w:rsid w:val="008C6848"/>
    <w:rsid w:val="008C6FC9"/>
    <w:rsid w:val="008C7BBE"/>
    <w:rsid w:val="008D0FB5"/>
    <w:rsid w:val="008D1405"/>
    <w:rsid w:val="008D17DF"/>
    <w:rsid w:val="008D2406"/>
    <w:rsid w:val="008D3DE5"/>
    <w:rsid w:val="008D44B5"/>
    <w:rsid w:val="008D4708"/>
    <w:rsid w:val="008D4901"/>
    <w:rsid w:val="008D49B7"/>
    <w:rsid w:val="008D4DA6"/>
    <w:rsid w:val="008D5096"/>
    <w:rsid w:val="008D57C3"/>
    <w:rsid w:val="008D5C56"/>
    <w:rsid w:val="008D5F1D"/>
    <w:rsid w:val="008D65D5"/>
    <w:rsid w:val="008D735B"/>
    <w:rsid w:val="008D7415"/>
    <w:rsid w:val="008D7613"/>
    <w:rsid w:val="008E192F"/>
    <w:rsid w:val="008E1996"/>
    <w:rsid w:val="008E20B2"/>
    <w:rsid w:val="008E317C"/>
    <w:rsid w:val="008E38F5"/>
    <w:rsid w:val="008E446F"/>
    <w:rsid w:val="008E4E3D"/>
    <w:rsid w:val="008E512C"/>
    <w:rsid w:val="008E5262"/>
    <w:rsid w:val="008E5709"/>
    <w:rsid w:val="008E5711"/>
    <w:rsid w:val="008E57EF"/>
    <w:rsid w:val="008E70A4"/>
    <w:rsid w:val="008E715E"/>
    <w:rsid w:val="008E7278"/>
    <w:rsid w:val="008E7425"/>
    <w:rsid w:val="008E7638"/>
    <w:rsid w:val="008E7F1B"/>
    <w:rsid w:val="008F0120"/>
    <w:rsid w:val="008F0994"/>
    <w:rsid w:val="008F0A16"/>
    <w:rsid w:val="008F0DDF"/>
    <w:rsid w:val="008F1534"/>
    <w:rsid w:val="008F185B"/>
    <w:rsid w:val="008F2B13"/>
    <w:rsid w:val="008F2DB5"/>
    <w:rsid w:val="008F57F9"/>
    <w:rsid w:val="008F650A"/>
    <w:rsid w:val="008F6F5F"/>
    <w:rsid w:val="008F76B8"/>
    <w:rsid w:val="0090085E"/>
    <w:rsid w:val="00900ED0"/>
    <w:rsid w:val="00901142"/>
    <w:rsid w:val="009014C1"/>
    <w:rsid w:val="009020A2"/>
    <w:rsid w:val="00902368"/>
    <w:rsid w:val="00902456"/>
    <w:rsid w:val="009027CD"/>
    <w:rsid w:val="0090337E"/>
    <w:rsid w:val="00903B7E"/>
    <w:rsid w:val="00903E6E"/>
    <w:rsid w:val="00903FBA"/>
    <w:rsid w:val="009051A9"/>
    <w:rsid w:val="009053A7"/>
    <w:rsid w:val="00905D16"/>
    <w:rsid w:val="00905DB3"/>
    <w:rsid w:val="00906368"/>
    <w:rsid w:val="00906B56"/>
    <w:rsid w:val="00906D7E"/>
    <w:rsid w:val="0090711F"/>
    <w:rsid w:val="00910366"/>
    <w:rsid w:val="0091063A"/>
    <w:rsid w:val="00910FCE"/>
    <w:rsid w:val="009122CF"/>
    <w:rsid w:val="0091270D"/>
    <w:rsid w:val="00914AC9"/>
    <w:rsid w:val="00915544"/>
    <w:rsid w:val="0091575E"/>
    <w:rsid w:val="0091603B"/>
    <w:rsid w:val="009162AD"/>
    <w:rsid w:val="009166DB"/>
    <w:rsid w:val="00917210"/>
    <w:rsid w:val="00917A4E"/>
    <w:rsid w:val="00917CAF"/>
    <w:rsid w:val="0092083E"/>
    <w:rsid w:val="00920DE5"/>
    <w:rsid w:val="0092149F"/>
    <w:rsid w:val="00921670"/>
    <w:rsid w:val="00921A24"/>
    <w:rsid w:val="00921D6C"/>
    <w:rsid w:val="00922028"/>
    <w:rsid w:val="00922218"/>
    <w:rsid w:val="00922E4B"/>
    <w:rsid w:val="00922F1F"/>
    <w:rsid w:val="009234E3"/>
    <w:rsid w:val="0092361D"/>
    <w:rsid w:val="009237B5"/>
    <w:rsid w:val="0092380F"/>
    <w:rsid w:val="00925107"/>
    <w:rsid w:val="009251CA"/>
    <w:rsid w:val="00925657"/>
    <w:rsid w:val="00925E7B"/>
    <w:rsid w:val="009264E4"/>
    <w:rsid w:val="00927CCE"/>
    <w:rsid w:val="00927F65"/>
    <w:rsid w:val="0093096D"/>
    <w:rsid w:val="00930BB3"/>
    <w:rsid w:val="00931AD9"/>
    <w:rsid w:val="009327FE"/>
    <w:rsid w:val="00932D9D"/>
    <w:rsid w:val="00932FF6"/>
    <w:rsid w:val="0093331A"/>
    <w:rsid w:val="009333AC"/>
    <w:rsid w:val="00934230"/>
    <w:rsid w:val="00934680"/>
    <w:rsid w:val="00934AF0"/>
    <w:rsid w:val="00934C36"/>
    <w:rsid w:val="00935E3C"/>
    <w:rsid w:val="00936CDC"/>
    <w:rsid w:val="00937085"/>
    <w:rsid w:val="0093737F"/>
    <w:rsid w:val="00937D25"/>
    <w:rsid w:val="00940CC7"/>
    <w:rsid w:val="00940F39"/>
    <w:rsid w:val="0094150A"/>
    <w:rsid w:val="0094169A"/>
    <w:rsid w:val="009429B1"/>
    <w:rsid w:val="00943235"/>
    <w:rsid w:val="009438A3"/>
    <w:rsid w:val="00943969"/>
    <w:rsid w:val="00944743"/>
    <w:rsid w:val="009455E1"/>
    <w:rsid w:val="00945829"/>
    <w:rsid w:val="0094650E"/>
    <w:rsid w:val="0094676F"/>
    <w:rsid w:val="00946D29"/>
    <w:rsid w:val="00946E19"/>
    <w:rsid w:val="00947979"/>
    <w:rsid w:val="00947A7F"/>
    <w:rsid w:val="00950B74"/>
    <w:rsid w:val="00950C5E"/>
    <w:rsid w:val="0095133F"/>
    <w:rsid w:val="0095184A"/>
    <w:rsid w:val="00953916"/>
    <w:rsid w:val="009546D3"/>
    <w:rsid w:val="00954AFF"/>
    <w:rsid w:val="009558C7"/>
    <w:rsid w:val="009559E3"/>
    <w:rsid w:val="00955A6A"/>
    <w:rsid w:val="00957129"/>
    <w:rsid w:val="009571BD"/>
    <w:rsid w:val="009600C3"/>
    <w:rsid w:val="009604A3"/>
    <w:rsid w:val="00960751"/>
    <w:rsid w:val="009607C0"/>
    <w:rsid w:val="00960C70"/>
    <w:rsid w:val="0096176C"/>
    <w:rsid w:val="009621B2"/>
    <w:rsid w:val="00962B9D"/>
    <w:rsid w:val="009631BD"/>
    <w:rsid w:val="0096332D"/>
    <w:rsid w:val="009637AB"/>
    <w:rsid w:val="00963D23"/>
    <w:rsid w:val="009641CE"/>
    <w:rsid w:val="0096462B"/>
    <w:rsid w:val="0096576E"/>
    <w:rsid w:val="0096594B"/>
    <w:rsid w:val="00965C03"/>
    <w:rsid w:val="00966433"/>
    <w:rsid w:val="00966922"/>
    <w:rsid w:val="0096692B"/>
    <w:rsid w:val="00966B90"/>
    <w:rsid w:val="00966E32"/>
    <w:rsid w:val="00967241"/>
    <w:rsid w:val="009674A5"/>
    <w:rsid w:val="0097014D"/>
    <w:rsid w:val="00970468"/>
    <w:rsid w:val="0097119F"/>
    <w:rsid w:val="009713A0"/>
    <w:rsid w:val="009713F3"/>
    <w:rsid w:val="00971B30"/>
    <w:rsid w:val="00971B40"/>
    <w:rsid w:val="0097209C"/>
    <w:rsid w:val="009724E4"/>
    <w:rsid w:val="00972E86"/>
    <w:rsid w:val="009734D5"/>
    <w:rsid w:val="0097350F"/>
    <w:rsid w:val="00973597"/>
    <w:rsid w:val="009735CE"/>
    <w:rsid w:val="009737AA"/>
    <w:rsid w:val="00973B34"/>
    <w:rsid w:val="00974EFC"/>
    <w:rsid w:val="00975134"/>
    <w:rsid w:val="00975411"/>
    <w:rsid w:val="009756F7"/>
    <w:rsid w:val="0097641F"/>
    <w:rsid w:val="009768EF"/>
    <w:rsid w:val="00976E5B"/>
    <w:rsid w:val="00976F41"/>
    <w:rsid w:val="009772B3"/>
    <w:rsid w:val="00977943"/>
    <w:rsid w:val="009806CB"/>
    <w:rsid w:val="00980D1C"/>
    <w:rsid w:val="00980DED"/>
    <w:rsid w:val="00980F90"/>
    <w:rsid w:val="00981564"/>
    <w:rsid w:val="00981844"/>
    <w:rsid w:val="00983A41"/>
    <w:rsid w:val="00983E66"/>
    <w:rsid w:val="00985AC9"/>
    <w:rsid w:val="00985BA1"/>
    <w:rsid w:val="00986087"/>
    <w:rsid w:val="00986281"/>
    <w:rsid w:val="009863F0"/>
    <w:rsid w:val="009864C1"/>
    <w:rsid w:val="009871AB"/>
    <w:rsid w:val="00987BA4"/>
    <w:rsid w:val="00987BC6"/>
    <w:rsid w:val="00987D95"/>
    <w:rsid w:val="00987F8E"/>
    <w:rsid w:val="009905EC"/>
    <w:rsid w:val="00991231"/>
    <w:rsid w:val="00991926"/>
    <w:rsid w:val="00991B90"/>
    <w:rsid w:val="00991E62"/>
    <w:rsid w:val="009921D0"/>
    <w:rsid w:val="00992552"/>
    <w:rsid w:val="0099298D"/>
    <w:rsid w:val="00992D25"/>
    <w:rsid w:val="009933D9"/>
    <w:rsid w:val="00993D91"/>
    <w:rsid w:val="00994586"/>
    <w:rsid w:val="009956B6"/>
    <w:rsid w:val="009957AF"/>
    <w:rsid w:val="009959E7"/>
    <w:rsid w:val="00995BEB"/>
    <w:rsid w:val="00996442"/>
    <w:rsid w:val="00996792"/>
    <w:rsid w:val="00996897"/>
    <w:rsid w:val="00996F67"/>
    <w:rsid w:val="00997531"/>
    <w:rsid w:val="00997D34"/>
    <w:rsid w:val="009A00FA"/>
    <w:rsid w:val="009A057B"/>
    <w:rsid w:val="009A118F"/>
    <w:rsid w:val="009A15C8"/>
    <w:rsid w:val="009A19C9"/>
    <w:rsid w:val="009A1F51"/>
    <w:rsid w:val="009A2080"/>
    <w:rsid w:val="009A223E"/>
    <w:rsid w:val="009A258C"/>
    <w:rsid w:val="009A34BE"/>
    <w:rsid w:val="009A3888"/>
    <w:rsid w:val="009A3CEC"/>
    <w:rsid w:val="009A3E6D"/>
    <w:rsid w:val="009A3F84"/>
    <w:rsid w:val="009A43F6"/>
    <w:rsid w:val="009A49F9"/>
    <w:rsid w:val="009A4A79"/>
    <w:rsid w:val="009A50F1"/>
    <w:rsid w:val="009A55D3"/>
    <w:rsid w:val="009A5B9B"/>
    <w:rsid w:val="009A627D"/>
    <w:rsid w:val="009A6C7F"/>
    <w:rsid w:val="009A7232"/>
    <w:rsid w:val="009A782F"/>
    <w:rsid w:val="009A7ABD"/>
    <w:rsid w:val="009A7EDF"/>
    <w:rsid w:val="009B0168"/>
    <w:rsid w:val="009B18B4"/>
    <w:rsid w:val="009B1D97"/>
    <w:rsid w:val="009B20C3"/>
    <w:rsid w:val="009B2B5B"/>
    <w:rsid w:val="009B2D58"/>
    <w:rsid w:val="009B4124"/>
    <w:rsid w:val="009B4532"/>
    <w:rsid w:val="009B48FC"/>
    <w:rsid w:val="009B4AB8"/>
    <w:rsid w:val="009B4ED4"/>
    <w:rsid w:val="009B55B5"/>
    <w:rsid w:val="009B5799"/>
    <w:rsid w:val="009B57B2"/>
    <w:rsid w:val="009B5BE6"/>
    <w:rsid w:val="009B5DFF"/>
    <w:rsid w:val="009B5F40"/>
    <w:rsid w:val="009B6572"/>
    <w:rsid w:val="009B6647"/>
    <w:rsid w:val="009B6FAD"/>
    <w:rsid w:val="009B7411"/>
    <w:rsid w:val="009B7C27"/>
    <w:rsid w:val="009C044E"/>
    <w:rsid w:val="009C05AD"/>
    <w:rsid w:val="009C07B7"/>
    <w:rsid w:val="009C09C7"/>
    <w:rsid w:val="009C0AEB"/>
    <w:rsid w:val="009C17CD"/>
    <w:rsid w:val="009C20A5"/>
    <w:rsid w:val="009C216D"/>
    <w:rsid w:val="009C2216"/>
    <w:rsid w:val="009C23E8"/>
    <w:rsid w:val="009C2748"/>
    <w:rsid w:val="009C2BBA"/>
    <w:rsid w:val="009C3331"/>
    <w:rsid w:val="009C37E5"/>
    <w:rsid w:val="009C387D"/>
    <w:rsid w:val="009C38E5"/>
    <w:rsid w:val="009C3B85"/>
    <w:rsid w:val="009C3E6F"/>
    <w:rsid w:val="009C417C"/>
    <w:rsid w:val="009C4CC4"/>
    <w:rsid w:val="009C5666"/>
    <w:rsid w:val="009C6022"/>
    <w:rsid w:val="009C604C"/>
    <w:rsid w:val="009C6E72"/>
    <w:rsid w:val="009C71CE"/>
    <w:rsid w:val="009C735B"/>
    <w:rsid w:val="009C7625"/>
    <w:rsid w:val="009D0BF7"/>
    <w:rsid w:val="009D0F4C"/>
    <w:rsid w:val="009D143A"/>
    <w:rsid w:val="009D196A"/>
    <w:rsid w:val="009D1C0E"/>
    <w:rsid w:val="009D204C"/>
    <w:rsid w:val="009D2CA0"/>
    <w:rsid w:val="009D3419"/>
    <w:rsid w:val="009D3A2C"/>
    <w:rsid w:val="009D41B0"/>
    <w:rsid w:val="009D478A"/>
    <w:rsid w:val="009D558D"/>
    <w:rsid w:val="009D5734"/>
    <w:rsid w:val="009D635C"/>
    <w:rsid w:val="009D637F"/>
    <w:rsid w:val="009D63E9"/>
    <w:rsid w:val="009D70AE"/>
    <w:rsid w:val="009D76FB"/>
    <w:rsid w:val="009D7D07"/>
    <w:rsid w:val="009E04AF"/>
    <w:rsid w:val="009E0EE0"/>
    <w:rsid w:val="009E11E9"/>
    <w:rsid w:val="009E14DB"/>
    <w:rsid w:val="009E1501"/>
    <w:rsid w:val="009E1744"/>
    <w:rsid w:val="009E2272"/>
    <w:rsid w:val="009E2304"/>
    <w:rsid w:val="009E290A"/>
    <w:rsid w:val="009E2EB9"/>
    <w:rsid w:val="009E2F55"/>
    <w:rsid w:val="009E3070"/>
    <w:rsid w:val="009E34E5"/>
    <w:rsid w:val="009E352F"/>
    <w:rsid w:val="009E4401"/>
    <w:rsid w:val="009E4CA3"/>
    <w:rsid w:val="009E4CBA"/>
    <w:rsid w:val="009E50CE"/>
    <w:rsid w:val="009E555F"/>
    <w:rsid w:val="009E640F"/>
    <w:rsid w:val="009E6ADA"/>
    <w:rsid w:val="009E6B1C"/>
    <w:rsid w:val="009E7964"/>
    <w:rsid w:val="009E7CE7"/>
    <w:rsid w:val="009F08B0"/>
    <w:rsid w:val="009F0ABC"/>
    <w:rsid w:val="009F0B43"/>
    <w:rsid w:val="009F10B9"/>
    <w:rsid w:val="009F14A3"/>
    <w:rsid w:val="009F1EBB"/>
    <w:rsid w:val="009F2081"/>
    <w:rsid w:val="009F237C"/>
    <w:rsid w:val="009F2D3E"/>
    <w:rsid w:val="009F3E52"/>
    <w:rsid w:val="009F41B6"/>
    <w:rsid w:val="009F4577"/>
    <w:rsid w:val="009F4ED3"/>
    <w:rsid w:val="009F51D8"/>
    <w:rsid w:val="009F5454"/>
    <w:rsid w:val="009F54E5"/>
    <w:rsid w:val="009F55AF"/>
    <w:rsid w:val="009F5821"/>
    <w:rsid w:val="009F595D"/>
    <w:rsid w:val="009F59AD"/>
    <w:rsid w:val="009F5D4E"/>
    <w:rsid w:val="009F60A6"/>
    <w:rsid w:val="009F6291"/>
    <w:rsid w:val="009F6357"/>
    <w:rsid w:val="009F68AD"/>
    <w:rsid w:val="009F6B27"/>
    <w:rsid w:val="009F7048"/>
    <w:rsid w:val="009F73B2"/>
    <w:rsid w:val="009F7452"/>
    <w:rsid w:val="009F7469"/>
    <w:rsid w:val="009F7728"/>
    <w:rsid w:val="009F799E"/>
    <w:rsid w:val="009F7DB5"/>
    <w:rsid w:val="00A0030F"/>
    <w:rsid w:val="00A013E5"/>
    <w:rsid w:val="00A015B4"/>
    <w:rsid w:val="00A01F09"/>
    <w:rsid w:val="00A02390"/>
    <w:rsid w:val="00A02968"/>
    <w:rsid w:val="00A02C90"/>
    <w:rsid w:val="00A0324E"/>
    <w:rsid w:val="00A0334A"/>
    <w:rsid w:val="00A0359C"/>
    <w:rsid w:val="00A0362A"/>
    <w:rsid w:val="00A03870"/>
    <w:rsid w:val="00A03937"/>
    <w:rsid w:val="00A03EBF"/>
    <w:rsid w:val="00A04298"/>
    <w:rsid w:val="00A04A95"/>
    <w:rsid w:val="00A06654"/>
    <w:rsid w:val="00A06703"/>
    <w:rsid w:val="00A06D55"/>
    <w:rsid w:val="00A07625"/>
    <w:rsid w:val="00A07728"/>
    <w:rsid w:val="00A102EC"/>
    <w:rsid w:val="00A10CD0"/>
    <w:rsid w:val="00A10DB0"/>
    <w:rsid w:val="00A11116"/>
    <w:rsid w:val="00A113AA"/>
    <w:rsid w:val="00A11DE3"/>
    <w:rsid w:val="00A135A6"/>
    <w:rsid w:val="00A135ED"/>
    <w:rsid w:val="00A13A59"/>
    <w:rsid w:val="00A14113"/>
    <w:rsid w:val="00A14463"/>
    <w:rsid w:val="00A1457A"/>
    <w:rsid w:val="00A15230"/>
    <w:rsid w:val="00A152C3"/>
    <w:rsid w:val="00A15AD5"/>
    <w:rsid w:val="00A15BEE"/>
    <w:rsid w:val="00A15C6A"/>
    <w:rsid w:val="00A15DBB"/>
    <w:rsid w:val="00A16650"/>
    <w:rsid w:val="00A17050"/>
    <w:rsid w:val="00A17628"/>
    <w:rsid w:val="00A17757"/>
    <w:rsid w:val="00A17AAD"/>
    <w:rsid w:val="00A2056C"/>
    <w:rsid w:val="00A207FD"/>
    <w:rsid w:val="00A2083E"/>
    <w:rsid w:val="00A20CCF"/>
    <w:rsid w:val="00A20E07"/>
    <w:rsid w:val="00A21028"/>
    <w:rsid w:val="00A21495"/>
    <w:rsid w:val="00A219EA"/>
    <w:rsid w:val="00A2208D"/>
    <w:rsid w:val="00A22337"/>
    <w:rsid w:val="00A225DF"/>
    <w:rsid w:val="00A2396C"/>
    <w:rsid w:val="00A249CE"/>
    <w:rsid w:val="00A250C7"/>
    <w:rsid w:val="00A25B91"/>
    <w:rsid w:val="00A25E58"/>
    <w:rsid w:val="00A25F6B"/>
    <w:rsid w:val="00A26F8D"/>
    <w:rsid w:val="00A278F3"/>
    <w:rsid w:val="00A30038"/>
    <w:rsid w:val="00A30060"/>
    <w:rsid w:val="00A307EC"/>
    <w:rsid w:val="00A30C7F"/>
    <w:rsid w:val="00A30DA5"/>
    <w:rsid w:val="00A31100"/>
    <w:rsid w:val="00A31EDD"/>
    <w:rsid w:val="00A32BD4"/>
    <w:rsid w:val="00A32C87"/>
    <w:rsid w:val="00A34797"/>
    <w:rsid w:val="00A34BB6"/>
    <w:rsid w:val="00A35332"/>
    <w:rsid w:val="00A35827"/>
    <w:rsid w:val="00A358B2"/>
    <w:rsid w:val="00A35E46"/>
    <w:rsid w:val="00A36695"/>
    <w:rsid w:val="00A36FED"/>
    <w:rsid w:val="00A37DA5"/>
    <w:rsid w:val="00A40850"/>
    <w:rsid w:val="00A40CC0"/>
    <w:rsid w:val="00A41488"/>
    <w:rsid w:val="00A414D2"/>
    <w:rsid w:val="00A41D30"/>
    <w:rsid w:val="00A42FD6"/>
    <w:rsid w:val="00A4358B"/>
    <w:rsid w:val="00A437E2"/>
    <w:rsid w:val="00A4454B"/>
    <w:rsid w:val="00A44694"/>
    <w:rsid w:val="00A47DA9"/>
    <w:rsid w:val="00A47FC5"/>
    <w:rsid w:val="00A5007F"/>
    <w:rsid w:val="00A5069C"/>
    <w:rsid w:val="00A508AC"/>
    <w:rsid w:val="00A50BC0"/>
    <w:rsid w:val="00A50C41"/>
    <w:rsid w:val="00A519A4"/>
    <w:rsid w:val="00A51E7F"/>
    <w:rsid w:val="00A526CF"/>
    <w:rsid w:val="00A52B38"/>
    <w:rsid w:val="00A53017"/>
    <w:rsid w:val="00A531F6"/>
    <w:rsid w:val="00A532B9"/>
    <w:rsid w:val="00A53E86"/>
    <w:rsid w:val="00A54027"/>
    <w:rsid w:val="00A543B3"/>
    <w:rsid w:val="00A545FE"/>
    <w:rsid w:val="00A54965"/>
    <w:rsid w:val="00A5649A"/>
    <w:rsid w:val="00A56938"/>
    <w:rsid w:val="00A56E48"/>
    <w:rsid w:val="00A5724D"/>
    <w:rsid w:val="00A57B1A"/>
    <w:rsid w:val="00A57C7B"/>
    <w:rsid w:val="00A57E00"/>
    <w:rsid w:val="00A60370"/>
    <w:rsid w:val="00A60717"/>
    <w:rsid w:val="00A62DF0"/>
    <w:rsid w:val="00A634FE"/>
    <w:rsid w:val="00A63FB7"/>
    <w:rsid w:val="00A64192"/>
    <w:rsid w:val="00A648EB"/>
    <w:rsid w:val="00A64A4B"/>
    <w:rsid w:val="00A64B39"/>
    <w:rsid w:val="00A64BBA"/>
    <w:rsid w:val="00A657FE"/>
    <w:rsid w:val="00A6585D"/>
    <w:rsid w:val="00A66B86"/>
    <w:rsid w:val="00A70207"/>
    <w:rsid w:val="00A70293"/>
    <w:rsid w:val="00A70F89"/>
    <w:rsid w:val="00A721AB"/>
    <w:rsid w:val="00A72374"/>
    <w:rsid w:val="00A723E3"/>
    <w:rsid w:val="00A7259A"/>
    <w:rsid w:val="00A74C4E"/>
    <w:rsid w:val="00A753E1"/>
    <w:rsid w:val="00A75ADF"/>
    <w:rsid w:val="00A75DDB"/>
    <w:rsid w:val="00A7753A"/>
    <w:rsid w:val="00A800B4"/>
    <w:rsid w:val="00A802FE"/>
    <w:rsid w:val="00A80344"/>
    <w:rsid w:val="00A80446"/>
    <w:rsid w:val="00A8083F"/>
    <w:rsid w:val="00A80B76"/>
    <w:rsid w:val="00A80EBA"/>
    <w:rsid w:val="00A81426"/>
    <w:rsid w:val="00A81943"/>
    <w:rsid w:val="00A8194C"/>
    <w:rsid w:val="00A8274B"/>
    <w:rsid w:val="00A831BD"/>
    <w:rsid w:val="00A8361C"/>
    <w:rsid w:val="00A839EC"/>
    <w:rsid w:val="00A83B75"/>
    <w:rsid w:val="00A83D95"/>
    <w:rsid w:val="00A84A24"/>
    <w:rsid w:val="00A84EDB"/>
    <w:rsid w:val="00A85738"/>
    <w:rsid w:val="00A85FD9"/>
    <w:rsid w:val="00A862C1"/>
    <w:rsid w:val="00A87ABC"/>
    <w:rsid w:val="00A87B66"/>
    <w:rsid w:val="00A87D47"/>
    <w:rsid w:val="00A87DEA"/>
    <w:rsid w:val="00A90118"/>
    <w:rsid w:val="00A901D7"/>
    <w:rsid w:val="00A906B2"/>
    <w:rsid w:val="00A9084C"/>
    <w:rsid w:val="00A9162F"/>
    <w:rsid w:val="00A91BC2"/>
    <w:rsid w:val="00A91D9A"/>
    <w:rsid w:val="00A9225C"/>
    <w:rsid w:val="00A92425"/>
    <w:rsid w:val="00A92AB5"/>
    <w:rsid w:val="00A92B83"/>
    <w:rsid w:val="00A934F1"/>
    <w:rsid w:val="00A93AB1"/>
    <w:rsid w:val="00A93DF9"/>
    <w:rsid w:val="00A93E6F"/>
    <w:rsid w:val="00A94512"/>
    <w:rsid w:val="00A948E3"/>
    <w:rsid w:val="00A95741"/>
    <w:rsid w:val="00A95B68"/>
    <w:rsid w:val="00A96087"/>
    <w:rsid w:val="00A96150"/>
    <w:rsid w:val="00A963E2"/>
    <w:rsid w:val="00A967BA"/>
    <w:rsid w:val="00A9741A"/>
    <w:rsid w:val="00A97CAC"/>
    <w:rsid w:val="00A97CBD"/>
    <w:rsid w:val="00AA00C2"/>
    <w:rsid w:val="00AA0B02"/>
    <w:rsid w:val="00AA13B1"/>
    <w:rsid w:val="00AA1652"/>
    <w:rsid w:val="00AA272C"/>
    <w:rsid w:val="00AA2B9B"/>
    <w:rsid w:val="00AA2D2E"/>
    <w:rsid w:val="00AA2EEF"/>
    <w:rsid w:val="00AA3313"/>
    <w:rsid w:val="00AA425D"/>
    <w:rsid w:val="00AA4348"/>
    <w:rsid w:val="00AA4C0F"/>
    <w:rsid w:val="00AA4C8C"/>
    <w:rsid w:val="00AA4DC7"/>
    <w:rsid w:val="00AA4E94"/>
    <w:rsid w:val="00AA4F50"/>
    <w:rsid w:val="00AA4F66"/>
    <w:rsid w:val="00AA508F"/>
    <w:rsid w:val="00AA5FA9"/>
    <w:rsid w:val="00AA6858"/>
    <w:rsid w:val="00AA6A2F"/>
    <w:rsid w:val="00AA6CA5"/>
    <w:rsid w:val="00AA6D68"/>
    <w:rsid w:val="00AA6F18"/>
    <w:rsid w:val="00AA72AB"/>
    <w:rsid w:val="00AB0495"/>
    <w:rsid w:val="00AB0C57"/>
    <w:rsid w:val="00AB0CD9"/>
    <w:rsid w:val="00AB1604"/>
    <w:rsid w:val="00AB1B21"/>
    <w:rsid w:val="00AB2116"/>
    <w:rsid w:val="00AB23E1"/>
    <w:rsid w:val="00AB34D9"/>
    <w:rsid w:val="00AB40D3"/>
    <w:rsid w:val="00AB45A0"/>
    <w:rsid w:val="00AB477F"/>
    <w:rsid w:val="00AB4A9C"/>
    <w:rsid w:val="00AB4D07"/>
    <w:rsid w:val="00AB5119"/>
    <w:rsid w:val="00AB522C"/>
    <w:rsid w:val="00AB574F"/>
    <w:rsid w:val="00AB5CBF"/>
    <w:rsid w:val="00AB5E29"/>
    <w:rsid w:val="00AB6118"/>
    <w:rsid w:val="00AB6445"/>
    <w:rsid w:val="00AB6A6B"/>
    <w:rsid w:val="00AB7240"/>
    <w:rsid w:val="00AB7625"/>
    <w:rsid w:val="00AB7E2F"/>
    <w:rsid w:val="00AC018D"/>
    <w:rsid w:val="00AC0C25"/>
    <w:rsid w:val="00AC1273"/>
    <w:rsid w:val="00AC1818"/>
    <w:rsid w:val="00AC1A55"/>
    <w:rsid w:val="00AC1B18"/>
    <w:rsid w:val="00AC25F1"/>
    <w:rsid w:val="00AC26D7"/>
    <w:rsid w:val="00AC2F82"/>
    <w:rsid w:val="00AC35AA"/>
    <w:rsid w:val="00AC361A"/>
    <w:rsid w:val="00AC3D9B"/>
    <w:rsid w:val="00AC3F22"/>
    <w:rsid w:val="00AC42CA"/>
    <w:rsid w:val="00AC51EE"/>
    <w:rsid w:val="00AC5E2C"/>
    <w:rsid w:val="00AC5E5C"/>
    <w:rsid w:val="00AC65ED"/>
    <w:rsid w:val="00AC6C19"/>
    <w:rsid w:val="00AC6CD8"/>
    <w:rsid w:val="00AC6CDF"/>
    <w:rsid w:val="00AC7334"/>
    <w:rsid w:val="00AC73C5"/>
    <w:rsid w:val="00AC7A03"/>
    <w:rsid w:val="00AC7AA6"/>
    <w:rsid w:val="00AD0011"/>
    <w:rsid w:val="00AD0310"/>
    <w:rsid w:val="00AD082E"/>
    <w:rsid w:val="00AD0EA8"/>
    <w:rsid w:val="00AD1897"/>
    <w:rsid w:val="00AD18AC"/>
    <w:rsid w:val="00AD1FDB"/>
    <w:rsid w:val="00AD209D"/>
    <w:rsid w:val="00AD225B"/>
    <w:rsid w:val="00AD281D"/>
    <w:rsid w:val="00AD2E5A"/>
    <w:rsid w:val="00AD35F6"/>
    <w:rsid w:val="00AD37F3"/>
    <w:rsid w:val="00AD3FE1"/>
    <w:rsid w:val="00AD40CC"/>
    <w:rsid w:val="00AD47B8"/>
    <w:rsid w:val="00AD500A"/>
    <w:rsid w:val="00AD546D"/>
    <w:rsid w:val="00AD6C05"/>
    <w:rsid w:val="00AD6D92"/>
    <w:rsid w:val="00AD6E43"/>
    <w:rsid w:val="00AD7130"/>
    <w:rsid w:val="00AD77D2"/>
    <w:rsid w:val="00AD7C4C"/>
    <w:rsid w:val="00AE1052"/>
    <w:rsid w:val="00AE11B1"/>
    <w:rsid w:val="00AE195D"/>
    <w:rsid w:val="00AE1FD0"/>
    <w:rsid w:val="00AE26A7"/>
    <w:rsid w:val="00AE5A2E"/>
    <w:rsid w:val="00AE632F"/>
    <w:rsid w:val="00AE65A1"/>
    <w:rsid w:val="00AE6D92"/>
    <w:rsid w:val="00AE706F"/>
    <w:rsid w:val="00AE7F8E"/>
    <w:rsid w:val="00AF086B"/>
    <w:rsid w:val="00AF2659"/>
    <w:rsid w:val="00AF39C7"/>
    <w:rsid w:val="00AF3BC6"/>
    <w:rsid w:val="00AF4681"/>
    <w:rsid w:val="00AF4E9C"/>
    <w:rsid w:val="00AF691E"/>
    <w:rsid w:val="00AF698F"/>
    <w:rsid w:val="00AF778F"/>
    <w:rsid w:val="00B00A06"/>
    <w:rsid w:val="00B00A33"/>
    <w:rsid w:val="00B00ABE"/>
    <w:rsid w:val="00B012EC"/>
    <w:rsid w:val="00B018B0"/>
    <w:rsid w:val="00B01BBC"/>
    <w:rsid w:val="00B01F80"/>
    <w:rsid w:val="00B02245"/>
    <w:rsid w:val="00B0279E"/>
    <w:rsid w:val="00B02FF5"/>
    <w:rsid w:val="00B0311A"/>
    <w:rsid w:val="00B0328E"/>
    <w:rsid w:val="00B039AB"/>
    <w:rsid w:val="00B03A74"/>
    <w:rsid w:val="00B03DDF"/>
    <w:rsid w:val="00B0436A"/>
    <w:rsid w:val="00B04691"/>
    <w:rsid w:val="00B054BD"/>
    <w:rsid w:val="00B05501"/>
    <w:rsid w:val="00B06ED8"/>
    <w:rsid w:val="00B0710A"/>
    <w:rsid w:val="00B07AAC"/>
    <w:rsid w:val="00B103EF"/>
    <w:rsid w:val="00B1086F"/>
    <w:rsid w:val="00B10CFA"/>
    <w:rsid w:val="00B11886"/>
    <w:rsid w:val="00B12214"/>
    <w:rsid w:val="00B13C38"/>
    <w:rsid w:val="00B13FC2"/>
    <w:rsid w:val="00B14828"/>
    <w:rsid w:val="00B1486E"/>
    <w:rsid w:val="00B153F7"/>
    <w:rsid w:val="00B15443"/>
    <w:rsid w:val="00B155C1"/>
    <w:rsid w:val="00B15D0E"/>
    <w:rsid w:val="00B16053"/>
    <w:rsid w:val="00B1704B"/>
    <w:rsid w:val="00B173B5"/>
    <w:rsid w:val="00B174DF"/>
    <w:rsid w:val="00B17A62"/>
    <w:rsid w:val="00B2008E"/>
    <w:rsid w:val="00B20FFE"/>
    <w:rsid w:val="00B210F3"/>
    <w:rsid w:val="00B21142"/>
    <w:rsid w:val="00B21491"/>
    <w:rsid w:val="00B21CEB"/>
    <w:rsid w:val="00B222DA"/>
    <w:rsid w:val="00B2247F"/>
    <w:rsid w:val="00B22981"/>
    <w:rsid w:val="00B23812"/>
    <w:rsid w:val="00B23C54"/>
    <w:rsid w:val="00B23D90"/>
    <w:rsid w:val="00B24869"/>
    <w:rsid w:val="00B24FE6"/>
    <w:rsid w:val="00B25C90"/>
    <w:rsid w:val="00B26220"/>
    <w:rsid w:val="00B262E9"/>
    <w:rsid w:val="00B26304"/>
    <w:rsid w:val="00B26586"/>
    <w:rsid w:val="00B26D4E"/>
    <w:rsid w:val="00B26F3A"/>
    <w:rsid w:val="00B270F1"/>
    <w:rsid w:val="00B2719C"/>
    <w:rsid w:val="00B27410"/>
    <w:rsid w:val="00B277C5"/>
    <w:rsid w:val="00B3054C"/>
    <w:rsid w:val="00B308FB"/>
    <w:rsid w:val="00B30B14"/>
    <w:rsid w:val="00B30B4E"/>
    <w:rsid w:val="00B3170B"/>
    <w:rsid w:val="00B321AD"/>
    <w:rsid w:val="00B32218"/>
    <w:rsid w:val="00B32D2C"/>
    <w:rsid w:val="00B32E6F"/>
    <w:rsid w:val="00B33290"/>
    <w:rsid w:val="00B33543"/>
    <w:rsid w:val="00B336CA"/>
    <w:rsid w:val="00B342F5"/>
    <w:rsid w:val="00B35208"/>
    <w:rsid w:val="00B35FA7"/>
    <w:rsid w:val="00B36077"/>
    <w:rsid w:val="00B364EA"/>
    <w:rsid w:val="00B36CD1"/>
    <w:rsid w:val="00B37E2A"/>
    <w:rsid w:val="00B40062"/>
    <w:rsid w:val="00B40350"/>
    <w:rsid w:val="00B40373"/>
    <w:rsid w:val="00B40A67"/>
    <w:rsid w:val="00B40C5E"/>
    <w:rsid w:val="00B40F8B"/>
    <w:rsid w:val="00B412A9"/>
    <w:rsid w:val="00B412F0"/>
    <w:rsid w:val="00B41691"/>
    <w:rsid w:val="00B4189D"/>
    <w:rsid w:val="00B419D2"/>
    <w:rsid w:val="00B41D8F"/>
    <w:rsid w:val="00B42F8E"/>
    <w:rsid w:val="00B4339F"/>
    <w:rsid w:val="00B43D9B"/>
    <w:rsid w:val="00B43F75"/>
    <w:rsid w:val="00B4452E"/>
    <w:rsid w:val="00B45822"/>
    <w:rsid w:val="00B46060"/>
    <w:rsid w:val="00B47EAE"/>
    <w:rsid w:val="00B504DD"/>
    <w:rsid w:val="00B50572"/>
    <w:rsid w:val="00B5088E"/>
    <w:rsid w:val="00B50D52"/>
    <w:rsid w:val="00B50FE5"/>
    <w:rsid w:val="00B519D5"/>
    <w:rsid w:val="00B522D9"/>
    <w:rsid w:val="00B52369"/>
    <w:rsid w:val="00B525D1"/>
    <w:rsid w:val="00B529AA"/>
    <w:rsid w:val="00B529E9"/>
    <w:rsid w:val="00B52E91"/>
    <w:rsid w:val="00B53116"/>
    <w:rsid w:val="00B53610"/>
    <w:rsid w:val="00B53B64"/>
    <w:rsid w:val="00B53D00"/>
    <w:rsid w:val="00B54041"/>
    <w:rsid w:val="00B54329"/>
    <w:rsid w:val="00B55141"/>
    <w:rsid w:val="00B55AA9"/>
    <w:rsid w:val="00B55CB6"/>
    <w:rsid w:val="00B56143"/>
    <w:rsid w:val="00B56234"/>
    <w:rsid w:val="00B5626A"/>
    <w:rsid w:val="00B562BF"/>
    <w:rsid w:val="00B56A9F"/>
    <w:rsid w:val="00B5722A"/>
    <w:rsid w:val="00B57984"/>
    <w:rsid w:val="00B57CCA"/>
    <w:rsid w:val="00B601C8"/>
    <w:rsid w:val="00B60238"/>
    <w:rsid w:val="00B602A7"/>
    <w:rsid w:val="00B60490"/>
    <w:rsid w:val="00B60A0C"/>
    <w:rsid w:val="00B60E12"/>
    <w:rsid w:val="00B60E9F"/>
    <w:rsid w:val="00B61F8C"/>
    <w:rsid w:val="00B621DE"/>
    <w:rsid w:val="00B62827"/>
    <w:rsid w:val="00B62CC8"/>
    <w:rsid w:val="00B6303B"/>
    <w:rsid w:val="00B63520"/>
    <w:rsid w:val="00B635C4"/>
    <w:rsid w:val="00B636C7"/>
    <w:rsid w:val="00B638A9"/>
    <w:rsid w:val="00B639DD"/>
    <w:rsid w:val="00B63E01"/>
    <w:rsid w:val="00B63EA0"/>
    <w:rsid w:val="00B64838"/>
    <w:rsid w:val="00B6494B"/>
    <w:rsid w:val="00B64B81"/>
    <w:rsid w:val="00B64EBF"/>
    <w:rsid w:val="00B64F36"/>
    <w:rsid w:val="00B65060"/>
    <w:rsid w:val="00B65B1C"/>
    <w:rsid w:val="00B65BF8"/>
    <w:rsid w:val="00B65D32"/>
    <w:rsid w:val="00B66414"/>
    <w:rsid w:val="00B66558"/>
    <w:rsid w:val="00B6696E"/>
    <w:rsid w:val="00B674E2"/>
    <w:rsid w:val="00B67637"/>
    <w:rsid w:val="00B67A30"/>
    <w:rsid w:val="00B67C6A"/>
    <w:rsid w:val="00B70FBD"/>
    <w:rsid w:val="00B71573"/>
    <w:rsid w:val="00B73018"/>
    <w:rsid w:val="00B739BE"/>
    <w:rsid w:val="00B73E1D"/>
    <w:rsid w:val="00B74636"/>
    <w:rsid w:val="00B746A0"/>
    <w:rsid w:val="00B7553E"/>
    <w:rsid w:val="00B75818"/>
    <w:rsid w:val="00B7590E"/>
    <w:rsid w:val="00B76795"/>
    <w:rsid w:val="00B767EA"/>
    <w:rsid w:val="00B76AE7"/>
    <w:rsid w:val="00B77FC6"/>
    <w:rsid w:val="00B806A4"/>
    <w:rsid w:val="00B808B0"/>
    <w:rsid w:val="00B808F0"/>
    <w:rsid w:val="00B80CBE"/>
    <w:rsid w:val="00B81016"/>
    <w:rsid w:val="00B813A6"/>
    <w:rsid w:val="00B813D3"/>
    <w:rsid w:val="00B8152E"/>
    <w:rsid w:val="00B81576"/>
    <w:rsid w:val="00B81D25"/>
    <w:rsid w:val="00B81E69"/>
    <w:rsid w:val="00B81FE6"/>
    <w:rsid w:val="00B82909"/>
    <w:rsid w:val="00B845E9"/>
    <w:rsid w:val="00B845FE"/>
    <w:rsid w:val="00B84F1B"/>
    <w:rsid w:val="00B855F1"/>
    <w:rsid w:val="00B85652"/>
    <w:rsid w:val="00B85A30"/>
    <w:rsid w:val="00B874DF"/>
    <w:rsid w:val="00B87967"/>
    <w:rsid w:val="00B87A90"/>
    <w:rsid w:val="00B87C75"/>
    <w:rsid w:val="00B87C77"/>
    <w:rsid w:val="00B90A9A"/>
    <w:rsid w:val="00B90FDC"/>
    <w:rsid w:val="00B92BC3"/>
    <w:rsid w:val="00B93169"/>
    <w:rsid w:val="00B932E0"/>
    <w:rsid w:val="00B934E4"/>
    <w:rsid w:val="00B93533"/>
    <w:rsid w:val="00B9378A"/>
    <w:rsid w:val="00B93F0C"/>
    <w:rsid w:val="00B9413E"/>
    <w:rsid w:val="00B9471A"/>
    <w:rsid w:val="00B948D0"/>
    <w:rsid w:val="00B95DDD"/>
    <w:rsid w:val="00B966EE"/>
    <w:rsid w:val="00B96879"/>
    <w:rsid w:val="00B96D17"/>
    <w:rsid w:val="00B970B7"/>
    <w:rsid w:val="00B97773"/>
    <w:rsid w:val="00B979E6"/>
    <w:rsid w:val="00B97CEA"/>
    <w:rsid w:val="00BA00EC"/>
    <w:rsid w:val="00BA089B"/>
    <w:rsid w:val="00BA0A88"/>
    <w:rsid w:val="00BA0AD0"/>
    <w:rsid w:val="00BA10BA"/>
    <w:rsid w:val="00BA1308"/>
    <w:rsid w:val="00BA130E"/>
    <w:rsid w:val="00BA1417"/>
    <w:rsid w:val="00BA168F"/>
    <w:rsid w:val="00BA1A39"/>
    <w:rsid w:val="00BA2595"/>
    <w:rsid w:val="00BA3184"/>
    <w:rsid w:val="00BA4598"/>
    <w:rsid w:val="00BA52AE"/>
    <w:rsid w:val="00BA5B95"/>
    <w:rsid w:val="00BA610C"/>
    <w:rsid w:val="00BA6D3C"/>
    <w:rsid w:val="00BA7E2D"/>
    <w:rsid w:val="00BB00AB"/>
    <w:rsid w:val="00BB01D0"/>
    <w:rsid w:val="00BB04F2"/>
    <w:rsid w:val="00BB0CDE"/>
    <w:rsid w:val="00BB0D9C"/>
    <w:rsid w:val="00BB0F7C"/>
    <w:rsid w:val="00BB249D"/>
    <w:rsid w:val="00BB25F6"/>
    <w:rsid w:val="00BB27CE"/>
    <w:rsid w:val="00BB29D3"/>
    <w:rsid w:val="00BB2CA8"/>
    <w:rsid w:val="00BB2F9D"/>
    <w:rsid w:val="00BB39CC"/>
    <w:rsid w:val="00BB434C"/>
    <w:rsid w:val="00BB4459"/>
    <w:rsid w:val="00BB5369"/>
    <w:rsid w:val="00BB5391"/>
    <w:rsid w:val="00BB5982"/>
    <w:rsid w:val="00BB5DA0"/>
    <w:rsid w:val="00BB65FF"/>
    <w:rsid w:val="00BB69E8"/>
    <w:rsid w:val="00BB6A65"/>
    <w:rsid w:val="00BB6AB3"/>
    <w:rsid w:val="00BB6D20"/>
    <w:rsid w:val="00BB6E65"/>
    <w:rsid w:val="00BB7422"/>
    <w:rsid w:val="00BB7643"/>
    <w:rsid w:val="00BB7AF4"/>
    <w:rsid w:val="00BB7BCD"/>
    <w:rsid w:val="00BC0101"/>
    <w:rsid w:val="00BC035A"/>
    <w:rsid w:val="00BC06E6"/>
    <w:rsid w:val="00BC104A"/>
    <w:rsid w:val="00BC14DE"/>
    <w:rsid w:val="00BC1502"/>
    <w:rsid w:val="00BC1513"/>
    <w:rsid w:val="00BC17E4"/>
    <w:rsid w:val="00BC220F"/>
    <w:rsid w:val="00BC3A93"/>
    <w:rsid w:val="00BC469F"/>
    <w:rsid w:val="00BC4B9F"/>
    <w:rsid w:val="00BC5B4E"/>
    <w:rsid w:val="00BC6B0F"/>
    <w:rsid w:val="00BC715B"/>
    <w:rsid w:val="00BC7298"/>
    <w:rsid w:val="00BC73A4"/>
    <w:rsid w:val="00BC7B7E"/>
    <w:rsid w:val="00BC7C01"/>
    <w:rsid w:val="00BC7EC4"/>
    <w:rsid w:val="00BC7F7E"/>
    <w:rsid w:val="00BD02C3"/>
    <w:rsid w:val="00BD031B"/>
    <w:rsid w:val="00BD0510"/>
    <w:rsid w:val="00BD05EC"/>
    <w:rsid w:val="00BD0C74"/>
    <w:rsid w:val="00BD191B"/>
    <w:rsid w:val="00BD200E"/>
    <w:rsid w:val="00BD28B7"/>
    <w:rsid w:val="00BD2A0C"/>
    <w:rsid w:val="00BD2E44"/>
    <w:rsid w:val="00BD30FD"/>
    <w:rsid w:val="00BD3272"/>
    <w:rsid w:val="00BD32A6"/>
    <w:rsid w:val="00BD377F"/>
    <w:rsid w:val="00BD3AF5"/>
    <w:rsid w:val="00BD3F79"/>
    <w:rsid w:val="00BD44AA"/>
    <w:rsid w:val="00BD46AE"/>
    <w:rsid w:val="00BD51D3"/>
    <w:rsid w:val="00BD596F"/>
    <w:rsid w:val="00BD5DAE"/>
    <w:rsid w:val="00BD5EC9"/>
    <w:rsid w:val="00BD5F7E"/>
    <w:rsid w:val="00BD70DD"/>
    <w:rsid w:val="00BD72D9"/>
    <w:rsid w:val="00BD73E6"/>
    <w:rsid w:val="00BE0892"/>
    <w:rsid w:val="00BE0B77"/>
    <w:rsid w:val="00BE0FC7"/>
    <w:rsid w:val="00BE1302"/>
    <w:rsid w:val="00BE1764"/>
    <w:rsid w:val="00BE19EC"/>
    <w:rsid w:val="00BE1C5C"/>
    <w:rsid w:val="00BE2464"/>
    <w:rsid w:val="00BE32C9"/>
    <w:rsid w:val="00BE36F9"/>
    <w:rsid w:val="00BE3B49"/>
    <w:rsid w:val="00BE4198"/>
    <w:rsid w:val="00BE4534"/>
    <w:rsid w:val="00BE470E"/>
    <w:rsid w:val="00BE4712"/>
    <w:rsid w:val="00BE55BB"/>
    <w:rsid w:val="00BE58D4"/>
    <w:rsid w:val="00BE5C4E"/>
    <w:rsid w:val="00BE661C"/>
    <w:rsid w:val="00BE6A19"/>
    <w:rsid w:val="00BE6CA4"/>
    <w:rsid w:val="00BE757F"/>
    <w:rsid w:val="00BE7805"/>
    <w:rsid w:val="00BE7EB3"/>
    <w:rsid w:val="00BF0E72"/>
    <w:rsid w:val="00BF0EFE"/>
    <w:rsid w:val="00BF0F43"/>
    <w:rsid w:val="00BF1041"/>
    <w:rsid w:val="00BF292A"/>
    <w:rsid w:val="00BF292B"/>
    <w:rsid w:val="00BF2D3B"/>
    <w:rsid w:val="00BF2E98"/>
    <w:rsid w:val="00BF301D"/>
    <w:rsid w:val="00BF4385"/>
    <w:rsid w:val="00BF4969"/>
    <w:rsid w:val="00BF4A2F"/>
    <w:rsid w:val="00BF4C42"/>
    <w:rsid w:val="00BF547C"/>
    <w:rsid w:val="00BF5507"/>
    <w:rsid w:val="00BF6274"/>
    <w:rsid w:val="00BF6BFA"/>
    <w:rsid w:val="00BF706D"/>
    <w:rsid w:val="00BF77DD"/>
    <w:rsid w:val="00C010E1"/>
    <w:rsid w:val="00C01240"/>
    <w:rsid w:val="00C01D88"/>
    <w:rsid w:val="00C02132"/>
    <w:rsid w:val="00C02C18"/>
    <w:rsid w:val="00C02DFB"/>
    <w:rsid w:val="00C02E29"/>
    <w:rsid w:val="00C032A9"/>
    <w:rsid w:val="00C03328"/>
    <w:rsid w:val="00C036CF"/>
    <w:rsid w:val="00C03B80"/>
    <w:rsid w:val="00C04E4B"/>
    <w:rsid w:val="00C054CE"/>
    <w:rsid w:val="00C05A6F"/>
    <w:rsid w:val="00C06D00"/>
    <w:rsid w:val="00C06FE9"/>
    <w:rsid w:val="00C07588"/>
    <w:rsid w:val="00C07F6D"/>
    <w:rsid w:val="00C10455"/>
    <w:rsid w:val="00C10479"/>
    <w:rsid w:val="00C105E7"/>
    <w:rsid w:val="00C10698"/>
    <w:rsid w:val="00C107F8"/>
    <w:rsid w:val="00C10ED0"/>
    <w:rsid w:val="00C10ED4"/>
    <w:rsid w:val="00C12372"/>
    <w:rsid w:val="00C1284A"/>
    <w:rsid w:val="00C12B21"/>
    <w:rsid w:val="00C13B50"/>
    <w:rsid w:val="00C13FB3"/>
    <w:rsid w:val="00C141A2"/>
    <w:rsid w:val="00C14DA2"/>
    <w:rsid w:val="00C151E9"/>
    <w:rsid w:val="00C15D86"/>
    <w:rsid w:val="00C17C2E"/>
    <w:rsid w:val="00C20C7C"/>
    <w:rsid w:val="00C21E23"/>
    <w:rsid w:val="00C21EEF"/>
    <w:rsid w:val="00C22138"/>
    <w:rsid w:val="00C22190"/>
    <w:rsid w:val="00C221A9"/>
    <w:rsid w:val="00C237A8"/>
    <w:rsid w:val="00C239C8"/>
    <w:rsid w:val="00C242AE"/>
    <w:rsid w:val="00C247E8"/>
    <w:rsid w:val="00C2618D"/>
    <w:rsid w:val="00C261FA"/>
    <w:rsid w:val="00C273B1"/>
    <w:rsid w:val="00C273FC"/>
    <w:rsid w:val="00C27593"/>
    <w:rsid w:val="00C3045D"/>
    <w:rsid w:val="00C30603"/>
    <w:rsid w:val="00C306BB"/>
    <w:rsid w:val="00C30FFA"/>
    <w:rsid w:val="00C31541"/>
    <w:rsid w:val="00C31620"/>
    <w:rsid w:val="00C321C5"/>
    <w:rsid w:val="00C323D8"/>
    <w:rsid w:val="00C32532"/>
    <w:rsid w:val="00C32A51"/>
    <w:rsid w:val="00C330B0"/>
    <w:rsid w:val="00C33189"/>
    <w:rsid w:val="00C33564"/>
    <w:rsid w:val="00C34486"/>
    <w:rsid w:val="00C346E4"/>
    <w:rsid w:val="00C34C9E"/>
    <w:rsid w:val="00C352FE"/>
    <w:rsid w:val="00C35C2A"/>
    <w:rsid w:val="00C363AE"/>
    <w:rsid w:val="00C36C2F"/>
    <w:rsid w:val="00C36CEA"/>
    <w:rsid w:val="00C372C5"/>
    <w:rsid w:val="00C37650"/>
    <w:rsid w:val="00C376FB"/>
    <w:rsid w:val="00C37904"/>
    <w:rsid w:val="00C37A08"/>
    <w:rsid w:val="00C40606"/>
    <w:rsid w:val="00C40D6C"/>
    <w:rsid w:val="00C4128B"/>
    <w:rsid w:val="00C41936"/>
    <w:rsid w:val="00C41BD7"/>
    <w:rsid w:val="00C42080"/>
    <w:rsid w:val="00C42918"/>
    <w:rsid w:val="00C42C89"/>
    <w:rsid w:val="00C432F9"/>
    <w:rsid w:val="00C43428"/>
    <w:rsid w:val="00C43CD8"/>
    <w:rsid w:val="00C441EC"/>
    <w:rsid w:val="00C44424"/>
    <w:rsid w:val="00C44AAE"/>
    <w:rsid w:val="00C44B9A"/>
    <w:rsid w:val="00C44DFF"/>
    <w:rsid w:val="00C45A46"/>
    <w:rsid w:val="00C46650"/>
    <w:rsid w:val="00C467C0"/>
    <w:rsid w:val="00C46D6E"/>
    <w:rsid w:val="00C46FD2"/>
    <w:rsid w:val="00C47B58"/>
    <w:rsid w:val="00C5093C"/>
    <w:rsid w:val="00C50CAD"/>
    <w:rsid w:val="00C511D9"/>
    <w:rsid w:val="00C5175B"/>
    <w:rsid w:val="00C518B2"/>
    <w:rsid w:val="00C52478"/>
    <w:rsid w:val="00C5316A"/>
    <w:rsid w:val="00C531E8"/>
    <w:rsid w:val="00C53481"/>
    <w:rsid w:val="00C53A96"/>
    <w:rsid w:val="00C53BFF"/>
    <w:rsid w:val="00C546AC"/>
    <w:rsid w:val="00C549D8"/>
    <w:rsid w:val="00C54EC0"/>
    <w:rsid w:val="00C54F1F"/>
    <w:rsid w:val="00C55F6D"/>
    <w:rsid w:val="00C568C0"/>
    <w:rsid w:val="00C56952"/>
    <w:rsid w:val="00C56A30"/>
    <w:rsid w:val="00C56B09"/>
    <w:rsid w:val="00C56CA6"/>
    <w:rsid w:val="00C576AD"/>
    <w:rsid w:val="00C57A34"/>
    <w:rsid w:val="00C61186"/>
    <w:rsid w:val="00C619D8"/>
    <w:rsid w:val="00C61B9D"/>
    <w:rsid w:val="00C6233C"/>
    <w:rsid w:val="00C627E9"/>
    <w:rsid w:val="00C62C80"/>
    <w:rsid w:val="00C62E62"/>
    <w:rsid w:val="00C62E6A"/>
    <w:rsid w:val="00C62F65"/>
    <w:rsid w:val="00C63291"/>
    <w:rsid w:val="00C63916"/>
    <w:rsid w:val="00C6394B"/>
    <w:rsid w:val="00C6459E"/>
    <w:rsid w:val="00C64DA3"/>
    <w:rsid w:val="00C64E04"/>
    <w:rsid w:val="00C6567B"/>
    <w:rsid w:val="00C6580A"/>
    <w:rsid w:val="00C65D89"/>
    <w:rsid w:val="00C660EE"/>
    <w:rsid w:val="00C66225"/>
    <w:rsid w:val="00C663B9"/>
    <w:rsid w:val="00C667EF"/>
    <w:rsid w:val="00C67524"/>
    <w:rsid w:val="00C7060C"/>
    <w:rsid w:val="00C70710"/>
    <w:rsid w:val="00C708AC"/>
    <w:rsid w:val="00C70D2E"/>
    <w:rsid w:val="00C70DCB"/>
    <w:rsid w:val="00C71CC1"/>
    <w:rsid w:val="00C71D4B"/>
    <w:rsid w:val="00C72B9B"/>
    <w:rsid w:val="00C72DA8"/>
    <w:rsid w:val="00C73781"/>
    <w:rsid w:val="00C7485D"/>
    <w:rsid w:val="00C74ACF"/>
    <w:rsid w:val="00C74E33"/>
    <w:rsid w:val="00C76187"/>
    <w:rsid w:val="00C761A9"/>
    <w:rsid w:val="00C76A9E"/>
    <w:rsid w:val="00C76D95"/>
    <w:rsid w:val="00C773EA"/>
    <w:rsid w:val="00C77734"/>
    <w:rsid w:val="00C7797A"/>
    <w:rsid w:val="00C80437"/>
    <w:rsid w:val="00C80524"/>
    <w:rsid w:val="00C80D34"/>
    <w:rsid w:val="00C80EA6"/>
    <w:rsid w:val="00C81DB5"/>
    <w:rsid w:val="00C8221F"/>
    <w:rsid w:val="00C82940"/>
    <w:rsid w:val="00C830BD"/>
    <w:rsid w:val="00C835F0"/>
    <w:rsid w:val="00C83B7F"/>
    <w:rsid w:val="00C84266"/>
    <w:rsid w:val="00C842B9"/>
    <w:rsid w:val="00C849E8"/>
    <w:rsid w:val="00C84A7B"/>
    <w:rsid w:val="00C85547"/>
    <w:rsid w:val="00C8591A"/>
    <w:rsid w:val="00C86419"/>
    <w:rsid w:val="00C867A5"/>
    <w:rsid w:val="00C86A56"/>
    <w:rsid w:val="00C87004"/>
    <w:rsid w:val="00C877EA"/>
    <w:rsid w:val="00C87C0D"/>
    <w:rsid w:val="00C87E93"/>
    <w:rsid w:val="00C90F4D"/>
    <w:rsid w:val="00C9107C"/>
    <w:rsid w:val="00C92046"/>
    <w:rsid w:val="00C922CD"/>
    <w:rsid w:val="00C92C94"/>
    <w:rsid w:val="00C93D10"/>
    <w:rsid w:val="00C93D5D"/>
    <w:rsid w:val="00C940FF"/>
    <w:rsid w:val="00C9424F"/>
    <w:rsid w:val="00C94290"/>
    <w:rsid w:val="00C94314"/>
    <w:rsid w:val="00C94569"/>
    <w:rsid w:val="00C94C6C"/>
    <w:rsid w:val="00C94F39"/>
    <w:rsid w:val="00C95C7E"/>
    <w:rsid w:val="00C96168"/>
    <w:rsid w:val="00C966C1"/>
    <w:rsid w:val="00C967AA"/>
    <w:rsid w:val="00C96814"/>
    <w:rsid w:val="00CA0924"/>
    <w:rsid w:val="00CA19D3"/>
    <w:rsid w:val="00CA1D2F"/>
    <w:rsid w:val="00CA1D32"/>
    <w:rsid w:val="00CA1E9D"/>
    <w:rsid w:val="00CA2060"/>
    <w:rsid w:val="00CA22ED"/>
    <w:rsid w:val="00CA23C0"/>
    <w:rsid w:val="00CA3A50"/>
    <w:rsid w:val="00CA44EC"/>
    <w:rsid w:val="00CA475C"/>
    <w:rsid w:val="00CA48BF"/>
    <w:rsid w:val="00CA4EF2"/>
    <w:rsid w:val="00CA5264"/>
    <w:rsid w:val="00CA5BE5"/>
    <w:rsid w:val="00CA6E2C"/>
    <w:rsid w:val="00CA7D4A"/>
    <w:rsid w:val="00CA7F8C"/>
    <w:rsid w:val="00CA7FA6"/>
    <w:rsid w:val="00CB000B"/>
    <w:rsid w:val="00CB048A"/>
    <w:rsid w:val="00CB0EC6"/>
    <w:rsid w:val="00CB15E8"/>
    <w:rsid w:val="00CB1629"/>
    <w:rsid w:val="00CB1BDD"/>
    <w:rsid w:val="00CB2B2C"/>
    <w:rsid w:val="00CB38F1"/>
    <w:rsid w:val="00CB4A6E"/>
    <w:rsid w:val="00CB6D71"/>
    <w:rsid w:val="00CB71A6"/>
    <w:rsid w:val="00CB734B"/>
    <w:rsid w:val="00CC0491"/>
    <w:rsid w:val="00CC063C"/>
    <w:rsid w:val="00CC0CF1"/>
    <w:rsid w:val="00CC12C7"/>
    <w:rsid w:val="00CC2398"/>
    <w:rsid w:val="00CC2FE5"/>
    <w:rsid w:val="00CC3495"/>
    <w:rsid w:val="00CC3571"/>
    <w:rsid w:val="00CC387D"/>
    <w:rsid w:val="00CC3902"/>
    <w:rsid w:val="00CC3954"/>
    <w:rsid w:val="00CC3BB1"/>
    <w:rsid w:val="00CC3E1C"/>
    <w:rsid w:val="00CC4E3D"/>
    <w:rsid w:val="00CC51C4"/>
    <w:rsid w:val="00CC548C"/>
    <w:rsid w:val="00CC5C9E"/>
    <w:rsid w:val="00CC6EA4"/>
    <w:rsid w:val="00CC7C95"/>
    <w:rsid w:val="00CD0224"/>
    <w:rsid w:val="00CD08CA"/>
    <w:rsid w:val="00CD0A81"/>
    <w:rsid w:val="00CD0B9A"/>
    <w:rsid w:val="00CD0CFF"/>
    <w:rsid w:val="00CD20F4"/>
    <w:rsid w:val="00CD31FC"/>
    <w:rsid w:val="00CD32F2"/>
    <w:rsid w:val="00CD3679"/>
    <w:rsid w:val="00CD3B48"/>
    <w:rsid w:val="00CD418D"/>
    <w:rsid w:val="00CD4D0F"/>
    <w:rsid w:val="00CD56B9"/>
    <w:rsid w:val="00CD698B"/>
    <w:rsid w:val="00CD712E"/>
    <w:rsid w:val="00CD77BD"/>
    <w:rsid w:val="00CD7C4F"/>
    <w:rsid w:val="00CD7D44"/>
    <w:rsid w:val="00CD7DC5"/>
    <w:rsid w:val="00CE0562"/>
    <w:rsid w:val="00CE0CDA"/>
    <w:rsid w:val="00CE132E"/>
    <w:rsid w:val="00CE1701"/>
    <w:rsid w:val="00CE1742"/>
    <w:rsid w:val="00CE1B6E"/>
    <w:rsid w:val="00CE22B7"/>
    <w:rsid w:val="00CE251F"/>
    <w:rsid w:val="00CE257E"/>
    <w:rsid w:val="00CE43DC"/>
    <w:rsid w:val="00CE4496"/>
    <w:rsid w:val="00CE4557"/>
    <w:rsid w:val="00CE4774"/>
    <w:rsid w:val="00CE47C4"/>
    <w:rsid w:val="00CE5340"/>
    <w:rsid w:val="00CE5756"/>
    <w:rsid w:val="00CE6DD5"/>
    <w:rsid w:val="00CF0A26"/>
    <w:rsid w:val="00CF16D9"/>
    <w:rsid w:val="00CF1AAB"/>
    <w:rsid w:val="00CF2986"/>
    <w:rsid w:val="00CF3589"/>
    <w:rsid w:val="00CF42A9"/>
    <w:rsid w:val="00CF5A51"/>
    <w:rsid w:val="00CF5D83"/>
    <w:rsid w:val="00CF6616"/>
    <w:rsid w:val="00CF75CD"/>
    <w:rsid w:val="00D005D1"/>
    <w:rsid w:val="00D00C09"/>
    <w:rsid w:val="00D00DBB"/>
    <w:rsid w:val="00D01429"/>
    <w:rsid w:val="00D0223E"/>
    <w:rsid w:val="00D04905"/>
    <w:rsid w:val="00D04E0B"/>
    <w:rsid w:val="00D05EED"/>
    <w:rsid w:val="00D06447"/>
    <w:rsid w:val="00D066B0"/>
    <w:rsid w:val="00D06855"/>
    <w:rsid w:val="00D075A7"/>
    <w:rsid w:val="00D10E42"/>
    <w:rsid w:val="00D119E9"/>
    <w:rsid w:val="00D11BC2"/>
    <w:rsid w:val="00D124EE"/>
    <w:rsid w:val="00D12757"/>
    <w:rsid w:val="00D12FA0"/>
    <w:rsid w:val="00D133EA"/>
    <w:rsid w:val="00D134B5"/>
    <w:rsid w:val="00D13CD2"/>
    <w:rsid w:val="00D13E08"/>
    <w:rsid w:val="00D14193"/>
    <w:rsid w:val="00D14370"/>
    <w:rsid w:val="00D14A50"/>
    <w:rsid w:val="00D15720"/>
    <w:rsid w:val="00D15820"/>
    <w:rsid w:val="00D15DEB"/>
    <w:rsid w:val="00D15F00"/>
    <w:rsid w:val="00D16713"/>
    <w:rsid w:val="00D20276"/>
    <w:rsid w:val="00D207A7"/>
    <w:rsid w:val="00D20FC7"/>
    <w:rsid w:val="00D2122D"/>
    <w:rsid w:val="00D2122E"/>
    <w:rsid w:val="00D21C0D"/>
    <w:rsid w:val="00D224D5"/>
    <w:rsid w:val="00D22559"/>
    <w:rsid w:val="00D229A9"/>
    <w:rsid w:val="00D22EF6"/>
    <w:rsid w:val="00D23532"/>
    <w:rsid w:val="00D237B5"/>
    <w:rsid w:val="00D2396F"/>
    <w:rsid w:val="00D23DD0"/>
    <w:rsid w:val="00D23F4F"/>
    <w:rsid w:val="00D2478A"/>
    <w:rsid w:val="00D24974"/>
    <w:rsid w:val="00D2505E"/>
    <w:rsid w:val="00D25081"/>
    <w:rsid w:val="00D251A5"/>
    <w:rsid w:val="00D25479"/>
    <w:rsid w:val="00D25920"/>
    <w:rsid w:val="00D26337"/>
    <w:rsid w:val="00D269AE"/>
    <w:rsid w:val="00D26C0B"/>
    <w:rsid w:val="00D27197"/>
    <w:rsid w:val="00D27455"/>
    <w:rsid w:val="00D27FA3"/>
    <w:rsid w:val="00D30282"/>
    <w:rsid w:val="00D307C3"/>
    <w:rsid w:val="00D30D79"/>
    <w:rsid w:val="00D31469"/>
    <w:rsid w:val="00D31B26"/>
    <w:rsid w:val="00D3290C"/>
    <w:rsid w:val="00D32D5A"/>
    <w:rsid w:val="00D33486"/>
    <w:rsid w:val="00D334BA"/>
    <w:rsid w:val="00D342A5"/>
    <w:rsid w:val="00D34411"/>
    <w:rsid w:val="00D3477B"/>
    <w:rsid w:val="00D34AA6"/>
    <w:rsid w:val="00D34B11"/>
    <w:rsid w:val="00D3507C"/>
    <w:rsid w:val="00D35085"/>
    <w:rsid w:val="00D35EC0"/>
    <w:rsid w:val="00D36BC3"/>
    <w:rsid w:val="00D3719B"/>
    <w:rsid w:val="00D37761"/>
    <w:rsid w:val="00D37DBF"/>
    <w:rsid w:val="00D404BB"/>
    <w:rsid w:val="00D408B5"/>
    <w:rsid w:val="00D410C2"/>
    <w:rsid w:val="00D411D0"/>
    <w:rsid w:val="00D4161E"/>
    <w:rsid w:val="00D422AE"/>
    <w:rsid w:val="00D43124"/>
    <w:rsid w:val="00D43778"/>
    <w:rsid w:val="00D43B63"/>
    <w:rsid w:val="00D44801"/>
    <w:rsid w:val="00D44901"/>
    <w:rsid w:val="00D4495E"/>
    <w:rsid w:val="00D453D1"/>
    <w:rsid w:val="00D45798"/>
    <w:rsid w:val="00D4579A"/>
    <w:rsid w:val="00D46A35"/>
    <w:rsid w:val="00D47149"/>
    <w:rsid w:val="00D47354"/>
    <w:rsid w:val="00D4748B"/>
    <w:rsid w:val="00D47714"/>
    <w:rsid w:val="00D47863"/>
    <w:rsid w:val="00D47A9C"/>
    <w:rsid w:val="00D506C9"/>
    <w:rsid w:val="00D50A0E"/>
    <w:rsid w:val="00D50CF6"/>
    <w:rsid w:val="00D50FF0"/>
    <w:rsid w:val="00D5110F"/>
    <w:rsid w:val="00D5141D"/>
    <w:rsid w:val="00D51969"/>
    <w:rsid w:val="00D51F30"/>
    <w:rsid w:val="00D52069"/>
    <w:rsid w:val="00D52280"/>
    <w:rsid w:val="00D52510"/>
    <w:rsid w:val="00D526A0"/>
    <w:rsid w:val="00D528F9"/>
    <w:rsid w:val="00D52C69"/>
    <w:rsid w:val="00D52F5E"/>
    <w:rsid w:val="00D544F9"/>
    <w:rsid w:val="00D54E19"/>
    <w:rsid w:val="00D55BEA"/>
    <w:rsid w:val="00D55DBD"/>
    <w:rsid w:val="00D56006"/>
    <w:rsid w:val="00D56CD7"/>
    <w:rsid w:val="00D57056"/>
    <w:rsid w:val="00D60030"/>
    <w:rsid w:val="00D601CE"/>
    <w:rsid w:val="00D60402"/>
    <w:rsid w:val="00D607E3"/>
    <w:rsid w:val="00D6112A"/>
    <w:rsid w:val="00D61895"/>
    <w:rsid w:val="00D61AD4"/>
    <w:rsid w:val="00D61BB8"/>
    <w:rsid w:val="00D61F45"/>
    <w:rsid w:val="00D62050"/>
    <w:rsid w:val="00D62174"/>
    <w:rsid w:val="00D622CC"/>
    <w:rsid w:val="00D627BA"/>
    <w:rsid w:val="00D62C75"/>
    <w:rsid w:val="00D633C4"/>
    <w:rsid w:val="00D63C25"/>
    <w:rsid w:val="00D655E0"/>
    <w:rsid w:val="00D65B7C"/>
    <w:rsid w:val="00D65C3D"/>
    <w:rsid w:val="00D65FC7"/>
    <w:rsid w:val="00D661B2"/>
    <w:rsid w:val="00D66347"/>
    <w:rsid w:val="00D6668D"/>
    <w:rsid w:val="00D667F6"/>
    <w:rsid w:val="00D66C45"/>
    <w:rsid w:val="00D671B9"/>
    <w:rsid w:val="00D72616"/>
    <w:rsid w:val="00D728E4"/>
    <w:rsid w:val="00D72B98"/>
    <w:rsid w:val="00D72CCF"/>
    <w:rsid w:val="00D732F1"/>
    <w:rsid w:val="00D7361F"/>
    <w:rsid w:val="00D73CBA"/>
    <w:rsid w:val="00D7413D"/>
    <w:rsid w:val="00D7426E"/>
    <w:rsid w:val="00D74BCE"/>
    <w:rsid w:val="00D74D32"/>
    <w:rsid w:val="00D753EB"/>
    <w:rsid w:val="00D754B4"/>
    <w:rsid w:val="00D76553"/>
    <w:rsid w:val="00D7669E"/>
    <w:rsid w:val="00D77277"/>
    <w:rsid w:val="00D775FF"/>
    <w:rsid w:val="00D7772F"/>
    <w:rsid w:val="00D779F1"/>
    <w:rsid w:val="00D77C3B"/>
    <w:rsid w:val="00D8023B"/>
    <w:rsid w:val="00D802DE"/>
    <w:rsid w:val="00D803C9"/>
    <w:rsid w:val="00D81320"/>
    <w:rsid w:val="00D8142F"/>
    <w:rsid w:val="00D82041"/>
    <w:rsid w:val="00D82172"/>
    <w:rsid w:val="00D8288B"/>
    <w:rsid w:val="00D829A1"/>
    <w:rsid w:val="00D833DA"/>
    <w:rsid w:val="00D83ABD"/>
    <w:rsid w:val="00D8406E"/>
    <w:rsid w:val="00D842AC"/>
    <w:rsid w:val="00D85915"/>
    <w:rsid w:val="00D86AF3"/>
    <w:rsid w:val="00D86BB6"/>
    <w:rsid w:val="00D86C01"/>
    <w:rsid w:val="00D876C1"/>
    <w:rsid w:val="00D87FE2"/>
    <w:rsid w:val="00D9018B"/>
    <w:rsid w:val="00D9026D"/>
    <w:rsid w:val="00D9087B"/>
    <w:rsid w:val="00D9106A"/>
    <w:rsid w:val="00D92137"/>
    <w:rsid w:val="00D9278B"/>
    <w:rsid w:val="00D9313F"/>
    <w:rsid w:val="00D9385D"/>
    <w:rsid w:val="00D93ACE"/>
    <w:rsid w:val="00D94124"/>
    <w:rsid w:val="00D94310"/>
    <w:rsid w:val="00D945BB"/>
    <w:rsid w:val="00D94B88"/>
    <w:rsid w:val="00D95A2C"/>
    <w:rsid w:val="00D973B4"/>
    <w:rsid w:val="00D973B7"/>
    <w:rsid w:val="00D97928"/>
    <w:rsid w:val="00DA021C"/>
    <w:rsid w:val="00DA0559"/>
    <w:rsid w:val="00DA0BF3"/>
    <w:rsid w:val="00DA117F"/>
    <w:rsid w:val="00DA1CF0"/>
    <w:rsid w:val="00DA1D94"/>
    <w:rsid w:val="00DA1E23"/>
    <w:rsid w:val="00DA23E1"/>
    <w:rsid w:val="00DA2D05"/>
    <w:rsid w:val="00DA2EC3"/>
    <w:rsid w:val="00DA2EEE"/>
    <w:rsid w:val="00DA351A"/>
    <w:rsid w:val="00DA3A82"/>
    <w:rsid w:val="00DA5374"/>
    <w:rsid w:val="00DA5945"/>
    <w:rsid w:val="00DA64FA"/>
    <w:rsid w:val="00DA69FF"/>
    <w:rsid w:val="00DA6B4C"/>
    <w:rsid w:val="00DA6C76"/>
    <w:rsid w:val="00DA6DB6"/>
    <w:rsid w:val="00DB01B9"/>
    <w:rsid w:val="00DB05AD"/>
    <w:rsid w:val="00DB0966"/>
    <w:rsid w:val="00DB0D47"/>
    <w:rsid w:val="00DB14B5"/>
    <w:rsid w:val="00DB16CF"/>
    <w:rsid w:val="00DB1F01"/>
    <w:rsid w:val="00DB1F17"/>
    <w:rsid w:val="00DB22A6"/>
    <w:rsid w:val="00DB24D0"/>
    <w:rsid w:val="00DB2A95"/>
    <w:rsid w:val="00DB3103"/>
    <w:rsid w:val="00DB342C"/>
    <w:rsid w:val="00DB4E7A"/>
    <w:rsid w:val="00DB5A9F"/>
    <w:rsid w:val="00DB5D8F"/>
    <w:rsid w:val="00DB5D9C"/>
    <w:rsid w:val="00DB632B"/>
    <w:rsid w:val="00DB685D"/>
    <w:rsid w:val="00DB6C67"/>
    <w:rsid w:val="00DB6DE2"/>
    <w:rsid w:val="00DB779D"/>
    <w:rsid w:val="00DB79B0"/>
    <w:rsid w:val="00DB7CD5"/>
    <w:rsid w:val="00DC03F2"/>
    <w:rsid w:val="00DC0C07"/>
    <w:rsid w:val="00DC0DE5"/>
    <w:rsid w:val="00DC1508"/>
    <w:rsid w:val="00DC1C0F"/>
    <w:rsid w:val="00DC20BF"/>
    <w:rsid w:val="00DC25BC"/>
    <w:rsid w:val="00DC35CD"/>
    <w:rsid w:val="00DC65C2"/>
    <w:rsid w:val="00DC66D5"/>
    <w:rsid w:val="00DC67BB"/>
    <w:rsid w:val="00DC6CB1"/>
    <w:rsid w:val="00DC719E"/>
    <w:rsid w:val="00DC750D"/>
    <w:rsid w:val="00DC7CAD"/>
    <w:rsid w:val="00DC7D9B"/>
    <w:rsid w:val="00DD09B4"/>
    <w:rsid w:val="00DD0BD4"/>
    <w:rsid w:val="00DD0D88"/>
    <w:rsid w:val="00DD0E1D"/>
    <w:rsid w:val="00DD0F8F"/>
    <w:rsid w:val="00DD150E"/>
    <w:rsid w:val="00DD22B7"/>
    <w:rsid w:val="00DD2717"/>
    <w:rsid w:val="00DD2F57"/>
    <w:rsid w:val="00DD3116"/>
    <w:rsid w:val="00DD31FE"/>
    <w:rsid w:val="00DD33EC"/>
    <w:rsid w:val="00DD3857"/>
    <w:rsid w:val="00DD4093"/>
    <w:rsid w:val="00DD48A4"/>
    <w:rsid w:val="00DD48F4"/>
    <w:rsid w:val="00DD598A"/>
    <w:rsid w:val="00DD5B19"/>
    <w:rsid w:val="00DD6919"/>
    <w:rsid w:val="00DD6C06"/>
    <w:rsid w:val="00DD6C60"/>
    <w:rsid w:val="00DD6E29"/>
    <w:rsid w:val="00DD6FFB"/>
    <w:rsid w:val="00DD7883"/>
    <w:rsid w:val="00DD797B"/>
    <w:rsid w:val="00DD7AC6"/>
    <w:rsid w:val="00DE0523"/>
    <w:rsid w:val="00DE0C86"/>
    <w:rsid w:val="00DE0FFC"/>
    <w:rsid w:val="00DE1DD5"/>
    <w:rsid w:val="00DE23D4"/>
    <w:rsid w:val="00DE3254"/>
    <w:rsid w:val="00DE3284"/>
    <w:rsid w:val="00DE36E9"/>
    <w:rsid w:val="00DE40CD"/>
    <w:rsid w:val="00DE4107"/>
    <w:rsid w:val="00DE43B8"/>
    <w:rsid w:val="00DE498D"/>
    <w:rsid w:val="00DE4C02"/>
    <w:rsid w:val="00DE4CCA"/>
    <w:rsid w:val="00DE50B1"/>
    <w:rsid w:val="00DE50B7"/>
    <w:rsid w:val="00DE51AB"/>
    <w:rsid w:val="00DE53E0"/>
    <w:rsid w:val="00DE5BE9"/>
    <w:rsid w:val="00DE635C"/>
    <w:rsid w:val="00DE6F03"/>
    <w:rsid w:val="00DE73D2"/>
    <w:rsid w:val="00DE7886"/>
    <w:rsid w:val="00DE7A24"/>
    <w:rsid w:val="00DE7F53"/>
    <w:rsid w:val="00DF09D5"/>
    <w:rsid w:val="00DF0D2F"/>
    <w:rsid w:val="00DF1401"/>
    <w:rsid w:val="00DF1744"/>
    <w:rsid w:val="00DF17DC"/>
    <w:rsid w:val="00DF1B19"/>
    <w:rsid w:val="00DF21D7"/>
    <w:rsid w:val="00DF2386"/>
    <w:rsid w:val="00DF24BA"/>
    <w:rsid w:val="00DF2AD0"/>
    <w:rsid w:val="00DF332E"/>
    <w:rsid w:val="00DF334C"/>
    <w:rsid w:val="00DF3429"/>
    <w:rsid w:val="00DF48FB"/>
    <w:rsid w:val="00DF4985"/>
    <w:rsid w:val="00DF4BDD"/>
    <w:rsid w:val="00DF5131"/>
    <w:rsid w:val="00DF5342"/>
    <w:rsid w:val="00DF5345"/>
    <w:rsid w:val="00DF5EAD"/>
    <w:rsid w:val="00DF6593"/>
    <w:rsid w:val="00DF6832"/>
    <w:rsid w:val="00DF6989"/>
    <w:rsid w:val="00DF6CEF"/>
    <w:rsid w:val="00DF6ECD"/>
    <w:rsid w:val="00DF73E9"/>
    <w:rsid w:val="00DF7479"/>
    <w:rsid w:val="00DF759C"/>
    <w:rsid w:val="00DF76AB"/>
    <w:rsid w:val="00DF78A9"/>
    <w:rsid w:val="00DF78C9"/>
    <w:rsid w:val="00DF7BB5"/>
    <w:rsid w:val="00E00BF3"/>
    <w:rsid w:val="00E01078"/>
    <w:rsid w:val="00E02276"/>
    <w:rsid w:val="00E022C0"/>
    <w:rsid w:val="00E0373B"/>
    <w:rsid w:val="00E03AC2"/>
    <w:rsid w:val="00E03BBB"/>
    <w:rsid w:val="00E03C03"/>
    <w:rsid w:val="00E03C97"/>
    <w:rsid w:val="00E046C3"/>
    <w:rsid w:val="00E046D9"/>
    <w:rsid w:val="00E04754"/>
    <w:rsid w:val="00E0494D"/>
    <w:rsid w:val="00E04E63"/>
    <w:rsid w:val="00E04F0F"/>
    <w:rsid w:val="00E062E7"/>
    <w:rsid w:val="00E06551"/>
    <w:rsid w:val="00E06C4C"/>
    <w:rsid w:val="00E06F3D"/>
    <w:rsid w:val="00E07FCA"/>
    <w:rsid w:val="00E107C7"/>
    <w:rsid w:val="00E1115E"/>
    <w:rsid w:val="00E11392"/>
    <w:rsid w:val="00E1150F"/>
    <w:rsid w:val="00E11703"/>
    <w:rsid w:val="00E11CA7"/>
    <w:rsid w:val="00E12597"/>
    <w:rsid w:val="00E1280D"/>
    <w:rsid w:val="00E1385D"/>
    <w:rsid w:val="00E148D4"/>
    <w:rsid w:val="00E14DDF"/>
    <w:rsid w:val="00E15F3E"/>
    <w:rsid w:val="00E15FF7"/>
    <w:rsid w:val="00E16572"/>
    <w:rsid w:val="00E1670F"/>
    <w:rsid w:val="00E16808"/>
    <w:rsid w:val="00E1682D"/>
    <w:rsid w:val="00E16FAB"/>
    <w:rsid w:val="00E17681"/>
    <w:rsid w:val="00E17A6C"/>
    <w:rsid w:val="00E200F9"/>
    <w:rsid w:val="00E20422"/>
    <w:rsid w:val="00E22A29"/>
    <w:rsid w:val="00E2319C"/>
    <w:rsid w:val="00E2355A"/>
    <w:rsid w:val="00E239C5"/>
    <w:rsid w:val="00E24422"/>
    <w:rsid w:val="00E244A0"/>
    <w:rsid w:val="00E24D06"/>
    <w:rsid w:val="00E25134"/>
    <w:rsid w:val="00E2513B"/>
    <w:rsid w:val="00E25475"/>
    <w:rsid w:val="00E254AE"/>
    <w:rsid w:val="00E2603A"/>
    <w:rsid w:val="00E27E3D"/>
    <w:rsid w:val="00E30573"/>
    <w:rsid w:val="00E30596"/>
    <w:rsid w:val="00E3072C"/>
    <w:rsid w:val="00E3085E"/>
    <w:rsid w:val="00E308B8"/>
    <w:rsid w:val="00E31BD8"/>
    <w:rsid w:val="00E32B19"/>
    <w:rsid w:val="00E32F72"/>
    <w:rsid w:val="00E3306D"/>
    <w:rsid w:val="00E332D5"/>
    <w:rsid w:val="00E33713"/>
    <w:rsid w:val="00E337F1"/>
    <w:rsid w:val="00E34700"/>
    <w:rsid w:val="00E34AA5"/>
    <w:rsid w:val="00E34DD3"/>
    <w:rsid w:val="00E35842"/>
    <w:rsid w:val="00E35BAC"/>
    <w:rsid w:val="00E3676F"/>
    <w:rsid w:val="00E37086"/>
    <w:rsid w:val="00E401C0"/>
    <w:rsid w:val="00E40541"/>
    <w:rsid w:val="00E43346"/>
    <w:rsid w:val="00E43FC9"/>
    <w:rsid w:val="00E4437B"/>
    <w:rsid w:val="00E44448"/>
    <w:rsid w:val="00E445D4"/>
    <w:rsid w:val="00E446F6"/>
    <w:rsid w:val="00E44B98"/>
    <w:rsid w:val="00E450C1"/>
    <w:rsid w:val="00E4595C"/>
    <w:rsid w:val="00E459AC"/>
    <w:rsid w:val="00E4636E"/>
    <w:rsid w:val="00E46632"/>
    <w:rsid w:val="00E46E4E"/>
    <w:rsid w:val="00E477E3"/>
    <w:rsid w:val="00E47E36"/>
    <w:rsid w:val="00E47E3D"/>
    <w:rsid w:val="00E5069B"/>
    <w:rsid w:val="00E513D8"/>
    <w:rsid w:val="00E51C6B"/>
    <w:rsid w:val="00E5224F"/>
    <w:rsid w:val="00E52632"/>
    <w:rsid w:val="00E533A9"/>
    <w:rsid w:val="00E54319"/>
    <w:rsid w:val="00E54E51"/>
    <w:rsid w:val="00E54F78"/>
    <w:rsid w:val="00E552CA"/>
    <w:rsid w:val="00E5551A"/>
    <w:rsid w:val="00E55EB6"/>
    <w:rsid w:val="00E55FB1"/>
    <w:rsid w:val="00E56E28"/>
    <w:rsid w:val="00E571DC"/>
    <w:rsid w:val="00E57692"/>
    <w:rsid w:val="00E57793"/>
    <w:rsid w:val="00E60911"/>
    <w:rsid w:val="00E6145E"/>
    <w:rsid w:val="00E61847"/>
    <w:rsid w:val="00E61938"/>
    <w:rsid w:val="00E61CDC"/>
    <w:rsid w:val="00E625BC"/>
    <w:rsid w:val="00E6261B"/>
    <w:rsid w:val="00E62906"/>
    <w:rsid w:val="00E629CC"/>
    <w:rsid w:val="00E632D1"/>
    <w:rsid w:val="00E63ACF"/>
    <w:rsid w:val="00E6443E"/>
    <w:rsid w:val="00E64C8C"/>
    <w:rsid w:val="00E64EB3"/>
    <w:rsid w:val="00E6509D"/>
    <w:rsid w:val="00E65188"/>
    <w:rsid w:val="00E652AC"/>
    <w:rsid w:val="00E6606F"/>
    <w:rsid w:val="00E66384"/>
    <w:rsid w:val="00E66992"/>
    <w:rsid w:val="00E66F14"/>
    <w:rsid w:val="00E67582"/>
    <w:rsid w:val="00E707BA"/>
    <w:rsid w:val="00E70A75"/>
    <w:rsid w:val="00E70D21"/>
    <w:rsid w:val="00E70F5D"/>
    <w:rsid w:val="00E7140A"/>
    <w:rsid w:val="00E7197E"/>
    <w:rsid w:val="00E71CDE"/>
    <w:rsid w:val="00E71CE5"/>
    <w:rsid w:val="00E72516"/>
    <w:rsid w:val="00E73316"/>
    <w:rsid w:val="00E73991"/>
    <w:rsid w:val="00E73B75"/>
    <w:rsid w:val="00E74A55"/>
    <w:rsid w:val="00E74A9D"/>
    <w:rsid w:val="00E74F5C"/>
    <w:rsid w:val="00E7545F"/>
    <w:rsid w:val="00E75FE1"/>
    <w:rsid w:val="00E768D2"/>
    <w:rsid w:val="00E77330"/>
    <w:rsid w:val="00E776B8"/>
    <w:rsid w:val="00E7786B"/>
    <w:rsid w:val="00E80E36"/>
    <w:rsid w:val="00E81279"/>
    <w:rsid w:val="00E81968"/>
    <w:rsid w:val="00E81A57"/>
    <w:rsid w:val="00E81B0B"/>
    <w:rsid w:val="00E81D42"/>
    <w:rsid w:val="00E82304"/>
    <w:rsid w:val="00E825EE"/>
    <w:rsid w:val="00E8282E"/>
    <w:rsid w:val="00E8312D"/>
    <w:rsid w:val="00E835F5"/>
    <w:rsid w:val="00E83DD4"/>
    <w:rsid w:val="00E84263"/>
    <w:rsid w:val="00E844E4"/>
    <w:rsid w:val="00E84BBC"/>
    <w:rsid w:val="00E84C9E"/>
    <w:rsid w:val="00E84F5F"/>
    <w:rsid w:val="00E8562A"/>
    <w:rsid w:val="00E85908"/>
    <w:rsid w:val="00E8787D"/>
    <w:rsid w:val="00E879C6"/>
    <w:rsid w:val="00E901F2"/>
    <w:rsid w:val="00E906DB"/>
    <w:rsid w:val="00E907E3"/>
    <w:rsid w:val="00E9094A"/>
    <w:rsid w:val="00E91011"/>
    <w:rsid w:val="00E911B0"/>
    <w:rsid w:val="00E9127F"/>
    <w:rsid w:val="00E91EEF"/>
    <w:rsid w:val="00E92ACB"/>
    <w:rsid w:val="00E92FF9"/>
    <w:rsid w:val="00E9348E"/>
    <w:rsid w:val="00E93644"/>
    <w:rsid w:val="00E93DA2"/>
    <w:rsid w:val="00E942BF"/>
    <w:rsid w:val="00E94EA4"/>
    <w:rsid w:val="00E9528B"/>
    <w:rsid w:val="00E952CF"/>
    <w:rsid w:val="00E95700"/>
    <w:rsid w:val="00E95A02"/>
    <w:rsid w:val="00E95B8C"/>
    <w:rsid w:val="00E95DA0"/>
    <w:rsid w:val="00E95E14"/>
    <w:rsid w:val="00E9689F"/>
    <w:rsid w:val="00E9690D"/>
    <w:rsid w:val="00E96B70"/>
    <w:rsid w:val="00E96C9C"/>
    <w:rsid w:val="00E96D32"/>
    <w:rsid w:val="00E96E7C"/>
    <w:rsid w:val="00E972B8"/>
    <w:rsid w:val="00E9749D"/>
    <w:rsid w:val="00EA0EEE"/>
    <w:rsid w:val="00EA12A8"/>
    <w:rsid w:val="00EA1321"/>
    <w:rsid w:val="00EA15CD"/>
    <w:rsid w:val="00EA229F"/>
    <w:rsid w:val="00EA2675"/>
    <w:rsid w:val="00EA2705"/>
    <w:rsid w:val="00EA2D18"/>
    <w:rsid w:val="00EA3A6D"/>
    <w:rsid w:val="00EA3BD6"/>
    <w:rsid w:val="00EA4149"/>
    <w:rsid w:val="00EA4D54"/>
    <w:rsid w:val="00EA54CE"/>
    <w:rsid w:val="00EA5559"/>
    <w:rsid w:val="00EA597B"/>
    <w:rsid w:val="00EA7ADF"/>
    <w:rsid w:val="00EA7FAF"/>
    <w:rsid w:val="00EB00CD"/>
    <w:rsid w:val="00EB0998"/>
    <w:rsid w:val="00EB17FA"/>
    <w:rsid w:val="00EB1CD7"/>
    <w:rsid w:val="00EB20D6"/>
    <w:rsid w:val="00EB29D6"/>
    <w:rsid w:val="00EB300F"/>
    <w:rsid w:val="00EB3DCF"/>
    <w:rsid w:val="00EB43DA"/>
    <w:rsid w:val="00EB4B70"/>
    <w:rsid w:val="00EB4C3F"/>
    <w:rsid w:val="00EB5389"/>
    <w:rsid w:val="00EB5BD5"/>
    <w:rsid w:val="00EB5E9B"/>
    <w:rsid w:val="00EB5F33"/>
    <w:rsid w:val="00EB60AB"/>
    <w:rsid w:val="00EB6F93"/>
    <w:rsid w:val="00EC0C9E"/>
    <w:rsid w:val="00EC0DE7"/>
    <w:rsid w:val="00EC286C"/>
    <w:rsid w:val="00EC2CD9"/>
    <w:rsid w:val="00EC3536"/>
    <w:rsid w:val="00EC3622"/>
    <w:rsid w:val="00EC3624"/>
    <w:rsid w:val="00EC45CD"/>
    <w:rsid w:val="00EC4892"/>
    <w:rsid w:val="00EC4FF3"/>
    <w:rsid w:val="00EC5200"/>
    <w:rsid w:val="00EC565F"/>
    <w:rsid w:val="00EC669F"/>
    <w:rsid w:val="00EC66D0"/>
    <w:rsid w:val="00EC6B12"/>
    <w:rsid w:val="00EC7492"/>
    <w:rsid w:val="00EC7634"/>
    <w:rsid w:val="00EC7ED9"/>
    <w:rsid w:val="00ED0553"/>
    <w:rsid w:val="00ED06DD"/>
    <w:rsid w:val="00ED07D6"/>
    <w:rsid w:val="00ED1680"/>
    <w:rsid w:val="00ED24FE"/>
    <w:rsid w:val="00ED2F52"/>
    <w:rsid w:val="00ED5454"/>
    <w:rsid w:val="00ED61B2"/>
    <w:rsid w:val="00ED61E9"/>
    <w:rsid w:val="00ED6547"/>
    <w:rsid w:val="00ED6AB4"/>
    <w:rsid w:val="00ED70FF"/>
    <w:rsid w:val="00ED7416"/>
    <w:rsid w:val="00ED7823"/>
    <w:rsid w:val="00ED7CA3"/>
    <w:rsid w:val="00EE0D18"/>
    <w:rsid w:val="00EE0F4C"/>
    <w:rsid w:val="00EE19D8"/>
    <w:rsid w:val="00EE1BB4"/>
    <w:rsid w:val="00EE2711"/>
    <w:rsid w:val="00EE2801"/>
    <w:rsid w:val="00EE2E39"/>
    <w:rsid w:val="00EE3B0B"/>
    <w:rsid w:val="00EE4248"/>
    <w:rsid w:val="00EE481A"/>
    <w:rsid w:val="00EE4861"/>
    <w:rsid w:val="00EE4A14"/>
    <w:rsid w:val="00EE4D5F"/>
    <w:rsid w:val="00EE525D"/>
    <w:rsid w:val="00EE57BB"/>
    <w:rsid w:val="00EE5AB8"/>
    <w:rsid w:val="00EE61C0"/>
    <w:rsid w:val="00EE663B"/>
    <w:rsid w:val="00EE6803"/>
    <w:rsid w:val="00EE68A1"/>
    <w:rsid w:val="00EE6C35"/>
    <w:rsid w:val="00EE6DF8"/>
    <w:rsid w:val="00EE706E"/>
    <w:rsid w:val="00EE70DB"/>
    <w:rsid w:val="00EE7142"/>
    <w:rsid w:val="00EE7799"/>
    <w:rsid w:val="00EE77E9"/>
    <w:rsid w:val="00EE78D3"/>
    <w:rsid w:val="00EE79B7"/>
    <w:rsid w:val="00EE7DBF"/>
    <w:rsid w:val="00EF03B8"/>
    <w:rsid w:val="00EF0FB1"/>
    <w:rsid w:val="00EF18A4"/>
    <w:rsid w:val="00EF1DF3"/>
    <w:rsid w:val="00EF1E9F"/>
    <w:rsid w:val="00EF21AA"/>
    <w:rsid w:val="00EF2342"/>
    <w:rsid w:val="00EF2421"/>
    <w:rsid w:val="00EF2897"/>
    <w:rsid w:val="00EF2994"/>
    <w:rsid w:val="00EF3A56"/>
    <w:rsid w:val="00EF3FC0"/>
    <w:rsid w:val="00EF46F5"/>
    <w:rsid w:val="00EF49BC"/>
    <w:rsid w:val="00EF4AC9"/>
    <w:rsid w:val="00EF4D62"/>
    <w:rsid w:val="00EF5044"/>
    <w:rsid w:val="00EF52B4"/>
    <w:rsid w:val="00EF5937"/>
    <w:rsid w:val="00EF5CE3"/>
    <w:rsid w:val="00EF62A1"/>
    <w:rsid w:val="00EF6972"/>
    <w:rsid w:val="00EF6B29"/>
    <w:rsid w:val="00EF6F8E"/>
    <w:rsid w:val="00EF709A"/>
    <w:rsid w:val="00EF77DE"/>
    <w:rsid w:val="00EF7955"/>
    <w:rsid w:val="00EF7EBA"/>
    <w:rsid w:val="00F025E9"/>
    <w:rsid w:val="00F0298E"/>
    <w:rsid w:val="00F02AB0"/>
    <w:rsid w:val="00F02ACA"/>
    <w:rsid w:val="00F02DA9"/>
    <w:rsid w:val="00F036C3"/>
    <w:rsid w:val="00F038FF"/>
    <w:rsid w:val="00F03B30"/>
    <w:rsid w:val="00F03DBA"/>
    <w:rsid w:val="00F03ECA"/>
    <w:rsid w:val="00F050A8"/>
    <w:rsid w:val="00F05403"/>
    <w:rsid w:val="00F05851"/>
    <w:rsid w:val="00F0587D"/>
    <w:rsid w:val="00F05DDE"/>
    <w:rsid w:val="00F06342"/>
    <w:rsid w:val="00F0650E"/>
    <w:rsid w:val="00F0694E"/>
    <w:rsid w:val="00F07360"/>
    <w:rsid w:val="00F07A7F"/>
    <w:rsid w:val="00F07B16"/>
    <w:rsid w:val="00F07E00"/>
    <w:rsid w:val="00F10412"/>
    <w:rsid w:val="00F10EFE"/>
    <w:rsid w:val="00F11082"/>
    <w:rsid w:val="00F11BF2"/>
    <w:rsid w:val="00F11E0C"/>
    <w:rsid w:val="00F11EA5"/>
    <w:rsid w:val="00F127CB"/>
    <w:rsid w:val="00F12F64"/>
    <w:rsid w:val="00F1347A"/>
    <w:rsid w:val="00F14133"/>
    <w:rsid w:val="00F1496A"/>
    <w:rsid w:val="00F14F1C"/>
    <w:rsid w:val="00F153A8"/>
    <w:rsid w:val="00F15446"/>
    <w:rsid w:val="00F15EED"/>
    <w:rsid w:val="00F16871"/>
    <w:rsid w:val="00F16964"/>
    <w:rsid w:val="00F20085"/>
    <w:rsid w:val="00F2022E"/>
    <w:rsid w:val="00F213F9"/>
    <w:rsid w:val="00F22205"/>
    <w:rsid w:val="00F22C08"/>
    <w:rsid w:val="00F22D4A"/>
    <w:rsid w:val="00F235DF"/>
    <w:rsid w:val="00F23700"/>
    <w:rsid w:val="00F24055"/>
    <w:rsid w:val="00F24330"/>
    <w:rsid w:val="00F24AEC"/>
    <w:rsid w:val="00F24B0D"/>
    <w:rsid w:val="00F24FBB"/>
    <w:rsid w:val="00F2500F"/>
    <w:rsid w:val="00F25556"/>
    <w:rsid w:val="00F25976"/>
    <w:rsid w:val="00F26E72"/>
    <w:rsid w:val="00F27318"/>
    <w:rsid w:val="00F279CB"/>
    <w:rsid w:val="00F3021D"/>
    <w:rsid w:val="00F30E04"/>
    <w:rsid w:val="00F30FEE"/>
    <w:rsid w:val="00F315B9"/>
    <w:rsid w:val="00F3185C"/>
    <w:rsid w:val="00F31FD7"/>
    <w:rsid w:val="00F32ACD"/>
    <w:rsid w:val="00F35571"/>
    <w:rsid w:val="00F35A40"/>
    <w:rsid w:val="00F36884"/>
    <w:rsid w:val="00F36DD9"/>
    <w:rsid w:val="00F37235"/>
    <w:rsid w:val="00F37547"/>
    <w:rsid w:val="00F37E76"/>
    <w:rsid w:val="00F404BA"/>
    <w:rsid w:val="00F40D3D"/>
    <w:rsid w:val="00F4141D"/>
    <w:rsid w:val="00F41983"/>
    <w:rsid w:val="00F41AF7"/>
    <w:rsid w:val="00F41B23"/>
    <w:rsid w:val="00F41FF5"/>
    <w:rsid w:val="00F42490"/>
    <w:rsid w:val="00F427AB"/>
    <w:rsid w:val="00F43862"/>
    <w:rsid w:val="00F43DCD"/>
    <w:rsid w:val="00F44144"/>
    <w:rsid w:val="00F443AF"/>
    <w:rsid w:val="00F4564D"/>
    <w:rsid w:val="00F468F3"/>
    <w:rsid w:val="00F46DE8"/>
    <w:rsid w:val="00F479E8"/>
    <w:rsid w:val="00F47A69"/>
    <w:rsid w:val="00F50003"/>
    <w:rsid w:val="00F500E5"/>
    <w:rsid w:val="00F51783"/>
    <w:rsid w:val="00F51D8A"/>
    <w:rsid w:val="00F5242D"/>
    <w:rsid w:val="00F526D3"/>
    <w:rsid w:val="00F52D34"/>
    <w:rsid w:val="00F538C4"/>
    <w:rsid w:val="00F5404F"/>
    <w:rsid w:val="00F54557"/>
    <w:rsid w:val="00F550B8"/>
    <w:rsid w:val="00F552DD"/>
    <w:rsid w:val="00F5548B"/>
    <w:rsid w:val="00F554DC"/>
    <w:rsid w:val="00F56789"/>
    <w:rsid w:val="00F56940"/>
    <w:rsid w:val="00F56AB6"/>
    <w:rsid w:val="00F56C11"/>
    <w:rsid w:val="00F56CD7"/>
    <w:rsid w:val="00F57FF2"/>
    <w:rsid w:val="00F60193"/>
    <w:rsid w:val="00F604AE"/>
    <w:rsid w:val="00F604FA"/>
    <w:rsid w:val="00F60804"/>
    <w:rsid w:val="00F6260F"/>
    <w:rsid w:val="00F62CDB"/>
    <w:rsid w:val="00F63C52"/>
    <w:rsid w:val="00F6401E"/>
    <w:rsid w:val="00F64598"/>
    <w:rsid w:val="00F64916"/>
    <w:rsid w:val="00F650AB"/>
    <w:rsid w:val="00F65A65"/>
    <w:rsid w:val="00F65EC2"/>
    <w:rsid w:val="00F6611F"/>
    <w:rsid w:val="00F6626B"/>
    <w:rsid w:val="00F66301"/>
    <w:rsid w:val="00F66510"/>
    <w:rsid w:val="00F66778"/>
    <w:rsid w:val="00F66C0B"/>
    <w:rsid w:val="00F66D02"/>
    <w:rsid w:val="00F676B0"/>
    <w:rsid w:val="00F67DDD"/>
    <w:rsid w:val="00F67DF6"/>
    <w:rsid w:val="00F70192"/>
    <w:rsid w:val="00F7026A"/>
    <w:rsid w:val="00F7095C"/>
    <w:rsid w:val="00F70B74"/>
    <w:rsid w:val="00F7125A"/>
    <w:rsid w:val="00F712C6"/>
    <w:rsid w:val="00F71537"/>
    <w:rsid w:val="00F71F2E"/>
    <w:rsid w:val="00F73CE6"/>
    <w:rsid w:val="00F74448"/>
    <w:rsid w:val="00F74526"/>
    <w:rsid w:val="00F74BBD"/>
    <w:rsid w:val="00F74E50"/>
    <w:rsid w:val="00F75048"/>
    <w:rsid w:val="00F76E16"/>
    <w:rsid w:val="00F770E7"/>
    <w:rsid w:val="00F7711E"/>
    <w:rsid w:val="00F77525"/>
    <w:rsid w:val="00F77694"/>
    <w:rsid w:val="00F7771C"/>
    <w:rsid w:val="00F77A1D"/>
    <w:rsid w:val="00F803A6"/>
    <w:rsid w:val="00F804DF"/>
    <w:rsid w:val="00F80A87"/>
    <w:rsid w:val="00F80DEF"/>
    <w:rsid w:val="00F81E0D"/>
    <w:rsid w:val="00F81E38"/>
    <w:rsid w:val="00F82226"/>
    <w:rsid w:val="00F8327F"/>
    <w:rsid w:val="00F8330E"/>
    <w:rsid w:val="00F83349"/>
    <w:rsid w:val="00F83861"/>
    <w:rsid w:val="00F83CCE"/>
    <w:rsid w:val="00F841C9"/>
    <w:rsid w:val="00F856F8"/>
    <w:rsid w:val="00F86190"/>
    <w:rsid w:val="00F8656E"/>
    <w:rsid w:val="00F866AF"/>
    <w:rsid w:val="00F86970"/>
    <w:rsid w:val="00F86AE7"/>
    <w:rsid w:val="00F879BA"/>
    <w:rsid w:val="00F905EF"/>
    <w:rsid w:val="00F9096D"/>
    <w:rsid w:val="00F90CDC"/>
    <w:rsid w:val="00F9120E"/>
    <w:rsid w:val="00F9127C"/>
    <w:rsid w:val="00F91327"/>
    <w:rsid w:val="00F9155B"/>
    <w:rsid w:val="00F91F27"/>
    <w:rsid w:val="00F921CF"/>
    <w:rsid w:val="00F921E0"/>
    <w:rsid w:val="00F924B8"/>
    <w:rsid w:val="00F92B45"/>
    <w:rsid w:val="00F931A7"/>
    <w:rsid w:val="00F933B9"/>
    <w:rsid w:val="00F935AB"/>
    <w:rsid w:val="00F936E7"/>
    <w:rsid w:val="00F93B16"/>
    <w:rsid w:val="00F945A8"/>
    <w:rsid w:val="00F95422"/>
    <w:rsid w:val="00F963CE"/>
    <w:rsid w:val="00F968AF"/>
    <w:rsid w:val="00F96FD4"/>
    <w:rsid w:val="00F975FE"/>
    <w:rsid w:val="00F97A5C"/>
    <w:rsid w:val="00FA02AA"/>
    <w:rsid w:val="00FA0591"/>
    <w:rsid w:val="00FA0B5B"/>
    <w:rsid w:val="00FA0E40"/>
    <w:rsid w:val="00FA1547"/>
    <w:rsid w:val="00FA1572"/>
    <w:rsid w:val="00FA1BA0"/>
    <w:rsid w:val="00FA1BC0"/>
    <w:rsid w:val="00FA1DD6"/>
    <w:rsid w:val="00FA20CC"/>
    <w:rsid w:val="00FA24BD"/>
    <w:rsid w:val="00FA320A"/>
    <w:rsid w:val="00FA3213"/>
    <w:rsid w:val="00FA33BE"/>
    <w:rsid w:val="00FA39E7"/>
    <w:rsid w:val="00FA3F02"/>
    <w:rsid w:val="00FA4006"/>
    <w:rsid w:val="00FA41BF"/>
    <w:rsid w:val="00FA4AB3"/>
    <w:rsid w:val="00FA5516"/>
    <w:rsid w:val="00FA55F3"/>
    <w:rsid w:val="00FA59AF"/>
    <w:rsid w:val="00FA63AE"/>
    <w:rsid w:val="00FA71D5"/>
    <w:rsid w:val="00FA75A8"/>
    <w:rsid w:val="00FA77C8"/>
    <w:rsid w:val="00FB17CA"/>
    <w:rsid w:val="00FB215D"/>
    <w:rsid w:val="00FB21D0"/>
    <w:rsid w:val="00FB251C"/>
    <w:rsid w:val="00FB27CC"/>
    <w:rsid w:val="00FB2E6E"/>
    <w:rsid w:val="00FB3276"/>
    <w:rsid w:val="00FB3632"/>
    <w:rsid w:val="00FB3DE4"/>
    <w:rsid w:val="00FB44AC"/>
    <w:rsid w:val="00FB465E"/>
    <w:rsid w:val="00FB4929"/>
    <w:rsid w:val="00FB4E7B"/>
    <w:rsid w:val="00FB5B11"/>
    <w:rsid w:val="00FB5EA4"/>
    <w:rsid w:val="00FB79A2"/>
    <w:rsid w:val="00FB7BC7"/>
    <w:rsid w:val="00FB7E7C"/>
    <w:rsid w:val="00FC070B"/>
    <w:rsid w:val="00FC1324"/>
    <w:rsid w:val="00FC15CB"/>
    <w:rsid w:val="00FC1A2F"/>
    <w:rsid w:val="00FC26A5"/>
    <w:rsid w:val="00FC2874"/>
    <w:rsid w:val="00FC2EF9"/>
    <w:rsid w:val="00FC348B"/>
    <w:rsid w:val="00FC3D42"/>
    <w:rsid w:val="00FC4440"/>
    <w:rsid w:val="00FC45D4"/>
    <w:rsid w:val="00FC4F67"/>
    <w:rsid w:val="00FC594E"/>
    <w:rsid w:val="00FC5E3E"/>
    <w:rsid w:val="00FC63A6"/>
    <w:rsid w:val="00FC6A18"/>
    <w:rsid w:val="00FC7B48"/>
    <w:rsid w:val="00FC7F44"/>
    <w:rsid w:val="00FD0498"/>
    <w:rsid w:val="00FD15A2"/>
    <w:rsid w:val="00FD1E6B"/>
    <w:rsid w:val="00FD26AA"/>
    <w:rsid w:val="00FD2AB5"/>
    <w:rsid w:val="00FD2CE0"/>
    <w:rsid w:val="00FD336C"/>
    <w:rsid w:val="00FD3620"/>
    <w:rsid w:val="00FD37FF"/>
    <w:rsid w:val="00FD394F"/>
    <w:rsid w:val="00FD3A51"/>
    <w:rsid w:val="00FD3B10"/>
    <w:rsid w:val="00FD40FB"/>
    <w:rsid w:val="00FD42C5"/>
    <w:rsid w:val="00FD49B1"/>
    <w:rsid w:val="00FD4CBB"/>
    <w:rsid w:val="00FD4D71"/>
    <w:rsid w:val="00FD5337"/>
    <w:rsid w:val="00FD58D5"/>
    <w:rsid w:val="00FD64DE"/>
    <w:rsid w:val="00FD6E53"/>
    <w:rsid w:val="00FD787B"/>
    <w:rsid w:val="00FD7B58"/>
    <w:rsid w:val="00FE01F7"/>
    <w:rsid w:val="00FE032E"/>
    <w:rsid w:val="00FE126A"/>
    <w:rsid w:val="00FE18E1"/>
    <w:rsid w:val="00FE2697"/>
    <w:rsid w:val="00FE27DA"/>
    <w:rsid w:val="00FE3049"/>
    <w:rsid w:val="00FE30AF"/>
    <w:rsid w:val="00FE3384"/>
    <w:rsid w:val="00FE42ED"/>
    <w:rsid w:val="00FE4A73"/>
    <w:rsid w:val="00FE4A75"/>
    <w:rsid w:val="00FE4D3D"/>
    <w:rsid w:val="00FE4F21"/>
    <w:rsid w:val="00FE5387"/>
    <w:rsid w:val="00FE5976"/>
    <w:rsid w:val="00FE5A65"/>
    <w:rsid w:val="00FE6C83"/>
    <w:rsid w:val="00FE711F"/>
    <w:rsid w:val="00FE7446"/>
    <w:rsid w:val="00FE7885"/>
    <w:rsid w:val="00FE7F12"/>
    <w:rsid w:val="00FE7F52"/>
    <w:rsid w:val="00FF079A"/>
    <w:rsid w:val="00FF0977"/>
    <w:rsid w:val="00FF1279"/>
    <w:rsid w:val="00FF19B7"/>
    <w:rsid w:val="00FF19CC"/>
    <w:rsid w:val="00FF1A93"/>
    <w:rsid w:val="00FF1DA7"/>
    <w:rsid w:val="00FF21CD"/>
    <w:rsid w:val="00FF2863"/>
    <w:rsid w:val="00FF29AC"/>
    <w:rsid w:val="00FF2A6A"/>
    <w:rsid w:val="00FF2E0C"/>
    <w:rsid w:val="00FF3620"/>
    <w:rsid w:val="00FF37F3"/>
    <w:rsid w:val="00FF39ED"/>
    <w:rsid w:val="00FF4153"/>
    <w:rsid w:val="00FF43A5"/>
    <w:rsid w:val="00FF44F0"/>
    <w:rsid w:val="00FF5357"/>
    <w:rsid w:val="00FF6194"/>
    <w:rsid w:val="00FF6D3B"/>
    <w:rsid w:val="00FF6D96"/>
    <w:rsid w:val="00FF7811"/>
    <w:rsid w:val="00FF786C"/>
    <w:rsid w:val="00FF7C09"/>
    <w:rsid w:val="00FF7C5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header" w:uiPriority="0"/>
    <w:lsdException w:name="footer" w:uiPriority="0"/>
    <w:lsdException w:name="caption" w:uiPriority="0"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Body Text First Indent" w:uiPriority="0"/>
    <w:lsdException w:name="Note Heading" w:uiPriority="0"/>
    <w:lsdException w:name="Body Text 2" w:uiPriority="0"/>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6E0199"/>
    <w:pPr>
      <w:widowControl w:val="0"/>
      <w:jc w:val="both"/>
    </w:pPr>
    <w:rPr>
      <w:rFonts w:ascii="Arial" w:hAnsi="Arial" w:cs="Arial"/>
      <w:sz w:val="21"/>
      <w:szCs w:val="18"/>
    </w:rPr>
  </w:style>
  <w:style w:type="paragraph" w:styleId="1">
    <w:name w:val="heading 1"/>
    <w:aliases w:val="H1,Normal + Font: Helvetica,Bold,Space Before 12 pt,Not Bold,NMP Heading 1,app heading 1,l1,h1,II+,I,Head1,Head,Numbered,nu,Level 1 Head,Header 1,heading 1,RFP Head 1,Heading1,H1-Heading 1,Legal Line 1,head 1,Heading No. L1,11,12,13,111,14,112,step"/>
    <w:basedOn w:val="a1"/>
    <w:next w:val="a2"/>
    <w:link w:val="1Char"/>
    <w:qFormat/>
    <w:rsid w:val="006E0199"/>
    <w:pPr>
      <w:keepNext/>
      <w:keepLines/>
      <w:numPr>
        <w:numId w:val="1"/>
      </w:numPr>
      <w:spacing w:line="360" w:lineRule="auto"/>
      <w:outlineLvl w:val="0"/>
    </w:pPr>
    <w:rPr>
      <w:rFonts w:cs="Times New Roman"/>
      <w:b/>
      <w:kern w:val="44"/>
      <w:sz w:val="28"/>
    </w:rPr>
  </w:style>
  <w:style w:type="paragraph" w:styleId="2">
    <w:name w:val="heading 2"/>
    <w:aliases w:val="heading 2+ Indent: Left 0.25 in,Head2A,H2,Chapter,1.Seite,A,h2,heading 2,Heading2,H2-Heading 2,Header 2,Header2,22,heading2,list2,A.B.C.,21,23,24,25,211,221,231,241,26,212,222,232,242,251,2111,2211,2311,2411,27,213,223,233,243,252,2112,2212,第一章 标题 "/>
    <w:basedOn w:val="a1"/>
    <w:next w:val="a2"/>
    <w:link w:val="2Char"/>
    <w:qFormat/>
    <w:rsid w:val="006E0199"/>
    <w:pPr>
      <w:keepNext/>
      <w:keepLines/>
      <w:numPr>
        <w:ilvl w:val="1"/>
        <w:numId w:val="1"/>
      </w:numPr>
      <w:spacing w:line="360" w:lineRule="auto"/>
      <w:outlineLvl w:val="1"/>
    </w:pPr>
    <w:rPr>
      <w:rFonts w:cs="Times New Roman"/>
      <w:b/>
      <w:sz w:val="24"/>
    </w:rPr>
  </w:style>
  <w:style w:type="paragraph" w:styleId="3">
    <w:name w:val="heading 3"/>
    <w:aliases w:val="heading 3 + Indent: Left 0.25 in,heading 3 + Indent: Left 0.25 in Char,H3,h3,Heading 3 - old,l3,CT,Level 3 Head,3rd level,heading 3,h3 sub heading,head3,C Sub-Sub/Italic,Head 3,Head 31,Head 32,C Sub-Sub/Italic1,Project Index,list 3,l3.3,b,b3,h31"/>
    <w:basedOn w:val="a1"/>
    <w:next w:val="a2"/>
    <w:link w:val="3Char"/>
    <w:qFormat/>
    <w:rsid w:val="006E0199"/>
    <w:pPr>
      <w:keepNext/>
      <w:keepLines/>
      <w:numPr>
        <w:ilvl w:val="2"/>
        <w:numId w:val="1"/>
      </w:numPr>
      <w:outlineLvl w:val="2"/>
    </w:pPr>
    <w:rPr>
      <w:rFonts w:cs="Times New Roman"/>
      <w:b/>
      <w:sz w:val="20"/>
    </w:rPr>
  </w:style>
  <w:style w:type="paragraph" w:styleId="4">
    <w:name w:val="heading 4"/>
    <w:aliases w:val="heading 4 + Indent: Left 0.5 in,h4,Subsection,H4,bullet,bl,bb,h41,H41,bullet1,bl1,bb1,h42,H42,bullet2,bl2,bb2,h411,H411,bullet11,bl11,bb11,h43,H43,bullet3,bl3,bb3,h412,H412,bullet12,bl12,bb12,h421,H421,bullet21,bl21,bb21,h4111,H4111,bullet111,bl111"/>
    <w:basedOn w:val="a1"/>
    <w:next w:val="a2"/>
    <w:link w:val="4Char"/>
    <w:qFormat/>
    <w:rsid w:val="006E0199"/>
    <w:pPr>
      <w:keepNext/>
      <w:keepLines/>
      <w:numPr>
        <w:ilvl w:val="3"/>
        <w:numId w:val="1"/>
      </w:numPr>
      <w:spacing w:line="360" w:lineRule="auto"/>
      <w:outlineLvl w:val="3"/>
    </w:pPr>
    <w:rPr>
      <w:rFonts w:cs="Times New Roman"/>
      <w:b/>
      <w:sz w:val="20"/>
    </w:rPr>
  </w:style>
  <w:style w:type="paragraph" w:styleId="5">
    <w:name w:val="heading 5"/>
    <w:aliases w:val="H5,First Bullet,L5,dash,ds,dd,H51,First Bullet1,L51,51,dash1,ds1,dd1,H52,First Bullet2,L52,52,dash2,ds2,dd2,H53,First Bullet3,L53,53,dash3,ds3,dd3,H54,First Bullet4,L54,54,dash4,ds4,dd4,H55,First Bullet5,L55,55,dash5,ds5,dd5,H56,First Bullet6,h5,l5"/>
    <w:basedOn w:val="a1"/>
    <w:next w:val="a2"/>
    <w:link w:val="5Char"/>
    <w:qFormat/>
    <w:rsid w:val="006E0199"/>
    <w:pPr>
      <w:keepNext/>
      <w:keepLines/>
      <w:numPr>
        <w:ilvl w:val="4"/>
        <w:numId w:val="1"/>
      </w:numPr>
      <w:spacing w:line="360" w:lineRule="auto"/>
      <w:outlineLvl w:val="4"/>
    </w:pPr>
    <w:rPr>
      <w:rFonts w:cs="Times New Roman"/>
      <w:b/>
      <w:sz w:val="20"/>
    </w:rPr>
  </w:style>
  <w:style w:type="paragraph" w:styleId="6">
    <w:name w:val="heading 6"/>
    <w:basedOn w:val="a1"/>
    <w:next w:val="a1"/>
    <w:link w:val="6Char"/>
    <w:qFormat/>
    <w:rsid w:val="008322A6"/>
    <w:pPr>
      <w:widowControl/>
      <w:numPr>
        <w:ilvl w:val="5"/>
        <w:numId w:val="2"/>
      </w:numPr>
      <w:overflowPunct w:val="0"/>
      <w:autoSpaceDE w:val="0"/>
      <w:autoSpaceDN w:val="0"/>
      <w:adjustRightInd w:val="0"/>
      <w:spacing w:before="240" w:after="60" w:line="360" w:lineRule="auto"/>
      <w:textAlignment w:val="baseline"/>
      <w:outlineLvl w:val="5"/>
    </w:pPr>
    <w:rPr>
      <w:rFonts w:cs="Times New Roman"/>
      <w:i/>
      <w:noProof/>
      <w:sz w:val="22"/>
      <w:szCs w:val="20"/>
    </w:rPr>
  </w:style>
  <w:style w:type="paragraph" w:styleId="7">
    <w:name w:val="heading 7"/>
    <w:basedOn w:val="a1"/>
    <w:next w:val="a1"/>
    <w:link w:val="7Char"/>
    <w:qFormat/>
    <w:rsid w:val="008322A6"/>
    <w:pPr>
      <w:widowControl/>
      <w:numPr>
        <w:ilvl w:val="6"/>
        <w:numId w:val="2"/>
      </w:numPr>
      <w:overflowPunct w:val="0"/>
      <w:autoSpaceDE w:val="0"/>
      <w:autoSpaceDN w:val="0"/>
      <w:adjustRightInd w:val="0"/>
      <w:spacing w:before="240" w:after="60" w:line="360" w:lineRule="auto"/>
      <w:textAlignment w:val="baseline"/>
      <w:outlineLvl w:val="6"/>
    </w:pPr>
    <w:rPr>
      <w:rFonts w:cs="Times New Roman"/>
      <w:noProof/>
      <w:sz w:val="24"/>
      <w:szCs w:val="20"/>
    </w:rPr>
  </w:style>
  <w:style w:type="paragraph" w:styleId="8">
    <w:name w:val="heading 8"/>
    <w:basedOn w:val="a1"/>
    <w:next w:val="a1"/>
    <w:link w:val="8Char"/>
    <w:qFormat/>
    <w:rsid w:val="008322A6"/>
    <w:pPr>
      <w:widowControl/>
      <w:numPr>
        <w:ilvl w:val="7"/>
        <w:numId w:val="2"/>
      </w:numPr>
      <w:overflowPunct w:val="0"/>
      <w:autoSpaceDE w:val="0"/>
      <w:autoSpaceDN w:val="0"/>
      <w:adjustRightInd w:val="0"/>
      <w:spacing w:before="240" w:after="60" w:line="360" w:lineRule="auto"/>
      <w:textAlignment w:val="baseline"/>
      <w:outlineLvl w:val="7"/>
    </w:pPr>
    <w:rPr>
      <w:rFonts w:cs="Times New Roman"/>
      <w:i/>
      <w:noProof/>
      <w:sz w:val="24"/>
      <w:szCs w:val="20"/>
    </w:rPr>
  </w:style>
  <w:style w:type="paragraph" w:styleId="9">
    <w:name w:val="heading 9"/>
    <w:basedOn w:val="a1"/>
    <w:next w:val="a1"/>
    <w:link w:val="9Char"/>
    <w:qFormat/>
    <w:rsid w:val="008322A6"/>
    <w:pPr>
      <w:widowControl/>
      <w:numPr>
        <w:ilvl w:val="8"/>
        <w:numId w:val="2"/>
      </w:numPr>
      <w:overflowPunct w:val="0"/>
      <w:autoSpaceDE w:val="0"/>
      <w:autoSpaceDN w:val="0"/>
      <w:adjustRightInd w:val="0"/>
      <w:spacing w:before="240" w:after="60" w:line="360" w:lineRule="auto"/>
      <w:textAlignment w:val="baseline"/>
      <w:outlineLvl w:val="8"/>
    </w:pPr>
    <w:rPr>
      <w:rFonts w:cs="Times New Roman"/>
      <w:i/>
      <w:noProof/>
      <w:sz w:val="18"/>
      <w:szCs w:val="20"/>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Char">
    <w:name w:val="标题 1 Char"/>
    <w:aliases w:val="H1 Char,Normal + Font: Helvetica Char,Bold Char,Space Before 12 pt Char,Not Bold Char,NMP Heading 1 Char,app heading 1 Char,l1 Char,h1 Char,II+ Char,I Char,Head1 Char,Head Char,Numbered Char,nu Char,Level 1 Head Char,Header 1 Char,head 1 Char"/>
    <w:link w:val="1"/>
    <w:rsid w:val="006E0199"/>
    <w:rPr>
      <w:rFonts w:ascii="Arial" w:hAnsi="Arial"/>
      <w:b/>
      <w:kern w:val="44"/>
      <w:sz w:val="28"/>
      <w:szCs w:val="18"/>
    </w:rPr>
  </w:style>
  <w:style w:type="character" w:customStyle="1" w:styleId="2Char">
    <w:name w:val="标题 2 Char"/>
    <w:aliases w:val="heading 2+ Indent: Left 0.25 in Char,Head2A Char,H2 Char,Chapter Char,1.Seite Char,A Char,h2 Char,heading 2 Char,Heading2 Char,H2-Heading 2 Char,Header 2 Char,Header2 Char,22 Char,heading2 Char,list2 Char,A.B.C. Char,21 Char,23 Char,24 Char"/>
    <w:link w:val="2"/>
    <w:rsid w:val="006E0199"/>
    <w:rPr>
      <w:rFonts w:ascii="Arial" w:hAnsi="Arial"/>
      <w:b/>
      <w:sz w:val="24"/>
      <w:szCs w:val="18"/>
    </w:rPr>
  </w:style>
  <w:style w:type="character" w:customStyle="1" w:styleId="3Char">
    <w:name w:val="标题 3 Char"/>
    <w:aliases w:val="heading 3 + Indent: Left 0.25 in Char1,heading 3 + Indent: Left 0.25 in Char Char,H3 Char,h3 Char,Heading 3 - old Char,l3 Char,CT Char,Level 3 Head Char,3rd level Char,heading 3 Char,h3 sub heading Char,head3 Char,C Sub-Sub/Italic Char,b Char"/>
    <w:link w:val="3"/>
    <w:rsid w:val="006E0199"/>
    <w:rPr>
      <w:rFonts w:ascii="Arial" w:hAnsi="Arial"/>
      <w:b/>
      <w:szCs w:val="18"/>
    </w:rPr>
  </w:style>
  <w:style w:type="character" w:customStyle="1" w:styleId="4Char">
    <w:name w:val="标题 4 Char"/>
    <w:aliases w:val="heading 4 + Indent: Left 0.5 in Char,h4 Char,Subsection Char,H4 Char,bullet Char,bl Char,bb Char,h41 Char,H41 Char,bullet1 Char,bl1 Char,bb1 Char,h42 Char,H42 Char,bullet2 Char,bl2 Char,bb2 Char,h411 Char,H411 Char,bullet11 Char,bl11 Char"/>
    <w:link w:val="4"/>
    <w:rsid w:val="006E0199"/>
    <w:rPr>
      <w:rFonts w:ascii="Arial" w:hAnsi="Arial"/>
      <w:b/>
      <w:szCs w:val="18"/>
    </w:rPr>
  </w:style>
  <w:style w:type="character" w:customStyle="1" w:styleId="5Char">
    <w:name w:val="标题 5 Char"/>
    <w:aliases w:val="H5 Char,First Bullet Char,L5 Char,dash Char,ds Char,dd Char,H51 Char,First Bullet1 Char,L51 Char,51 Char,dash1 Char,ds1 Char,dd1 Char,H52 Char,First Bullet2 Char,L52 Char,52 Char,dash2 Char,ds2 Char,dd2 Char,H53 Char,First Bullet3 Char,53 Char"/>
    <w:link w:val="5"/>
    <w:rsid w:val="006E0199"/>
    <w:rPr>
      <w:rFonts w:ascii="Arial" w:hAnsi="Arial"/>
      <w:b/>
      <w:szCs w:val="18"/>
    </w:rPr>
  </w:style>
  <w:style w:type="paragraph" w:styleId="a2">
    <w:name w:val="Normal Indent"/>
    <w:aliases w:val="首行缩进,表正文,正文非缩进,正文不缩进,正文（首行缩进两字）＋行距：1.5倍行距,正文缩进 Char,正文（首行缩进两字）,正文-段前3磅,正文缩进（首行缩进两字）,特点,段1,正文缩进 Char Char Char Char Char,正文缩进 Char Char Char,正文（首行缩进两字） Char Char,标题4,四号,ALT+Z,Alt+X,mr正文缩进,正文对齐,正文缩进William,缩进,正文（首行缩进两字） Char Char Char Char,特点 Char,bt"/>
    <w:basedOn w:val="a1"/>
    <w:link w:val="Char1"/>
    <w:rsid w:val="006E0199"/>
    <w:pPr>
      <w:ind w:firstLine="420"/>
    </w:pPr>
  </w:style>
  <w:style w:type="paragraph" w:customStyle="1" w:styleId="20">
    <w:name w:val="正文缩进2字符"/>
    <w:rsid w:val="006E0199"/>
    <w:pPr>
      <w:spacing w:line="300" w:lineRule="auto"/>
      <w:ind w:firstLineChars="200" w:firstLine="200"/>
      <w:jc w:val="both"/>
    </w:pPr>
    <w:rPr>
      <w:rFonts w:ascii="Times New Roman" w:hAnsi="Times New Roman"/>
      <w:kern w:val="2"/>
      <w:sz w:val="21"/>
      <w:szCs w:val="24"/>
    </w:rPr>
  </w:style>
  <w:style w:type="table" w:styleId="a6">
    <w:name w:val="Table Grid"/>
    <w:basedOn w:val="a4"/>
    <w:rsid w:val="005152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1"/>
    <w:uiPriority w:val="34"/>
    <w:qFormat/>
    <w:rsid w:val="00A10CD0"/>
    <w:pPr>
      <w:ind w:firstLineChars="200" w:firstLine="420"/>
    </w:pPr>
  </w:style>
  <w:style w:type="character" w:styleId="a8">
    <w:name w:val="Hyperlink"/>
    <w:uiPriority w:val="99"/>
    <w:unhideWhenUsed/>
    <w:rsid w:val="00A32BD4"/>
    <w:rPr>
      <w:color w:val="0000FF"/>
      <w:u w:val="single"/>
    </w:rPr>
  </w:style>
  <w:style w:type="character" w:customStyle="1" w:styleId="apple-converted-space">
    <w:name w:val="apple-converted-space"/>
    <w:basedOn w:val="a3"/>
    <w:rsid w:val="00A32BD4"/>
  </w:style>
  <w:style w:type="paragraph" w:styleId="a9">
    <w:name w:val="Document Map"/>
    <w:basedOn w:val="a1"/>
    <w:link w:val="Char"/>
    <w:semiHidden/>
    <w:unhideWhenUsed/>
    <w:rsid w:val="00046302"/>
    <w:rPr>
      <w:rFonts w:ascii="宋体" w:cs="Times New Roman"/>
      <w:sz w:val="18"/>
    </w:rPr>
  </w:style>
  <w:style w:type="character" w:customStyle="1" w:styleId="Char">
    <w:name w:val="文档结构图 Char"/>
    <w:link w:val="a9"/>
    <w:uiPriority w:val="99"/>
    <w:semiHidden/>
    <w:rsid w:val="00046302"/>
    <w:rPr>
      <w:rFonts w:ascii="宋体" w:eastAsia="宋体" w:hAnsi="Arial" w:cs="Arial"/>
      <w:kern w:val="0"/>
      <w:sz w:val="18"/>
      <w:szCs w:val="18"/>
    </w:rPr>
  </w:style>
  <w:style w:type="paragraph" w:styleId="aa">
    <w:name w:val="header"/>
    <w:basedOn w:val="a1"/>
    <w:link w:val="Char0"/>
    <w:unhideWhenUsed/>
    <w:rsid w:val="00046302"/>
    <w:pPr>
      <w:pBdr>
        <w:bottom w:val="single" w:sz="6" w:space="1" w:color="auto"/>
      </w:pBdr>
      <w:tabs>
        <w:tab w:val="center" w:pos="4153"/>
        <w:tab w:val="right" w:pos="8306"/>
      </w:tabs>
      <w:snapToGrid w:val="0"/>
      <w:jc w:val="center"/>
    </w:pPr>
    <w:rPr>
      <w:rFonts w:cs="Times New Roman"/>
      <w:sz w:val="18"/>
    </w:rPr>
  </w:style>
  <w:style w:type="character" w:customStyle="1" w:styleId="Char0">
    <w:name w:val="页眉 Char"/>
    <w:link w:val="aa"/>
    <w:uiPriority w:val="99"/>
    <w:rsid w:val="00046302"/>
    <w:rPr>
      <w:rFonts w:ascii="Arial" w:eastAsia="宋体" w:hAnsi="Arial" w:cs="Arial"/>
      <w:kern w:val="0"/>
      <w:sz w:val="18"/>
      <w:szCs w:val="18"/>
    </w:rPr>
  </w:style>
  <w:style w:type="paragraph" w:styleId="ab">
    <w:name w:val="footer"/>
    <w:basedOn w:val="a1"/>
    <w:link w:val="Char2"/>
    <w:unhideWhenUsed/>
    <w:rsid w:val="00046302"/>
    <w:pPr>
      <w:tabs>
        <w:tab w:val="center" w:pos="4153"/>
        <w:tab w:val="right" w:pos="8306"/>
      </w:tabs>
      <w:snapToGrid w:val="0"/>
      <w:jc w:val="left"/>
    </w:pPr>
    <w:rPr>
      <w:rFonts w:cs="Times New Roman"/>
      <w:sz w:val="18"/>
    </w:rPr>
  </w:style>
  <w:style w:type="character" w:customStyle="1" w:styleId="Char2">
    <w:name w:val="页脚 Char"/>
    <w:link w:val="ab"/>
    <w:uiPriority w:val="99"/>
    <w:rsid w:val="00046302"/>
    <w:rPr>
      <w:rFonts w:ascii="Arial" w:eastAsia="宋体" w:hAnsi="Arial" w:cs="Arial"/>
      <w:kern w:val="0"/>
      <w:sz w:val="18"/>
      <w:szCs w:val="18"/>
    </w:rPr>
  </w:style>
  <w:style w:type="character" w:styleId="ac">
    <w:name w:val="FollowedHyperlink"/>
    <w:basedOn w:val="a3"/>
    <w:unhideWhenUsed/>
    <w:rsid w:val="001875BE"/>
    <w:rPr>
      <w:color w:val="800080"/>
      <w:u w:val="single"/>
    </w:rPr>
  </w:style>
  <w:style w:type="paragraph" w:styleId="ad">
    <w:name w:val="Normal (Web)"/>
    <w:basedOn w:val="a1"/>
    <w:uiPriority w:val="99"/>
    <w:rsid w:val="001E3525"/>
    <w:pPr>
      <w:widowControl/>
      <w:spacing w:before="100" w:beforeAutospacing="1" w:after="100" w:afterAutospacing="1" w:line="225" w:lineRule="atLeast"/>
      <w:jc w:val="left"/>
    </w:pPr>
    <w:rPr>
      <w:rFonts w:ascii="宋体" w:hAnsi="宋体" w:cs="Times New Roman"/>
      <w:sz w:val="24"/>
      <w:szCs w:val="24"/>
    </w:rPr>
  </w:style>
  <w:style w:type="paragraph" w:styleId="ae">
    <w:name w:val="Balloon Text"/>
    <w:basedOn w:val="a1"/>
    <w:link w:val="Char3"/>
    <w:semiHidden/>
    <w:unhideWhenUsed/>
    <w:rsid w:val="00656D33"/>
    <w:rPr>
      <w:sz w:val="18"/>
    </w:rPr>
  </w:style>
  <w:style w:type="character" w:customStyle="1" w:styleId="Char3">
    <w:name w:val="批注框文本 Char"/>
    <w:basedOn w:val="a3"/>
    <w:link w:val="ae"/>
    <w:uiPriority w:val="99"/>
    <w:semiHidden/>
    <w:rsid w:val="00656D33"/>
    <w:rPr>
      <w:rFonts w:ascii="Arial" w:hAnsi="Arial" w:cs="Arial"/>
      <w:sz w:val="18"/>
      <w:szCs w:val="18"/>
    </w:rPr>
  </w:style>
  <w:style w:type="character" w:styleId="af">
    <w:name w:val="annotation reference"/>
    <w:basedOn w:val="a3"/>
    <w:semiHidden/>
    <w:unhideWhenUsed/>
    <w:rsid w:val="00A70207"/>
    <w:rPr>
      <w:sz w:val="21"/>
      <w:szCs w:val="21"/>
    </w:rPr>
  </w:style>
  <w:style w:type="paragraph" w:styleId="af0">
    <w:name w:val="annotation text"/>
    <w:basedOn w:val="a1"/>
    <w:link w:val="Char4"/>
    <w:semiHidden/>
    <w:unhideWhenUsed/>
    <w:rsid w:val="00A70207"/>
    <w:pPr>
      <w:jc w:val="left"/>
    </w:pPr>
  </w:style>
  <w:style w:type="character" w:customStyle="1" w:styleId="Char4">
    <w:name w:val="批注文字 Char"/>
    <w:basedOn w:val="a3"/>
    <w:link w:val="af0"/>
    <w:semiHidden/>
    <w:rsid w:val="00A70207"/>
    <w:rPr>
      <w:rFonts w:ascii="Arial" w:hAnsi="Arial" w:cs="Arial"/>
      <w:sz w:val="21"/>
      <w:szCs w:val="18"/>
    </w:rPr>
  </w:style>
  <w:style w:type="paragraph" w:styleId="af1">
    <w:name w:val="annotation subject"/>
    <w:basedOn w:val="af0"/>
    <w:next w:val="af0"/>
    <w:link w:val="Char5"/>
    <w:semiHidden/>
    <w:unhideWhenUsed/>
    <w:rsid w:val="00A70207"/>
    <w:rPr>
      <w:b/>
      <w:bCs/>
    </w:rPr>
  </w:style>
  <w:style w:type="character" w:customStyle="1" w:styleId="Char5">
    <w:name w:val="批注主题 Char"/>
    <w:basedOn w:val="Char4"/>
    <w:link w:val="af1"/>
    <w:uiPriority w:val="99"/>
    <w:semiHidden/>
    <w:rsid w:val="00A70207"/>
    <w:rPr>
      <w:rFonts w:ascii="Arial" w:hAnsi="Arial" w:cs="Arial"/>
      <w:b/>
      <w:bCs/>
      <w:sz w:val="21"/>
      <w:szCs w:val="18"/>
    </w:rPr>
  </w:style>
  <w:style w:type="character" w:customStyle="1" w:styleId="Char1">
    <w:name w:val="正文缩进 Char1"/>
    <w:aliases w:val="首行缩进 Char,表正文 Char,正文非缩进 Char,正文不缩进 Char,正文（首行缩进两字）＋行距：1.5倍行距 Char,正文缩进 Char Char,正文（首行缩进两字） Char,正文-段前3磅 Char,正文缩进（首行缩进两字） Char,特点 Char1,段1 Char,正文缩进 Char Char Char Char Char Char,正文缩进 Char Char Char Char,正文（首行缩进两字） Char Char Char,标题4 Char"/>
    <w:basedOn w:val="a3"/>
    <w:link w:val="a2"/>
    <w:rsid w:val="00E1385D"/>
    <w:rPr>
      <w:rFonts w:ascii="Arial" w:hAnsi="Arial" w:cs="Arial"/>
      <w:sz w:val="21"/>
      <w:szCs w:val="18"/>
    </w:rPr>
  </w:style>
  <w:style w:type="character" w:customStyle="1" w:styleId="6Char">
    <w:name w:val="标题 6 Char"/>
    <w:basedOn w:val="a3"/>
    <w:link w:val="6"/>
    <w:rsid w:val="008322A6"/>
    <w:rPr>
      <w:rFonts w:ascii="Arial" w:hAnsi="Arial"/>
      <w:i/>
      <w:noProof/>
      <w:sz w:val="22"/>
    </w:rPr>
  </w:style>
  <w:style w:type="character" w:customStyle="1" w:styleId="7Char">
    <w:name w:val="标题 7 Char"/>
    <w:basedOn w:val="a3"/>
    <w:link w:val="7"/>
    <w:rsid w:val="008322A6"/>
    <w:rPr>
      <w:rFonts w:ascii="Arial" w:hAnsi="Arial"/>
      <w:noProof/>
      <w:sz w:val="24"/>
    </w:rPr>
  </w:style>
  <w:style w:type="character" w:customStyle="1" w:styleId="8Char">
    <w:name w:val="标题 8 Char"/>
    <w:basedOn w:val="a3"/>
    <w:link w:val="8"/>
    <w:rsid w:val="008322A6"/>
    <w:rPr>
      <w:rFonts w:ascii="Arial" w:hAnsi="Arial"/>
      <w:i/>
      <w:noProof/>
      <w:sz w:val="24"/>
    </w:rPr>
  </w:style>
  <w:style w:type="character" w:customStyle="1" w:styleId="9Char">
    <w:name w:val="标题 9 Char"/>
    <w:basedOn w:val="a3"/>
    <w:link w:val="9"/>
    <w:rsid w:val="008322A6"/>
    <w:rPr>
      <w:rFonts w:ascii="Arial" w:hAnsi="Arial"/>
      <w:i/>
      <w:noProof/>
      <w:sz w:val="18"/>
    </w:rPr>
  </w:style>
  <w:style w:type="paragraph" w:customStyle="1" w:styleId="af2">
    <w:name w:val="目录"/>
    <w:basedOn w:val="a1"/>
    <w:next w:val="a1"/>
    <w:rsid w:val="008322A6"/>
    <w:pPr>
      <w:jc w:val="center"/>
    </w:pPr>
    <w:rPr>
      <w:rFonts w:ascii="Times New Roman" w:hAnsi="Times New Roman" w:cs="Times New Roman"/>
      <w:b/>
      <w:kern w:val="2"/>
      <w:sz w:val="24"/>
      <w:szCs w:val="20"/>
    </w:rPr>
  </w:style>
  <w:style w:type="paragraph" w:styleId="10">
    <w:name w:val="toc 1"/>
    <w:basedOn w:val="a1"/>
    <w:next w:val="a1"/>
    <w:autoRedefine/>
    <w:uiPriority w:val="39"/>
    <w:rsid w:val="008322A6"/>
    <w:pPr>
      <w:spacing w:before="120" w:after="120"/>
      <w:jc w:val="left"/>
    </w:pPr>
    <w:rPr>
      <w:rFonts w:ascii="Times New Roman" w:hAnsi="Times New Roman" w:cs="Times New Roman"/>
      <w:b/>
      <w:caps/>
      <w:kern w:val="2"/>
      <w:sz w:val="20"/>
      <w:szCs w:val="20"/>
    </w:rPr>
  </w:style>
  <w:style w:type="paragraph" w:styleId="21">
    <w:name w:val="toc 2"/>
    <w:basedOn w:val="a1"/>
    <w:next w:val="a1"/>
    <w:autoRedefine/>
    <w:uiPriority w:val="39"/>
    <w:rsid w:val="008322A6"/>
    <w:pPr>
      <w:ind w:left="210"/>
      <w:jc w:val="left"/>
    </w:pPr>
    <w:rPr>
      <w:rFonts w:ascii="Times New Roman" w:hAnsi="Times New Roman" w:cs="Times New Roman"/>
      <w:smallCaps/>
      <w:kern w:val="2"/>
      <w:sz w:val="20"/>
      <w:szCs w:val="20"/>
    </w:rPr>
  </w:style>
  <w:style w:type="paragraph" w:styleId="30">
    <w:name w:val="toc 3"/>
    <w:basedOn w:val="a1"/>
    <w:next w:val="a1"/>
    <w:autoRedefine/>
    <w:uiPriority w:val="39"/>
    <w:rsid w:val="008322A6"/>
    <w:pPr>
      <w:ind w:left="420"/>
      <w:jc w:val="left"/>
    </w:pPr>
    <w:rPr>
      <w:rFonts w:ascii="Times New Roman" w:hAnsi="Times New Roman" w:cs="Times New Roman"/>
      <w:i/>
      <w:kern w:val="2"/>
      <w:sz w:val="20"/>
      <w:szCs w:val="20"/>
    </w:rPr>
  </w:style>
  <w:style w:type="paragraph" w:customStyle="1" w:styleId="af3">
    <w:name w:val="主标题"/>
    <w:basedOn w:val="a1"/>
    <w:next w:val="a1"/>
    <w:rsid w:val="008322A6"/>
    <w:pPr>
      <w:spacing w:line="360" w:lineRule="auto"/>
      <w:jc w:val="center"/>
    </w:pPr>
    <w:rPr>
      <w:rFonts w:ascii="Times New Roman" w:hAnsi="Times New Roman" w:cs="Times New Roman"/>
      <w:b/>
      <w:kern w:val="2"/>
      <w:sz w:val="30"/>
      <w:szCs w:val="20"/>
    </w:rPr>
  </w:style>
  <w:style w:type="paragraph" w:styleId="31">
    <w:name w:val="Body Text Indent 3"/>
    <w:basedOn w:val="a1"/>
    <w:link w:val="3Char0"/>
    <w:rsid w:val="008322A6"/>
    <w:pPr>
      <w:ind w:leftChars="200" w:left="420" w:firstLine="435"/>
    </w:pPr>
    <w:rPr>
      <w:rFonts w:ascii="Times New Roman" w:hAnsi="Times New Roman" w:cs="Times New Roman"/>
      <w:i/>
      <w:iCs/>
      <w:color w:val="0000FF"/>
      <w:kern w:val="2"/>
      <w:szCs w:val="20"/>
    </w:rPr>
  </w:style>
  <w:style w:type="character" w:customStyle="1" w:styleId="3Char0">
    <w:name w:val="正文文本缩进 3 Char"/>
    <w:basedOn w:val="a3"/>
    <w:link w:val="31"/>
    <w:rsid w:val="008322A6"/>
    <w:rPr>
      <w:rFonts w:ascii="Times New Roman" w:hAnsi="Times New Roman"/>
      <w:i/>
      <w:iCs/>
      <w:color w:val="0000FF"/>
      <w:kern w:val="2"/>
      <w:sz w:val="21"/>
    </w:rPr>
  </w:style>
  <w:style w:type="paragraph" w:styleId="af4">
    <w:name w:val="Date"/>
    <w:basedOn w:val="a1"/>
    <w:next w:val="a1"/>
    <w:link w:val="Char6"/>
    <w:rsid w:val="008322A6"/>
    <w:rPr>
      <w:rFonts w:ascii="楷体_GB2312" w:eastAsia="楷体_GB2312" w:hAnsi="Times New Roman" w:cs="Times New Roman"/>
      <w:kern w:val="2"/>
      <w:szCs w:val="20"/>
    </w:rPr>
  </w:style>
  <w:style w:type="character" w:customStyle="1" w:styleId="Char6">
    <w:name w:val="日期 Char"/>
    <w:basedOn w:val="a3"/>
    <w:link w:val="af4"/>
    <w:rsid w:val="008322A6"/>
    <w:rPr>
      <w:rFonts w:ascii="楷体_GB2312" w:eastAsia="楷体_GB2312" w:hAnsi="Times New Roman"/>
      <w:kern w:val="2"/>
      <w:sz w:val="21"/>
    </w:rPr>
  </w:style>
  <w:style w:type="paragraph" w:styleId="af5">
    <w:name w:val="Body Text"/>
    <w:basedOn w:val="a1"/>
    <w:link w:val="Char7"/>
    <w:unhideWhenUsed/>
    <w:rsid w:val="008322A6"/>
    <w:pPr>
      <w:spacing w:after="120"/>
    </w:pPr>
  </w:style>
  <w:style w:type="character" w:customStyle="1" w:styleId="Char7">
    <w:name w:val="正文文本 Char"/>
    <w:basedOn w:val="a3"/>
    <w:link w:val="af5"/>
    <w:uiPriority w:val="99"/>
    <w:semiHidden/>
    <w:rsid w:val="008322A6"/>
    <w:rPr>
      <w:rFonts w:ascii="Arial" w:hAnsi="Arial" w:cs="Arial"/>
      <w:sz w:val="21"/>
      <w:szCs w:val="18"/>
    </w:rPr>
  </w:style>
  <w:style w:type="paragraph" w:styleId="af6">
    <w:name w:val="Body Text First Indent"/>
    <w:basedOn w:val="a1"/>
    <w:link w:val="Char8"/>
    <w:rsid w:val="008322A6"/>
    <w:pPr>
      <w:autoSpaceDE w:val="0"/>
      <w:autoSpaceDN w:val="0"/>
      <w:adjustRightInd w:val="0"/>
      <w:spacing w:line="360" w:lineRule="auto"/>
      <w:ind w:firstLine="425"/>
    </w:pPr>
    <w:rPr>
      <w:rFonts w:ascii="Times New Roman" w:hAnsi="Times New Roman" w:cs="Times New Roman"/>
      <w:szCs w:val="21"/>
    </w:rPr>
  </w:style>
  <w:style w:type="character" w:customStyle="1" w:styleId="Char8">
    <w:name w:val="正文首行缩进 Char"/>
    <w:basedOn w:val="Char7"/>
    <w:link w:val="af6"/>
    <w:rsid w:val="008322A6"/>
    <w:rPr>
      <w:rFonts w:ascii="Times New Roman" w:hAnsi="Times New Roman" w:cs="Arial"/>
      <w:sz w:val="21"/>
      <w:szCs w:val="21"/>
    </w:rPr>
  </w:style>
  <w:style w:type="character" w:styleId="af7">
    <w:name w:val="page number"/>
    <w:basedOn w:val="a3"/>
    <w:rsid w:val="008322A6"/>
  </w:style>
  <w:style w:type="paragraph" w:customStyle="1" w:styleId="af8">
    <w:name w:val="¸½Â¼"/>
    <w:basedOn w:val="3"/>
    <w:rsid w:val="008322A6"/>
    <w:pPr>
      <w:keepLines w:val="0"/>
      <w:widowControl/>
      <w:overflowPunct w:val="0"/>
      <w:autoSpaceDE w:val="0"/>
      <w:autoSpaceDN w:val="0"/>
      <w:adjustRightInd w:val="0"/>
      <w:textAlignment w:val="baseline"/>
      <w:outlineLvl w:val="9"/>
    </w:pPr>
    <w:rPr>
      <w:rFonts w:ascii="Times New Roman" w:hAnsi="Times New Roman"/>
      <w:b w:val="0"/>
      <w:bCs/>
      <w:noProof/>
      <w:position w:val="20"/>
      <w:sz w:val="24"/>
      <w:szCs w:val="20"/>
    </w:rPr>
  </w:style>
  <w:style w:type="paragraph" w:styleId="40">
    <w:name w:val="toc 4"/>
    <w:basedOn w:val="a1"/>
    <w:next w:val="a1"/>
    <w:autoRedefine/>
    <w:uiPriority w:val="39"/>
    <w:rsid w:val="008322A6"/>
    <w:pPr>
      <w:ind w:left="630"/>
      <w:jc w:val="left"/>
    </w:pPr>
    <w:rPr>
      <w:rFonts w:ascii="Times New Roman" w:hAnsi="Times New Roman" w:cs="Times New Roman"/>
      <w:kern w:val="2"/>
      <w:sz w:val="18"/>
      <w:szCs w:val="20"/>
    </w:rPr>
  </w:style>
  <w:style w:type="paragraph" w:styleId="50">
    <w:name w:val="toc 5"/>
    <w:basedOn w:val="a1"/>
    <w:next w:val="a1"/>
    <w:autoRedefine/>
    <w:uiPriority w:val="39"/>
    <w:rsid w:val="008322A6"/>
    <w:pPr>
      <w:ind w:left="840"/>
      <w:jc w:val="left"/>
    </w:pPr>
    <w:rPr>
      <w:rFonts w:ascii="Times New Roman" w:hAnsi="Times New Roman" w:cs="Times New Roman"/>
      <w:kern w:val="2"/>
      <w:sz w:val="18"/>
      <w:szCs w:val="20"/>
    </w:rPr>
  </w:style>
  <w:style w:type="paragraph" w:styleId="60">
    <w:name w:val="toc 6"/>
    <w:basedOn w:val="a1"/>
    <w:next w:val="a1"/>
    <w:autoRedefine/>
    <w:uiPriority w:val="39"/>
    <w:rsid w:val="008322A6"/>
    <w:pPr>
      <w:ind w:left="1050"/>
      <w:jc w:val="left"/>
    </w:pPr>
    <w:rPr>
      <w:rFonts w:ascii="Times New Roman" w:hAnsi="Times New Roman" w:cs="Times New Roman"/>
      <w:kern w:val="2"/>
      <w:sz w:val="18"/>
      <w:szCs w:val="20"/>
    </w:rPr>
  </w:style>
  <w:style w:type="paragraph" w:styleId="70">
    <w:name w:val="toc 7"/>
    <w:basedOn w:val="a1"/>
    <w:next w:val="a1"/>
    <w:autoRedefine/>
    <w:uiPriority w:val="39"/>
    <w:rsid w:val="008322A6"/>
    <w:pPr>
      <w:ind w:left="1260"/>
      <w:jc w:val="left"/>
    </w:pPr>
    <w:rPr>
      <w:rFonts w:ascii="Times New Roman" w:hAnsi="Times New Roman" w:cs="Times New Roman"/>
      <w:kern w:val="2"/>
      <w:sz w:val="18"/>
      <w:szCs w:val="20"/>
    </w:rPr>
  </w:style>
  <w:style w:type="paragraph" w:styleId="80">
    <w:name w:val="toc 8"/>
    <w:basedOn w:val="a1"/>
    <w:next w:val="a1"/>
    <w:autoRedefine/>
    <w:uiPriority w:val="39"/>
    <w:rsid w:val="008322A6"/>
    <w:pPr>
      <w:ind w:left="1470"/>
      <w:jc w:val="left"/>
    </w:pPr>
    <w:rPr>
      <w:rFonts w:ascii="Times New Roman" w:hAnsi="Times New Roman" w:cs="Times New Roman"/>
      <w:kern w:val="2"/>
      <w:sz w:val="18"/>
      <w:szCs w:val="20"/>
    </w:rPr>
  </w:style>
  <w:style w:type="paragraph" w:styleId="90">
    <w:name w:val="toc 9"/>
    <w:basedOn w:val="a1"/>
    <w:next w:val="a1"/>
    <w:autoRedefine/>
    <w:uiPriority w:val="39"/>
    <w:rsid w:val="008322A6"/>
    <w:pPr>
      <w:ind w:left="1680"/>
      <w:jc w:val="left"/>
    </w:pPr>
    <w:rPr>
      <w:rFonts w:ascii="Times New Roman" w:hAnsi="Times New Roman" w:cs="Times New Roman"/>
      <w:kern w:val="2"/>
      <w:sz w:val="18"/>
      <w:szCs w:val="20"/>
    </w:rPr>
  </w:style>
  <w:style w:type="paragraph" w:styleId="af9">
    <w:name w:val="Block Text"/>
    <w:basedOn w:val="a1"/>
    <w:rsid w:val="008322A6"/>
    <w:pPr>
      <w:spacing w:before="120" w:after="120" w:line="360" w:lineRule="exact"/>
      <w:ind w:left="23" w:right="170" w:firstLine="337"/>
    </w:pPr>
    <w:rPr>
      <w:rFonts w:ascii="宋体" w:hAnsi="Times New Roman" w:cs="Times New Roman"/>
      <w:spacing w:val="18"/>
      <w:kern w:val="2"/>
      <w:szCs w:val="20"/>
    </w:rPr>
  </w:style>
  <w:style w:type="paragraph" w:styleId="32">
    <w:name w:val="Body Text 3"/>
    <w:basedOn w:val="a1"/>
    <w:link w:val="3Char1"/>
    <w:rsid w:val="008322A6"/>
    <w:pPr>
      <w:spacing w:line="360" w:lineRule="auto"/>
      <w:ind w:right="170"/>
    </w:pPr>
    <w:rPr>
      <w:rFonts w:ascii="宋体" w:hAnsi="Times New Roman" w:cs="Times New Roman"/>
      <w:spacing w:val="18"/>
      <w:kern w:val="2"/>
      <w:szCs w:val="20"/>
    </w:rPr>
  </w:style>
  <w:style w:type="character" w:customStyle="1" w:styleId="3Char1">
    <w:name w:val="正文文本 3 Char"/>
    <w:basedOn w:val="a3"/>
    <w:link w:val="32"/>
    <w:rsid w:val="008322A6"/>
    <w:rPr>
      <w:rFonts w:ascii="宋体" w:hAnsi="Times New Roman"/>
      <w:spacing w:val="18"/>
      <w:kern w:val="2"/>
      <w:sz w:val="21"/>
    </w:rPr>
  </w:style>
  <w:style w:type="paragraph" w:styleId="afa">
    <w:name w:val="Body Text Indent"/>
    <w:basedOn w:val="a1"/>
    <w:link w:val="Char9"/>
    <w:rsid w:val="008322A6"/>
    <w:pPr>
      <w:ind w:firstLine="360"/>
    </w:pPr>
    <w:rPr>
      <w:rFonts w:ascii="Times New Roman" w:hAnsi="Times New Roman" w:cs="Times New Roman"/>
      <w:kern w:val="2"/>
      <w:szCs w:val="20"/>
    </w:rPr>
  </w:style>
  <w:style w:type="character" w:customStyle="1" w:styleId="Char9">
    <w:name w:val="正文文本缩进 Char"/>
    <w:basedOn w:val="a3"/>
    <w:link w:val="afa"/>
    <w:rsid w:val="008322A6"/>
    <w:rPr>
      <w:rFonts w:ascii="Times New Roman" w:hAnsi="Times New Roman"/>
      <w:kern w:val="2"/>
      <w:sz w:val="21"/>
    </w:rPr>
  </w:style>
  <w:style w:type="paragraph" w:styleId="22">
    <w:name w:val="Body Text Indent 2"/>
    <w:basedOn w:val="a1"/>
    <w:link w:val="2Char0"/>
    <w:rsid w:val="008322A6"/>
    <w:pPr>
      <w:ind w:firstLine="425"/>
    </w:pPr>
    <w:rPr>
      <w:rFonts w:ascii="宋体" w:hAnsi="Times New Roman" w:cs="Times New Roman"/>
      <w:kern w:val="2"/>
      <w:szCs w:val="20"/>
    </w:rPr>
  </w:style>
  <w:style w:type="character" w:customStyle="1" w:styleId="2Char0">
    <w:name w:val="正文文本缩进 2 Char"/>
    <w:basedOn w:val="a3"/>
    <w:link w:val="22"/>
    <w:rsid w:val="008322A6"/>
    <w:rPr>
      <w:rFonts w:ascii="宋体" w:hAnsi="Times New Roman"/>
      <w:kern w:val="2"/>
      <w:sz w:val="21"/>
    </w:rPr>
  </w:style>
  <w:style w:type="paragraph" w:styleId="23">
    <w:name w:val="Body Text 2"/>
    <w:basedOn w:val="32"/>
    <w:link w:val="2Char1"/>
    <w:rsid w:val="008322A6"/>
    <w:pPr>
      <w:spacing w:line="240" w:lineRule="auto"/>
      <w:ind w:right="0"/>
      <w:jc w:val="center"/>
    </w:pPr>
    <w:rPr>
      <w:rFonts w:ascii="Times New Roman"/>
      <w:b/>
      <w:spacing w:val="0"/>
      <w:sz w:val="32"/>
      <w:szCs w:val="16"/>
    </w:rPr>
  </w:style>
  <w:style w:type="character" w:customStyle="1" w:styleId="2Char1">
    <w:name w:val="正文文本 2 Char"/>
    <w:basedOn w:val="a3"/>
    <w:link w:val="23"/>
    <w:rsid w:val="008322A6"/>
    <w:rPr>
      <w:rFonts w:ascii="Times New Roman" w:hAnsi="Times New Roman"/>
      <w:b/>
      <w:kern w:val="2"/>
      <w:sz w:val="32"/>
      <w:szCs w:val="16"/>
    </w:rPr>
  </w:style>
  <w:style w:type="paragraph" w:customStyle="1" w:styleId="heading1">
    <w:name w:val="heading1"/>
    <w:basedOn w:val="a1"/>
    <w:rsid w:val="008322A6"/>
    <w:pPr>
      <w:widowControl/>
      <w:tabs>
        <w:tab w:val="left" w:pos="450"/>
        <w:tab w:val="left" w:pos="1080"/>
        <w:tab w:val="left" w:pos="1800"/>
        <w:tab w:val="left" w:pos="2610"/>
      </w:tabs>
      <w:spacing w:line="360" w:lineRule="auto"/>
      <w:jc w:val="left"/>
    </w:pPr>
    <w:rPr>
      <w:rFonts w:cs="Times New Roman"/>
      <w:szCs w:val="20"/>
    </w:rPr>
  </w:style>
  <w:style w:type="paragraph" w:customStyle="1" w:styleId="41">
    <w:name w:val="4"/>
    <w:basedOn w:val="a1"/>
    <w:next w:val="a2"/>
    <w:rsid w:val="008322A6"/>
    <w:pPr>
      <w:spacing w:line="360" w:lineRule="atLeast"/>
      <w:ind w:right="-148"/>
    </w:pPr>
    <w:rPr>
      <w:rFonts w:cs="Times New Roman"/>
      <w:kern w:val="2"/>
      <w:szCs w:val="20"/>
    </w:rPr>
  </w:style>
  <w:style w:type="paragraph" w:customStyle="1" w:styleId="33">
    <w:name w:val="3"/>
    <w:basedOn w:val="a1"/>
    <w:next w:val="a2"/>
    <w:rsid w:val="008322A6"/>
    <w:pPr>
      <w:spacing w:line="360" w:lineRule="atLeast"/>
      <w:ind w:right="-148"/>
    </w:pPr>
    <w:rPr>
      <w:rFonts w:cs="Times New Roman"/>
      <w:kern w:val="2"/>
      <w:szCs w:val="20"/>
    </w:rPr>
  </w:style>
  <w:style w:type="paragraph" w:customStyle="1" w:styleId="24">
    <w:name w:val="2"/>
    <w:basedOn w:val="a1"/>
    <w:next w:val="a2"/>
    <w:rsid w:val="008322A6"/>
    <w:pPr>
      <w:spacing w:line="360" w:lineRule="atLeast"/>
      <w:ind w:right="-148"/>
    </w:pPr>
    <w:rPr>
      <w:rFonts w:cs="Times New Roman"/>
      <w:kern w:val="2"/>
      <w:szCs w:val="20"/>
    </w:rPr>
  </w:style>
  <w:style w:type="paragraph" w:styleId="afb">
    <w:name w:val="Note Heading"/>
    <w:basedOn w:val="a1"/>
    <w:next w:val="a1"/>
    <w:link w:val="Chara"/>
    <w:rsid w:val="008322A6"/>
    <w:rPr>
      <w:rFonts w:ascii="Times New Roman" w:hAnsi="Times New Roman" w:cs="Times New Roman"/>
      <w:kern w:val="2"/>
      <w:szCs w:val="20"/>
    </w:rPr>
  </w:style>
  <w:style w:type="character" w:customStyle="1" w:styleId="Chara">
    <w:name w:val="注释标题 Char"/>
    <w:basedOn w:val="a3"/>
    <w:link w:val="afb"/>
    <w:rsid w:val="008322A6"/>
    <w:rPr>
      <w:rFonts w:ascii="Times New Roman" w:hAnsi="Times New Roman"/>
      <w:kern w:val="2"/>
      <w:sz w:val="21"/>
    </w:rPr>
  </w:style>
  <w:style w:type="paragraph" w:customStyle="1" w:styleId="11">
    <w:name w:val="1"/>
    <w:basedOn w:val="a1"/>
    <w:next w:val="a2"/>
    <w:rsid w:val="008322A6"/>
    <w:pPr>
      <w:spacing w:line="360" w:lineRule="atLeast"/>
      <w:ind w:right="-148"/>
    </w:pPr>
    <w:rPr>
      <w:rFonts w:cs="Times New Roman"/>
      <w:kern w:val="2"/>
      <w:szCs w:val="20"/>
    </w:rPr>
  </w:style>
  <w:style w:type="paragraph" w:customStyle="1" w:styleId="12">
    <w:name w:val="样式1"/>
    <w:basedOn w:val="a1"/>
    <w:rsid w:val="008322A6"/>
    <w:pPr>
      <w:tabs>
        <w:tab w:val="num" w:pos="360"/>
      </w:tabs>
    </w:pPr>
    <w:rPr>
      <w:rFonts w:ascii="Times New Roman" w:hAnsi="Times New Roman" w:cs="Times New Roman"/>
      <w:kern w:val="2"/>
      <w:szCs w:val="20"/>
    </w:rPr>
  </w:style>
  <w:style w:type="paragraph" w:styleId="afc">
    <w:name w:val="Title"/>
    <w:basedOn w:val="a1"/>
    <w:link w:val="Charb"/>
    <w:qFormat/>
    <w:rsid w:val="008322A6"/>
    <w:pPr>
      <w:widowControl/>
      <w:spacing w:before="240" w:after="720"/>
      <w:jc w:val="right"/>
    </w:pPr>
    <w:rPr>
      <w:rFonts w:cs="Times New Roman"/>
      <w:b/>
      <w:kern w:val="28"/>
      <w:sz w:val="64"/>
      <w:szCs w:val="20"/>
    </w:rPr>
  </w:style>
  <w:style w:type="character" w:customStyle="1" w:styleId="Charb">
    <w:name w:val="标题 Char"/>
    <w:basedOn w:val="a3"/>
    <w:link w:val="afc"/>
    <w:rsid w:val="008322A6"/>
    <w:rPr>
      <w:rFonts w:ascii="Arial" w:hAnsi="Arial"/>
      <w:b/>
      <w:kern w:val="28"/>
      <w:sz w:val="64"/>
    </w:rPr>
  </w:style>
  <w:style w:type="paragraph" w:styleId="afd">
    <w:name w:val="caption"/>
    <w:basedOn w:val="a1"/>
    <w:next w:val="a1"/>
    <w:qFormat/>
    <w:rsid w:val="008322A6"/>
    <w:pPr>
      <w:widowControl/>
      <w:spacing w:after="120" w:line="360" w:lineRule="auto"/>
      <w:jc w:val="left"/>
    </w:pPr>
    <w:rPr>
      <w:rFonts w:cs="Times New Roman"/>
      <w:sz w:val="18"/>
      <w:szCs w:val="20"/>
    </w:rPr>
  </w:style>
  <w:style w:type="paragraph" w:customStyle="1" w:styleId="a">
    <w:name w:val="符号编号"/>
    <w:basedOn w:val="a1"/>
    <w:autoRedefine/>
    <w:rsid w:val="008322A6"/>
    <w:pPr>
      <w:widowControl/>
      <w:numPr>
        <w:numId w:val="3"/>
      </w:numPr>
      <w:jc w:val="left"/>
    </w:pPr>
    <w:rPr>
      <w:rFonts w:cs="Times New Roman"/>
      <w:noProof/>
      <w:szCs w:val="20"/>
    </w:rPr>
  </w:style>
  <w:style w:type="paragraph" w:customStyle="1" w:styleId="afe">
    <w:name w:val="指导：正文（首行缩进，蓝色）"/>
    <w:basedOn w:val="a1"/>
    <w:autoRedefine/>
    <w:rsid w:val="008322A6"/>
    <w:pPr>
      <w:spacing w:line="360" w:lineRule="atLeast"/>
      <w:ind w:firstLineChars="200" w:firstLine="420"/>
    </w:pPr>
    <w:rPr>
      <w:rFonts w:cs="Times New Roman"/>
      <w:color w:val="0000FF"/>
      <w:kern w:val="2"/>
      <w:szCs w:val="21"/>
    </w:rPr>
  </w:style>
  <w:style w:type="character" w:customStyle="1" w:styleId="Charc">
    <w:name w:val="指导：正文（首行缩进，蓝色） Char"/>
    <w:basedOn w:val="a3"/>
    <w:rsid w:val="008322A6"/>
    <w:rPr>
      <w:rFonts w:ascii="Arial" w:eastAsia="宋体" w:hAnsi="Arial"/>
      <w:color w:val="0000FF"/>
      <w:kern w:val="2"/>
      <w:sz w:val="21"/>
      <w:szCs w:val="21"/>
      <w:lang w:val="en-US" w:eastAsia="zh-CN" w:bidi="ar-SA"/>
    </w:rPr>
  </w:style>
  <w:style w:type="paragraph" w:customStyle="1" w:styleId="aff">
    <w:name w:val="表格标题"/>
    <w:next w:val="a1"/>
    <w:rsid w:val="008322A6"/>
    <w:pPr>
      <w:spacing w:line="360" w:lineRule="auto"/>
      <w:jc w:val="center"/>
    </w:pPr>
    <w:rPr>
      <w:rFonts w:ascii="Times New Roman" w:eastAsia="黑体" w:hAnsi="Times New Roman"/>
      <w:bCs/>
      <w:sz w:val="21"/>
    </w:rPr>
  </w:style>
  <w:style w:type="paragraph" w:customStyle="1" w:styleId="110101251">
    <w:name w:val="样式 标题 1 + 黑体 左 段前: 10 磅 段后: 10 磅 行距: 多倍行距 1.25 字行1"/>
    <w:basedOn w:val="1"/>
    <w:rsid w:val="008322A6"/>
    <w:pPr>
      <w:numPr>
        <w:numId w:val="0"/>
      </w:numPr>
      <w:tabs>
        <w:tab w:val="num" w:pos="432"/>
      </w:tabs>
      <w:spacing w:before="200" w:after="200" w:line="300" w:lineRule="auto"/>
      <w:ind w:left="432" w:hanging="432"/>
      <w:jc w:val="left"/>
    </w:pPr>
    <w:rPr>
      <w:rFonts w:ascii="黑体" w:eastAsia="黑体" w:hAnsi="Times New Roman" w:cs="宋体"/>
      <w:bCs/>
      <w:sz w:val="21"/>
      <w:szCs w:val="20"/>
    </w:rPr>
  </w:style>
  <w:style w:type="paragraph" w:customStyle="1" w:styleId="aff0">
    <w:name w:val="表格正文"/>
    <w:rsid w:val="008322A6"/>
    <w:pPr>
      <w:spacing w:line="360" w:lineRule="auto"/>
      <w:jc w:val="center"/>
    </w:pPr>
    <w:rPr>
      <w:rFonts w:ascii="Times New Roman" w:hAnsi="Times New Roman"/>
      <w:sz w:val="18"/>
    </w:rPr>
  </w:style>
  <w:style w:type="paragraph" w:customStyle="1" w:styleId="Tabletext">
    <w:name w:val="Table text"/>
    <w:basedOn w:val="a1"/>
    <w:rsid w:val="008322A6"/>
    <w:pPr>
      <w:widowControl/>
      <w:jc w:val="left"/>
    </w:pPr>
    <w:rPr>
      <w:rFonts w:ascii="Times New Roman" w:hAnsi="Times New Roman" w:cs="Times New Roman"/>
      <w:bCs/>
      <w:sz w:val="20"/>
      <w:szCs w:val="24"/>
    </w:rPr>
  </w:style>
  <w:style w:type="paragraph" w:customStyle="1" w:styleId="header4">
    <w:name w:val="header4"/>
    <w:basedOn w:val="4"/>
    <w:rsid w:val="008322A6"/>
    <w:pPr>
      <w:keepLines w:val="0"/>
      <w:widowControl/>
      <w:numPr>
        <w:ilvl w:val="2"/>
        <w:numId w:val="4"/>
      </w:numPr>
      <w:tabs>
        <w:tab w:val="left" w:pos="0"/>
        <w:tab w:val="left" w:pos="770"/>
      </w:tabs>
      <w:spacing w:before="120" w:after="120" w:line="240" w:lineRule="auto"/>
      <w:ind w:rightChars="600" w:right="1320"/>
      <w:jc w:val="left"/>
    </w:pPr>
    <w:rPr>
      <w:rFonts w:ascii="华文楷体" w:hAnsi="华文楷体"/>
      <w:b w:val="0"/>
      <w:bCs/>
      <w:sz w:val="28"/>
      <w:szCs w:val="28"/>
    </w:rPr>
  </w:style>
  <w:style w:type="character" w:customStyle="1" w:styleId="shorttext">
    <w:name w:val="short_text"/>
    <w:basedOn w:val="a3"/>
    <w:rsid w:val="008322A6"/>
  </w:style>
  <w:style w:type="character" w:customStyle="1" w:styleId="hps">
    <w:name w:val="hps"/>
    <w:basedOn w:val="a3"/>
    <w:rsid w:val="008322A6"/>
  </w:style>
  <w:style w:type="paragraph" w:customStyle="1" w:styleId="ordinary-output">
    <w:name w:val="ordinary-output"/>
    <w:basedOn w:val="a1"/>
    <w:rsid w:val="008322A6"/>
    <w:pPr>
      <w:widowControl/>
      <w:spacing w:before="100" w:beforeAutospacing="1" w:after="75" w:line="330" w:lineRule="atLeast"/>
      <w:jc w:val="left"/>
    </w:pPr>
    <w:rPr>
      <w:rFonts w:ascii="宋体" w:hAnsi="宋体" w:cs="宋体"/>
      <w:color w:val="333333"/>
      <w:sz w:val="27"/>
      <w:szCs w:val="27"/>
    </w:rPr>
  </w:style>
  <w:style w:type="character" w:customStyle="1" w:styleId="high-light-bg4">
    <w:name w:val="high-light-bg4"/>
    <w:basedOn w:val="a3"/>
    <w:rsid w:val="008322A6"/>
  </w:style>
  <w:style w:type="paragraph" w:customStyle="1" w:styleId="73">
    <w:name w:val="7表格3：表中文字居左"/>
    <w:autoRedefine/>
    <w:rsid w:val="004B0B7B"/>
    <w:pPr>
      <w:spacing w:before="40" w:after="40"/>
    </w:pPr>
    <w:rPr>
      <w:rFonts w:ascii="宋体" w:hAnsi="宋体" w:cs="宋体"/>
      <w:b/>
      <w:sz w:val="21"/>
      <w:szCs w:val="21"/>
    </w:rPr>
  </w:style>
  <w:style w:type="paragraph" w:customStyle="1" w:styleId="-">
    <w:name w:val="表格正文-指导"/>
    <w:autoRedefine/>
    <w:rsid w:val="00693F8C"/>
    <w:pPr>
      <w:spacing w:before="60" w:after="60"/>
    </w:pPr>
    <w:rPr>
      <w:rFonts w:ascii="宋体" w:hAnsi="宋体" w:cs="Arial"/>
      <w:b/>
      <w:color w:val="111111"/>
      <w:kern w:val="2"/>
      <w:sz w:val="21"/>
      <w:szCs w:val="21"/>
    </w:rPr>
  </w:style>
  <w:style w:type="paragraph" w:customStyle="1" w:styleId="a0">
    <w:name w:val="一级列项"/>
    <w:basedOn w:val="a1"/>
    <w:next w:val="a1"/>
    <w:rsid w:val="00B87967"/>
    <w:pPr>
      <w:numPr>
        <w:numId w:val="7"/>
      </w:numPr>
      <w:spacing w:line="300" w:lineRule="auto"/>
      <w:ind w:firstLine="0"/>
    </w:pPr>
    <w:rPr>
      <w:rFonts w:ascii="宋体" w:hAnsi="宋体" w:cs="宋体"/>
      <w:kern w:val="21"/>
      <w:szCs w:val="20"/>
    </w:rPr>
  </w:style>
  <w:style w:type="paragraph" w:styleId="TOC">
    <w:name w:val="TOC Heading"/>
    <w:basedOn w:val="1"/>
    <w:next w:val="a1"/>
    <w:uiPriority w:val="39"/>
    <w:semiHidden/>
    <w:unhideWhenUsed/>
    <w:qFormat/>
    <w:rsid w:val="007939F5"/>
    <w:pPr>
      <w:widowControl/>
      <w:numPr>
        <w:numId w:val="0"/>
      </w:numPr>
      <w:spacing w:before="480" w:line="276" w:lineRule="auto"/>
      <w:jc w:val="left"/>
      <w:outlineLvl w:val="9"/>
    </w:pPr>
    <w:rPr>
      <w:rFonts w:asciiTheme="majorHAnsi" w:eastAsiaTheme="majorEastAsia" w:hAnsiTheme="majorHAnsi" w:cstheme="majorBidi"/>
      <w:bCs/>
      <w:color w:val="365F91" w:themeColor="accent1" w:themeShade="BF"/>
      <w:kern w:val="0"/>
      <w:szCs w:val="28"/>
    </w:rPr>
  </w:style>
  <w:style w:type="paragraph" w:styleId="aff1">
    <w:name w:val="footnote text"/>
    <w:basedOn w:val="a1"/>
    <w:link w:val="Chard"/>
    <w:uiPriority w:val="99"/>
    <w:semiHidden/>
    <w:unhideWhenUsed/>
    <w:rsid w:val="007D231D"/>
    <w:pPr>
      <w:snapToGrid w:val="0"/>
      <w:jc w:val="left"/>
    </w:pPr>
    <w:rPr>
      <w:sz w:val="18"/>
    </w:rPr>
  </w:style>
  <w:style w:type="character" w:customStyle="1" w:styleId="Chard">
    <w:name w:val="脚注文本 Char"/>
    <w:basedOn w:val="a3"/>
    <w:link w:val="aff1"/>
    <w:uiPriority w:val="99"/>
    <w:semiHidden/>
    <w:rsid w:val="007D231D"/>
    <w:rPr>
      <w:rFonts w:ascii="Arial" w:hAnsi="Arial" w:cs="Arial"/>
      <w:sz w:val="18"/>
      <w:szCs w:val="18"/>
    </w:rPr>
  </w:style>
  <w:style w:type="character" w:styleId="aff2">
    <w:name w:val="footnote reference"/>
    <w:basedOn w:val="a3"/>
    <w:uiPriority w:val="99"/>
    <w:semiHidden/>
    <w:unhideWhenUsed/>
    <w:rsid w:val="007D231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pPr>
      <w:widowControl w:val="0"/>
      <w:jc w:val="both"/>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112412">
      <w:bodyDiv w:val="1"/>
      <w:marLeft w:val="0"/>
      <w:marRight w:val="0"/>
      <w:marTop w:val="0"/>
      <w:marBottom w:val="0"/>
      <w:divBdr>
        <w:top w:val="none" w:sz="0" w:space="0" w:color="auto"/>
        <w:left w:val="none" w:sz="0" w:space="0" w:color="auto"/>
        <w:bottom w:val="none" w:sz="0" w:space="0" w:color="auto"/>
        <w:right w:val="none" w:sz="0" w:space="0" w:color="auto"/>
      </w:divBdr>
    </w:div>
    <w:div w:id="423766779">
      <w:bodyDiv w:val="1"/>
      <w:marLeft w:val="0"/>
      <w:marRight w:val="0"/>
      <w:marTop w:val="0"/>
      <w:marBottom w:val="0"/>
      <w:divBdr>
        <w:top w:val="none" w:sz="0" w:space="0" w:color="auto"/>
        <w:left w:val="none" w:sz="0" w:space="0" w:color="auto"/>
        <w:bottom w:val="none" w:sz="0" w:space="0" w:color="auto"/>
        <w:right w:val="none" w:sz="0" w:space="0" w:color="auto"/>
      </w:divBdr>
    </w:div>
    <w:div w:id="948315181">
      <w:bodyDiv w:val="1"/>
      <w:marLeft w:val="72"/>
      <w:marRight w:val="0"/>
      <w:marTop w:val="0"/>
      <w:marBottom w:val="120"/>
      <w:divBdr>
        <w:top w:val="none" w:sz="0" w:space="0" w:color="auto"/>
        <w:left w:val="none" w:sz="0" w:space="0" w:color="auto"/>
        <w:bottom w:val="none" w:sz="0" w:space="0" w:color="auto"/>
        <w:right w:val="none" w:sz="0" w:space="0" w:color="auto"/>
      </w:divBdr>
      <w:divsChild>
        <w:div w:id="1223444556">
          <w:marLeft w:val="272"/>
          <w:marRight w:val="0"/>
          <w:marTop w:val="0"/>
          <w:marBottom w:val="0"/>
          <w:divBdr>
            <w:top w:val="none" w:sz="0" w:space="0" w:color="auto"/>
            <w:left w:val="none" w:sz="0" w:space="0" w:color="auto"/>
            <w:bottom w:val="none" w:sz="0" w:space="0" w:color="auto"/>
            <w:right w:val="none" w:sz="0" w:space="0" w:color="auto"/>
          </w:divBdr>
        </w:div>
      </w:divsChild>
    </w:div>
    <w:div w:id="1559440845">
      <w:bodyDiv w:val="1"/>
      <w:marLeft w:val="0"/>
      <w:marRight w:val="0"/>
      <w:marTop w:val="0"/>
      <w:marBottom w:val="0"/>
      <w:divBdr>
        <w:top w:val="none" w:sz="0" w:space="0" w:color="auto"/>
        <w:left w:val="none" w:sz="0" w:space="0" w:color="auto"/>
        <w:bottom w:val="none" w:sz="0" w:space="0" w:color="auto"/>
        <w:right w:val="none" w:sz="0" w:space="0" w:color="auto"/>
      </w:divBdr>
    </w:div>
    <w:div w:id="1858612150">
      <w:bodyDiv w:val="1"/>
      <w:marLeft w:val="0"/>
      <w:marRight w:val="0"/>
      <w:marTop w:val="0"/>
      <w:marBottom w:val="0"/>
      <w:divBdr>
        <w:top w:val="none" w:sz="0" w:space="0" w:color="auto"/>
        <w:left w:val="none" w:sz="0" w:space="0" w:color="auto"/>
        <w:bottom w:val="none" w:sz="0" w:space="0" w:color="auto"/>
        <w:right w:val="none" w:sz="0" w:space="0" w:color="auto"/>
      </w:divBdr>
    </w:div>
    <w:div w:id="1940487144">
      <w:bodyDiv w:val="1"/>
      <w:marLeft w:val="0"/>
      <w:marRight w:val="0"/>
      <w:marTop w:val="0"/>
      <w:marBottom w:val="0"/>
      <w:divBdr>
        <w:top w:val="none" w:sz="0" w:space="0" w:color="auto"/>
        <w:left w:val="none" w:sz="0" w:space="0" w:color="auto"/>
        <w:bottom w:val="none" w:sz="0" w:space="0" w:color="auto"/>
        <w:right w:val="none" w:sz="0" w:space="0" w:color="auto"/>
      </w:divBdr>
    </w:div>
    <w:div w:id="2079860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C4778C-AC29-4F15-89FB-853FC286F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6730</TotalTime>
  <Pages>54</Pages>
  <Words>4859</Words>
  <Characters>27697</Characters>
  <Application>Microsoft Office Word</Application>
  <DocSecurity>0</DocSecurity>
  <Lines>230</Lines>
  <Paragraphs>64</Paragraphs>
  <ScaleCrop>false</ScaleCrop>
  <Company/>
  <LinksUpToDate>false</LinksUpToDate>
  <CharactersWithSpaces>32492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dc:creator>
  <cp:lastModifiedBy>User</cp:lastModifiedBy>
  <cp:revision>3290</cp:revision>
  <dcterms:created xsi:type="dcterms:W3CDTF">2015-06-03T03:25:00Z</dcterms:created>
  <dcterms:modified xsi:type="dcterms:W3CDTF">2016-05-24T07:52:00Z</dcterms:modified>
</cp:coreProperties>
</file>